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A1C92DF" w14:textId="77777777" w:rsidR="00B17381" w:rsidRDefault="00071C65">
      <w:pPr>
        <w:pStyle w:val="Ttulo"/>
        <w:spacing w:after="200"/>
        <w:contextualSpacing w:val="0"/>
      </w:pPr>
      <w:bookmarkStart w:id="0" w:name="_4isfgmjybwak" w:colFirst="0" w:colLast="0"/>
      <w:bookmarkEnd w:id="0"/>
      <w:r w:rsidRPr="00E1203A">
        <w:rPr>
          <w:rPrChange w:id="1" w:author="Willian" w:date="2016-09-17T23:37:00Z">
            <w:rPr>
              <w:rFonts w:ascii="Calibri" w:eastAsia="Calibri" w:hAnsi="Calibri" w:cs="Calibri"/>
              <w:color w:val="741B47"/>
            </w:rPr>
          </w:rPrChange>
        </w:rPr>
        <w:t>Unidade</w:t>
      </w:r>
      <w:r>
        <w:rPr>
          <w:rFonts w:ascii="Calibri" w:eastAsia="Calibri" w:hAnsi="Calibri" w:cs="Calibri"/>
          <w:color w:val="741B47"/>
        </w:rPr>
        <w:t xml:space="preserve"> 1</w:t>
      </w:r>
    </w:p>
    <w:p w14:paraId="753B4F86" w14:textId="77777777" w:rsidR="00B17381" w:rsidRDefault="00B17381" w:rsidP="00D87791">
      <w:pPr>
        <w:pStyle w:val="Ttulo1"/>
        <w:numPr>
          <w:ilvl w:val="0"/>
          <w:numId w:val="0"/>
        </w:numPr>
        <w:ind w:left="426"/>
        <w:pPrChange w:id="2" w:author="Willian" w:date="2016-09-17T23:40:00Z">
          <w:pPr>
            <w:pStyle w:val="Ttulo1"/>
          </w:pPr>
        </w:pPrChange>
      </w:pPr>
      <w:bookmarkStart w:id="3" w:name="_fb9qm3ew2vph" w:colFirst="0" w:colLast="0"/>
      <w:bookmarkEnd w:id="3"/>
    </w:p>
    <w:p w14:paraId="7F66B1B3" w14:textId="77777777" w:rsidR="00D87791" w:rsidRPr="00D87791" w:rsidRDefault="00071C65" w:rsidP="00D87791">
      <w:pPr>
        <w:pStyle w:val="Ttulo1"/>
        <w:numPr>
          <w:ilvl w:val="0"/>
          <w:numId w:val="0"/>
        </w:numPr>
        <w:ind w:left="426" w:hanging="426"/>
        <w:pPrChange w:id="4" w:author="Willian" w:date="2016-09-17T23:40:00Z">
          <w:pPr>
            <w:pStyle w:val="Ttulo"/>
            <w:contextualSpacing w:val="0"/>
          </w:pPr>
        </w:pPrChange>
      </w:pPr>
      <w:bookmarkStart w:id="5" w:name="_krc2nqfveqpt" w:colFirst="0" w:colLast="0"/>
      <w:bookmarkEnd w:id="5"/>
      <w:r w:rsidRPr="00D87791">
        <w:t>Aula 1</w:t>
      </w:r>
    </w:p>
    <w:p w14:paraId="21BC2122" w14:textId="77777777" w:rsidR="00B17381" w:rsidRPr="00D87791" w:rsidRDefault="00071C65" w:rsidP="00D87791">
      <w:pPr>
        <w:pStyle w:val="Ttulo1"/>
        <w:pPrChange w:id="6" w:author="Willian" w:date="2016-09-17T23:40:00Z">
          <w:pPr>
            <w:pStyle w:val="Ttulo1"/>
            <w:numPr>
              <w:numId w:val="2"/>
            </w:numPr>
            <w:ind w:left="720" w:firstLine="360"/>
          </w:pPr>
        </w:pPrChange>
      </w:pPr>
      <w:bookmarkStart w:id="7" w:name="_xutb1xorafhk" w:colFirst="0" w:colLast="0"/>
      <w:bookmarkEnd w:id="7"/>
      <w:r w:rsidRPr="00D87791">
        <w:t>Introdução</w:t>
      </w:r>
    </w:p>
    <w:p w14:paraId="494FC7A1" w14:textId="77777777" w:rsidR="00B17381" w:rsidRDefault="00071C65">
      <w:r>
        <w:t>O mercado mobile é de lo</w:t>
      </w:r>
      <w:r w:rsidR="00C37A7B">
        <w:t>nge o que mais cresce no ramo d</w:t>
      </w:r>
      <w:r w:rsidR="00C37A7B" w:rsidRPr="00C37A7B">
        <w:rPr>
          <w:color w:val="FF0000"/>
        </w:rPr>
        <w:t>a</w:t>
      </w:r>
      <w:r>
        <w:t xml:space="preserve"> tecnologia. As pessoas estão cada vez mais conectadas e apegadas aos seus smartphones. A era dos computadores pessoais está dando a vez para a era mobile. O conceito de computador pessoal ou PC, veio da década de 80, quando computadores gigantescos passaram a ser cada vez m</w:t>
      </w:r>
      <w:r w:rsidR="00C37A7B">
        <w:t xml:space="preserve">ais portáteis e acessíveis </w:t>
      </w:r>
      <w:r w:rsidR="00C37A7B" w:rsidRPr="00C37A7B">
        <w:rPr>
          <w:color w:val="FF0000"/>
        </w:rPr>
        <w:t>às</w:t>
      </w:r>
      <w:r>
        <w:t xml:space="preserve"> famílias</w:t>
      </w:r>
      <w:r w:rsidR="00C37A7B">
        <w:t xml:space="preserve"> </w:t>
      </w:r>
      <w:r w:rsidR="00C37A7B" w:rsidRPr="00C37A7B">
        <w:rPr>
          <w:color w:val="FF0000"/>
        </w:rPr>
        <w:t>e</w:t>
      </w:r>
      <w:ins w:id="8" w:author="Willian" w:date="2016-09-17T23:09:00Z">
        <w:r w:rsidR="00D37D7B">
          <w:rPr>
            <w:color w:val="FF0000"/>
          </w:rPr>
          <w:t xml:space="preserve"> </w:t>
        </w:r>
      </w:ins>
      <w:del w:id="9" w:author="Willian" w:date="2016-09-17T23:09:00Z">
        <w:r w:rsidR="00C37A7B" w:rsidRPr="00C37A7B" w:rsidDel="00D37D7B">
          <w:rPr>
            <w:color w:val="FF0000"/>
          </w:rPr>
          <w:delText xml:space="preserve"> </w:delText>
        </w:r>
        <w:r w:rsidR="00C37A7B" w:rsidDel="00D37D7B">
          <w:rPr>
            <w:color w:val="FF0000"/>
          </w:rPr>
          <w:delText>(</w:delText>
        </w:r>
        <w:r w:rsidRPr="00C37A7B" w:rsidDel="00D37D7B">
          <w:rPr>
            <w:color w:val="FF0000"/>
          </w:rPr>
          <w:delText>, porém</w:delText>
        </w:r>
        <w:r w:rsidR="00C37A7B" w:rsidDel="00D37D7B">
          <w:rPr>
            <w:color w:val="FF0000"/>
          </w:rPr>
          <w:delText>)</w:delText>
        </w:r>
        <w:r w:rsidDel="00D37D7B">
          <w:delText xml:space="preserve"> </w:delText>
        </w:r>
      </w:del>
      <w:r>
        <w:t>este conceito ganha cada vez mais vigor com o tempo.</w:t>
      </w:r>
    </w:p>
    <w:p w14:paraId="14AA40C2" w14:textId="77777777" w:rsidR="00B17381" w:rsidRDefault="00071C65">
      <w:r>
        <w:t>Os computadores estão cada vez menores e portáteis e após a década de noventa, ele</w:t>
      </w:r>
      <w:r w:rsidR="00C37A7B">
        <w:rPr>
          <w:color w:val="FF0000"/>
        </w:rPr>
        <w:t>s</w:t>
      </w:r>
      <w:r w:rsidR="00C37A7B">
        <w:t xml:space="preserve"> pass</w:t>
      </w:r>
      <w:r w:rsidR="00C37A7B" w:rsidRPr="00C37A7B">
        <w:rPr>
          <w:color w:val="FF0000"/>
        </w:rPr>
        <w:t>aram</w:t>
      </w:r>
      <w:r>
        <w:t xml:space="preserve"> a caber no seu bolso </w:t>
      </w:r>
      <w:r w:rsidR="00C0707E">
        <w:t>- se você tiver um bolso grande -</w:t>
      </w:r>
      <w:r>
        <w:t xml:space="preserve"> com a chegada dos primeiros smartphones.</w:t>
      </w:r>
    </w:p>
    <w:p w14:paraId="62832113" w14:textId="77777777" w:rsidR="00B17381" w:rsidRDefault="00071C65">
      <w:pPr>
        <w:rPr>
          <w:ins w:id="10" w:author="Willian" w:date="2016-09-17T23:53:00Z"/>
        </w:rPr>
      </w:pPr>
      <w:r>
        <w:t xml:space="preserve">Com o crescimento do mercado mobile, a evasão dos usuários de sistemas web e desktop tem </w:t>
      </w:r>
      <w:del w:id="11" w:author="Willian" w:date="2016-09-17T23:10:00Z">
        <w:r w:rsidR="00C37A7B" w:rsidRPr="00C37A7B" w:rsidDel="00D37D7B">
          <w:rPr>
            <w:color w:val="FF0000"/>
          </w:rPr>
          <w:delText>(</w:delText>
        </w:r>
        <w:r w:rsidRPr="00C37A7B" w:rsidDel="00D37D7B">
          <w:rPr>
            <w:color w:val="FF0000"/>
          </w:rPr>
          <w:delText>se</w:delText>
        </w:r>
        <w:r w:rsidR="00C37A7B" w:rsidRPr="00C37A7B" w:rsidDel="00D37D7B">
          <w:rPr>
            <w:color w:val="FF0000"/>
          </w:rPr>
          <w:delText>)</w:delText>
        </w:r>
        <w:r w:rsidDel="00D37D7B">
          <w:delText xml:space="preserve"> </w:delText>
        </w:r>
      </w:del>
      <w:r>
        <w:t xml:space="preserve">aumentado, </w:t>
      </w:r>
      <w:r w:rsidR="00C37A7B">
        <w:t>portanto</w:t>
      </w:r>
      <w:del w:id="12" w:author="Willian" w:date="2016-09-17T23:10:00Z">
        <w:r w:rsidR="00C37A7B" w:rsidDel="00D37D7B">
          <w:delText xml:space="preserve"> </w:delText>
        </w:r>
        <w:r w:rsidR="00C37A7B" w:rsidRPr="00C37A7B" w:rsidDel="00D37D7B">
          <w:rPr>
            <w:color w:val="FF0000"/>
          </w:rPr>
          <w:delText>(</w:delText>
        </w:r>
        <w:r w:rsidRPr="00C37A7B" w:rsidDel="00D37D7B">
          <w:rPr>
            <w:color w:val="FF0000"/>
          </w:rPr>
          <w:delText>então</w:delText>
        </w:r>
        <w:r w:rsidR="00C37A7B" w:rsidDel="00D37D7B">
          <w:rPr>
            <w:color w:val="FF0000"/>
          </w:rPr>
          <w:delText>)</w:delText>
        </w:r>
      </w:del>
      <w:r>
        <w:t xml:space="preserve"> você está no lugar certo </w:t>
      </w:r>
      <w:r w:rsidR="00C37A7B">
        <w:t xml:space="preserve">e </w:t>
      </w:r>
      <w:r>
        <w:t>na hora certa, pois não há momento melhor para começar a desenvolver aplicações em Android como este.</w:t>
      </w:r>
    </w:p>
    <w:p w14:paraId="668457FC" w14:textId="77777777" w:rsidR="009143DA" w:rsidRDefault="009143DA" w:rsidP="009143DA">
      <w:pPr>
        <w:keepNext/>
        <w:jc w:val="center"/>
        <w:rPr>
          <w:ins w:id="13" w:author="Willian" w:date="2016-09-17T23:53:00Z"/>
        </w:rPr>
        <w:pPrChange w:id="14" w:author="Willian" w:date="2016-09-17T23:53:00Z">
          <w:pPr>
            <w:jc w:val="center"/>
          </w:pPr>
        </w:pPrChange>
      </w:pPr>
      <w:ins w:id="15" w:author="Willian" w:date="2016-09-17T23:53:00Z">
        <w:r>
          <w:rPr>
            <w:noProof/>
          </w:rPr>
          <w:drawing>
            <wp:inline distT="0" distB="0" distL="0" distR="0" wp14:anchorId="0C48614D" wp14:editId="0FBDAF5E">
              <wp:extent cx="2857500" cy="2857500"/>
              <wp:effectExtent l="0" t="0" r="12700" b="12700"/>
              <wp:docPr id="4" name="Imagem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android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57500" cy="2857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BA271D" w14:textId="0897F408" w:rsidR="009143DA" w:rsidRDefault="009143DA" w:rsidP="009143DA">
      <w:pPr>
        <w:pStyle w:val="Legenda"/>
        <w:jc w:val="center"/>
        <w:pPrChange w:id="16" w:author="Willian" w:date="2016-09-17T23:53:00Z">
          <w:pPr/>
        </w:pPrChange>
      </w:pPr>
      <w:ins w:id="17" w:author="Willian" w:date="2016-09-17T23:53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8" w:author="Willian" w:date="2016-09-18T00:10:00Z">
        <w:r w:rsidR="00F25E95">
          <w:rPr>
            <w:noProof/>
          </w:rPr>
          <w:t>1</w:t>
        </w:r>
      </w:ins>
      <w:ins w:id="19" w:author="Willian" w:date="2016-09-17T23:53:00Z">
        <w:r>
          <w:fldChar w:fldCharType="end"/>
        </w:r>
        <w:r>
          <w:t>: Logo do Android</w:t>
        </w:r>
      </w:ins>
    </w:p>
    <w:p w14:paraId="5B98C47F" w14:textId="77777777" w:rsidR="00B17381" w:rsidRDefault="00071C65">
      <w:r>
        <w:t xml:space="preserve">Desenvolver para smartphone é similar a desenvolver para desktop, porém mais divertido. Se existem infinitas possibilidades de aplicações desktop e web, então </w:t>
      </w:r>
      <w:r w:rsidRPr="00C37A7B">
        <w:rPr>
          <w:color w:val="auto"/>
        </w:rPr>
        <w:t>exi</w:t>
      </w:r>
      <w:r w:rsidR="00C37A7B">
        <w:rPr>
          <w:color w:val="FF0000"/>
        </w:rPr>
        <w:t>s</w:t>
      </w:r>
      <w:r w:rsidRPr="00C37A7B">
        <w:rPr>
          <w:color w:val="auto"/>
        </w:rPr>
        <w:t xml:space="preserve">tem </w:t>
      </w:r>
      <w:r>
        <w:t xml:space="preserve">o dobro para mobile. A vantagem principal é a própria mobilidade. Com aplicativos mobile, podemos criar aplicações com </w:t>
      </w:r>
      <w:proofErr w:type="spellStart"/>
      <w:r>
        <w:t>bluetooth</w:t>
      </w:r>
      <w:proofErr w:type="spellEnd"/>
      <w:r>
        <w:t xml:space="preserve">, GPS, </w:t>
      </w:r>
      <w:proofErr w:type="spellStart"/>
      <w:r>
        <w:t>Wi-fi</w:t>
      </w:r>
      <w:proofErr w:type="spellEnd"/>
      <w:r>
        <w:t>, câmera, sensores de movimento, sensores de luminosidade, microfone, sons e etc. Coisas estas que não são tão comuns em notebooks e desktops. É realmente uma infinidade de aplicações. Além disso, com uma ideia boa, quem sabe você não se torna um bilionário?</w:t>
      </w:r>
    </w:p>
    <w:p w14:paraId="0EB719E0" w14:textId="77777777" w:rsidR="00B17381" w:rsidRDefault="00071C65" w:rsidP="00D87791">
      <w:pPr>
        <w:pStyle w:val="Ttulo2"/>
        <w:pPrChange w:id="20" w:author="Willian" w:date="2016-09-17T23:41:00Z">
          <w:pPr>
            <w:pStyle w:val="Ttulo1"/>
            <w:numPr>
              <w:numId w:val="2"/>
            </w:numPr>
            <w:ind w:left="405" w:hanging="180"/>
          </w:pPr>
        </w:pPrChange>
      </w:pPr>
      <w:bookmarkStart w:id="21" w:name="_r2t3dl464hz" w:colFirst="0" w:colLast="0"/>
      <w:bookmarkEnd w:id="21"/>
      <w:r>
        <w:lastRenderedPageBreak/>
        <w:t>Para quem é este livro</w:t>
      </w:r>
    </w:p>
    <w:p w14:paraId="216862C5" w14:textId="77777777" w:rsidR="00B17381" w:rsidRDefault="00071C65">
      <w:r>
        <w:t xml:space="preserve">Este livro foi escrito para aqueles que desejam ser ótimos desenvolvedores de aplicativos usando a plataforma Android. Se você está procurando um material que não só te introduz ao desenvolvimento de </w:t>
      </w:r>
      <w:proofErr w:type="spellStart"/>
      <w:r>
        <w:t>apps</w:t>
      </w:r>
      <w:proofErr w:type="spellEnd"/>
      <w:r w:rsidR="00300B6E">
        <w:t>,</w:t>
      </w:r>
      <w:r>
        <w:t xml:space="preserve"> mas também oferece teoria e exercícios práticos suficientes para </w:t>
      </w:r>
      <w:del w:id="22" w:author="Willian" w:date="2016-09-17T23:10:00Z">
        <w:r w:rsidR="00300B6E" w:rsidRPr="00300B6E" w:rsidDel="00D37D7B">
          <w:rPr>
            <w:color w:val="FF0000"/>
          </w:rPr>
          <w:delText>(</w:delText>
        </w:r>
        <w:r w:rsidRPr="00300B6E" w:rsidDel="00D37D7B">
          <w:rPr>
            <w:color w:val="FF0000"/>
          </w:rPr>
          <w:delText>te</w:delText>
        </w:r>
        <w:r w:rsidR="00300B6E" w:rsidRPr="00300B6E" w:rsidDel="00D37D7B">
          <w:rPr>
            <w:color w:val="FF0000"/>
          </w:rPr>
          <w:delText>)</w:delText>
        </w:r>
        <w:r w:rsidR="00300B6E" w:rsidDel="00D37D7B">
          <w:delText xml:space="preserve"> </w:delText>
        </w:r>
      </w:del>
      <w:r w:rsidR="00300B6E">
        <w:t>torn</w:t>
      </w:r>
      <w:r w:rsidR="00300B6E" w:rsidRPr="00300B6E">
        <w:rPr>
          <w:color w:val="FF0000"/>
        </w:rPr>
        <w:t>á-lo</w:t>
      </w:r>
      <w:r>
        <w:t xml:space="preserve"> um bom desenvolvedor mobile, este curso é o que você procura.</w:t>
      </w:r>
    </w:p>
    <w:p w14:paraId="3CA1E27A" w14:textId="77777777" w:rsidR="00B17381" w:rsidRDefault="00071C65">
      <w:r>
        <w:t xml:space="preserve">O curso de Android, irá explicar ideias e conceitos gerais sobre desenvolvimento de aplicativos. Além disso, você poderá criar aplicativos incríveis usando a </w:t>
      </w:r>
      <w:commentRangeStart w:id="23"/>
      <w:r>
        <w:t xml:space="preserve">linguagem </w:t>
      </w:r>
      <w:del w:id="24" w:author="Willian" w:date="2016-09-17T23:11:00Z">
        <w:r w:rsidDel="00D37D7B">
          <w:delText>Swift</w:delText>
        </w:r>
        <w:commentRangeEnd w:id="23"/>
        <w:r w:rsidR="00944C6F" w:rsidDel="00D37D7B">
          <w:rPr>
            <w:rStyle w:val="Refdecomentrio"/>
          </w:rPr>
          <w:commentReference w:id="23"/>
        </w:r>
      </w:del>
      <w:ins w:id="25" w:author="Willian" w:date="2016-09-17T23:11:00Z">
        <w:r w:rsidR="00D37D7B">
          <w:t>Java</w:t>
        </w:r>
      </w:ins>
      <w:r>
        <w:t xml:space="preserve">, que é a linguagem utilizada para criação de </w:t>
      </w:r>
      <w:proofErr w:type="spellStart"/>
      <w:r>
        <w:t>apps</w:t>
      </w:r>
      <w:proofErr w:type="spellEnd"/>
      <w:r>
        <w:t xml:space="preserve"> em </w:t>
      </w:r>
      <w:commentRangeStart w:id="26"/>
      <w:commentRangeStart w:id="27"/>
      <w:del w:id="28" w:author="Willian" w:date="2016-09-17T23:11:00Z">
        <w:r w:rsidDel="00D37D7B">
          <w:delText>iOS 9</w:delText>
        </w:r>
      </w:del>
      <w:commentRangeEnd w:id="26"/>
      <w:ins w:id="29" w:author="Willian" w:date="2016-09-17T23:11:00Z">
        <w:r w:rsidR="00D37D7B">
          <w:t>Android</w:t>
        </w:r>
      </w:ins>
      <w:r w:rsidR="00944C6F">
        <w:rPr>
          <w:rStyle w:val="Refdecomentrio"/>
        </w:rPr>
        <w:commentReference w:id="26"/>
      </w:r>
      <w:commentRangeEnd w:id="27"/>
      <w:r w:rsidR="00D37D7B">
        <w:rPr>
          <w:rStyle w:val="Refdecomentrio"/>
        </w:rPr>
        <w:commentReference w:id="27"/>
      </w:r>
      <w:r>
        <w:t xml:space="preserve">. Com este curso você será um desenvolvedor de aplicativos </w:t>
      </w:r>
      <w:commentRangeStart w:id="30"/>
      <w:del w:id="31" w:author="Willian" w:date="2016-09-17T23:11:00Z">
        <w:r w:rsidDel="00D37D7B">
          <w:delText xml:space="preserve">iOS </w:delText>
        </w:r>
      </w:del>
      <w:commentRangeEnd w:id="30"/>
      <w:ins w:id="32" w:author="Willian" w:date="2016-09-17T23:11:00Z">
        <w:r w:rsidR="00D37D7B">
          <w:t>Android</w:t>
        </w:r>
        <w:r w:rsidR="00D37D7B">
          <w:t xml:space="preserve"> </w:t>
        </w:r>
      </w:ins>
      <w:r w:rsidR="00944C6F">
        <w:rPr>
          <w:rStyle w:val="Refdecomentrio"/>
        </w:rPr>
        <w:commentReference w:id="30"/>
      </w:r>
      <w:r>
        <w:t>eficaz e preparado para o mercado de trabalho.</w:t>
      </w:r>
    </w:p>
    <w:p w14:paraId="297A4407" w14:textId="77777777" w:rsidR="00B17381" w:rsidRPr="00D87791" w:rsidRDefault="00071C65" w:rsidP="00D87791">
      <w:pPr>
        <w:pStyle w:val="Ttulo2"/>
        <w:pPrChange w:id="33" w:author="Willian" w:date="2016-09-17T23:42:00Z">
          <w:pPr>
            <w:pStyle w:val="Ttulo1"/>
            <w:numPr>
              <w:numId w:val="2"/>
            </w:numPr>
            <w:ind w:left="720" w:firstLine="360"/>
          </w:pPr>
        </w:pPrChange>
      </w:pPr>
      <w:bookmarkStart w:id="34" w:name="_51nnd81p7y5u" w:colFirst="0" w:colLast="0"/>
      <w:bookmarkEnd w:id="34"/>
      <w:r w:rsidRPr="00D87791">
        <w:t>Requisitos</w:t>
      </w:r>
    </w:p>
    <w:p w14:paraId="529094FD" w14:textId="77777777" w:rsidR="00B17381" w:rsidRDefault="00071C65">
      <w:r>
        <w:t>Para iniciar a jornada no mundo dos aplicativos Andr</w:t>
      </w:r>
      <w:r w:rsidR="00300B6E">
        <w:t xml:space="preserve">oid, você primeiro precisará </w:t>
      </w:r>
      <w:r w:rsidR="00300B6E" w:rsidRPr="00300B6E">
        <w:rPr>
          <w:color w:val="FF0000"/>
        </w:rPr>
        <w:t>cu</w:t>
      </w:r>
      <w:r w:rsidRPr="00300B6E">
        <w:rPr>
          <w:color w:val="FF0000"/>
        </w:rPr>
        <w:t>mprir</w:t>
      </w:r>
      <w:r>
        <w:t xml:space="preserve"> os seguintes requisitos:</w:t>
      </w:r>
    </w:p>
    <w:p w14:paraId="0FB07C97" w14:textId="77777777" w:rsidR="00B17381" w:rsidRDefault="00071C65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Ter foco e </w:t>
      </w:r>
      <w:r w:rsidR="00944C6F">
        <w:rPr>
          <w:b/>
        </w:rPr>
        <w:t>f</w:t>
      </w:r>
      <w:r>
        <w:rPr>
          <w:b/>
        </w:rPr>
        <w:t xml:space="preserve">orça de vontade: </w:t>
      </w:r>
      <w:r>
        <w:t>No início poderá ser difícil fixar os conceito</w:t>
      </w:r>
      <w:r w:rsidR="00422D9A">
        <w:t>s</w:t>
      </w:r>
      <w:r>
        <w:t>. Nós irem</w:t>
      </w:r>
      <w:r w:rsidR="00944C6F">
        <w:t>os fazer você pensar diferente, em não pensar em desktop</w:t>
      </w:r>
      <w:r>
        <w:t xml:space="preserve">, </w:t>
      </w:r>
      <w:r w:rsidR="00944C6F">
        <w:t xml:space="preserve">e </w:t>
      </w:r>
      <w:r>
        <w:t>mostraremos a filosofia por traz do design mobile. Bastante conteúdo para um curso, mas ele será extremamente prazeroso e gratificante.</w:t>
      </w:r>
    </w:p>
    <w:p w14:paraId="00A855B2" w14:textId="77777777" w:rsidR="00B17381" w:rsidRDefault="00071C65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Possuir um computador compatível:</w:t>
      </w:r>
      <w:r>
        <w:t xml:space="preserve"> Diferente do </w:t>
      </w:r>
      <w:proofErr w:type="spellStart"/>
      <w:r>
        <w:t>iOS</w:t>
      </w:r>
      <w:proofErr w:type="spellEnd"/>
      <w:r>
        <w:t xml:space="preserve">, o Android pode ser desenvolvido em qualquer sistema operacional, então tenha um computador com Linux, </w:t>
      </w:r>
      <w:proofErr w:type="spellStart"/>
      <w:r>
        <w:t>macOS</w:t>
      </w:r>
      <w:proofErr w:type="spellEnd"/>
      <w:r>
        <w:t xml:space="preserve"> ou Windows. Para desenvolver no Android Studio, IDE que utilizaremos para desenvolver nossos aplicativos, o computador deve possuir pelo menos 2GB de RAM e é recomendável, porém não obrigatório</w:t>
      </w:r>
      <w:r w:rsidR="00944C6F">
        <w:t>,</w:t>
      </w:r>
      <w:r>
        <w:t xml:space="preserve"> que ele possua uma unidade de disco SSD, pois isto torn</w:t>
      </w:r>
      <w:r w:rsidR="00944C6F">
        <w:t>ará o desempenho do Android Stu</w:t>
      </w:r>
      <w:r>
        <w:t xml:space="preserve">dio mais fluido. </w:t>
      </w:r>
    </w:p>
    <w:p w14:paraId="54EC40EA" w14:textId="77777777" w:rsidR="00B17381" w:rsidRDefault="00071C65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Ter conhecimento em Programação Orientada a Objetos (POO):</w:t>
      </w:r>
      <w:r>
        <w:t xml:space="preserve"> Aplicativos em Android são feitos utilizando POO em Java, então é necessário conhecimento básico deste assunto para dar início a este curso. </w:t>
      </w:r>
      <w:commentRangeStart w:id="35"/>
      <w:del w:id="36" w:author="Willian" w:date="2016-09-17T23:13:00Z">
        <w:r w:rsidDel="00D37D7B">
          <w:delText>A serie de cursos de Desenvolvimento de Aplicativos Móveis também possui um curso de POO que te dará total pré-requisito para este curso. Fale com os responsáveis da sua escola e comece o curso de POO já</w:delText>
        </w:r>
      </w:del>
      <w:ins w:id="37" w:author="Willian" w:date="2016-09-17T23:13:00Z">
        <w:r w:rsidR="00D37D7B">
          <w:t>Por este motivo, o prime</w:t>
        </w:r>
      </w:ins>
      <w:ins w:id="38" w:author="Willian" w:date="2016-09-17T23:17:00Z">
        <w:r w:rsidR="00D37D7B">
          <w:t>i</w:t>
        </w:r>
      </w:ins>
      <w:ins w:id="39" w:author="Willian" w:date="2016-09-17T23:13:00Z">
        <w:r w:rsidR="00D37D7B">
          <w:t>ro módulo deste cu</w:t>
        </w:r>
      </w:ins>
      <w:ins w:id="40" w:author="Willian" w:date="2016-09-17T23:17:00Z">
        <w:r w:rsidR="00D37D7B">
          <w:t>rso de Desenvolvimento de Aplicativos, já estudado por você, é o de POO. Então não se preocupe, a este ponto seus conhecimentos em POO s</w:t>
        </w:r>
      </w:ins>
      <w:ins w:id="41" w:author="Willian" w:date="2016-09-17T23:18:00Z">
        <w:r w:rsidR="00D37D7B">
          <w:t>ão suficientes para que você se dê bem neste curso</w:t>
        </w:r>
      </w:ins>
      <w:r>
        <w:t>.</w:t>
      </w:r>
      <w:commentRangeEnd w:id="35"/>
      <w:r w:rsidR="006E1E7F">
        <w:rPr>
          <w:rStyle w:val="Refdecomentrio"/>
        </w:rPr>
        <w:commentReference w:id="35"/>
      </w:r>
    </w:p>
    <w:p w14:paraId="06833425" w14:textId="77777777" w:rsidR="00B17381" w:rsidRDefault="00B17381"/>
    <w:p w14:paraId="727413EE" w14:textId="77777777" w:rsidR="00B17381" w:rsidRDefault="00071C65" w:rsidP="00D87791">
      <w:pPr>
        <w:pStyle w:val="Ttulo2"/>
        <w:pPrChange w:id="42" w:author="Willian" w:date="2016-09-17T23:42:00Z">
          <w:pPr>
            <w:pStyle w:val="Ttulo1"/>
            <w:numPr>
              <w:numId w:val="2"/>
            </w:numPr>
            <w:ind w:left="720" w:firstLine="360"/>
          </w:pPr>
        </w:pPrChange>
      </w:pPr>
      <w:bookmarkStart w:id="43" w:name="_qmcpja3294p3" w:colFirst="0" w:colLast="0"/>
      <w:bookmarkEnd w:id="43"/>
      <w:r>
        <w:t>História do Android</w:t>
      </w:r>
    </w:p>
    <w:p w14:paraId="6A2D7CE8" w14:textId="77777777" w:rsidR="00B17381" w:rsidRDefault="00071C65">
      <w:r>
        <w:t>A plataforma Android é, de longe, a mais utilizada do mundo e está presente em bilhões de dispositivos móveis. Apesar de todo este sucesso, a história do Android é recente, pois a primeira versão da plataforma surgiu há apenas sete anos. Antes de mergulharmos no mundo Android vamos entender um pouco sobre a história do primeiro smar</w:t>
      </w:r>
      <w:r w:rsidR="00422D9A">
        <w:t>t</w:t>
      </w:r>
      <w:r>
        <w:t>phone.</w:t>
      </w:r>
    </w:p>
    <w:p w14:paraId="6E1DBC66" w14:textId="77777777" w:rsidR="00B17381" w:rsidRPr="00D87791" w:rsidRDefault="00071C65" w:rsidP="00D87791">
      <w:pPr>
        <w:pStyle w:val="Ttulo3"/>
        <w:pPrChange w:id="44" w:author="Willian" w:date="2016-09-17T23:42:00Z">
          <w:pPr>
            <w:pStyle w:val="Ttulo2"/>
            <w:numPr>
              <w:numId w:val="2"/>
            </w:numPr>
            <w:ind w:left="690" w:hanging="285"/>
          </w:pPr>
        </w:pPrChange>
      </w:pPr>
      <w:bookmarkStart w:id="45" w:name="_agduy8muqx4q" w:colFirst="0" w:colLast="0"/>
      <w:bookmarkEnd w:id="45"/>
      <w:r w:rsidRPr="00D87791">
        <w:t xml:space="preserve">O primeiro smartphone </w:t>
      </w:r>
      <w:proofErr w:type="spellStart"/>
      <w:r w:rsidRPr="00D87791">
        <w:t>touchscreen</w:t>
      </w:r>
      <w:proofErr w:type="spellEnd"/>
    </w:p>
    <w:p w14:paraId="05D19962" w14:textId="77777777" w:rsidR="00B17381" w:rsidRDefault="00071C65">
      <w:r>
        <w:t xml:space="preserve">O termo smartphone, adaptando ao português, significa “telefone inteligente” e é um telefone móvel que combina recursos </w:t>
      </w:r>
      <w:del w:id="46" w:author="Willian" w:date="2016-09-17T23:19:00Z">
        <w:r w:rsidR="00300B6E" w:rsidRPr="00300B6E" w:rsidDel="00D37D7B">
          <w:rPr>
            <w:color w:val="FF0000"/>
          </w:rPr>
          <w:delText>(</w:delText>
        </w:r>
        <w:r w:rsidRPr="00300B6E" w:rsidDel="00D37D7B">
          <w:rPr>
            <w:color w:val="FF0000"/>
          </w:rPr>
          <w:delText>com</w:delText>
        </w:r>
        <w:r w:rsidR="00300B6E" w:rsidDel="00D37D7B">
          <w:rPr>
            <w:color w:val="FF0000"/>
          </w:rPr>
          <w:delText xml:space="preserve">) </w:delText>
        </w:r>
      </w:del>
      <w:r w:rsidR="00300B6E">
        <w:rPr>
          <w:color w:val="FF0000"/>
        </w:rPr>
        <w:t>de</w:t>
      </w:r>
      <w:r>
        <w:t xml:space="preserve"> </w:t>
      </w:r>
      <w:hyperlink r:id="rId8">
        <w:r>
          <w:t>computadores pessoais</w:t>
        </w:r>
      </w:hyperlink>
      <w:r>
        <w:t xml:space="preserve">, com funcionalidades avançadas que podem ser estendidas por meio de programas executados por seu sistema operacional (OS), chamados de aplicativos ou </w:t>
      </w:r>
      <w:proofErr w:type="spellStart"/>
      <w:r>
        <w:rPr>
          <w:b/>
        </w:rPr>
        <w:t>apps</w:t>
      </w:r>
      <w:proofErr w:type="spellEnd"/>
      <w:r>
        <w:t>. É uma junção de um PC com um telefone móvel.</w:t>
      </w:r>
    </w:p>
    <w:p w14:paraId="54F5EFAF" w14:textId="77777777" w:rsidR="00B17381" w:rsidRDefault="00071C65">
      <w:r>
        <w:lastRenderedPageBreak/>
        <w:t>Dependendo da sua idade, você não deve nem se lembrar da época em que os celulares eram controlad</w:t>
      </w:r>
      <w:r w:rsidR="00B33089">
        <w:t>os por teclados numéricos, uma vez que estes aparelhos</w:t>
      </w:r>
      <w:r>
        <w:t xml:space="preserve"> nem sempre foram </w:t>
      </w:r>
      <w:r w:rsidR="00B33089">
        <w:t xml:space="preserve">dotados </w:t>
      </w:r>
      <w:r>
        <w:t xml:space="preserve">com tela </w:t>
      </w:r>
      <w:proofErr w:type="spellStart"/>
      <w:r>
        <w:t>touch</w:t>
      </w:r>
      <w:proofErr w:type="spellEnd"/>
      <w:r>
        <w:t xml:space="preserve"> desde o seu início.</w:t>
      </w:r>
    </w:p>
    <w:p w14:paraId="79F8F76B" w14:textId="77777777" w:rsidR="00B17381" w:rsidRDefault="00071C65">
      <w:r>
        <w:t xml:space="preserve">O primeiro celular a ganhar este tipo de tecnologia é o </w:t>
      </w:r>
      <w:r>
        <w:rPr>
          <w:b/>
        </w:rPr>
        <w:t>IBM Simon</w:t>
      </w:r>
      <w:r>
        <w:t>, que chegou as lojas em 1994. Ele possuía uma tela resistiva, monocromática</w:t>
      </w:r>
      <w:r w:rsidR="00B33089">
        <w:t>,</w:t>
      </w:r>
      <w:r>
        <w:t xml:space="preserve"> de 4,5 polegadas</w:t>
      </w:r>
      <w:r w:rsidR="00B33089">
        <w:t xml:space="preserve"> e</w:t>
      </w:r>
      <w:r>
        <w:t xml:space="preserve"> seu sistema </w:t>
      </w:r>
      <w:r w:rsidR="00B33089">
        <w:t xml:space="preserve">operacional era baseado no sistema </w:t>
      </w:r>
      <w:r>
        <w:t xml:space="preserve">DOS (aquele mesmo que deu origem ao </w:t>
      </w:r>
      <w:r>
        <w:rPr>
          <w:b/>
        </w:rPr>
        <w:t>Windows</w:t>
      </w:r>
      <w:r>
        <w:t>), mas ao invés de exibir uma linha de comando, mostrava uma interface dinâmica, baseada em atalhos.</w:t>
      </w:r>
    </w:p>
    <w:p w14:paraId="5F38C4D2" w14:textId="77777777" w:rsidR="00E1203A" w:rsidRDefault="00071C65" w:rsidP="00E1203A">
      <w:pPr>
        <w:keepNext/>
        <w:jc w:val="center"/>
        <w:rPr>
          <w:ins w:id="47" w:author="Willian" w:date="2016-09-17T23:36:00Z"/>
        </w:rPr>
        <w:pPrChange w:id="48" w:author="Willian" w:date="2016-09-17T23:36:00Z">
          <w:pPr>
            <w:jc w:val="center"/>
          </w:pPr>
        </w:pPrChange>
      </w:pPr>
      <w:r>
        <w:rPr>
          <w:noProof/>
        </w:rPr>
        <w:drawing>
          <wp:inline distT="114300" distB="114300" distL="114300" distR="114300" wp14:anchorId="3CCD1ABC" wp14:editId="238778BD">
            <wp:extent cx="5731200" cy="3644900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39D5C" w14:textId="77777777" w:rsidR="00B17381" w:rsidRDefault="00E1203A" w:rsidP="00E1203A">
      <w:pPr>
        <w:pStyle w:val="Legenda"/>
        <w:jc w:val="center"/>
        <w:pPrChange w:id="49" w:author="Willian" w:date="2016-09-17T23:36:00Z">
          <w:pPr>
            <w:jc w:val="center"/>
          </w:pPr>
        </w:pPrChange>
      </w:pPr>
      <w:ins w:id="50" w:author="Willian" w:date="2016-09-17T23:36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51" w:author="Willian" w:date="2016-09-18T00:10:00Z">
        <w:r w:rsidR="00F25E95">
          <w:rPr>
            <w:noProof/>
          </w:rPr>
          <w:t>2</w:t>
        </w:r>
      </w:ins>
      <w:ins w:id="52" w:author="Willian" w:date="2016-09-17T23:36:00Z">
        <w:r>
          <w:fldChar w:fldCharType="end"/>
        </w:r>
        <w:r>
          <w:t>: Imagens do IBM Simon</w:t>
        </w:r>
      </w:ins>
    </w:p>
    <w:p w14:paraId="7A188991" w14:textId="77777777" w:rsidR="00B17381" w:rsidRDefault="00071C65">
      <w:pPr>
        <w:pStyle w:val="Subttulo"/>
        <w:contextualSpacing w:val="0"/>
      </w:pPr>
      <w:bookmarkStart w:id="53" w:name="_5ccap2q49ft6" w:colFirst="0" w:colLast="0"/>
      <w:bookmarkEnd w:id="53"/>
      <w:del w:id="54" w:author="Willian" w:date="2016-09-17T23:35:00Z">
        <w:r w:rsidDel="00E1203A">
          <w:rPr>
            <w:rFonts w:ascii="Calibri" w:eastAsia="Calibri" w:hAnsi="Calibri" w:cs="Calibri"/>
          </w:rPr>
          <w:delText>Imagens do IBM Simon</w:delText>
        </w:r>
      </w:del>
    </w:p>
    <w:p w14:paraId="1A6273E4" w14:textId="77777777" w:rsidR="00B17381" w:rsidDel="00D87791" w:rsidRDefault="00071C65">
      <w:pPr>
        <w:rPr>
          <w:del w:id="55" w:author="Willian" w:date="2016-09-17T23:43:00Z"/>
        </w:rPr>
      </w:pPr>
      <w:r>
        <w:t>Apesar do termo “</w:t>
      </w:r>
      <w:r>
        <w:rPr>
          <w:i/>
        </w:rPr>
        <w:t xml:space="preserve">smartphone” </w:t>
      </w:r>
      <w:r>
        <w:t>ter surgido somente no ano de 1995, o IBM Simon foi considerado o primeiro celular deste segmento. Então</w:t>
      </w:r>
      <w:r w:rsidR="00B33089">
        <w:t>,</w:t>
      </w:r>
      <w:r>
        <w:t xml:space="preserve"> coincidentemente ou não, ele foi o primeiro </w:t>
      </w:r>
      <w:r>
        <w:rPr>
          <w:i/>
        </w:rPr>
        <w:t xml:space="preserve">smartphone </w:t>
      </w:r>
      <w:r>
        <w:t>e</w:t>
      </w:r>
      <w:r w:rsidR="00B33089">
        <w:t xml:space="preserve"> também</w:t>
      </w:r>
      <w:r>
        <w:t xml:space="preserve"> primeiro telefone móvel com tela </w:t>
      </w:r>
      <w:proofErr w:type="spellStart"/>
      <w:r>
        <w:rPr>
          <w:i/>
        </w:rPr>
        <w:t>touch</w:t>
      </w:r>
      <w:proofErr w:type="spellEnd"/>
      <w:r>
        <w:rPr>
          <w:i/>
        </w:rPr>
        <w:t xml:space="preserve">, </w:t>
      </w:r>
      <w:r>
        <w:t xml:space="preserve">graças a junção das funcionalidades de PCs e telefones comuns. </w:t>
      </w:r>
    </w:p>
    <w:p w14:paraId="4E04C12D" w14:textId="77777777" w:rsidR="00B17381" w:rsidRDefault="00B17381"/>
    <w:p w14:paraId="2773C2E6" w14:textId="77777777" w:rsidR="00B17381" w:rsidRDefault="00071C65" w:rsidP="00D87791">
      <w:pPr>
        <w:pStyle w:val="Ttulo3"/>
        <w:pPrChange w:id="56" w:author="Willian" w:date="2016-09-17T23:42:00Z">
          <w:pPr>
            <w:pStyle w:val="Ttulo2"/>
            <w:numPr>
              <w:numId w:val="2"/>
            </w:numPr>
            <w:ind w:left="825" w:hanging="360"/>
          </w:pPr>
        </w:pPrChange>
      </w:pPr>
      <w:bookmarkStart w:id="57" w:name="_6ey6bpiuotog" w:colFirst="0" w:colLast="0"/>
      <w:bookmarkEnd w:id="57"/>
      <w:r>
        <w:t>O surgimento do Android</w:t>
      </w:r>
    </w:p>
    <w:p w14:paraId="1F08CC72" w14:textId="77777777" w:rsidR="00B17381" w:rsidRDefault="00071C65">
      <w:r>
        <w:t xml:space="preserve">O Android foi criado em 2003 pela equipe de empresários composta por Andy Rubin, </w:t>
      </w:r>
      <w:proofErr w:type="spellStart"/>
      <w:r>
        <w:t>Rich</w:t>
      </w:r>
      <w:proofErr w:type="spellEnd"/>
      <w:r>
        <w:t xml:space="preserve"> Miner, Nick Sears e Chris White com a fundação da </w:t>
      </w:r>
      <w:r>
        <w:rPr>
          <w:b/>
        </w:rPr>
        <w:t>Android Inc</w:t>
      </w:r>
      <w:r>
        <w:t xml:space="preserve">. Esta este grupo </w:t>
      </w:r>
      <w:r w:rsidR="00A92783">
        <w:t>atuava anteriormente no ramo d</w:t>
      </w:r>
      <w:r w:rsidR="00A92783">
        <w:rPr>
          <w:color w:val="FF0000"/>
        </w:rPr>
        <w:t>e</w:t>
      </w:r>
      <w:r w:rsidR="00A92783">
        <w:t xml:space="preserve"> câmeras digitais e pretendia</w:t>
      </w:r>
      <w:del w:id="58" w:author="Willian" w:date="2016-09-17T23:20:00Z">
        <w:r w:rsidR="00A92783" w:rsidDel="00D37D7B">
          <w:rPr>
            <w:color w:val="FF0000"/>
          </w:rPr>
          <w:delText>(m)</w:delText>
        </w:r>
      </w:del>
      <w:r>
        <w:t xml:space="preserve"> lançar um sistema que </w:t>
      </w:r>
      <w:r w:rsidRPr="00A92783">
        <w:rPr>
          <w:color w:val="auto"/>
        </w:rPr>
        <w:t>inovaria</w:t>
      </w:r>
      <w:del w:id="59" w:author="Willian" w:date="2016-09-17T23:19:00Z">
        <w:r w:rsidR="00A92783" w:rsidRPr="00A92783" w:rsidDel="00D37D7B">
          <w:rPr>
            <w:color w:val="FF0000"/>
          </w:rPr>
          <w:delText>(</w:delText>
        </w:r>
        <w:r w:rsidRPr="00A92783" w:rsidDel="00D37D7B">
          <w:rPr>
            <w:color w:val="FF0000"/>
          </w:rPr>
          <w:delText>m</w:delText>
        </w:r>
        <w:r w:rsidR="00A92783" w:rsidRPr="00A92783" w:rsidDel="00D37D7B">
          <w:rPr>
            <w:color w:val="FF0000"/>
          </w:rPr>
          <w:delText>)</w:delText>
        </w:r>
      </w:del>
      <w:r>
        <w:t xml:space="preserve"> o uso destes aparelho</w:t>
      </w:r>
      <w:r w:rsidR="00B33089">
        <w:t>s</w:t>
      </w:r>
      <w:r>
        <w:t>. Não tão tarde, os empresários perceberam que o mercado de câmeras digitais não era tão amplo, apesar de naquela época a venda destas câmeras estarem em alta, e resolveram investir no mercado mobile (agradecemos por isso!).</w:t>
      </w:r>
    </w:p>
    <w:p w14:paraId="2F97F18E" w14:textId="77777777" w:rsidR="00B17381" w:rsidRDefault="00071C65">
      <w:r>
        <w:lastRenderedPageBreak/>
        <w:t>Rubin apresentou um novo sistema operacional móvel baseado em</w:t>
      </w:r>
      <w:r>
        <w:rPr>
          <w:b/>
        </w:rPr>
        <w:t xml:space="preserve"> Linux</w:t>
      </w:r>
      <w:r>
        <w:t xml:space="preserve"> que possuía interfaces funcionais e tinha fácil integração para embarcados. Este sistema deveria ser gratuito e acessível aos desenvolvedores.</w:t>
      </w:r>
    </w:p>
    <w:p w14:paraId="731A9AA4" w14:textId="77777777" w:rsidR="00B17381" w:rsidRDefault="00071C65">
      <w:r>
        <w:t xml:space="preserve">Não demorou muito e esta ideia atraiu os olhos da gigante </w:t>
      </w:r>
      <w:r>
        <w:rPr>
          <w:b/>
        </w:rPr>
        <w:t>Google</w:t>
      </w:r>
      <w:r>
        <w:t>, que adquiriu a Android Inc. e a tran</w:t>
      </w:r>
      <w:r w:rsidR="00FF2A63">
        <w:t>s</w:t>
      </w:r>
      <w:r>
        <w:t xml:space="preserve">formou na </w:t>
      </w:r>
      <w:r>
        <w:rPr>
          <w:b/>
        </w:rPr>
        <w:t>GMD</w:t>
      </w:r>
      <w:r>
        <w:t xml:space="preserve"> (Google Mobile </w:t>
      </w:r>
      <w:proofErr w:type="spellStart"/>
      <w:r>
        <w:t>Division</w:t>
      </w:r>
      <w:proofErr w:type="spellEnd"/>
      <w:r>
        <w:t>). Este seria um dos primeiros grandes investimentos da Google no mercado mobile, que até então mantinha o foco em aplicações web.</w:t>
      </w:r>
    </w:p>
    <w:p w14:paraId="5EAB7F69" w14:textId="77777777" w:rsidR="00B17381" w:rsidRDefault="00071C65">
      <w:r>
        <w:t xml:space="preserve">Em 2007 foi lançado o primeiro </w:t>
      </w:r>
      <w:r>
        <w:rPr>
          <w:b/>
        </w:rPr>
        <w:t>iPhone</w:t>
      </w:r>
      <w:r>
        <w:t xml:space="preserve"> e</w:t>
      </w:r>
      <w:r w:rsidR="00FF2A63">
        <w:t>,</w:t>
      </w:r>
      <w:r>
        <w:t xml:space="preserve"> com o sucesso deste</w:t>
      </w:r>
      <w:r w:rsidR="00FF2A63">
        <w:t>,</w:t>
      </w:r>
      <w:r>
        <w:t xml:space="preserve"> era difícil acreditar que a GMD conseguiria competir ao nível de bater a Apple, desenvolvedora do iPhone. Além disso, o </w:t>
      </w:r>
      <w:r>
        <w:rPr>
          <w:b/>
        </w:rPr>
        <w:t>Windows Mobile</w:t>
      </w:r>
      <w:r>
        <w:t xml:space="preserve"> estava em grande alta, sendo detentor de grande parcela dos smar</w:t>
      </w:r>
      <w:r w:rsidR="00FF2A63">
        <w:t>t</w:t>
      </w:r>
      <w:r>
        <w:t>phones da época.</w:t>
      </w:r>
    </w:p>
    <w:p w14:paraId="7443C678" w14:textId="77777777" w:rsidR="00B17381" w:rsidRDefault="00071C65">
      <w:r>
        <w:rPr>
          <w:sz w:val="24"/>
          <w:szCs w:val="24"/>
          <w:highlight w:val="white"/>
        </w:rPr>
        <w:t>Um pr</w:t>
      </w:r>
      <w:r w:rsidR="00FF2A63">
        <w:rPr>
          <w:sz w:val="24"/>
          <w:szCs w:val="24"/>
          <w:highlight w:val="white"/>
        </w:rPr>
        <w:t>otó</w:t>
      </w:r>
      <w:r>
        <w:rPr>
          <w:sz w:val="24"/>
          <w:szCs w:val="24"/>
          <w:highlight w:val="white"/>
        </w:rPr>
        <w:t xml:space="preserve">tipo começou a ser desenvolvido em 2006, e ele ainda continha o famoso teclado </w:t>
      </w:r>
      <w:r>
        <w:rPr>
          <w:b/>
          <w:sz w:val="24"/>
          <w:szCs w:val="24"/>
          <w:highlight w:val="white"/>
        </w:rPr>
        <w:t>QWERTY</w:t>
      </w:r>
      <w:r>
        <w:rPr>
          <w:sz w:val="24"/>
          <w:szCs w:val="24"/>
          <w:highlight w:val="white"/>
        </w:rPr>
        <w:t xml:space="preserve">. Novas versões deste protótipo foram sendo criadas até que o lançamento do iPhone, em 2007, motivou a GMD a equipar seu primeiro smartphone com uma tela </w:t>
      </w:r>
      <w:proofErr w:type="spellStart"/>
      <w:r>
        <w:rPr>
          <w:sz w:val="24"/>
          <w:szCs w:val="24"/>
          <w:highlight w:val="white"/>
        </w:rPr>
        <w:t>touch</w:t>
      </w:r>
      <w:proofErr w:type="spellEnd"/>
      <w:r>
        <w:rPr>
          <w:sz w:val="24"/>
          <w:szCs w:val="24"/>
          <w:highlight w:val="white"/>
        </w:rPr>
        <w:t>.</w:t>
      </w:r>
    </w:p>
    <w:p w14:paraId="6721D5F0" w14:textId="77777777" w:rsidR="00B17381" w:rsidRDefault="00071C65">
      <w:r>
        <w:t>O smartphone estava em ritmo lento, pois passando quas</w:t>
      </w:r>
      <w:r w:rsidR="00A92783">
        <w:t>e quatro anos da sua concepção,</w:t>
      </w:r>
      <w:r w:rsidR="00FF2A63">
        <w:t xml:space="preserve"> em </w:t>
      </w:r>
      <w:r>
        <w:t>2005</w:t>
      </w:r>
      <w:r w:rsidR="00FF2A63">
        <w:t>, no ano de</w:t>
      </w:r>
      <w:r>
        <w:t xml:space="preserve"> 2007 alguns fabricantes iniciaram parce</w:t>
      </w:r>
      <w:r w:rsidR="00FF2A63">
        <w:t>rias com a Google que</w:t>
      </w:r>
      <w:r>
        <w:t xml:space="preserve"> possibilitou que o projeto alcançasse passos mais longos.</w:t>
      </w:r>
    </w:p>
    <w:p w14:paraId="18194B35" w14:textId="77777777" w:rsidR="00B17381" w:rsidRDefault="00071C65">
      <w:r>
        <w:t xml:space="preserve">Estes fabricantes (Samsung, Sony, HTC), algumas operadoras de telefonia móvel americanas (Sprint, Nextel e </w:t>
      </w:r>
      <w:r w:rsidR="00FF2A63">
        <w:t>T-Mobile) e a Google se reuniram</w:t>
      </w:r>
      <w:r>
        <w:t xml:space="preserve"> e criaram o cons</w:t>
      </w:r>
      <w:r w:rsidR="00085545">
        <w:rPr>
          <w:color w:val="FF0000"/>
        </w:rPr>
        <w:t>ó</w:t>
      </w:r>
      <w:r>
        <w:t xml:space="preserve">rcio tecnológico </w:t>
      </w:r>
      <w:r>
        <w:rPr>
          <w:b/>
        </w:rPr>
        <w:t xml:space="preserve">Open </w:t>
      </w:r>
      <w:proofErr w:type="spellStart"/>
      <w:r>
        <w:rPr>
          <w:b/>
        </w:rPr>
        <w:t>Handset</w:t>
      </w:r>
      <w:proofErr w:type="spellEnd"/>
      <w:r>
        <w:rPr>
          <w:b/>
        </w:rPr>
        <w:t xml:space="preserve"> Alliance</w:t>
      </w:r>
      <w:r>
        <w:t xml:space="preserve">. O objetivo da união de marcas era a criação de uma plataforma de código aberto para smartphones. O resultado foi o primeiro Android comercial do mercado, rodando em um </w:t>
      </w:r>
      <w:r>
        <w:rPr>
          <w:b/>
        </w:rPr>
        <w:t>HTC Dream, lançado oficialmente em 22 de outubro de 2008.</w:t>
      </w:r>
    </w:p>
    <w:p w14:paraId="1D66DCC4" w14:textId="77777777" w:rsidR="00E1203A" w:rsidRDefault="00071C65" w:rsidP="00E1203A">
      <w:pPr>
        <w:keepNext/>
        <w:jc w:val="center"/>
        <w:rPr>
          <w:ins w:id="60" w:author="Willian" w:date="2016-09-17T23:35:00Z"/>
        </w:rPr>
        <w:pPrChange w:id="61" w:author="Willian" w:date="2016-09-17T23:35:00Z">
          <w:pPr>
            <w:jc w:val="center"/>
          </w:pPr>
        </w:pPrChange>
      </w:pPr>
      <w:commentRangeStart w:id="62"/>
      <w:r>
        <w:rPr>
          <w:noProof/>
        </w:rPr>
        <w:lastRenderedPageBreak/>
        <w:drawing>
          <wp:inline distT="114300" distB="114300" distL="114300" distR="114300" wp14:anchorId="1F2FA75B" wp14:editId="0234067C">
            <wp:extent cx="4862513" cy="4779471"/>
            <wp:effectExtent l="0" t="0" r="0" b="0"/>
            <wp:docPr id="3" name="image05.jpg" descr="1 - HTC Dream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1 - HTC Dream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779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62"/>
    </w:p>
    <w:p w14:paraId="0E2FFAA3" w14:textId="77777777" w:rsidR="00E1203A" w:rsidRDefault="00E1203A" w:rsidP="00E1203A">
      <w:pPr>
        <w:pStyle w:val="Legenda"/>
        <w:jc w:val="center"/>
        <w:rPr>
          <w:ins w:id="63" w:author="Willian" w:date="2016-09-17T23:35:00Z"/>
        </w:rPr>
        <w:pPrChange w:id="64" w:author="Willian" w:date="2016-09-17T23:35:00Z">
          <w:pPr>
            <w:pStyle w:val="Legenda"/>
          </w:pPr>
        </w:pPrChange>
      </w:pPr>
      <w:ins w:id="65" w:author="Willian" w:date="2016-09-17T23:35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66" w:author="Willian" w:date="2016-09-18T00:10:00Z">
        <w:r w:rsidR="00F25E95">
          <w:rPr>
            <w:noProof/>
          </w:rPr>
          <w:t>3</w:t>
        </w:r>
      </w:ins>
      <w:ins w:id="67" w:author="Willian" w:date="2016-09-17T23:35:00Z">
        <w:r>
          <w:fldChar w:fldCharType="end"/>
        </w:r>
        <w:r>
          <w:t>: O primeiro smartphone com Android, o HTC Dream</w:t>
        </w:r>
      </w:ins>
    </w:p>
    <w:p w14:paraId="61AEF1DD" w14:textId="77777777" w:rsidR="00B17381" w:rsidRDefault="00FF2A63">
      <w:pPr>
        <w:jc w:val="center"/>
      </w:pPr>
      <w:r>
        <w:rPr>
          <w:rStyle w:val="Refdecomentrio"/>
        </w:rPr>
        <w:commentReference w:id="62"/>
      </w:r>
      <w:r w:rsidR="00071C65">
        <w:commentReference w:id="68"/>
      </w:r>
    </w:p>
    <w:p w14:paraId="0F81A366" w14:textId="77777777" w:rsidR="00B17381" w:rsidRDefault="00071C65">
      <w:r>
        <w:t>Nesta mesma época, após o lançamento do HTC Dream, a Google lançou o SDK da primeira versão do Android e</w:t>
      </w:r>
      <w:r w:rsidR="00FF2A63">
        <w:t>,</w:t>
      </w:r>
      <w:r>
        <w:t xml:space="preserve"> como uma grande sacada (que fez com que o Android se tornasse tão popular hoje em dia)</w:t>
      </w:r>
      <w:r w:rsidR="00FF2A63">
        <w:t>,</w:t>
      </w:r>
      <w:r>
        <w:t xml:space="preserve"> ofereceu um prêmio salgado de 10 milhões de dólares para os desenvolvedores que criassem os melhores </w:t>
      </w:r>
      <w:proofErr w:type="spellStart"/>
      <w:r>
        <w:t>apps</w:t>
      </w:r>
      <w:proofErr w:type="spellEnd"/>
      <w:r>
        <w:t xml:space="preserve"> usando este SDK.</w:t>
      </w:r>
    </w:p>
    <w:p w14:paraId="7B663A0C" w14:textId="77777777" w:rsidR="00B17381" w:rsidRDefault="00071C65">
      <w:commentRangeStart w:id="69"/>
      <w:commentRangeStart w:id="70"/>
      <w:r>
        <w:t xml:space="preserve">Na época o iPhone possuía apenas aplicativos proprietários da Apple e não era possível instalar e tão pouco criar </w:t>
      </w:r>
      <w:proofErr w:type="spellStart"/>
      <w:r>
        <w:t>apps</w:t>
      </w:r>
      <w:proofErr w:type="spellEnd"/>
      <w:r>
        <w:t xml:space="preserve"> para </w:t>
      </w:r>
      <w:proofErr w:type="spellStart"/>
      <w:r>
        <w:t>iOS</w:t>
      </w:r>
      <w:proofErr w:type="spellEnd"/>
      <w:ins w:id="71" w:author="Carneiro Pinto da Silva, Fernando" w:date="2016-09-05T17:43:00Z">
        <w:r w:rsidR="009B2373">
          <w:t>, fato este, que se tivesse sido mantido,</w:t>
        </w:r>
      </w:ins>
      <w:del w:id="72" w:author="Carneiro Pinto da Silva, Fernando" w:date="2016-09-05T17:43:00Z">
        <w:r w:rsidDel="009B2373">
          <w:delText>. Isto</w:delText>
        </w:r>
      </w:del>
      <w:r>
        <w:t xml:space="preserve"> teria </w:t>
      </w:r>
      <w:del w:id="73" w:author="Carneiro Pinto da Silva, Fernando" w:date="2016-09-05T17:43:00Z">
        <w:r w:rsidDel="009B2373">
          <w:delText xml:space="preserve">sido </w:delText>
        </w:r>
      </w:del>
      <w:ins w:id="74" w:author="Carneiro Pinto da Silva, Fernando" w:date="2016-09-05T17:43:00Z">
        <w:r w:rsidR="009B2373">
          <w:t xml:space="preserve">se tornado </w:t>
        </w:r>
      </w:ins>
      <w:r>
        <w:t>uma desvantagem da Apple em relação ao Google</w:t>
      </w:r>
      <w:ins w:id="75" w:author="Carneiro Pinto da Silva, Fernando" w:date="2016-09-05T17:43:00Z">
        <w:r w:rsidR="009B2373">
          <w:t xml:space="preserve"> nos dias de hoje</w:t>
        </w:r>
      </w:ins>
      <w:r>
        <w:t xml:space="preserve">. </w:t>
      </w:r>
      <w:commentRangeEnd w:id="69"/>
      <w:r w:rsidR="009B2373">
        <w:rPr>
          <w:rStyle w:val="Refdecomentrio"/>
        </w:rPr>
        <w:commentReference w:id="69"/>
      </w:r>
      <w:commentRangeEnd w:id="70"/>
      <w:r w:rsidR="00D37D7B">
        <w:rPr>
          <w:rStyle w:val="Refdecomentrio"/>
        </w:rPr>
        <w:commentReference w:id="70"/>
      </w:r>
      <w:r>
        <w:t xml:space="preserve">Hoje o Android é popular principalmente por sua vasta opção de aplicativos disponíveis para download na </w:t>
      </w:r>
      <w:commentRangeStart w:id="76"/>
      <w:commentRangeStart w:id="77"/>
      <w:r>
        <w:rPr>
          <w:b/>
        </w:rPr>
        <w:t xml:space="preserve">Play </w:t>
      </w:r>
      <w:proofErr w:type="spellStart"/>
      <w:r>
        <w:rPr>
          <w:b/>
        </w:rPr>
        <w:t>Store</w:t>
      </w:r>
      <w:commentRangeEnd w:id="76"/>
      <w:proofErr w:type="spellEnd"/>
      <w:r w:rsidR="009B2373">
        <w:rPr>
          <w:rStyle w:val="Refdecomentrio"/>
        </w:rPr>
        <w:commentReference w:id="76"/>
      </w:r>
      <w:commentRangeEnd w:id="77"/>
      <w:r w:rsidR="00D37D7B">
        <w:rPr>
          <w:rStyle w:val="Refdecomentrio"/>
        </w:rPr>
        <w:commentReference w:id="77"/>
      </w:r>
      <w:r>
        <w:t xml:space="preserve">, o canal de aplicativos do Android, e </w:t>
      </w:r>
      <w:r w:rsidR="009B2373">
        <w:t xml:space="preserve">que, </w:t>
      </w:r>
      <w:r>
        <w:t xml:space="preserve">segundo a </w:t>
      </w:r>
      <w:proofErr w:type="spellStart"/>
      <w:r>
        <w:t>AppFigures</w:t>
      </w:r>
      <w:proofErr w:type="spellEnd"/>
      <w:r>
        <w:t xml:space="preserve"> (empresa de pesquisa de aplicativos), passa de 1,43 milhão </w:t>
      </w:r>
      <w:r w:rsidR="00085545">
        <w:rPr>
          <w:color w:val="FF0000"/>
        </w:rPr>
        <w:t xml:space="preserve">de </w:t>
      </w:r>
      <w:r>
        <w:t xml:space="preserve">aplicativos publicados em 2015 contra 1,21 milhão da sua principal rival, a Apple. Desde então o Android só tem crescido, principalmente devido ao apoio de grandes fabricantes como a Samsung, LG, HTC e Motorola (agora uma empresa do grupo </w:t>
      </w:r>
      <w:r>
        <w:rPr>
          <w:b/>
        </w:rPr>
        <w:t>Lenovo</w:t>
      </w:r>
      <w:r>
        <w:t>).</w:t>
      </w:r>
    </w:p>
    <w:p w14:paraId="1BCDCED4" w14:textId="77777777" w:rsidR="00B17381" w:rsidRDefault="00071C65">
      <w:r>
        <w:t>Desde sua primeira versão</w:t>
      </w:r>
      <w:r w:rsidR="009B2373">
        <w:t>,</w:t>
      </w:r>
      <w:r>
        <w:t xml:space="preserve"> o Android só cresceu e hoje é o mais utilizado no mundo. Estatísticas mostram que em meados de 2009</w:t>
      </w:r>
      <w:r w:rsidR="009B2373">
        <w:t>,</w:t>
      </w:r>
      <w:r>
        <w:t xml:space="preserve"> celulares equipados com Android representavam 2,9% das vendas do mundo. Logo no ano seguinte este número subiu para 33% e em 2011 chegou a marca de 52%, ou </w:t>
      </w:r>
      <w:r>
        <w:lastRenderedPageBreak/>
        <w:t>seja, metade dos smartphones do mundo estavam equipados com Android. Em 2012, outro grande salto</w:t>
      </w:r>
      <w:r w:rsidR="009B2373">
        <w:t>:</w:t>
      </w:r>
      <w:r>
        <w:t xml:space="preserve"> o Android representava 75% dos aparelhos e hoje pass</w:t>
      </w:r>
      <w:r w:rsidR="009B2373">
        <w:t>ou</w:t>
      </w:r>
      <w:r>
        <w:t xml:space="preserve"> a marca de 84% de </w:t>
      </w:r>
      <w:proofErr w:type="spellStart"/>
      <w:r w:rsidRPr="009B2373">
        <w:rPr>
          <w:i/>
        </w:rPr>
        <w:t>devices</w:t>
      </w:r>
      <w:proofErr w:type="spellEnd"/>
      <w:r>
        <w:t xml:space="preserve"> equipados com Android.</w:t>
      </w:r>
    </w:p>
    <w:p w14:paraId="41846738" w14:textId="77777777" w:rsidR="00B17381" w:rsidRDefault="00071C65">
      <w:r>
        <w:t xml:space="preserve">O sucesso do Android não se limitou aos </w:t>
      </w:r>
      <w:r w:rsidRPr="009B2373">
        <w:rPr>
          <w:i/>
        </w:rPr>
        <w:t>smartphones</w:t>
      </w:r>
      <w:r>
        <w:t>. Ele se estendeu a diversos dispositivos.</w:t>
      </w:r>
    </w:p>
    <w:p w14:paraId="0F789EC5" w14:textId="77777777" w:rsidR="00B17381" w:rsidRDefault="00071C65" w:rsidP="00D87791">
      <w:pPr>
        <w:pStyle w:val="Ttulo2"/>
        <w:pPrChange w:id="78" w:author="Willian" w:date="2016-09-17T23:43:00Z">
          <w:pPr>
            <w:pStyle w:val="Ttulo2"/>
            <w:numPr>
              <w:numId w:val="2"/>
            </w:numPr>
            <w:ind w:left="825" w:hanging="420"/>
          </w:pPr>
        </w:pPrChange>
      </w:pPr>
      <w:bookmarkStart w:id="79" w:name="_ccz5dtosamlm" w:colFirst="0" w:colLast="0"/>
      <w:bookmarkEnd w:id="79"/>
      <w:r>
        <w:t>Android em todos os lugares</w:t>
      </w:r>
    </w:p>
    <w:p w14:paraId="216FB3B9" w14:textId="77777777" w:rsidR="00B17381" w:rsidRDefault="00071C65" w:rsidP="00D87791">
      <w:pPr>
        <w:pStyle w:val="Ttulo3"/>
        <w:pPrChange w:id="80" w:author="Willian" w:date="2016-09-17T23:43:00Z">
          <w:pPr>
            <w:pStyle w:val="Ttulo3"/>
            <w:numPr>
              <w:numId w:val="2"/>
            </w:numPr>
            <w:ind w:left="825" w:hanging="285"/>
          </w:pPr>
        </w:pPrChange>
      </w:pPr>
      <w:bookmarkStart w:id="81" w:name="_g4vjnie5b2ig" w:colFirst="0" w:colLast="0"/>
      <w:bookmarkEnd w:id="81"/>
      <w:proofErr w:type="spellStart"/>
      <w:r>
        <w:t>Tablets</w:t>
      </w:r>
      <w:proofErr w:type="spellEnd"/>
    </w:p>
    <w:p w14:paraId="554E96F9" w14:textId="77777777" w:rsidR="00B17381" w:rsidRDefault="00071C65">
      <w:r>
        <w:t xml:space="preserve">A inserção do Android no mundo dos </w:t>
      </w:r>
      <w:proofErr w:type="spellStart"/>
      <w:r w:rsidRPr="00110B72">
        <w:rPr>
          <w:i/>
        </w:rPr>
        <w:t>tablets</w:t>
      </w:r>
      <w:proofErr w:type="spellEnd"/>
      <w:r>
        <w:t xml:space="preserve"> não foi nada fácil, pois competir com o sucesso do </w:t>
      </w:r>
      <w:proofErr w:type="spellStart"/>
      <w:r>
        <w:t>iPad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 da concorrente Apple, seria tortuoso para a Google. Algumas fabricantes tentaram investir no mercado de </w:t>
      </w:r>
      <w:proofErr w:type="spellStart"/>
      <w:r w:rsidRPr="00110B72">
        <w:rPr>
          <w:i/>
        </w:rPr>
        <w:t>tablets</w:t>
      </w:r>
      <w:proofErr w:type="spellEnd"/>
      <w:r>
        <w:t xml:space="preserve"> com Android, mas não conseguiram agradar seus usuários pois a interface deixava a desejar. Onde o sistema deveria se adaptar ao tamanho da tela, o que os usuários encontravam na verdade eram “celulares com telas grandes e interface esticada”. Nada adaptativo.</w:t>
      </w:r>
    </w:p>
    <w:p w14:paraId="4302B555" w14:textId="77777777" w:rsidR="00B17381" w:rsidRDefault="00071C65">
      <w:pPr>
        <w:rPr>
          <w:ins w:id="82" w:author="Willian" w:date="2016-09-17T23:56:00Z"/>
        </w:rPr>
      </w:pPr>
      <w:r>
        <w:t xml:space="preserve">A situação foi se reverter somente em 2012, quando a Google decidiu colocar a mão na massa e lançar seu próprio </w:t>
      </w:r>
      <w:proofErr w:type="spellStart"/>
      <w:r>
        <w:t>tablet</w:t>
      </w:r>
      <w:proofErr w:type="spellEnd"/>
      <w:r>
        <w:t>.</w:t>
      </w:r>
    </w:p>
    <w:p w14:paraId="01B7FE35" w14:textId="77777777" w:rsidR="006D6CA7" w:rsidRDefault="006D6CA7" w:rsidP="006D6CA7">
      <w:pPr>
        <w:keepNext/>
        <w:jc w:val="center"/>
        <w:rPr>
          <w:ins w:id="83" w:author="Willian" w:date="2016-09-17T23:57:00Z"/>
        </w:rPr>
        <w:pPrChange w:id="84" w:author="Willian" w:date="2016-09-17T23:57:00Z">
          <w:pPr>
            <w:jc w:val="center"/>
          </w:pPr>
        </w:pPrChange>
      </w:pPr>
      <w:ins w:id="85" w:author="Willian" w:date="2016-09-17T23:56:00Z">
        <w:r>
          <w:rPr>
            <w:noProof/>
          </w:rPr>
          <w:drawing>
            <wp:inline distT="0" distB="0" distL="0" distR="0" wp14:anchorId="27CBE1EA" wp14:editId="39123D91">
              <wp:extent cx="5486400" cy="4023360"/>
              <wp:effectExtent l="0" t="0" r="0" b="0"/>
              <wp:docPr id="5" name="Imagem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galaxy note pro.jp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40233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3A24A62" w14:textId="0BAD504F" w:rsidR="006D6CA7" w:rsidRDefault="006D6CA7" w:rsidP="006D6CA7">
      <w:pPr>
        <w:pStyle w:val="Legenda"/>
        <w:jc w:val="center"/>
        <w:pPrChange w:id="86" w:author="Willian" w:date="2016-09-17T23:57:00Z">
          <w:pPr/>
        </w:pPrChange>
      </w:pPr>
      <w:ins w:id="87" w:author="Willian" w:date="2016-09-17T23:57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88" w:author="Willian" w:date="2016-09-18T00:10:00Z">
        <w:r w:rsidR="00F25E95">
          <w:rPr>
            <w:noProof/>
          </w:rPr>
          <w:t>4</w:t>
        </w:r>
      </w:ins>
      <w:ins w:id="89" w:author="Willian" w:date="2016-09-17T23:57:00Z">
        <w:r>
          <w:fldChar w:fldCharType="end"/>
        </w:r>
        <w:r>
          <w:t xml:space="preserve">: Tablet Android </w:t>
        </w:r>
        <w:proofErr w:type="spellStart"/>
        <w:r>
          <w:t>Galaxy</w:t>
        </w:r>
        <w:proofErr w:type="spellEnd"/>
        <w:r>
          <w:t xml:space="preserve"> Note Pro</w:t>
        </w:r>
      </w:ins>
    </w:p>
    <w:p w14:paraId="59F366C7" w14:textId="77777777" w:rsidR="00B17381" w:rsidRDefault="00110B72">
      <w:r>
        <w:t>Em parce</w:t>
      </w:r>
      <w:r w:rsidR="00071C65">
        <w:t xml:space="preserve">ria com a Asus, a Google lançou o </w:t>
      </w:r>
      <w:proofErr w:type="spellStart"/>
      <w:r w:rsidR="00071C65">
        <w:t>Nexus</w:t>
      </w:r>
      <w:proofErr w:type="spellEnd"/>
      <w:r w:rsidR="00071C65">
        <w:t xml:space="preserve"> 7, um </w:t>
      </w:r>
      <w:proofErr w:type="spellStart"/>
      <w:r w:rsidR="00071C65">
        <w:t>tablet</w:t>
      </w:r>
      <w:proofErr w:type="spellEnd"/>
      <w:r w:rsidR="00071C65">
        <w:t xml:space="preserve"> de 7 polegadas que incentivou os desenvolvedores a lançarem aplicativos adaptados especialmente para esta dimensão de tela. Desde aí o mercado de </w:t>
      </w:r>
      <w:proofErr w:type="spellStart"/>
      <w:r w:rsidR="00071C65" w:rsidRPr="007477E4">
        <w:rPr>
          <w:i/>
        </w:rPr>
        <w:t>table</w:t>
      </w:r>
      <w:r w:rsidR="007477E4" w:rsidRPr="007477E4">
        <w:rPr>
          <w:i/>
        </w:rPr>
        <w:t>t</w:t>
      </w:r>
      <w:r w:rsidR="00071C65" w:rsidRPr="007477E4">
        <w:rPr>
          <w:i/>
        </w:rPr>
        <w:t>s</w:t>
      </w:r>
      <w:proofErr w:type="spellEnd"/>
      <w:r w:rsidR="007477E4">
        <w:t xml:space="preserve"> tem crescido bastante, sendo o </w:t>
      </w:r>
      <w:r w:rsidR="00071C65">
        <w:t xml:space="preserve">principal fabricante a Samsung, apresentando </w:t>
      </w:r>
      <w:proofErr w:type="spellStart"/>
      <w:r w:rsidR="00071C65" w:rsidRPr="007477E4">
        <w:rPr>
          <w:i/>
        </w:rPr>
        <w:t>tablets</w:t>
      </w:r>
      <w:proofErr w:type="spellEnd"/>
      <w:r w:rsidR="00071C65">
        <w:t xml:space="preserve"> de altíssima qualidade.</w:t>
      </w:r>
    </w:p>
    <w:p w14:paraId="69BAC585" w14:textId="77777777" w:rsidR="00B17381" w:rsidRDefault="00071C65" w:rsidP="00D87791">
      <w:pPr>
        <w:pStyle w:val="Ttulo3"/>
        <w:pPrChange w:id="90" w:author="Willian" w:date="2016-09-17T23:43:00Z">
          <w:pPr>
            <w:pStyle w:val="Ttulo3"/>
            <w:numPr>
              <w:numId w:val="2"/>
            </w:numPr>
            <w:ind w:left="825" w:hanging="285"/>
          </w:pPr>
        </w:pPrChange>
      </w:pPr>
      <w:bookmarkStart w:id="91" w:name="_g99gbj6ctakn" w:colFirst="0" w:colLast="0"/>
      <w:bookmarkEnd w:id="91"/>
      <w:r>
        <w:lastRenderedPageBreak/>
        <w:t>Android Auto</w:t>
      </w:r>
    </w:p>
    <w:p w14:paraId="3D38685E" w14:textId="77777777" w:rsidR="00B17381" w:rsidRDefault="00071C65">
      <w:pPr>
        <w:rPr>
          <w:ins w:id="92" w:author="Willian" w:date="2016-09-17T23:57:00Z"/>
        </w:rPr>
      </w:pPr>
      <w:r>
        <w:t xml:space="preserve">O Android também pode estar em seu carro! Em 2015 a Google lançou o </w:t>
      </w:r>
      <w:r>
        <w:rPr>
          <w:b/>
        </w:rPr>
        <w:t>Android Auto,</w:t>
      </w:r>
      <w:r>
        <w:t xml:space="preserve"> uma distribuição do Android que opera como computador de bordo para seu carro.</w:t>
      </w:r>
    </w:p>
    <w:p w14:paraId="1F2B853E" w14:textId="77777777" w:rsidR="006D6CA7" w:rsidRDefault="006D6CA7" w:rsidP="006D6CA7">
      <w:pPr>
        <w:keepNext/>
        <w:jc w:val="center"/>
        <w:rPr>
          <w:ins w:id="93" w:author="Willian" w:date="2016-09-17T23:58:00Z"/>
        </w:rPr>
        <w:pPrChange w:id="94" w:author="Willian" w:date="2016-09-17T23:58:00Z">
          <w:pPr>
            <w:jc w:val="center"/>
          </w:pPr>
        </w:pPrChange>
      </w:pPr>
      <w:ins w:id="95" w:author="Willian" w:date="2016-09-17T23:57:00Z">
        <w:r>
          <w:rPr>
            <w:noProof/>
          </w:rPr>
          <w:drawing>
            <wp:inline distT="0" distB="0" distL="0" distR="0" wp14:anchorId="3FD512F7" wp14:editId="028534DD">
              <wp:extent cx="5615961" cy="3158978"/>
              <wp:effectExtent l="0" t="0" r="0" b="0"/>
              <wp:docPr id="6" name="Imagem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android-auto-chevy.jpg"/>
                      <pic:cNvPicPr/>
                    </pic:nvPicPr>
                    <pic:blipFill>
                      <a:blip r:embed="rId1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75202" cy="319230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09249A3" w14:textId="0569E452" w:rsidR="006D6CA7" w:rsidRDefault="006D6CA7" w:rsidP="006D6CA7">
      <w:pPr>
        <w:pStyle w:val="Legenda"/>
        <w:jc w:val="center"/>
        <w:pPrChange w:id="96" w:author="Willian" w:date="2016-09-17T23:58:00Z">
          <w:pPr/>
        </w:pPrChange>
      </w:pPr>
      <w:ins w:id="97" w:author="Willian" w:date="2016-09-17T23:5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98" w:author="Willian" w:date="2016-09-18T00:10:00Z">
        <w:r w:rsidR="00F25E95">
          <w:rPr>
            <w:noProof/>
          </w:rPr>
          <w:t>5</w:t>
        </w:r>
      </w:ins>
      <w:ins w:id="99" w:author="Willian" w:date="2016-09-17T23:58:00Z">
        <w:r>
          <w:fldChar w:fldCharType="end"/>
        </w:r>
        <w:r>
          <w:t xml:space="preserve">: Android Auto </w:t>
        </w:r>
        <w:proofErr w:type="spellStart"/>
        <w:r>
          <w:t>Chevy</w:t>
        </w:r>
      </w:ins>
      <w:proofErr w:type="spellEnd"/>
    </w:p>
    <w:p w14:paraId="3808AAF3" w14:textId="77777777" w:rsidR="00B17381" w:rsidRDefault="00071C65">
      <w:r>
        <w:t xml:space="preserve">Ano passado o Google anunciou a criação do </w:t>
      </w:r>
      <w:r>
        <w:rPr>
          <w:b/>
        </w:rPr>
        <w:t>Open Automotive Alliance</w:t>
      </w:r>
      <w:r>
        <w:t xml:space="preserve">, que além dele e da </w:t>
      </w:r>
      <w:r w:rsidR="007477E4">
        <w:t xml:space="preserve">NVIDIA </w:t>
      </w:r>
      <w:r>
        <w:t>incluía as montadoras Audi, General Motors, Hyundai e Honda; algo como o grupo que se juntou para criar a primeira versão do sistema operacional. O grupo que agora é conhecido como Android Auto</w:t>
      </w:r>
      <w:r w:rsidR="007477E4">
        <w:t>,</w:t>
      </w:r>
      <w:r>
        <w:t xml:space="preserve"> está desenvolvendo aplicativos como navegação GPS, pesquisas </w:t>
      </w:r>
      <w:r w:rsidRPr="007477E4">
        <w:rPr>
          <w:i/>
        </w:rPr>
        <w:t>online</w:t>
      </w:r>
      <w:r>
        <w:t xml:space="preserve">, música, mensagens e ligações, controlar a velocidade do carro, sistema de som, ter acesso a informações como combustível, pressão dos pneus, </w:t>
      </w:r>
      <w:r w:rsidR="007477E4">
        <w:t>entre outras funções,</w:t>
      </w:r>
      <w:r>
        <w:t xml:space="preserve"> em uma tela no automóvel. Uma interface para comandos de voz também está disponível. Isto evita distrações ao motorista.</w:t>
      </w:r>
    </w:p>
    <w:p w14:paraId="3F930D16" w14:textId="77777777" w:rsidR="00B17381" w:rsidRDefault="00071C65" w:rsidP="00D87791">
      <w:pPr>
        <w:pStyle w:val="Ttulo3"/>
        <w:pPrChange w:id="100" w:author="Willian" w:date="2016-09-17T23:43:00Z">
          <w:pPr>
            <w:pStyle w:val="Ttulo3"/>
            <w:numPr>
              <w:numId w:val="2"/>
            </w:numPr>
            <w:ind w:left="825" w:hanging="285"/>
          </w:pPr>
        </w:pPrChange>
      </w:pPr>
      <w:bookmarkStart w:id="101" w:name="_j2o8ni66hv58" w:colFirst="0" w:colLast="0"/>
      <w:bookmarkEnd w:id="101"/>
      <w:r>
        <w:t xml:space="preserve">Android </w:t>
      </w:r>
      <w:proofErr w:type="spellStart"/>
      <w:r>
        <w:t>Wear</w:t>
      </w:r>
      <w:proofErr w:type="spellEnd"/>
    </w:p>
    <w:p w14:paraId="0769D28C" w14:textId="77777777" w:rsidR="00B17381" w:rsidRDefault="00071C65">
      <w:pPr>
        <w:rPr>
          <w:ins w:id="102" w:author="Willian" w:date="2016-09-18T00:00:00Z"/>
        </w:rPr>
      </w:pPr>
      <w:r>
        <w:t>A Google também aposta nos dispositivos vestíveis que rodam Android. Mais especificamente estamos falando de pulseiras e relógios inteligentes que realmente foram abraçados pelos fabricantes.</w:t>
      </w:r>
    </w:p>
    <w:p w14:paraId="4B97D379" w14:textId="77777777" w:rsidR="006D6CA7" w:rsidRDefault="006D6CA7" w:rsidP="006D6CA7">
      <w:pPr>
        <w:keepNext/>
        <w:jc w:val="center"/>
        <w:rPr>
          <w:ins w:id="103" w:author="Willian" w:date="2016-09-18T00:01:00Z"/>
        </w:rPr>
        <w:pPrChange w:id="104" w:author="Willian" w:date="2016-09-18T00:01:00Z">
          <w:pPr>
            <w:jc w:val="center"/>
          </w:pPr>
        </w:pPrChange>
      </w:pPr>
      <w:ins w:id="105" w:author="Willian" w:date="2016-09-18T00:00:00Z">
        <w:r>
          <w:rPr>
            <w:noProof/>
          </w:rPr>
          <w:lastRenderedPageBreak/>
          <w:drawing>
            <wp:inline distT="0" distB="0" distL="0" distR="0" wp14:anchorId="0C0EB6FF" wp14:editId="0A136547">
              <wp:extent cx="5733415" cy="3267710"/>
              <wp:effectExtent l="0" t="0" r="6985" b="8890"/>
              <wp:docPr id="7" name="Imagem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lg-g-watch-urbane.jpg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3267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DD34718" w14:textId="2DCB0C4A" w:rsidR="006D6CA7" w:rsidRDefault="006D6CA7" w:rsidP="006D6CA7">
      <w:pPr>
        <w:pStyle w:val="Legenda"/>
        <w:jc w:val="center"/>
        <w:pPrChange w:id="106" w:author="Willian" w:date="2016-09-18T00:01:00Z">
          <w:pPr/>
        </w:pPrChange>
      </w:pPr>
      <w:ins w:id="107" w:author="Willian" w:date="2016-09-18T00:01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08" w:author="Willian" w:date="2016-09-18T00:10:00Z">
        <w:r w:rsidR="00F25E95">
          <w:rPr>
            <w:noProof/>
          </w:rPr>
          <w:t>6</w:t>
        </w:r>
      </w:ins>
      <w:ins w:id="109" w:author="Willian" w:date="2016-09-18T00:01:00Z">
        <w:r>
          <w:fldChar w:fldCharType="end"/>
        </w:r>
        <w:r>
          <w:t xml:space="preserve">: LG G </w:t>
        </w:r>
        <w:proofErr w:type="spellStart"/>
        <w:r>
          <w:t>Watch</w:t>
        </w:r>
        <w:proofErr w:type="spellEnd"/>
        <w:r>
          <w:t xml:space="preserve">. O </w:t>
        </w:r>
        <w:proofErr w:type="spellStart"/>
        <w:r>
          <w:t>Smartwatch</w:t>
        </w:r>
        <w:proofErr w:type="spellEnd"/>
        <w:r>
          <w:t xml:space="preserve"> com Android da LG</w:t>
        </w:r>
      </w:ins>
    </w:p>
    <w:p w14:paraId="01BEF844" w14:textId="77777777" w:rsidR="00B17381" w:rsidRDefault="00071C65">
      <w:r>
        <w:t xml:space="preserve">O sistema tem como objetivo facilitar a vida do usuário, mostrando informações e respectivas respostas, sem que seja necessário retirar o </w:t>
      </w:r>
      <w:r w:rsidRPr="007477E4">
        <w:rPr>
          <w:i/>
        </w:rPr>
        <w:t>smartphone</w:t>
      </w:r>
      <w:r>
        <w:t xml:space="preserve"> do bolso. Ele é controlado por voz e por toque, através de uma tela </w:t>
      </w:r>
      <w:proofErr w:type="spellStart"/>
      <w:r w:rsidRPr="007477E4">
        <w:rPr>
          <w:i/>
        </w:rPr>
        <w:t>touchscreen</w:t>
      </w:r>
      <w:proofErr w:type="spellEnd"/>
      <w:r>
        <w:t xml:space="preserve"> em formato redondo ou quadrado. Funções dos </w:t>
      </w:r>
      <w:proofErr w:type="spellStart"/>
      <w:r w:rsidRPr="007477E4">
        <w:rPr>
          <w:i/>
        </w:rPr>
        <w:t>smartwatches</w:t>
      </w:r>
      <w:proofErr w:type="spellEnd"/>
      <w:r>
        <w:t xml:space="preserve"> reveladas até agora incluem sensores de movimento e luz, monitores cardíacos, pedômetros, sensores GPS, execução de músicas sem a necessidade de celular, recusar ou aceitar ligações; ler, ouvir e responder mensagens de texto; fazer buscas na internet; anotar informações, controlar a música do smartphone, entre outras.</w:t>
      </w:r>
    </w:p>
    <w:p w14:paraId="1646ED0C" w14:textId="77777777" w:rsidR="00B17381" w:rsidRDefault="00071C65">
      <w:r>
        <w:t xml:space="preserve">Os fabricantes de </w:t>
      </w:r>
      <w:proofErr w:type="spellStart"/>
      <w:r>
        <w:t>smartwatches</w:t>
      </w:r>
      <w:proofErr w:type="spellEnd"/>
      <w:r>
        <w:t xml:space="preserve"> mais relevantes são Samsung, LG e Motorola.</w:t>
      </w:r>
    </w:p>
    <w:p w14:paraId="3A009C82" w14:textId="77777777" w:rsidR="00B17381" w:rsidRDefault="00071C65" w:rsidP="00D87791">
      <w:pPr>
        <w:pStyle w:val="Ttulo3"/>
        <w:pPrChange w:id="110" w:author="Willian" w:date="2016-09-17T23:43:00Z">
          <w:pPr>
            <w:pStyle w:val="Ttulo3"/>
            <w:numPr>
              <w:numId w:val="2"/>
            </w:numPr>
            <w:ind w:left="825" w:hanging="285"/>
          </w:pPr>
        </w:pPrChange>
      </w:pPr>
      <w:bookmarkStart w:id="111" w:name="_50scvqjylrr3" w:colFirst="0" w:colLast="0"/>
      <w:bookmarkEnd w:id="111"/>
      <w:commentRangeStart w:id="112"/>
      <w:commentRangeStart w:id="113"/>
      <w:r>
        <w:t>TVs</w:t>
      </w:r>
      <w:commentRangeEnd w:id="112"/>
      <w:r w:rsidR="005052DB">
        <w:rPr>
          <w:rStyle w:val="Refdecomentrio"/>
          <w:b w:val="0"/>
          <w:color w:val="000000"/>
        </w:rPr>
        <w:commentReference w:id="112"/>
      </w:r>
      <w:commentRangeEnd w:id="113"/>
      <w:r w:rsidR="00D37D7B">
        <w:rPr>
          <w:rStyle w:val="Refdecomentrio"/>
          <w:b w:val="0"/>
          <w:color w:val="000000"/>
        </w:rPr>
        <w:commentReference w:id="113"/>
      </w:r>
    </w:p>
    <w:p w14:paraId="5F1C75F7" w14:textId="77777777" w:rsidR="006D6CA7" w:rsidRDefault="00071C65">
      <w:pPr>
        <w:rPr>
          <w:ins w:id="114" w:author="Willian" w:date="2016-09-18T00:01:00Z"/>
        </w:rPr>
      </w:pPr>
      <w:r>
        <w:t xml:space="preserve">Outra grande cartada da Google foi inserir o Android nas TVs. O principal dispositivo deste ramo é o Chromecast, que deve ser conectado a entrada HDMI da TV para transmitir sua interface Android. Este aparelho se conecta através do aplicativo do seu smartphone (que contenha o aplicativo oficial), </w:t>
      </w:r>
      <w:r w:rsidRPr="000C3E01">
        <w:rPr>
          <w:color w:val="auto"/>
        </w:rPr>
        <w:t>transfo</w:t>
      </w:r>
      <w:r w:rsidR="000C3E01" w:rsidRPr="000C3E01">
        <w:rPr>
          <w:color w:val="FF0000"/>
        </w:rPr>
        <w:t>r</w:t>
      </w:r>
      <w:r w:rsidRPr="000C3E01">
        <w:rPr>
          <w:color w:val="auto"/>
        </w:rPr>
        <w:t>mando</w:t>
      </w:r>
      <w:r>
        <w:t>-o em um controle remoto Android.</w:t>
      </w:r>
      <w:ins w:id="115" w:author="Willian" w:date="2016-09-17T23:25:00Z">
        <w:r w:rsidR="00D37D7B">
          <w:t xml:space="preserve"> </w:t>
        </w:r>
      </w:ins>
    </w:p>
    <w:p w14:paraId="2AC76903" w14:textId="77777777" w:rsidR="00F25E95" w:rsidRDefault="006D6CA7" w:rsidP="00F25E95">
      <w:pPr>
        <w:keepNext/>
        <w:rPr>
          <w:ins w:id="116" w:author="Willian" w:date="2016-09-18T00:08:00Z"/>
        </w:rPr>
        <w:pPrChange w:id="117" w:author="Willian" w:date="2016-09-18T00:08:00Z">
          <w:pPr/>
        </w:pPrChange>
      </w:pPr>
      <w:ins w:id="118" w:author="Willian" w:date="2016-09-18T00:02:00Z">
        <w:r>
          <w:rPr>
            <w:noProof/>
          </w:rPr>
          <w:lastRenderedPageBreak/>
          <w:drawing>
            <wp:inline distT="0" distB="0" distL="0" distR="0" wp14:anchorId="4D30A497" wp14:editId="1A63A251">
              <wp:extent cx="5733415" cy="3089275"/>
              <wp:effectExtent l="0" t="0" r="0" b="0"/>
              <wp:docPr id="8" name="Imagem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chromecast.png"/>
                      <pic:cNvPicPr/>
                    </pic:nvPicPr>
                    <pic:blipFill>
                      <a:blip r:embed="rId14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3089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2531E9" w14:textId="3B2C44F0" w:rsidR="006D6CA7" w:rsidRDefault="00F25E95" w:rsidP="00F25E95">
      <w:pPr>
        <w:pStyle w:val="Legenda"/>
        <w:jc w:val="center"/>
        <w:rPr>
          <w:ins w:id="119" w:author="Willian" w:date="2016-09-18T00:01:00Z"/>
        </w:rPr>
        <w:pPrChange w:id="120" w:author="Willian" w:date="2016-09-18T00:09:00Z">
          <w:pPr/>
        </w:pPrChange>
      </w:pPr>
      <w:ins w:id="121" w:author="Willian" w:date="2016-09-18T00:08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22" w:author="Willian" w:date="2016-09-18T00:10:00Z">
        <w:r>
          <w:rPr>
            <w:noProof/>
          </w:rPr>
          <w:t>7</w:t>
        </w:r>
      </w:ins>
      <w:ins w:id="123" w:author="Willian" w:date="2016-09-18T00:08:00Z">
        <w:r>
          <w:fldChar w:fldCharType="end"/>
        </w:r>
        <w:r>
          <w:t xml:space="preserve">: Google </w:t>
        </w:r>
        <w:proofErr w:type="spellStart"/>
        <w:r>
          <w:t>Chromecast</w:t>
        </w:r>
        <w:proofErr w:type="spellEnd"/>
        <w:r>
          <w:t xml:space="preserve"> 2</w:t>
        </w:r>
      </w:ins>
    </w:p>
    <w:p w14:paraId="44810C15" w14:textId="61E6750C" w:rsidR="00B17381" w:rsidRDefault="00D37D7B">
      <w:pPr>
        <w:rPr>
          <w:ins w:id="124" w:author="Willian" w:date="2016-09-18T00:02:00Z"/>
        </w:rPr>
      </w:pPr>
      <w:ins w:id="125" w:author="Willian" w:date="2016-09-17T23:25:00Z">
        <w:r>
          <w:t xml:space="preserve">Além deste tipo de dispositivo, a Google lançou o Android TV, que </w:t>
        </w:r>
      </w:ins>
      <w:ins w:id="126" w:author="Willian" w:date="2016-09-17T23:26:00Z">
        <w:r>
          <w:t xml:space="preserve">é um sistema operacional para </w:t>
        </w:r>
        <w:proofErr w:type="spellStart"/>
        <w:r>
          <w:t>SmartTVs</w:t>
        </w:r>
        <w:proofErr w:type="spellEnd"/>
        <w:r>
          <w:t xml:space="preserve"> que está sendo aderido por diversos fabricantes como a LG, Samsung e Sony. Ele funciona como o </w:t>
        </w:r>
        <w:proofErr w:type="spellStart"/>
        <w:r>
          <w:t>Chromecast</w:t>
        </w:r>
        <w:proofErr w:type="spellEnd"/>
        <w:r>
          <w:t xml:space="preserve"> e tem total conectividade com seu smartphone, por</w:t>
        </w:r>
      </w:ins>
      <w:ins w:id="127" w:author="Willian" w:date="2016-09-17T23:27:00Z">
        <w:r>
          <w:t xml:space="preserve">ém ele é um software </w:t>
        </w:r>
      </w:ins>
      <w:ins w:id="128" w:author="Willian" w:date="2016-09-17T23:28:00Z">
        <w:r>
          <w:t>embutido</w:t>
        </w:r>
      </w:ins>
      <w:ins w:id="129" w:author="Willian" w:date="2016-09-17T23:27:00Z">
        <w:r>
          <w:t xml:space="preserve"> na TV e tem</w:t>
        </w:r>
      </w:ins>
      <w:ins w:id="130" w:author="Willian" w:date="2016-09-17T23:28:00Z">
        <w:r>
          <w:t xml:space="preserve"> uma interface gráfica</w:t>
        </w:r>
        <w:r w:rsidR="00E1203A">
          <w:t xml:space="preserve"> particular, que o </w:t>
        </w:r>
        <w:proofErr w:type="spellStart"/>
        <w:r w:rsidR="00E1203A">
          <w:t>Chromecast</w:t>
        </w:r>
        <w:proofErr w:type="spellEnd"/>
        <w:r w:rsidR="00E1203A">
          <w:t xml:space="preserve"> não tem.</w:t>
        </w:r>
      </w:ins>
    </w:p>
    <w:p w14:paraId="2FA6E3E1" w14:textId="77777777" w:rsidR="00F25E95" w:rsidRDefault="006D6CA7" w:rsidP="00F25E95">
      <w:pPr>
        <w:keepNext/>
        <w:jc w:val="center"/>
        <w:rPr>
          <w:ins w:id="131" w:author="Willian" w:date="2016-09-18T00:09:00Z"/>
        </w:rPr>
        <w:pPrChange w:id="132" w:author="Willian" w:date="2016-09-18T00:09:00Z">
          <w:pPr/>
        </w:pPrChange>
      </w:pPr>
      <w:ins w:id="133" w:author="Willian" w:date="2016-09-18T00:03:00Z">
        <w:r>
          <w:rPr>
            <w:noProof/>
          </w:rPr>
          <w:lastRenderedPageBreak/>
          <w:drawing>
            <wp:inline distT="0" distB="0" distL="0" distR="0" wp14:anchorId="75B1BF75" wp14:editId="4CD5F8FC">
              <wp:extent cx="5733415" cy="4343400"/>
              <wp:effectExtent l="0" t="0" r="6985" b="0"/>
              <wp:docPr id="9" name="Imagem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android tv.jpg"/>
                      <pic:cNvPicPr/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434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B56B997" w14:textId="6D514045" w:rsidR="006D6CA7" w:rsidRDefault="00F25E95" w:rsidP="00F25E95">
      <w:pPr>
        <w:pStyle w:val="Legenda"/>
        <w:jc w:val="center"/>
        <w:pPrChange w:id="134" w:author="Willian" w:date="2016-09-18T00:09:00Z">
          <w:pPr/>
        </w:pPrChange>
      </w:pPr>
      <w:ins w:id="135" w:author="Willian" w:date="2016-09-18T00:09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36" w:author="Willian" w:date="2016-09-18T00:10:00Z">
        <w:r>
          <w:rPr>
            <w:noProof/>
          </w:rPr>
          <w:t>8</w:t>
        </w:r>
      </w:ins>
      <w:ins w:id="137" w:author="Willian" w:date="2016-09-18T00:09:00Z">
        <w:r>
          <w:fldChar w:fldCharType="end"/>
        </w:r>
        <w:r>
          <w:t>: Android TV</w:t>
        </w:r>
      </w:ins>
    </w:p>
    <w:p w14:paraId="25B947D7" w14:textId="77777777" w:rsidR="00B17381" w:rsidRDefault="00071C65" w:rsidP="00D87791">
      <w:pPr>
        <w:pStyle w:val="Ttulo3"/>
        <w:pPrChange w:id="138" w:author="Willian" w:date="2016-09-17T23:43:00Z">
          <w:pPr>
            <w:pStyle w:val="Ttulo3"/>
            <w:numPr>
              <w:numId w:val="2"/>
            </w:numPr>
            <w:ind w:left="825" w:hanging="285"/>
          </w:pPr>
        </w:pPrChange>
      </w:pPr>
      <w:bookmarkStart w:id="139" w:name="_1fclkc2sl7rg" w:colFirst="0" w:colLast="0"/>
      <w:bookmarkEnd w:id="139"/>
      <w:r>
        <w:t>Outros</w:t>
      </w:r>
    </w:p>
    <w:p w14:paraId="5005BE26" w14:textId="77777777" w:rsidR="00B17381" w:rsidRDefault="00071C65">
      <w:pPr>
        <w:rPr>
          <w:ins w:id="140" w:author="Willian" w:date="2016-09-18T00:04:00Z"/>
        </w:rPr>
      </w:pPr>
      <w:r>
        <w:t>O Android é um sistema operacional aberto, então existem inúmeras possibilidades de dispositivos que o suportam. Além dos principais citados acima</w:t>
      </w:r>
      <w:r w:rsidR="000C3E01">
        <w:rPr>
          <w:color w:val="FF0000"/>
        </w:rPr>
        <w:t>,</w:t>
      </w:r>
      <w:r>
        <w:t xml:space="preserve"> o Android pode estar instalado em outros eletrônicos como </w:t>
      </w:r>
      <w:proofErr w:type="spellStart"/>
      <w:r>
        <w:t>netbooks</w:t>
      </w:r>
      <w:proofErr w:type="spellEnd"/>
      <w:r>
        <w:t xml:space="preserve">, </w:t>
      </w:r>
      <w:proofErr w:type="spellStart"/>
      <w:r>
        <w:t>smartbooks</w:t>
      </w:r>
      <w:proofErr w:type="spellEnd"/>
      <w:r>
        <w:t xml:space="preserve">, </w:t>
      </w:r>
      <w:proofErr w:type="spellStart"/>
      <w:r>
        <w:t>smart</w:t>
      </w:r>
      <w:proofErr w:type="spellEnd"/>
      <w:r>
        <w:t xml:space="preserve"> TVs (Android TV e Google TV), e câmeras (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Camera</w:t>
      </w:r>
      <w:proofErr w:type="spellEnd"/>
      <w:r>
        <w:t>), óculos (Google Glass), fones de ouvido, espelhos, MP3s, telefones fixos, e consoles de videogames (</w:t>
      </w:r>
      <w:proofErr w:type="spellStart"/>
      <w:r>
        <w:t>Ouya</w:t>
      </w:r>
      <w:proofErr w:type="spellEnd"/>
      <w:r>
        <w:t xml:space="preserve">, Project </w:t>
      </w:r>
      <w:proofErr w:type="spellStart"/>
      <w:r>
        <w:t>Sheld</w:t>
      </w:r>
      <w:proofErr w:type="spellEnd"/>
      <w:r>
        <w:t xml:space="preserve">, </w:t>
      </w:r>
      <w:proofErr w:type="spellStart"/>
      <w:r>
        <w:t>Nexus</w:t>
      </w:r>
      <w:proofErr w:type="spellEnd"/>
      <w:r>
        <w:t xml:space="preserve"> Play).</w:t>
      </w:r>
    </w:p>
    <w:p w14:paraId="5A14E259" w14:textId="77777777" w:rsidR="00F25E95" w:rsidRDefault="00F25E95" w:rsidP="00F25E95">
      <w:pPr>
        <w:keepNext/>
        <w:jc w:val="center"/>
        <w:rPr>
          <w:ins w:id="141" w:author="Willian" w:date="2016-09-18T00:09:00Z"/>
        </w:rPr>
        <w:pPrChange w:id="142" w:author="Willian" w:date="2016-09-18T00:09:00Z">
          <w:pPr>
            <w:jc w:val="center"/>
          </w:pPr>
        </w:pPrChange>
      </w:pPr>
      <w:ins w:id="143" w:author="Willian" w:date="2016-09-18T00:06:00Z">
        <w:r>
          <w:rPr>
            <w:noProof/>
          </w:rPr>
          <w:lastRenderedPageBreak/>
          <w:drawing>
            <wp:inline distT="0" distB="0" distL="0" distR="0" wp14:anchorId="5B71D375" wp14:editId="6F67FF63">
              <wp:extent cx="5733415" cy="3123565"/>
              <wp:effectExtent l="0" t="0" r="6985" b="635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glass.jpg"/>
                      <pic:cNvPicPr/>
                    </pic:nvPicPr>
                    <pic:blipFill>
                      <a:blip r:embed="rId1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31235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1197B8F" w14:textId="7D3EC0D6" w:rsidR="00F25E95" w:rsidRDefault="00F25E95" w:rsidP="00F25E95">
      <w:pPr>
        <w:pStyle w:val="Legenda"/>
        <w:jc w:val="center"/>
        <w:pPrChange w:id="144" w:author="Willian" w:date="2016-09-18T00:09:00Z">
          <w:pPr/>
        </w:pPrChange>
      </w:pPr>
      <w:ins w:id="145" w:author="Willian" w:date="2016-09-18T00:09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46" w:author="Willian" w:date="2016-09-18T00:10:00Z">
        <w:r>
          <w:rPr>
            <w:noProof/>
          </w:rPr>
          <w:t>9</w:t>
        </w:r>
      </w:ins>
      <w:ins w:id="147" w:author="Willian" w:date="2016-09-18T00:09:00Z">
        <w:r>
          <w:fldChar w:fldCharType="end"/>
        </w:r>
        <w:r>
          <w:t>: Google Glass</w:t>
        </w:r>
      </w:ins>
    </w:p>
    <w:p w14:paraId="075C96BE" w14:textId="77777777" w:rsidR="00B17381" w:rsidRDefault="00071C65">
      <w:pPr>
        <w:rPr>
          <w:ins w:id="148" w:author="Willian" w:date="2016-09-18T00:06:00Z"/>
        </w:rPr>
      </w:pPr>
      <w:r>
        <w:t>Realmente são muitos dispositivos com Android instalado, mas não pense que o SO foi sempre da maneira que ele é hoje, pois ele passou por diversas versões.</w:t>
      </w:r>
    </w:p>
    <w:p w14:paraId="3F171354" w14:textId="77777777" w:rsidR="00F25E95" w:rsidRDefault="00F25E95" w:rsidP="00F25E95">
      <w:pPr>
        <w:keepNext/>
        <w:rPr>
          <w:ins w:id="149" w:author="Willian" w:date="2016-09-18T00:10:00Z"/>
        </w:rPr>
        <w:pPrChange w:id="150" w:author="Willian" w:date="2016-09-18T00:10:00Z">
          <w:pPr/>
        </w:pPrChange>
      </w:pPr>
      <w:ins w:id="151" w:author="Willian" w:date="2016-09-18T00:08:00Z">
        <w:r>
          <w:rPr>
            <w:noProof/>
          </w:rPr>
          <w:drawing>
            <wp:inline distT="0" distB="0" distL="0" distR="0" wp14:anchorId="73ECFCB3" wp14:editId="339D6601">
              <wp:extent cx="5733415" cy="3822065"/>
              <wp:effectExtent l="0" t="0" r="6985" b="0"/>
              <wp:docPr id="11" name="Imagem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nvidia-project-shield-xl.jpg"/>
                      <pic:cNvPicPr/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3415" cy="38220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3BD5FC5" w14:textId="016652AE" w:rsidR="00F25E95" w:rsidRDefault="00F25E95" w:rsidP="00F25E95">
      <w:pPr>
        <w:pStyle w:val="Legenda"/>
        <w:jc w:val="center"/>
        <w:pPrChange w:id="152" w:author="Willian" w:date="2016-09-18T00:10:00Z">
          <w:pPr/>
        </w:pPrChange>
      </w:pPr>
      <w:ins w:id="153" w:author="Willian" w:date="2016-09-18T00:10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54" w:author="Willian" w:date="2016-09-18T00:10:00Z">
        <w:r>
          <w:rPr>
            <w:noProof/>
          </w:rPr>
          <w:t>10</w:t>
        </w:r>
        <w:r>
          <w:fldChar w:fldCharType="end"/>
        </w:r>
        <w:r>
          <w:t xml:space="preserve">: Project </w:t>
        </w:r>
        <w:bookmarkStart w:id="155" w:name="_GoBack"/>
        <w:bookmarkEnd w:id="155"/>
        <w:r>
          <w:t>Shield</w:t>
        </w:r>
      </w:ins>
    </w:p>
    <w:p w14:paraId="060FAFD3" w14:textId="77777777" w:rsidR="00B17381" w:rsidRDefault="00071C65" w:rsidP="00D87791">
      <w:pPr>
        <w:pStyle w:val="Ttulo2"/>
        <w:pPrChange w:id="156" w:author="Willian" w:date="2016-09-17T23:43:00Z">
          <w:pPr>
            <w:pStyle w:val="Ttulo2"/>
            <w:numPr>
              <w:numId w:val="2"/>
            </w:numPr>
            <w:ind w:left="690" w:hanging="285"/>
          </w:pPr>
        </w:pPrChange>
      </w:pPr>
      <w:bookmarkStart w:id="157" w:name="_f8lca0nbysko" w:colFirst="0" w:colLast="0"/>
      <w:bookmarkEnd w:id="157"/>
      <w:r>
        <w:lastRenderedPageBreak/>
        <w:t>Versões do Android</w:t>
      </w:r>
    </w:p>
    <w:p w14:paraId="22D8D8FE" w14:textId="77777777" w:rsidR="00B17381" w:rsidRPr="00C0707E" w:rsidRDefault="00071C65">
      <w:pPr>
        <w:rPr>
          <w:lang w:val="en-US"/>
        </w:rPr>
      </w:pPr>
      <w:r>
        <w:t xml:space="preserve">Todas as versões do Android estão em ordem alfabética e possuem nomes de doces. As exceções ficam por conta das versões 1.0 e 1.1, que não receberam nome, sendo chamadas de Astro e </w:t>
      </w:r>
      <w:proofErr w:type="spellStart"/>
      <w:r>
        <w:t>Battenberg</w:t>
      </w:r>
      <w:proofErr w:type="spellEnd"/>
      <w:r>
        <w:t xml:space="preserve"> pelos usuários. </w:t>
      </w:r>
      <w:r w:rsidRPr="000C3E01">
        <w:t>Depois</w:t>
      </w:r>
      <w:r w:rsidRPr="00C0707E">
        <w:rPr>
          <w:lang w:val="en-US"/>
        </w:rPr>
        <w:t xml:space="preserve"> </w:t>
      </w:r>
      <w:r w:rsidRPr="000C3E01">
        <w:t>vieram</w:t>
      </w:r>
      <w:r w:rsidRPr="00C0707E">
        <w:rPr>
          <w:lang w:val="en-US"/>
        </w:rPr>
        <w:t xml:space="preserve">: Cupcake, Donut, </w:t>
      </w:r>
      <w:proofErr w:type="spellStart"/>
      <w:r w:rsidRPr="00C0707E">
        <w:rPr>
          <w:lang w:val="en-US"/>
        </w:rPr>
        <w:t>Eclair</w:t>
      </w:r>
      <w:proofErr w:type="spellEnd"/>
      <w:r w:rsidRPr="00C0707E">
        <w:rPr>
          <w:lang w:val="en-US"/>
        </w:rPr>
        <w:t xml:space="preserve">, </w:t>
      </w:r>
      <w:proofErr w:type="spellStart"/>
      <w:r w:rsidRPr="00C0707E">
        <w:rPr>
          <w:lang w:val="en-US"/>
        </w:rPr>
        <w:t>Froyo</w:t>
      </w:r>
      <w:proofErr w:type="spellEnd"/>
      <w:r w:rsidRPr="00C0707E">
        <w:rPr>
          <w:lang w:val="en-US"/>
        </w:rPr>
        <w:t xml:space="preserve">, Gingerbread, Honeycomb, Ice Cream Sandwich, Jelly Bean, </w:t>
      </w:r>
      <w:proofErr w:type="spellStart"/>
      <w:r w:rsidRPr="00C0707E">
        <w:rPr>
          <w:lang w:val="en-US"/>
        </w:rPr>
        <w:t>KitKat</w:t>
      </w:r>
      <w:proofErr w:type="spellEnd"/>
      <w:r w:rsidRPr="00C0707E">
        <w:rPr>
          <w:lang w:val="en-US"/>
        </w:rPr>
        <w:t xml:space="preserve">, Lollipop, </w:t>
      </w:r>
      <w:proofErr w:type="spellStart"/>
      <w:r w:rsidRPr="00C0707E">
        <w:rPr>
          <w:lang w:val="en-US"/>
        </w:rPr>
        <w:t>Marshmellow</w:t>
      </w:r>
      <w:proofErr w:type="spellEnd"/>
      <w:r w:rsidRPr="00C0707E">
        <w:rPr>
          <w:lang w:val="en-US"/>
        </w:rPr>
        <w:t xml:space="preserve"> e Nougat (2016).</w:t>
      </w:r>
    </w:p>
    <w:p w14:paraId="7409499C" w14:textId="77777777" w:rsidR="00B17381" w:rsidDel="00E1203A" w:rsidRDefault="00071C65">
      <w:pPr>
        <w:rPr>
          <w:del w:id="158" w:author="Willian" w:date="2016-09-17T23:29:00Z"/>
        </w:rPr>
      </w:pPr>
      <w:commentRangeStart w:id="159"/>
      <w:r>
        <w:t xml:space="preserve">Dentre as versões do Android, merece destaque a </w:t>
      </w:r>
      <w:proofErr w:type="spellStart"/>
      <w:r>
        <w:t>Lollipop</w:t>
      </w:r>
      <w:proofErr w:type="spellEnd"/>
      <w:r>
        <w:t>, que apresentou o novo conceito de design que renovou de uma vez por todas a cara do Android</w:t>
      </w:r>
      <w:ins w:id="160" w:author="Willian" w:date="2016-09-17T23:29:00Z">
        <w:r w:rsidR="00E1203A">
          <w:t>. Este novo conceito de design recebeu o nome de Material Design e</w:t>
        </w:r>
      </w:ins>
      <w:del w:id="161" w:author="Willian" w:date="2016-09-17T23:29:00Z">
        <w:r w:rsidDel="00E1203A">
          <w:delText>, considerado primo feio do iOS até então, o Material Design.</w:delText>
        </w:r>
        <w:commentRangeEnd w:id="159"/>
        <w:r w:rsidR="00C9689B" w:rsidDel="00E1203A">
          <w:rPr>
            <w:rStyle w:val="Refdecomentrio"/>
          </w:rPr>
          <w:commentReference w:id="159"/>
        </w:r>
      </w:del>
    </w:p>
    <w:p w14:paraId="2359CE80" w14:textId="77777777" w:rsidR="00B17381" w:rsidRDefault="00E1203A" w:rsidP="00E1203A">
      <w:ins w:id="162" w:author="Willian" w:date="2016-09-17T23:30:00Z">
        <w:r>
          <w:t xml:space="preserve"> </w:t>
        </w:r>
      </w:ins>
      <w:del w:id="163" w:author="Willian" w:date="2016-09-17T23:30:00Z">
        <w:r w:rsidR="00071C65" w:rsidDel="00E1203A">
          <w:delText xml:space="preserve">O Material Desgin </w:delText>
        </w:r>
      </w:del>
      <w:proofErr w:type="gramStart"/>
      <w:r w:rsidR="00071C65">
        <w:t>renovou</w:t>
      </w:r>
      <w:proofErr w:type="gramEnd"/>
      <w:r w:rsidR="00071C65">
        <w:t xml:space="preserve"> totalmente a aparência do Android, e devido a isto foi um marco para os desenvolvedores também, poi</w:t>
      </w:r>
      <w:r w:rsidR="000C3E01">
        <w:t xml:space="preserve">s </w:t>
      </w:r>
      <w:r w:rsidR="000C3E01" w:rsidRPr="000C3E01">
        <w:rPr>
          <w:color w:val="auto"/>
        </w:rPr>
        <w:t>atr</w:t>
      </w:r>
      <w:r w:rsidR="000C3E01">
        <w:rPr>
          <w:color w:val="FF0000"/>
        </w:rPr>
        <w:t>á</w:t>
      </w:r>
      <w:r w:rsidR="00071C65" w:rsidRPr="000C3E01">
        <w:rPr>
          <w:color w:val="auto"/>
        </w:rPr>
        <w:t>s</w:t>
      </w:r>
      <w:r w:rsidR="00071C65">
        <w:t xml:space="preserve"> destas grandes mudanças visuais, vieram mudanças estruturais do aplicativo.</w:t>
      </w:r>
    </w:p>
    <w:p w14:paraId="4753BC79" w14:textId="77777777" w:rsidR="00B17381" w:rsidDel="00E1203A" w:rsidRDefault="00071C65">
      <w:pPr>
        <w:rPr>
          <w:del w:id="164" w:author="Willian" w:date="2016-09-17T23:31:00Z"/>
        </w:rPr>
      </w:pPr>
      <w:del w:id="165" w:author="Willian" w:date="2016-09-17T23:31:00Z">
        <w:r w:rsidDel="00E1203A">
          <w:delText>Falaremos muito do Material Design neste curso e daremos um foco especial no mesmo ao decorrer do curso.</w:delText>
        </w:r>
      </w:del>
    </w:p>
    <w:p w14:paraId="72723BBB" w14:textId="77777777" w:rsidR="00B17381" w:rsidRDefault="00071C65">
      <w:r>
        <w:t xml:space="preserve">Veja abaixo, a </w:t>
      </w:r>
      <w:proofErr w:type="spellStart"/>
      <w:r>
        <w:t>timeline</w:t>
      </w:r>
      <w:proofErr w:type="spellEnd"/>
      <w:r>
        <w:t xml:space="preserve"> das versões do Android e seus principais recursos:</w:t>
      </w:r>
    </w:p>
    <w:p w14:paraId="236A639B" w14:textId="77777777" w:rsidR="00B17381" w:rsidRDefault="00071C65">
      <w:proofErr w:type="spellStart"/>
      <w:r>
        <w:rPr>
          <w:b/>
        </w:rPr>
        <w:t>Nougat</w:t>
      </w:r>
      <w:proofErr w:type="spellEnd"/>
      <w:r>
        <w:rPr>
          <w:b/>
        </w:rPr>
        <w:t xml:space="preserve"> (Android 7.0): </w:t>
      </w:r>
      <w:r>
        <w:t xml:space="preserve">Lançado em agosto de 2016 ele </w:t>
      </w:r>
      <w:del w:id="166" w:author="Carneiro Pinto da Silva, Fernando" w:date="2016-09-08T11:34:00Z">
        <w:r w:rsidDel="00C9689B">
          <w:delText xml:space="preserve">agora </w:delText>
        </w:r>
      </w:del>
      <w:r>
        <w:t xml:space="preserve">permite a utilização de dois aplicativos lado-a-lado. Além de vir equipado com mais 72 novos </w:t>
      </w:r>
      <w:proofErr w:type="spellStart"/>
      <w:r>
        <w:t>emojis</w:t>
      </w:r>
      <w:proofErr w:type="spellEnd"/>
      <w:r>
        <w:t xml:space="preserve"> para seus mensageiros, sua interface agora permite que você edite quais atalhos aparecerão na barra de notificações. Como a cada nova versão lançada, ele possui melhorias de desempenho e consumo de bateria, um reforço em segurança de dados.</w:t>
      </w:r>
    </w:p>
    <w:p w14:paraId="437BEFB9" w14:textId="77777777" w:rsidR="00B17381" w:rsidRDefault="00071C65">
      <w:proofErr w:type="spellStart"/>
      <w:r>
        <w:rPr>
          <w:b/>
        </w:rPr>
        <w:t>Marshmellow</w:t>
      </w:r>
      <w:proofErr w:type="spellEnd"/>
      <w:r>
        <w:rPr>
          <w:b/>
        </w:rPr>
        <w:t xml:space="preserve"> (Android 6.0): </w:t>
      </w:r>
      <w:r>
        <w:t xml:space="preserve">Foi lançado em 28 de maio de 2015, com melhorias de performance, bateria, algumas modificações em seu design em relação a versão </w:t>
      </w:r>
      <w:proofErr w:type="spellStart"/>
      <w:r>
        <w:t>Lollipop</w:t>
      </w:r>
      <w:proofErr w:type="spellEnd"/>
      <w:r>
        <w:t xml:space="preserve">, mais </w:t>
      </w:r>
      <w:proofErr w:type="spellStart"/>
      <w:r>
        <w:t>emojis</w:t>
      </w:r>
      <w:proofErr w:type="spellEnd"/>
      <w:ins w:id="167" w:author="Carneiro Pinto da Silva, Fernando" w:date="2016-09-08T11:36:00Z">
        <w:r w:rsidR="00840038">
          <w:t xml:space="preserve"> e</w:t>
        </w:r>
      </w:ins>
      <w:del w:id="168" w:author="Carneiro Pinto da Silva, Fernando" w:date="2016-09-08T11:36:00Z">
        <w:r w:rsidDel="00840038">
          <w:delText>,</w:delText>
        </w:r>
      </w:del>
      <w:r>
        <w:t xml:space="preserve"> modo não perturbe. As maiores mudanças foram o </w:t>
      </w:r>
      <w:proofErr w:type="gramStart"/>
      <w:r>
        <w:t>modo</w:t>
      </w:r>
      <w:r w:rsidR="00840038">
        <w:t xml:space="preserve"> </w:t>
      </w:r>
      <w:r>
        <w:t>Doze</w:t>
      </w:r>
      <w:proofErr w:type="gramEnd"/>
      <w:r>
        <w:t xml:space="preserve"> que economiza bateria do dispositivo automaticamente quando entra em modo stand-</w:t>
      </w:r>
      <w:proofErr w:type="spellStart"/>
      <w:r>
        <w:t>by</w:t>
      </w:r>
      <w:proofErr w:type="spellEnd"/>
      <w:r>
        <w:t xml:space="preserve">, suporte a USB </w:t>
      </w:r>
      <w:proofErr w:type="spellStart"/>
      <w:r>
        <w:t>Type</w:t>
      </w:r>
      <w:proofErr w:type="spellEnd"/>
      <w:r>
        <w:t>-C, suporte nativo para leitura biométrica, autorização de permissões de aplicativos sob demanda, suporte para exibição de aplicativos em telas 4K, suporte para MIDI em instrumentos musicais, entre outros</w:t>
      </w:r>
      <w:r w:rsidR="00840038">
        <w:t>.</w:t>
      </w:r>
    </w:p>
    <w:p w14:paraId="04A871D0" w14:textId="77777777" w:rsidR="00B17381" w:rsidRDefault="00071C65">
      <w:proofErr w:type="spellStart"/>
      <w:r>
        <w:rPr>
          <w:b/>
        </w:rPr>
        <w:t>Lollipop</w:t>
      </w:r>
      <w:proofErr w:type="spellEnd"/>
      <w:r>
        <w:rPr>
          <w:b/>
        </w:rPr>
        <w:t xml:space="preserve"> (Android 5.0/5.1): </w:t>
      </w:r>
      <w:r>
        <w:t>Sua versão 5.0 foi lançada em 3 de novembro de 2014 e em 7 de julho de 2015 a versão 5.1 foi anunciada. Esta foi uma versão marcante para o Android</w:t>
      </w:r>
      <w:ins w:id="169" w:author="Carneiro Pinto da Silva, Fernando" w:date="2016-09-08T11:40:00Z">
        <w:r w:rsidR="00840038">
          <w:t xml:space="preserve"> devido aos</w:t>
        </w:r>
      </w:ins>
      <w:del w:id="170" w:author="Carneiro Pinto da Silva, Fernando" w:date="2016-09-08T11:40:00Z">
        <w:r w:rsidDel="00840038">
          <w:delText>, com</w:delText>
        </w:r>
      </w:del>
      <w:r>
        <w:t xml:space="preserve"> diversos novos recursos como </w:t>
      </w:r>
      <w:del w:id="171" w:author="Carneiro Pinto da Silva, Fernando" w:date="2016-09-08T11:42:00Z">
        <w:r w:rsidDel="00840038">
          <w:delText xml:space="preserve"> </w:delText>
        </w:r>
      </w:del>
      <w:r>
        <w:t xml:space="preserve">a presença do Material Design, que deixa </w:t>
      </w:r>
      <w:ins w:id="172" w:author="Carneiro Pinto da Silva, Fernando" w:date="2016-09-08T11:41:00Z">
        <w:r w:rsidR="00840038">
          <w:t xml:space="preserve">os </w:t>
        </w:r>
      </w:ins>
      <w:proofErr w:type="spellStart"/>
      <w:r>
        <w:t>apps</w:t>
      </w:r>
      <w:proofErr w:type="spellEnd"/>
      <w:r>
        <w:t xml:space="preserve"> mais chamativos e bonitos, novos efeitos de toque e de transição, sistema muito limpo e fluido, novo modo de economia de bateria, barra de status dupla, tela de bloqueio que exibe as notificações, mudança na visualização da barra de status e nos botões virtuais e mais segurança.</w:t>
      </w:r>
    </w:p>
    <w:p w14:paraId="4D22F7BA" w14:textId="77777777" w:rsidR="00B17381" w:rsidRDefault="00071C65">
      <w:proofErr w:type="spellStart"/>
      <w:r>
        <w:rPr>
          <w:b/>
        </w:rPr>
        <w:t>KitKat</w:t>
      </w:r>
      <w:proofErr w:type="spellEnd"/>
      <w:r>
        <w:rPr>
          <w:b/>
        </w:rPr>
        <w:t xml:space="preserve"> (Android 4.4): </w:t>
      </w:r>
      <w:r>
        <w:t xml:space="preserve">O </w:t>
      </w:r>
      <w:proofErr w:type="spellStart"/>
      <w:r>
        <w:t>KitKat</w:t>
      </w:r>
      <w:proofErr w:type="spellEnd"/>
      <w:r>
        <w:t xml:space="preserve"> foi lançado em 15 de janeiro de 2014. Pertencendo a família de versões 4.X, não possui muitas mudanças gráficas mas apresentou o recurso de comando de voz “Ok Google”, que funciona como um assistente pessoal eletrônico que permitia fazer o uso básico do smartphone apenas via comando de voz, seja qual tela você estiver, até mesmo se o celular estiver bloqueado. Isto representou um avanço no ramo de acessibilidade do Android. Além do “Ok Google”, houve uma modificação do discador de chamadas, que aprimorava a e</w:t>
      </w:r>
      <w:r w:rsidR="004A5702" w:rsidRPr="004A5702">
        <w:rPr>
          <w:color w:val="FF0000"/>
        </w:rPr>
        <w:t>x</w:t>
      </w:r>
      <w:r>
        <w:t>periência de uso da agenda de contatos.</w:t>
      </w:r>
    </w:p>
    <w:p w14:paraId="51867921" w14:textId="77777777" w:rsidR="00B17381" w:rsidRDefault="00E1203A">
      <w:proofErr w:type="spellStart"/>
      <w:ins w:id="173" w:author="Willian" w:date="2016-09-17T23:31:00Z">
        <w:r>
          <w:rPr>
            <w:b/>
          </w:rPr>
          <w:t>Jelly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Bean</w:t>
        </w:r>
        <w:proofErr w:type="spellEnd"/>
        <w:r>
          <w:rPr>
            <w:b/>
          </w:rPr>
          <w:t xml:space="preserve"> (Android 4.1, 4.2 e 4.3)</w:t>
        </w:r>
      </w:ins>
      <w:commentRangeStart w:id="174"/>
      <w:commentRangeStart w:id="175"/>
      <w:r w:rsidR="00071C65">
        <w:t>:</w:t>
      </w:r>
      <w:commentRangeEnd w:id="174"/>
      <w:r w:rsidR="00A03953">
        <w:rPr>
          <w:rStyle w:val="Refdecomentrio"/>
        </w:rPr>
        <w:commentReference w:id="174"/>
      </w:r>
      <w:commentRangeEnd w:id="175"/>
      <w:r>
        <w:rPr>
          <w:rStyle w:val="Refdecomentrio"/>
        </w:rPr>
        <w:commentReference w:id="175"/>
      </w:r>
      <w:r w:rsidR="00071C65">
        <w:t xml:space="preserve"> Lançados em 9 de julho de 2012 (4.1), 26 de outubro de 2012 (4.2) e 24 de julho de 2013 (4.3), o Android </w:t>
      </w:r>
      <w:proofErr w:type="spellStart"/>
      <w:r w:rsidR="00071C65">
        <w:t>Jelly</w:t>
      </w:r>
      <w:proofErr w:type="spellEnd"/>
      <w:r w:rsidR="00071C65">
        <w:t xml:space="preserve"> </w:t>
      </w:r>
      <w:proofErr w:type="spellStart"/>
      <w:r w:rsidR="00071C65">
        <w:t>Bean</w:t>
      </w:r>
      <w:proofErr w:type="spellEnd"/>
      <w:r w:rsidR="00071C65">
        <w:t xml:space="preserve">, pertencente da família 4.X, também não apresentou muita inovação visual. Com esta versão os usuários ganharam o assistente pessoal Google </w:t>
      </w:r>
      <w:proofErr w:type="spellStart"/>
      <w:r w:rsidR="00071C65">
        <w:t>Now</w:t>
      </w:r>
      <w:proofErr w:type="spellEnd"/>
      <w:r w:rsidR="00071C65">
        <w:t>; um software que registra as preferências do usuário e de forma inteligente mostra inform</w:t>
      </w:r>
      <w:r w:rsidR="00A03953">
        <w:t>a</w:t>
      </w:r>
      <w:r w:rsidR="00071C65">
        <w:t>ções úteis ao usuário, como por exemplo, le</w:t>
      </w:r>
      <w:r w:rsidR="00A03953">
        <w:t>m</w:t>
      </w:r>
      <w:r w:rsidR="00071C65">
        <w:t xml:space="preserve">brar onde o seu carro estava estacionado, mostrar os resultados do </w:t>
      </w:r>
      <w:r w:rsidR="00071C65">
        <w:lastRenderedPageBreak/>
        <w:t xml:space="preserve">seu time preferido, mostrar o percurso e gastos estimados de uma viagem que você pretende fazer. Tudo isso ele descobre analisando a maneira que você usa o smartphone, sem que haja a necessidade de inserir nenhuma entrada ou informação para o Google </w:t>
      </w:r>
      <w:proofErr w:type="spellStart"/>
      <w:r w:rsidR="00071C65">
        <w:t>Now</w:t>
      </w:r>
      <w:proofErr w:type="spellEnd"/>
      <w:r w:rsidR="00071C65">
        <w:t>. Além disso passou a permitir criação de múltiplos usuários para seu smartphone, parecido com o Windows.</w:t>
      </w:r>
    </w:p>
    <w:p w14:paraId="2EE1C9AC" w14:textId="77777777" w:rsidR="00B17381" w:rsidRPr="00A03953" w:rsidRDefault="00071C65">
      <w:pPr>
        <w:rPr>
          <w:rFonts w:asciiTheme="minorHAnsi" w:hAnsiTheme="minorHAnsi"/>
        </w:rPr>
      </w:pPr>
      <w:r w:rsidRPr="00A03953">
        <w:rPr>
          <w:rFonts w:asciiTheme="minorHAnsi" w:hAnsiTheme="minorHAnsi"/>
          <w:b/>
        </w:rPr>
        <w:t xml:space="preserve">Ice Cream </w:t>
      </w:r>
      <w:proofErr w:type="spellStart"/>
      <w:r w:rsidRPr="00A03953">
        <w:rPr>
          <w:rFonts w:asciiTheme="minorHAnsi" w:hAnsiTheme="minorHAnsi"/>
          <w:b/>
        </w:rPr>
        <w:t>Sandwich</w:t>
      </w:r>
      <w:proofErr w:type="spellEnd"/>
      <w:r w:rsidRPr="00A03953">
        <w:rPr>
          <w:rFonts w:asciiTheme="minorHAnsi" w:hAnsiTheme="minorHAnsi"/>
          <w:b/>
        </w:rPr>
        <w:t xml:space="preserve"> (4.0): </w:t>
      </w:r>
      <w:r w:rsidRPr="00A03953">
        <w:rPr>
          <w:rFonts w:asciiTheme="minorHAnsi" w:hAnsiTheme="minorHAnsi"/>
        </w:rPr>
        <w:t>Esta</w:t>
      </w:r>
      <w:r w:rsidR="00A03953">
        <w:rPr>
          <w:rFonts w:asciiTheme="minorHAnsi" w:hAnsiTheme="minorHAnsi"/>
        </w:rPr>
        <w:t xml:space="preserve"> versão</w:t>
      </w:r>
      <w:r w:rsidRPr="00A03953">
        <w:rPr>
          <w:rFonts w:asciiTheme="minorHAnsi" w:hAnsiTheme="minorHAnsi"/>
        </w:rPr>
        <w:t xml:space="preserve">, lançada em 19 de outubro de 2011,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era "teoricamente compatível" com qualquer dispositivo Android 2.3.x em produção na época, ou seja, se você tivesse um dispositivo Android 2.3 lançado recentemente, você poderia atualizá-lo para o </w:t>
      </w:r>
      <w:r w:rsidRPr="00A03953">
        <w:rPr>
          <w:rFonts w:asciiTheme="minorHAnsi" w:eastAsia="Arial" w:hAnsiTheme="minorHAnsi" w:cs="Arial"/>
          <w:b/>
          <w:color w:val="252525"/>
          <w:highlight w:val="white"/>
        </w:rPr>
        <w:t xml:space="preserve">Ice Cream </w:t>
      </w:r>
      <w:proofErr w:type="spellStart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>Sandwich</w:t>
      </w:r>
      <w:proofErr w:type="spellEnd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>.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Esta versão veio com algumas modificações de design, já que nesta época dispositivos com telas de 4 polegadas ou mais começaram a ser lançados. Nesta versão o usuário poderia customizar sua home scree</w:t>
      </w:r>
      <w:r w:rsidR="00A64397">
        <w:rPr>
          <w:rFonts w:asciiTheme="minorHAnsi" w:eastAsia="Arial" w:hAnsiTheme="minorHAnsi" w:cs="Arial"/>
          <w:color w:val="252525"/>
          <w:highlight w:val="white"/>
        </w:rPr>
        <w:t>n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utilizando os aplicativos de terceiros chamados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Launchers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. Também era possível gerenciar seu consumo de dados através de gráficos nativamente. Além disso o Android 4.0 inseriu o Android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Bea</w:t>
      </w:r>
      <w:r w:rsidR="00230D55">
        <w:rPr>
          <w:rFonts w:asciiTheme="minorHAnsi" w:eastAsia="Arial" w:hAnsiTheme="minorHAnsi" w:cs="Arial"/>
          <w:color w:val="252525"/>
          <w:highlight w:val="white"/>
        </w:rPr>
        <w:t>m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, um conceito afrente de sua época que permite a comunicação de dois dispositivos Android através do NFC. Com este recurso era possível compartilhar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apps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>, contatos, m</w:t>
      </w:r>
      <w:r w:rsidR="00230D55">
        <w:rPr>
          <w:rFonts w:asciiTheme="minorHAnsi" w:eastAsia="Arial" w:hAnsiTheme="minorHAnsi" w:cs="Arial"/>
          <w:color w:val="252525"/>
          <w:highlight w:val="white"/>
        </w:rPr>
        <w:t>ú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sicas e vídeos instantaneamente, bastando aproximar um Android ao outro.</w:t>
      </w:r>
    </w:p>
    <w:p w14:paraId="2702876E" w14:textId="77777777" w:rsidR="00B17381" w:rsidRPr="00A03953" w:rsidRDefault="00071C65">
      <w:pPr>
        <w:rPr>
          <w:rFonts w:asciiTheme="minorHAnsi" w:hAnsiTheme="minorHAnsi"/>
        </w:rPr>
      </w:pPr>
      <w:proofErr w:type="spellStart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>Honeycomb</w:t>
      </w:r>
      <w:proofErr w:type="spellEnd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 xml:space="preserve"> (Android 3.0):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Versão exclusiva para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tablets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, o Android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Honeycomb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foi lançado em 22 de fevereiro de 2011. Sua grande in</w:t>
      </w:r>
      <w:r w:rsidR="00230D55">
        <w:rPr>
          <w:rFonts w:asciiTheme="minorHAnsi" w:eastAsia="Arial" w:hAnsiTheme="minorHAnsi" w:cs="Arial"/>
          <w:color w:val="252525"/>
          <w:highlight w:val="white"/>
        </w:rPr>
        <w:t>o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vação era o suporte para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tablets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>, que mostrava uma interface totalmente adaptada para telas grandes</w:t>
      </w:r>
      <w:r w:rsidR="00230D55">
        <w:rPr>
          <w:rFonts w:asciiTheme="minorHAnsi" w:eastAsia="Arial" w:hAnsiTheme="minorHAnsi" w:cs="Arial"/>
          <w:color w:val="252525"/>
        </w:rPr>
        <w:t>.</w:t>
      </w:r>
    </w:p>
    <w:p w14:paraId="2712466D" w14:textId="77777777" w:rsidR="00B17381" w:rsidRPr="00A03953" w:rsidRDefault="00071C65">
      <w:pPr>
        <w:rPr>
          <w:rFonts w:asciiTheme="minorHAnsi" w:hAnsiTheme="minorHAnsi"/>
        </w:rPr>
      </w:pPr>
      <w:proofErr w:type="spellStart"/>
      <w:r w:rsidRPr="00A03953">
        <w:rPr>
          <w:rFonts w:asciiTheme="minorHAnsi" w:hAnsiTheme="minorHAnsi"/>
          <w:b/>
        </w:rPr>
        <w:t>Gingerbread</w:t>
      </w:r>
      <w:proofErr w:type="spellEnd"/>
      <w:r w:rsidRPr="00A03953">
        <w:rPr>
          <w:rFonts w:asciiTheme="minorHAnsi" w:hAnsiTheme="minorHAnsi"/>
          <w:b/>
        </w:rPr>
        <w:t xml:space="preserve"> (Android 2.3): </w:t>
      </w:r>
      <w:r w:rsidR="00230D55">
        <w:rPr>
          <w:rFonts w:asciiTheme="minorHAnsi" w:hAnsiTheme="minorHAnsi"/>
        </w:rPr>
        <w:t xml:space="preserve">Com lançamento </w:t>
      </w:r>
      <w:r w:rsidRPr="00A03953">
        <w:rPr>
          <w:rFonts w:asciiTheme="minorHAnsi" w:hAnsiTheme="minorHAnsi"/>
        </w:rPr>
        <w:t xml:space="preserve">no dia 6 de dezembro de 2010, o </w:t>
      </w:r>
      <w:proofErr w:type="spellStart"/>
      <w:r w:rsidRPr="00A03953">
        <w:rPr>
          <w:rFonts w:asciiTheme="minorHAnsi" w:hAnsiTheme="minorHAnsi"/>
        </w:rPr>
        <w:t>Gingerbread</w:t>
      </w:r>
      <w:proofErr w:type="spellEnd"/>
      <w:r w:rsidRPr="00A03953">
        <w:rPr>
          <w:rFonts w:asciiTheme="minorHAnsi" w:hAnsiTheme="minorHAnsi"/>
        </w:rPr>
        <w:t xml:space="preserve"> </w:t>
      </w:r>
      <w:r w:rsidR="00230D55">
        <w:rPr>
          <w:rFonts w:asciiTheme="minorHAnsi" w:hAnsiTheme="minorHAnsi"/>
        </w:rPr>
        <w:t>trouxe</w:t>
      </w:r>
      <w:r w:rsidRPr="00A03953">
        <w:rPr>
          <w:rFonts w:asciiTheme="minorHAnsi" w:hAnsiTheme="minorHAnsi"/>
        </w:rPr>
        <w:t xml:space="preserve"> novos sensores que fizeram do Android uma ótima plataforma para jogos. Entre as novidades </w:t>
      </w:r>
      <w:proofErr w:type="gramStart"/>
      <w:r w:rsidRPr="00A03953">
        <w:rPr>
          <w:rFonts w:asciiTheme="minorHAnsi" w:hAnsiTheme="minorHAnsi"/>
        </w:rPr>
        <w:t>temos  o</w:t>
      </w:r>
      <w:proofErr w:type="gramEnd"/>
      <w:r w:rsidRPr="00A03953">
        <w:rPr>
          <w:rFonts w:asciiTheme="minorHAnsi" w:hAnsiTheme="minorHAnsi"/>
        </w:rPr>
        <w:t xml:space="preserve"> suporte a NFC, suporte a aparelhos com câmeras frontais, suporte a sensores de movimentos, teclado virtual melhorado e chamadas pela internet.</w:t>
      </w:r>
    </w:p>
    <w:p w14:paraId="032497AC" w14:textId="77777777" w:rsidR="00B17381" w:rsidRPr="00A03953" w:rsidRDefault="00071C65">
      <w:pPr>
        <w:rPr>
          <w:rFonts w:asciiTheme="minorHAnsi" w:hAnsiTheme="minorHAnsi"/>
        </w:rPr>
      </w:pPr>
      <w:proofErr w:type="spellStart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>Froyo</w:t>
      </w:r>
      <w:proofErr w:type="spellEnd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 xml:space="preserve"> (Android 2.2):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Lançado em 20 de maio de 2010, o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Froyo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é até cinco vezes mais rápido que a versão anterior (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Eclair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>), veio equipado com navegador web nativo até três vezes mais rápido</w:t>
      </w:r>
      <w:r w:rsidR="00230D55">
        <w:rPr>
          <w:rFonts w:asciiTheme="minorHAnsi" w:eastAsia="Arial" w:hAnsiTheme="minorHAnsi" w:cs="Arial"/>
          <w:color w:val="252525"/>
          <w:highlight w:val="white"/>
        </w:rPr>
        <w:t xml:space="preserve"> que os anteriores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, compartilhamento de internet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 com computadores com </w:t>
      </w:r>
      <w:proofErr w:type="spellStart"/>
      <w:r w:rsidR="00F61356">
        <w:rPr>
          <w:rFonts w:asciiTheme="minorHAnsi" w:eastAsia="Arial" w:hAnsiTheme="minorHAnsi" w:cs="Arial"/>
          <w:color w:val="252525"/>
          <w:highlight w:val="white"/>
        </w:rPr>
        <w:t>hotspots</w:t>
      </w:r>
      <w:proofErr w:type="spellEnd"/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, o recurso do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usuário pode</w:t>
      </w:r>
      <w:r w:rsidR="00F61356">
        <w:rPr>
          <w:rFonts w:asciiTheme="minorHAnsi" w:eastAsia="Arial" w:hAnsiTheme="minorHAnsi" w:cs="Arial"/>
          <w:color w:val="252525"/>
          <w:highlight w:val="white"/>
        </w:rPr>
        <w:t>r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relatar bugs e erros diretamente ao desenvolvedor assim que o aplicativo deixa de responder,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a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possibilidade de armazenar aplicativos no cartão SD,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de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desenvolvedores pode</w:t>
      </w:r>
      <w:r w:rsidR="00F61356">
        <w:rPr>
          <w:rFonts w:asciiTheme="minorHAnsi" w:eastAsia="Arial" w:hAnsiTheme="minorHAnsi" w:cs="Arial"/>
          <w:color w:val="252525"/>
          <w:highlight w:val="white"/>
        </w:rPr>
        <w:t>re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m criar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apps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que aprimor</w:t>
      </w:r>
      <w:r w:rsidR="00F61356">
        <w:rPr>
          <w:rFonts w:asciiTheme="minorHAnsi" w:eastAsia="Arial" w:hAnsiTheme="minorHAnsi" w:cs="Arial"/>
          <w:color w:val="252525"/>
          <w:highlight w:val="white"/>
        </w:rPr>
        <w:t>e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m a segurança do aparelho, como as telas de bloqueio,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o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Microsoft Exchange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que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sincroniza contas e calendário,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a opção do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Android Market pode</w:t>
      </w:r>
      <w:r w:rsidR="00F61356">
        <w:rPr>
          <w:rFonts w:asciiTheme="minorHAnsi" w:eastAsia="Arial" w:hAnsiTheme="minorHAnsi" w:cs="Arial"/>
          <w:color w:val="252525"/>
          <w:highlight w:val="white"/>
        </w:rPr>
        <w:t>r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atualizar aplicativos automaticamente,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a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compatibilidade com Flash 10.1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 e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a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câmera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 que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ganh</w:t>
      </w:r>
      <w:r w:rsidR="00F61356">
        <w:rPr>
          <w:rFonts w:asciiTheme="minorHAnsi" w:eastAsia="Arial" w:hAnsiTheme="minorHAnsi" w:cs="Arial"/>
          <w:color w:val="252525"/>
          <w:highlight w:val="white"/>
        </w:rPr>
        <w:t>ou um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menu que possibilita acesso mais fácil às principais funções.</w:t>
      </w:r>
    </w:p>
    <w:p w14:paraId="2DDB4D52" w14:textId="77777777" w:rsidR="00B17381" w:rsidRPr="00A03953" w:rsidRDefault="00071C65">
      <w:pPr>
        <w:rPr>
          <w:rFonts w:asciiTheme="minorHAnsi" w:hAnsiTheme="minorHAnsi"/>
        </w:rPr>
      </w:pPr>
      <w:proofErr w:type="spellStart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>Eclair</w:t>
      </w:r>
      <w:proofErr w:type="spellEnd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 xml:space="preserve"> (Android 2.0):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O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Eclair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foi uma versão cheia de novidades,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principalmente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se pensarmos que estávamos no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ínicio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da vida do Android. Lançado em 26 de outubro de 2009, veio com a possibilidade de adicionar múltiplas contas de e-mail ao mesmo tempo,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de realizar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pesquisa por palavras-chave entre os SMS e MMS guardados,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de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limpeza automática de mensagens SMS e MMS em um período de tempo determinado pelo usuário,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com uma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câmera </w:t>
      </w:r>
      <w:r w:rsidR="00F61356">
        <w:rPr>
          <w:rFonts w:asciiTheme="minorHAnsi" w:eastAsia="Arial" w:hAnsiTheme="minorHAnsi" w:cs="Arial"/>
          <w:color w:val="252525"/>
          <w:highlight w:val="white"/>
        </w:rPr>
        <w:t>com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opções de ajuste no balanço de cores, 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um 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teclado </w:t>
      </w:r>
      <w:r w:rsidR="00F61356">
        <w:rPr>
          <w:rFonts w:asciiTheme="minorHAnsi" w:eastAsia="Arial" w:hAnsiTheme="minorHAnsi" w:cs="Arial"/>
          <w:color w:val="252525"/>
          <w:highlight w:val="white"/>
        </w:rPr>
        <w:t>dotado de um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dicionário mais inteligente, calendário perpétuo com opções para marcar os convidados de um evento, velocidade aprimorada, navegador web nativo compatível com HTML5 e interface otimizada, suporte para dispositivos com telas maiores, câmera com suporte flash e zoom digital e introdução da digitação de texto por voz.</w:t>
      </w:r>
    </w:p>
    <w:p w14:paraId="5132003B" w14:textId="77777777" w:rsidR="00B17381" w:rsidRPr="00A03953" w:rsidRDefault="00071C65">
      <w:pPr>
        <w:rPr>
          <w:rFonts w:asciiTheme="minorHAnsi" w:hAnsiTheme="minorHAnsi"/>
        </w:rPr>
      </w:pPr>
      <w:r w:rsidRPr="00A03953">
        <w:rPr>
          <w:rFonts w:asciiTheme="minorHAnsi" w:eastAsia="Arial" w:hAnsiTheme="minorHAnsi" w:cs="Arial"/>
          <w:b/>
          <w:color w:val="252525"/>
          <w:highlight w:val="white"/>
        </w:rPr>
        <w:t>Donuts (Android 1.6):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Em 15 de setembro de 2009 o Android 1.6, apelidado de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Donut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, foi lançado. Foram incluídos na atualização vários novos recursos, como suporte para resoluções de tela (320×240 </w:t>
      </w:r>
      <w:r w:rsidRPr="00A03953">
        <w:rPr>
          <w:rFonts w:asciiTheme="minorHAnsi" w:eastAsia="Arial" w:hAnsiTheme="minorHAnsi" w:cs="Arial"/>
          <w:color w:val="252525"/>
          <w:highlight w:val="white"/>
        </w:rPr>
        <w:lastRenderedPageBreak/>
        <w:t>e 800×480), interfaces para a programação de aplicativos com reconhecimentos de gestos;</w:t>
      </w:r>
      <w:r w:rsidRPr="00A03953">
        <w:rPr>
          <w:rFonts w:asciiTheme="minorHAnsi" w:eastAsia="Arial" w:hAnsiTheme="minorHAnsi" w:cs="Arial"/>
          <w:color w:val="252525"/>
          <w:highlight w:val="white"/>
        </w:rPr>
        <w:br/>
        <w:t>API de programação para uso de “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text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>-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to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-speech”, caixa de pesquisa rápida na parte superior da tela inicial, que arrasta </w:t>
      </w:r>
      <w:r w:rsidR="00E5249D">
        <w:rPr>
          <w:rFonts w:asciiTheme="minorHAnsi" w:eastAsia="Arial" w:hAnsiTheme="minorHAnsi" w:cs="Arial"/>
          <w:color w:val="252525"/>
          <w:highlight w:val="white"/>
        </w:rPr>
        <w:t>os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“bookmarks”, histórico do navegador e contatos</w:t>
      </w:r>
      <w:r w:rsidR="00E5249D">
        <w:rPr>
          <w:rFonts w:asciiTheme="minorHAnsi" w:eastAsia="Arial" w:hAnsiTheme="minorHAnsi" w:cs="Arial"/>
          <w:color w:val="252525"/>
          <w:highlight w:val="white"/>
        </w:rPr>
        <w:t xml:space="preserve"> do usuário</w:t>
      </w:r>
      <w:r w:rsidRPr="00A03953">
        <w:rPr>
          <w:rFonts w:asciiTheme="minorHAnsi" w:eastAsia="Arial" w:hAnsiTheme="minorHAnsi" w:cs="Arial"/>
          <w:color w:val="252525"/>
          <w:highlight w:val="white"/>
        </w:rPr>
        <w:t>.</w:t>
      </w:r>
    </w:p>
    <w:p w14:paraId="063FC62E" w14:textId="77777777" w:rsidR="00B17381" w:rsidRPr="00A03953" w:rsidRDefault="00071C65">
      <w:pPr>
        <w:rPr>
          <w:rFonts w:asciiTheme="minorHAnsi" w:hAnsiTheme="minorHAnsi"/>
        </w:rPr>
      </w:pPr>
      <w:proofErr w:type="spellStart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>Cupcake</w:t>
      </w:r>
      <w:proofErr w:type="spellEnd"/>
      <w:r w:rsidRPr="00A03953">
        <w:rPr>
          <w:rFonts w:asciiTheme="minorHAnsi" w:eastAsia="Arial" w:hAnsiTheme="minorHAnsi" w:cs="Arial"/>
          <w:b/>
          <w:color w:val="252525"/>
          <w:highlight w:val="white"/>
        </w:rPr>
        <w:t xml:space="preserve"> (Android 1.5):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A primeira versão oficialmente com nome de algum doce,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Cupcake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>, foi lançada em</w:t>
      </w:r>
      <w:r w:rsidR="00F61356">
        <w:rPr>
          <w:rFonts w:asciiTheme="minorHAnsi" w:eastAsia="Arial" w:hAnsiTheme="minorHAnsi" w:cs="Arial"/>
          <w:color w:val="252525"/>
          <w:highlight w:val="white"/>
        </w:rPr>
        <w:t xml:space="preserve"> 30 de abril de 2009 e inclui vá</w:t>
      </w:r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rias modificações como suporte para teclados virtuais de terceiros com previsão de texto e dicionário de usuário para palavras personalizadas,  suporte para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Widgets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, gravação e reprodução de vídeo em MPEG-4 e 3GP, auto-emparelhamento e suporte para Bluetooth estéreo acrescentado (A2DP e AVRCP), recursos de copiar e colar adicionado ao navegador web, fotos dos usuários mostrado para Favoritos em Contatos, carimbo de data / hora específico mostrado para eventos em log de chamadas e acesso com um toque a um cartão do evento log de chamadas, animações transições de tela e </w:t>
      </w:r>
      <w:proofErr w:type="spellStart"/>
      <w:r w:rsidRPr="00A03953">
        <w:rPr>
          <w:rFonts w:asciiTheme="minorHAnsi" w:eastAsia="Arial" w:hAnsiTheme="minorHAnsi" w:cs="Arial"/>
          <w:color w:val="252525"/>
          <w:highlight w:val="white"/>
        </w:rPr>
        <w:t>auto-rotação</w:t>
      </w:r>
      <w:proofErr w:type="spellEnd"/>
      <w:r w:rsidRPr="00A03953">
        <w:rPr>
          <w:rFonts w:asciiTheme="minorHAnsi" w:eastAsia="Arial" w:hAnsiTheme="minorHAnsi" w:cs="Arial"/>
          <w:color w:val="252525"/>
          <w:highlight w:val="white"/>
        </w:rPr>
        <w:t xml:space="preserve"> da tela.</w:t>
      </w:r>
    </w:p>
    <w:p w14:paraId="57A29805" w14:textId="77777777" w:rsidR="00B17381" w:rsidRDefault="00071C65" w:rsidP="00D87791">
      <w:pPr>
        <w:pStyle w:val="Ttulo2"/>
        <w:pPrChange w:id="176" w:author="Willian" w:date="2016-09-17T23:44:00Z">
          <w:pPr>
            <w:pStyle w:val="Ttulo1"/>
            <w:numPr>
              <w:numId w:val="2"/>
            </w:numPr>
            <w:ind w:left="540" w:hanging="285"/>
          </w:pPr>
        </w:pPrChange>
      </w:pPr>
      <w:bookmarkStart w:id="177" w:name="_s8ms4d4pvg1v" w:colFirst="0" w:colLast="0"/>
      <w:bookmarkEnd w:id="177"/>
      <w:r>
        <w:t>Usabilidade e experiência de uso</w:t>
      </w:r>
    </w:p>
    <w:p w14:paraId="13AED255" w14:textId="77777777" w:rsidR="00B17381" w:rsidRDefault="00071C65">
      <w:r>
        <w:t>Uma das principais coisas que o usuário de Android reclamava era que em comparação aos aplicativos para iOS, os desenvolvidos em Android eram “feios” e difíceis de utilizar. Devido a facilidade para desenvolver e publicar aplicativos em Android, muitos deles são desenvolvidos por pesso</w:t>
      </w:r>
      <w:r w:rsidR="00E5249D">
        <w:t>as sem experiê</w:t>
      </w:r>
      <w:r>
        <w:t>ncia em design, que implica na usabilidade e experiência de uso.</w:t>
      </w:r>
    </w:p>
    <w:p w14:paraId="34C7CA8A" w14:textId="77777777" w:rsidR="00B17381" w:rsidRDefault="00071C65">
      <w:r>
        <w:t xml:space="preserve">Enquanto isso a Apple possui um sistema, que por sinal é um pouco rigoroso, de controle de aplicativos publicados. Todos os aplicativos da Apple </w:t>
      </w:r>
      <w:proofErr w:type="spellStart"/>
      <w:r>
        <w:t>Store</w:t>
      </w:r>
      <w:proofErr w:type="spellEnd"/>
      <w:r>
        <w:t xml:space="preserve"> devem passar por uma revisão, que é feita por um de seus funcionários. Até mesmo as atualizações dos </w:t>
      </w:r>
      <w:proofErr w:type="spellStart"/>
      <w:r>
        <w:t>apps</w:t>
      </w:r>
      <w:proofErr w:type="spellEnd"/>
      <w:r>
        <w:t xml:space="preserve"> passam por este sistema antes de serem publicados. Isto garante aplicativos com mais qualidade disponibilizados para o usuário.</w:t>
      </w:r>
    </w:p>
    <w:p w14:paraId="6FB1EACB" w14:textId="77777777" w:rsidR="00B17381" w:rsidRDefault="00071C65">
      <w:r>
        <w:t xml:space="preserve">Tendo em vista isto, a Google resolveu investir </w:t>
      </w:r>
      <w:r w:rsidR="00E5249D">
        <w:t>em design criando</w:t>
      </w:r>
      <w:r>
        <w:t xml:space="preserve"> o </w:t>
      </w:r>
      <w:r>
        <w:rPr>
          <w:b/>
        </w:rPr>
        <w:t>Material Design</w:t>
      </w:r>
      <w:r>
        <w:t xml:space="preserve">, que chegou junto com a versão </w:t>
      </w:r>
      <w:proofErr w:type="spellStart"/>
      <w:r>
        <w:t>Lollipop</w:t>
      </w:r>
      <w:proofErr w:type="spellEnd"/>
      <w:r>
        <w:t>.</w:t>
      </w:r>
    </w:p>
    <w:p w14:paraId="178965B6" w14:textId="77777777" w:rsidR="00B17381" w:rsidRDefault="00071C65">
      <w:r>
        <w:t xml:space="preserve">Segundo o site oficial destinado aos desenvolvedores do Android (developers.android.com) o Material Design é um guia abrangente para design visual, de movimento e de interação para diversas plataformas e dispositivos. Veja um comparativo do aplicativo Gmail, que já era considerado um </w:t>
      </w:r>
      <w:proofErr w:type="spellStart"/>
      <w:r>
        <w:t>app</w:t>
      </w:r>
      <w:proofErr w:type="spellEnd"/>
      <w:r>
        <w:t xml:space="preserve"> bonito, em seu design </w:t>
      </w:r>
      <w:proofErr w:type="spellStart"/>
      <w:r>
        <w:t>Holo</w:t>
      </w:r>
      <w:proofErr w:type="spellEnd"/>
      <w:r>
        <w:t xml:space="preserve"> (padrão utilizado antes do Material) ao lado do Material Design.</w:t>
      </w:r>
    </w:p>
    <w:p w14:paraId="0D0FA341" w14:textId="77777777" w:rsidR="00E1203A" w:rsidRDefault="00071C65" w:rsidP="00E1203A">
      <w:pPr>
        <w:keepNext/>
        <w:rPr>
          <w:ins w:id="178" w:author="Willian" w:date="2016-09-17T23:34:00Z"/>
        </w:rPr>
        <w:pPrChange w:id="179" w:author="Willian" w:date="2016-09-17T23:34:00Z">
          <w:pPr/>
        </w:pPrChange>
      </w:pPr>
      <w:commentRangeStart w:id="180"/>
      <w:r>
        <w:rPr>
          <w:noProof/>
        </w:rPr>
        <w:lastRenderedPageBreak/>
        <w:drawing>
          <wp:inline distT="114300" distB="114300" distL="114300" distR="114300" wp14:anchorId="79589AAB" wp14:editId="57328117">
            <wp:extent cx="5731200" cy="4127500"/>
            <wp:effectExtent l="0" t="0" r="0" b="0"/>
            <wp:docPr id="2" name="image04.png" descr="material-design-deixou-visual-da-caixa-de-entrada-mais-limp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material-design-deixou-visual-da-caixa-de-entrada-mais-limpa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180"/>
    </w:p>
    <w:p w14:paraId="2BF6A791" w14:textId="77777777" w:rsidR="00E1203A" w:rsidRDefault="00E1203A" w:rsidP="00E1203A">
      <w:pPr>
        <w:pStyle w:val="Legenda"/>
        <w:jc w:val="center"/>
        <w:rPr>
          <w:ins w:id="181" w:author="Willian" w:date="2016-09-17T23:34:00Z"/>
        </w:rPr>
        <w:pPrChange w:id="182" w:author="Willian" w:date="2016-09-17T23:34:00Z">
          <w:pPr>
            <w:pStyle w:val="Legenda"/>
          </w:pPr>
        </w:pPrChange>
      </w:pPr>
      <w:ins w:id="183" w:author="Willian" w:date="2016-09-17T23:34:00Z">
        <w:r>
          <w:t xml:space="preserve">Figura </w:t>
        </w:r>
        <w:r>
          <w:fldChar w:fldCharType="begin"/>
        </w:r>
        <w:r>
          <w:instrText xml:space="preserve"> SEQ Figura \* ARABIC </w:instrText>
        </w:r>
      </w:ins>
      <w:r>
        <w:fldChar w:fldCharType="separate"/>
      </w:r>
      <w:ins w:id="184" w:author="Willian" w:date="2016-09-18T00:10:00Z">
        <w:r w:rsidR="00F25E95">
          <w:rPr>
            <w:noProof/>
          </w:rPr>
          <w:t>11</w:t>
        </w:r>
      </w:ins>
      <w:ins w:id="185" w:author="Willian" w:date="2016-09-17T23:34:00Z">
        <w:r>
          <w:fldChar w:fldCharType="end"/>
        </w:r>
        <w:r>
          <w:t xml:space="preserve">: Comparativo do aplicativo Gmail em </w:t>
        </w:r>
        <w:proofErr w:type="spellStart"/>
        <w:r>
          <w:t>Holo</w:t>
        </w:r>
        <w:proofErr w:type="spellEnd"/>
        <w:r>
          <w:t xml:space="preserve"> Design (esquerda) com Gmail em Material Design (direita)</w:t>
        </w:r>
      </w:ins>
    </w:p>
    <w:p w14:paraId="30872CEF" w14:textId="77777777" w:rsidR="00B17381" w:rsidRDefault="0016157E">
      <w:r>
        <w:rPr>
          <w:rStyle w:val="Refdecomentrio"/>
        </w:rPr>
        <w:commentReference w:id="180"/>
      </w:r>
    </w:p>
    <w:p w14:paraId="4CD39CB3" w14:textId="77777777" w:rsidR="00B17381" w:rsidRDefault="00071C65">
      <w:r>
        <w:t>A solução realmente deu vida e estilo aos aplicativos Android. Veja que a caixa de entrada do Gmail parece estar mais limpa e clara. Vamos explorar o Material Design durante o curso.</w:t>
      </w:r>
    </w:p>
    <w:p w14:paraId="6D2F4AA1" w14:textId="77777777" w:rsidR="00B17381" w:rsidRDefault="00071C65" w:rsidP="00D87791">
      <w:pPr>
        <w:pStyle w:val="Ttulo2"/>
        <w:pPrChange w:id="186" w:author="Willian" w:date="2016-09-17T23:44:00Z">
          <w:pPr>
            <w:pStyle w:val="Ttulo2"/>
            <w:numPr>
              <w:numId w:val="2"/>
            </w:numPr>
            <w:ind w:left="405" w:firstLine="150"/>
          </w:pPr>
        </w:pPrChange>
      </w:pPr>
      <w:bookmarkStart w:id="187" w:name="_mb09y1vdrwm7" w:colFirst="0" w:colLast="0"/>
      <w:bookmarkEnd w:id="187"/>
      <w:r>
        <w:t>Resumo</w:t>
      </w:r>
    </w:p>
    <w:p w14:paraId="4A4EE6E4" w14:textId="77777777" w:rsidR="00B17381" w:rsidRDefault="00071C65" w:rsidP="00D87791">
      <w:pPr>
        <w:pStyle w:val="Ttulo2"/>
        <w:pPrChange w:id="188" w:author="Willian" w:date="2016-09-17T23:44:00Z">
          <w:pPr>
            <w:pStyle w:val="Ttulo2"/>
            <w:numPr>
              <w:numId w:val="2"/>
            </w:numPr>
            <w:ind w:left="405" w:firstLine="150"/>
          </w:pPr>
        </w:pPrChange>
      </w:pPr>
      <w:bookmarkStart w:id="189" w:name="_1kp2udf9m8h9" w:colFirst="0" w:colLast="0"/>
      <w:bookmarkEnd w:id="189"/>
      <w:r>
        <w:t>Exercícios</w:t>
      </w:r>
    </w:p>
    <w:p w14:paraId="4FFCA1F4" w14:textId="77777777" w:rsidR="00B17381" w:rsidRDefault="00071C65" w:rsidP="00D87791">
      <w:pPr>
        <w:pStyle w:val="Ttulo2"/>
        <w:pPrChange w:id="190" w:author="Willian" w:date="2016-09-17T23:44:00Z">
          <w:pPr>
            <w:pStyle w:val="Ttulo2"/>
            <w:numPr>
              <w:numId w:val="2"/>
            </w:numPr>
            <w:ind w:left="405" w:firstLine="150"/>
          </w:pPr>
        </w:pPrChange>
      </w:pPr>
      <w:bookmarkStart w:id="191" w:name="_nrstusmqwjba" w:colFirst="0" w:colLast="0"/>
      <w:bookmarkEnd w:id="191"/>
      <w:r>
        <w:t>TDP</w:t>
      </w:r>
    </w:p>
    <w:p w14:paraId="29DDE16A" w14:textId="77777777" w:rsidR="00B17381" w:rsidRDefault="00B17381" w:rsidP="00D87791">
      <w:pPr>
        <w:pStyle w:val="Ttulo2"/>
        <w:numPr>
          <w:ilvl w:val="0"/>
          <w:numId w:val="0"/>
        </w:numPr>
        <w:ind w:left="-11"/>
        <w:pPrChange w:id="192" w:author="Willian" w:date="2016-09-17T23:44:00Z">
          <w:pPr>
            <w:pStyle w:val="Ttulo2"/>
            <w:ind w:left="0" w:firstLine="0"/>
            <w:contextualSpacing w:val="0"/>
          </w:pPr>
        </w:pPrChange>
      </w:pPr>
      <w:bookmarkStart w:id="193" w:name="_iklo15heonc5" w:colFirst="0" w:colLast="0"/>
      <w:bookmarkEnd w:id="193"/>
    </w:p>
    <w:p w14:paraId="401D55D5" w14:textId="77777777" w:rsidR="00B17381" w:rsidRDefault="00B17381"/>
    <w:p w14:paraId="40729A4E" w14:textId="77777777" w:rsidR="00B17381" w:rsidRDefault="00B17381"/>
    <w:sectPr w:rsidR="00B17381" w:rsidSect="00D321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Carneiro Pinto da Silva, Fernando" w:date="2016-09-05T15:25:00Z" w:initials="CPdSF">
    <w:p w14:paraId="20E96DE8" w14:textId="77777777" w:rsidR="00944C6F" w:rsidRDefault="00944C6F">
      <w:pPr>
        <w:pStyle w:val="Textodecomentrio"/>
      </w:pPr>
      <w:r>
        <w:rPr>
          <w:rStyle w:val="Refdecomentrio"/>
        </w:rPr>
        <w:annotationRef/>
      </w:r>
      <w:r>
        <w:t xml:space="preserve">Não deveríamos citar a linguagem utilizada para criação de </w:t>
      </w:r>
      <w:proofErr w:type="spellStart"/>
      <w:r>
        <w:t>apps</w:t>
      </w:r>
      <w:proofErr w:type="spellEnd"/>
      <w:r>
        <w:t xml:space="preserve"> Android?</w:t>
      </w:r>
    </w:p>
  </w:comment>
  <w:comment w:id="26" w:author="Carneiro Pinto da Silva, Fernando" w:date="2016-09-05T15:26:00Z" w:initials="CPdSF">
    <w:p w14:paraId="362A333A" w14:textId="77777777" w:rsidR="00944C6F" w:rsidRDefault="00944C6F">
      <w:pPr>
        <w:pStyle w:val="Textodecomentrio"/>
      </w:pPr>
      <w:r>
        <w:rPr>
          <w:rStyle w:val="Refdecomentrio"/>
        </w:rPr>
        <w:annotationRef/>
      </w:r>
      <w:r>
        <w:t>Android, correto?</w:t>
      </w:r>
    </w:p>
  </w:comment>
  <w:comment w:id="27" w:author="Willian" w:date="2016-09-17T23:10:00Z" w:initials="WFSP">
    <w:p w14:paraId="0BFC0FAA" w14:textId="77777777" w:rsidR="00D37D7B" w:rsidRDefault="00D37D7B">
      <w:pPr>
        <w:pStyle w:val="Textodecomentrio"/>
      </w:pPr>
      <w:r>
        <w:rPr>
          <w:rStyle w:val="Refdecomentrio"/>
        </w:rPr>
        <w:annotationRef/>
      </w:r>
      <w:r>
        <w:t xml:space="preserve">Erro meu. Tentei reaproveitar um trecho que eu escrevi no curso </w:t>
      </w:r>
      <w:proofErr w:type="spellStart"/>
      <w:r>
        <w:t>iOS</w:t>
      </w:r>
      <w:proofErr w:type="spellEnd"/>
    </w:p>
  </w:comment>
  <w:comment w:id="30" w:author="Carneiro Pinto da Silva, Fernando" w:date="2016-09-05T15:24:00Z" w:initials="CPdSF">
    <w:p w14:paraId="5FF1AD32" w14:textId="77777777" w:rsidR="00944C6F" w:rsidRDefault="00944C6F">
      <w:pPr>
        <w:pStyle w:val="Textodecomentrio"/>
      </w:pPr>
      <w:r>
        <w:rPr>
          <w:rStyle w:val="Refdecomentrio"/>
        </w:rPr>
        <w:annotationRef/>
      </w:r>
      <w:r>
        <w:t xml:space="preserve">O módulo se trata de </w:t>
      </w:r>
      <w:proofErr w:type="spellStart"/>
      <w:r>
        <w:t>apps</w:t>
      </w:r>
      <w:proofErr w:type="spellEnd"/>
      <w:r>
        <w:t xml:space="preserve"> Android.</w:t>
      </w:r>
    </w:p>
  </w:comment>
  <w:comment w:id="35" w:author="Carneiro Pinto da Silva, Fernando" w:date="2016-09-05T15:45:00Z" w:initials="CPdSF">
    <w:p w14:paraId="558E3918" w14:textId="77777777" w:rsidR="006E1E7F" w:rsidRDefault="006E1E7F">
      <w:pPr>
        <w:pStyle w:val="Textodecomentrio"/>
      </w:pPr>
      <w:r>
        <w:rPr>
          <w:rStyle w:val="Refdecomentrio"/>
        </w:rPr>
        <w:annotationRef/>
      </w:r>
      <w:r w:rsidRPr="006E1E7F">
        <w:t>Willian, como o módulo de POO é inicial e obrigatório, assim como todos os outros,</w:t>
      </w:r>
      <w:r>
        <w:t xml:space="preserve"> que são necessários</w:t>
      </w:r>
      <w:r w:rsidRPr="006E1E7F">
        <w:t xml:space="preserve"> para conclusão do curso,</w:t>
      </w:r>
      <w:r>
        <w:t xml:space="preserve"> sugiro apagar esta parte do texto e inserir algo do tipo: “Por este motivo, o primeiro módulo do curso de Desenvolvimento de Aplicativos, já estudado por você, é o de POO”.</w:t>
      </w:r>
    </w:p>
    <w:p w14:paraId="4C313711" w14:textId="77777777" w:rsidR="006E1E7F" w:rsidRDefault="006E1E7F">
      <w:pPr>
        <w:pStyle w:val="Textodecomentrio"/>
      </w:pPr>
      <w:r>
        <w:t>Lembre-se, ao desenvolver o módulo de iOS, de não inserir informações do tipo.</w:t>
      </w:r>
    </w:p>
  </w:comment>
  <w:comment w:id="62" w:author="Carneiro Pinto da Silva, Fernando" w:date="2016-09-05T17:37:00Z" w:initials="CPdSF">
    <w:p w14:paraId="171A6FDA" w14:textId="77777777" w:rsidR="00FF2A63" w:rsidRDefault="00FF2A63">
      <w:pPr>
        <w:pStyle w:val="Textodecomentrio"/>
      </w:pPr>
      <w:r>
        <w:rPr>
          <w:rStyle w:val="Refdecomentrio"/>
        </w:rPr>
        <w:annotationRef/>
      </w:r>
      <w:r>
        <w:t>Favor inserir legenda.</w:t>
      </w:r>
    </w:p>
  </w:comment>
  <w:comment w:id="68" w:author="Willian Fagner de Souza Policiano" w:date="2016-08-26T06:33:00Z" w:initials="">
    <w:p w14:paraId="6C41CE84" w14:textId="77777777" w:rsidR="00B17381" w:rsidRDefault="00071C65">
      <w:pPr>
        <w:widowControl w:val="0"/>
        <w:spacing w:after="0" w:line="240" w:lineRule="auto"/>
        <w:jc w:val="left"/>
      </w:pPr>
      <w:r>
        <w:rPr>
          <w:rFonts w:ascii="Arial" w:eastAsia="Arial" w:hAnsi="Arial" w:cs="Arial"/>
        </w:rPr>
        <w:t>http://phonesdata.com/files/models/HTC-Dream-478.jpg</w:t>
      </w:r>
    </w:p>
  </w:comment>
  <w:comment w:id="69" w:author="Carneiro Pinto da Silva, Fernando" w:date="2016-09-05T17:44:00Z" w:initials="CPdSF">
    <w:p w14:paraId="339C935E" w14:textId="77777777" w:rsidR="009B2373" w:rsidRDefault="009B2373">
      <w:pPr>
        <w:pStyle w:val="Textodecomentrio"/>
      </w:pPr>
      <w:r>
        <w:rPr>
          <w:rStyle w:val="Refdecomentrio"/>
        </w:rPr>
        <w:annotationRef/>
      </w:r>
      <w:r>
        <w:t>Favor verificar se a alteração que efetuei manteve o sentido desejado por você, Willian.</w:t>
      </w:r>
    </w:p>
  </w:comment>
  <w:comment w:id="70" w:author="Willian" w:date="2016-09-17T23:21:00Z" w:initials="WFSP">
    <w:p w14:paraId="18CE48E7" w14:textId="77777777" w:rsidR="00D37D7B" w:rsidRDefault="00D37D7B">
      <w:pPr>
        <w:pStyle w:val="Textodecomentrio"/>
      </w:pPr>
      <w:r>
        <w:rPr>
          <w:rStyle w:val="Refdecomentrio"/>
        </w:rPr>
        <w:annotationRef/>
      </w:r>
      <w:r>
        <w:t>Manteve. Está corretíssimo</w:t>
      </w:r>
    </w:p>
  </w:comment>
  <w:comment w:id="76" w:author="Carneiro Pinto da Silva, Fernando" w:date="2016-09-05T17:45:00Z" w:initials="CPdSF">
    <w:p w14:paraId="3CCF91E5" w14:textId="77777777" w:rsidR="009B2373" w:rsidRDefault="009B2373">
      <w:pPr>
        <w:pStyle w:val="Textodecomentrio"/>
      </w:pPr>
      <w:r>
        <w:rPr>
          <w:rStyle w:val="Refdecomentrio"/>
        </w:rPr>
        <w:annotationRef/>
      </w:r>
      <w:r>
        <w:t xml:space="preserve">O nome atual da loja </w:t>
      </w:r>
      <w:r w:rsidR="00110B72">
        <w:t xml:space="preserve">é Play </w:t>
      </w:r>
      <w:proofErr w:type="spellStart"/>
      <w:r w:rsidR="00110B72">
        <w:t>Store</w:t>
      </w:r>
      <w:proofErr w:type="spellEnd"/>
      <w:r w:rsidR="00110B72">
        <w:t xml:space="preserve"> ou Google Play</w:t>
      </w:r>
      <w:r>
        <w:t xml:space="preserve">? </w:t>
      </w:r>
      <w:r w:rsidR="00110B72">
        <w:t>Caso atualmente utilize os dois, não seria interessante citar os dois nomes?</w:t>
      </w:r>
    </w:p>
  </w:comment>
  <w:comment w:id="77" w:author="Willian" w:date="2016-09-17T23:22:00Z" w:initials="WFSP">
    <w:p w14:paraId="021CDF14" w14:textId="77777777" w:rsidR="00D37D7B" w:rsidRPr="00D37D7B" w:rsidRDefault="00D37D7B">
      <w:pPr>
        <w:pStyle w:val="Textodecomentrio"/>
      </w:pPr>
      <w:r>
        <w:rPr>
          <w:rStyle w:val="Refdecomentrio"/>
        </w:rPr>
        <w:annotationRef/>
      </w:r>
      <w:r>
        <w:t xml:space="preserve">O nome atual é Play </w:t>
      </w:r>
      <w:proofErr w:type="spellStart"/>
      <w:r>
        <w:t>Store</w:t>
      </w:r>
      <w:proofErr w:type="spellEnd"/>
      <w:r>
        <w:t xml:space="preserve">, ou podemos chamar de Google Play </w:t>
      </w:r>
      <w:proofErr w:type="spellStart"/>
      <w:r>
        <w:t>Store</w:t>
      </w:r>
      <w:proofErr w:type="spellEnd"/>
      <w:r>
        <w:t xml:space="preserve">, mas no aplicativo que temos no nosso Android hoje em dia está </w:t>
      </w:r>
      <w:r>
        <w:rPr>
          <w:b/>
        </w:rPr>
        <w:t xml:space="preserve">Play </w:t>
      </w:r>
      <w:proofErr w:type="spellStart"/>
      <w:r>
        <w:rPr>
          <w:b/>
        </w:rPr>
        <w:t>Store</w:t>
      </w:r>
      <w:proofErr w:type="spellEnd"/>
      <w:r>
        <w:t xml:space="preserve"> como nome.</w:t>
      </w:r>
    </w:p>
  </w:comment>
  <w:comment w:id="112" w:author="Carneiro Pinto da Silva, Fernando" w:date="2016-09-08T10:53:00Z" w:initials="CPdSF">
    <w:p w14:paraId="28A6B06C" w14:textId="77777777" w:rsidR="005052DB" w:rsidRDefault="005052DB">
      <w:pPr>
        <w:pStyle w:val="Textodecomentrio"/>
      </w:pPr>
      <w:r>
        <w:rPr>
          <w:rStyle w:val="Refdecomentrio"/>
        </w:rPr>
        <w:annotationRef/>
      </w:r>
      <w:r>
        <w:t xml:space="preserve">Acho interessante citar, mesmo brevemente, o Android TV, tanto o aplicativo que é o sistema operacional de alguns modelos de </w:t>
      </w:r>
      <w:proofErr w:type="spellStart"/>
      <w:r>
        <w:t>SmarTV</w:t>
      </w:r>
      <w:proofErr w:type="spellEnd"/>
      <w:r>
        <w:t xml:space="preserve"> como também o periférico que é acoplado às TVs.</w:t>
      </w:r>
    </w:p>
  </w:comment>
  <w:comment w:id="113" w:author="Willian" w:date="2016-09-17T23:24:00Z" w:initials="WFSP">
    <w:p w14:paraId="1DCAF4E2" w14:textId="77777777" w:rsidR="00D37D7B" w:rsidRDefault="00D37D7B">
      <w:pPr>
        <w:pStyle w:val="Textodecomentrio"/>
      </w:pPr>
      <w:r>
        <w:rPr>
          <w:rStyle w:val="Refdecomentrio"/>
        </w:rPr>
        <w:annotationRef/>
      </w:r>
      <w:r>
        <w:t xml:space="preserve">Este dispositivo é o </w:t>
      </w:r>
      <w:proofErr w:type="spellStart"/>
      <w:r>
        <w:t>Chromecast</w:t>
      </w:r>
      <w:proofErr w:type="spellEnd"/>
      <w:r>
        <w:t>, fabricado pela Google. Existem outros inúmeros dispositivos como este de outros fabricantes. Citei o Android TV</w:t>
      </w:r>
    </w:p>
  </w:comment>
  <w:comment w:id="159" w:author="Carneiro Pinto da Silva, Fernando" w:date="2016-09-08T11:25:00Z" w:initials="CPdSF">
    <w:p w14:paraId="0E213DD3" w14:textId="77777777" w:rsidR="00C9689B" w:rsidRDefault="00C9689B">
      <w:pPr>
        <w:pStyle w:val="Textodecomentrio"/>
      </w:pPr>
      <w:r>
        <w:rPr>
          <w:rStyle w:val="Refdecomentrio"/>
        </w:rPr>
        <w:annotationRef/>
      </w:r>
      <w:r>
        <w:t>Trecho ficou confuso, não sendo possível entender o que é exatamente o Material Design e que parte do texto exatamente se refere a ele.</w:t>
      </w:r>
    </w:p>
  </w:comment>
  <w:comment w:id="174" w:author="Carneiro Pinto da Silva, Fernando" w:date="2016-09-08T13:24:00Z" w:initials="CPdSF">
    <w:p w14:paraId="2C4D7237" w14:textId="77777777" w:rsidR="00A03953" w:rsidRDefault="00A03953">
      <w:pPr>
        <w:pStyle w:val="Textodecomentrio"/>
      </w:pPr>
      <w:r>
        <w:rPr>
          <w:rStyle w:val="Refdecomentrio"/>
        </w:rPr>
        <w:annotationRef/>
      </w:r>
      <w:r>
        <w:t xml:space="preserve">Faltou a versão. É a </w:t>
      </w:r>
      <w:proofErr w:type="spellStart"/>
      <w:r>
        <w:t>Jelly</w:t>
      </w:r>
      <w:proofErr w:type="spellEnd"/>
      <w:r>
        <w:t xml:space="preserve"> </w:t>
      </w:r>
      <w:proofErr w:type="spellStart"/>
      <w:r>
        <w:t>Bean</w:t>
      </w:r>
      <w:proofErr w:type="spellEnd"/>
      <w:r>
        <w:t xml:space="preserve"> mesmo?</w:t>
      </w:r>
    </w:p>
  </w:comment>
  <w:comment w:id="175" w:author="Willian" w:date="2016-09-17T23:32:00Z" w:initials="WFSP">
    <w:p w14:paraId="3223620D" w14:textId="77777777" w:rsidR="00E1203A" w:rsidRDefault="00E1203A">
      <w:pPr>
        <w:pStyle w:val="Textodecomentrio"/>
      </w:pPr>
      <w:r>
        <w:rPr>
          <w:rStyle w:val="Refdecomentrio"/>
        </w:rPr>
        <w:annotationRef/>
      </w:r>
      <w:r>
        <w:t>Sim. Erro de digitação</w:t>
      </w:r>
    </w:p>
  </w:comment>
  <w:comment w:id="180" w:author="Carneiro Pinto da Silva, Fernando" w:date="2016-09-08T14:56:00Z" w:initials="CPdSF">
    <w:p w14:paraId="12755DCC" w14:textId="77777777" w:rsidR="0016157E" w:rsidRDefault="0016157E">
      <w:pPr>
        <w:pStyle w:val="Textodecomentrio"/>
      </w:pPr>
      <w:r>
        <w:rPr>
          <w:rStyle w:val="Refdecomentrio"/>
        </w:rPr>
        <w:annotationRef/>
      </w:r>
      <w:r>
        <w:t>Inserir legenda nas imagens.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E96DE8" w15:done="0"/>
  <w15:commentEx w15:paraId="362A333A" w15:done="0"/>
  <w15:commentEx w15:paraId="0BFC0FAA" w15:paraIdParent="362A333A" w15:done="0"/>
  <w15:commentEx w15:paraId="5FF1AD32" w15:done="0"/>
  <w15:commentEx w15:paraId="4C313711" w15:done="0"/>
  <w15:commentEx w15:paraId="171A6FDA" w15:done="0"/>
  <w15:commentEx w15:paraId="6C41CE84" w15:done="0"/>
  <w15:commentEx w15:paraId="339C935E" w15:done="0"/>
  <w15:commentEx w15:paraId="18CE48E7" w15:paraIdParent="339C935E" w15:done="0"/>
  <w15:commentEx w15:paraId="3CCF91E5" w15:done="0"/>
  <w15:commentEx w15:paraId="021CDF14" w15:paraIdParent="3CCF91E5" w15:done="0"/>
  <w15:commentEx w15:paraId="28A6B06C" w15:done="0"/>
  <w15:commentEx w15:paraId="1DCAF4E2" w15:paraIdParent="28A6B06C" w15:done="0"/>
  <w15:commentEx w15:paraId="0E213DD3" w15:done="0"/>
  <w15:commentEx w15:paraId="2C4D7237" w15:done="0"/>
  <w15:commentEx w15:paraId="3223620D" w15:paraIdParent="2C4D7237" w15:done="0"/>
  <w15:commentEx w15:paraId="12755DC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F7607"/>
    <w:multiLevelType w:val="multilevel"/>
    <w:tmpl w:val="819496E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4B8302B"/>
    <w:multiLevelType w:val="multilevel"/>
    <w:tmpl w:val="31DC47F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3FAB5512"/>
    <w:multiLevelType w:val="multilevel"/>
    <w:tmpl w:val="A1445C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neiro Pinto da Silva, Fernando">
    <w15:presenceInfo w15:providerId="AD" w15:userId="S-1-5-21-1085031214-2000478354-839522115-5437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isplayBackgroundShape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381"/>
    <w:rsid w:val="00071C65"/>
    <w:rsid w:val="00085545"/>
    <w:rsid w:val="000C3E01"/>
    <w:rsid w:val="00110B72"/>
    <w:rsid w:val="0016157E"/>
    <w:rsid w:val="00230D55"/>
    <w:rsid w:val="00300B6E"/>
    <w:rsid w:val="00422D9A"/>
    <w:rsid w:val="004A5702"/>
    <w:rsid w:val="005052DB"/>
    <w:rsid w:val="006D6CA7"/>
    <w:rsid w:val="006E1E7F"/>
    <w:rsid w:val="007477E4"/>
    <w:rsid w:val="00840038"/>
    <w:rsid w:val="008737B8"/>
    <w:rsid w:val="009143DA"/>
    <w:rsid w:val="00944C6F"/>
    <w:rsid w:val="009B2373"/>
    <w:rsid w:val="00A03953"/>
    <w:rsid w:val="00A64397"/>
    <w:rsid w:val="00A92783"/>
    <w:rsid w:val="00B17381"/>
    <w:rsid w:val="00B33089"/>
    <w:rsid w:val="00C0707E"/>
    <w:rsid w:val="00C37A7B"/>
    <w:rsid w:val="00C9689B"/>
    <w:rsid w:val="00D3218A"/>
    <w:rsid w:val="00D37D7B"/>
    <w:rsid w:val="00D87791"/>
    <w:rsid w:val="00E1203A"/>
    <w:rsid w:val="00E5249D"/>
    <w:rsid w:val="00F25E95"/>
    <w:rsid w:val="00F61356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7B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3218A"/>
  </w:style>
  <w:style w:type="paragraph" w:styleId="Ttulo1">
    <w:name w:val="heading 1"/>
    <w:basedOn w:val="Normal"/>
    <w:next w:val="Normal"/>
    <w:rsid w:val="00D87791"/>
    <w:pPr>
      <w:keepNext/>
      <w:keepLines/>
      <w:numPr>
        <w:numId w:val="3"/>
      </w:numPr>
      <w:spacing w:before="200"/>
      <w:ind w:left="426" w:hanging="426"/>
      <w:contextualSpacing/>
      <w:jc w:val="left"/>
      <w:outlineLvl w:val="0"/>
    </w:pPr>
    <w:rPr>
      <w:color w:val="70AD47" w:themeColor="accent6"/>
      <w:sz w:val="32"/>
      <w:szCs w:val="32"/>
    </w:rPr>
  </w:style>
  <w:style w:type="paragraph" w:styleId="Ttulo2">
    <w:name w:val="heading 2"/>
    <w:basedOn w:val="Normal"/>
    <w:next w:val="Normal"/>
    <w:rsid w:val="00D87791"/>
    <w:pPr>
      <w:keepNext/>
      <w:keepLines/>
      <w:numPr>
        <w:ilvl w:val="1"/>
        <w:numId w:val="3"/>
      </w:numPr>
      <w:spacing w:before="200"/>
      <w:ind w:left="709"/>
      <w:contextualSpacing/>
      <w:jc w:val="left"/>
      <w:outlineLvl w:val="1"/>
    </w:pPr>
    <w:rPr>
      <w:b/>
      <w:color w:val="70AD47" w:themeColor="accent6"/>
      <w:sz w:val="26"/>
      <w:szCs w:val="26"/>
    </w:rPr>
  </w:style>
  <w:style w:type="paragraph" w:styleId="Ttulo3">
    <w:name w:val="heading 3"/>
    <w:basedOn w:val="Ttulo2"/>
    <w:next w:val="Normal"/>
    <w:rsid w:val="00D87791"/>
    <w:pPr>
      <w:numPr>
        <w:ilvl w:val="2"/>
      </w:numPr>
      <w:ind w:left="709"/>
      <w:outlineLvl w:val="2"/>
    </w:pPr>
    <w:rPr>
      <w:sz w:val="22"/>
      <w:szCs w:val="22"/>
    </w:rPr>
  </w:style>
  <w:style w:type="paragraph" w:styleId="Ttulo4">
    <w:name w:val="heading 4"/>
    <w:basedOn w:val="Normal"/>
    <w:next w:val="Normal"/>
    <w:rsid w:val="00D3218A"/>
    <w:pPr>
      <w:keepNext/>
      <w:keepLines/>
      <w:spacing w:before="160" w:after="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D3218A"/>
    <w:pPr>
      <w:keepNext/>
      <w:keepLines/>
      <w:spacing w:before="160" w:after="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D3218A"/>
    <w:pPr>
      <w:keepNext/>
      <w:keepLines/>
      <w:spacing w:before="160" w:after="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D321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D3218A"/>
    <w:pPr>
      <w:keepNext/>
      <w:keepLines/>
      <w:spacing w:after="0"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rsid w:val="00D3218A"/>
    <w:pPr>
      <w:keepNext/>
      <w:keepLines/>
      <w:contextualSpacing/>
      <w:jc w:val="center"/>
    </w:pPr>
    <w:rPr>
      <w:rFonts w:ascii="Trebuchet MS" w:eastAsia="Trebuchet MS" w:hAnsi="Trebuchet MS" w:cs="Trebuchet MS"/>
      <w:i/>
      <w:color w:val="666666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3218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3218A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3218A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4C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4C6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4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C6F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1203A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microsoft.com/office/2011/relationships/people" Target="people.xml"/><Relationship Id="rId21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g"/><Relationship Id="rId12" Type="http://schemas.openxmlformats.org/officeDocument/2006/relationships/image" Target="media/image5.jpeg"/><Relationship Id="rId13" Type="http://schemas.openxmlformats.org/officeDocument/2006/relationships/image" Target="media/image6.jpg"/><Relationship Id="rId14" Type="http://schemas.openxmlformats.org/officeDocument/2006/relationships/image" Target="media/image7.png"/><Relationship Id="rId15" Type="http://schemas.openxmlformats.org/officeDocument/2006/relationships/image" Target="media/image8.jpg"/><Relationship Id="rId16" Type="http://schemas.openxmlformats.org/officeDocument/2006/relationships/image" Target="media/image9.jpeg"/><Relationship Id="rId17" Type="http://schemas.openxmlformats.org/officeDocument/2006/relationships/image" Target="media/image10.jp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hyperlink" Target="https://pt.wikipedia.org/wiki/Computador_pessoa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3710</Words>
  <Characters>20035</Characters>
  <Application>Microsoft Macintosh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Willian</cp:lastModifiedBy>
  <cp:revision>3</cp:revision>
  <dcterms:created xsi:type="dcterms:W3CDTF">2016-09-18T02:46:00Z</dcterms:created>
  <dcterms:modified xsi:type="dcterms:W3CDTF">2016-09-18T03:10:00Z</dcterms:modified>
</cp:coreProperties>
</file>