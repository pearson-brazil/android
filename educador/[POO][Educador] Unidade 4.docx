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A0E00" w14:textId="77777777" w:rsidR="009642F1" w:rsidRDefault="00001753" w:rsidP="006C52CC">
      <w:pPr>
        <w:pStyle w:val="Ttulo1"/>
      </w:pPr>
      <w:r>
        <w:t xml:space="preserve">Unidade </w:t>
      </w:r>
      <w:r w:rsidR="009642F1">
        <w:t xml:space="preserve">4 </w:t>
      </w:r>
    </w:p>
    <w:p w14:paraId="4A27F1A3" w14:textId="77777777" w:rsidR="009642F1" w:rsidRPr="00FE7872" w:rsidRDefault="003C127F" w:rsidP="003C127F">
      <w:pPr>
        <w:rPr>
          <w:rStyle w:val="number"/>
          <w:color w:val="000000"/>
        </w:rPr>
      </w:pPr>
      <w:r>
        <w:rPr>
          <w:rStyle w:val="number"/>
          <w:color w:val="000000"/>
        </w:rPr>
        <w:t>Nos capítulos anteriores foi abordado todo o fundamento da POO, aqui é apresentada a UML</w:t>
      </w:r>
      <w:r w:rsidR="00317172">
        <w:rPr>
          <w:rStyle w:val="number"/>
          <w:color w:val="000000"/>
        </w:rPr>
        <w:t xml:space="preserve">, </w:t>
      </w:r>
      <w:r>
        <w:rPr>
          <w:rStyle w:val="number"/>
          <w:color w:val="000000"/>
        </w:rPr>
        <w:t>um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grande facilitador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da POO, com ela economizamos muito do nosso tempo gasto com o planejamento, tornamos a leitura e interpretação dos programas muito mais </w:t>
      </w:r>
      <w:r w:rsidR="00230CA6">
        <w:rPr>
          <w:rStyle w:val="number"/>
          <w:color w:val="000000"/>
        </w:rPr>
        <w:t>dinâmica e fluída. A base deste capítulo será apresentar diversas representações gráficas de diagramas de classes, relacionamento de objetos, associações, composições, agregações</w:t>
      </w:r>
      <w:r w:rsidR="00317172">
        <w:rPr>
          <w:rStyle w:val="number"/>
          <w:color w:val="000000"/>
        </w:rPr>
        <w:t>, assim como as principais convenções para seu uso</w:t>
      </w:r>
      <w:r w:rsidR="00230CA6">
        <w:rPr>
          <w:rStyle w:val="number"/>
          <w:color w:val="000000"/>
        </w:rPr>
        <w:t xml:space="preserve"> e ainda uma introdução sobre MVC que será melhor abordado no Capítulo 5.</w:t>
      </w:r>
    </w:p>
    <w:p w14:paraId="796DD9AC" w14:textId="77777777" w:rsidR="009642F1" w:rsidRDefault="009642F1" w:rsidP="009642F1"/>
    <w:p w14:paraId="0EB0D8BF" w14:textId="77777777" w:rsidR="0069367F" w:rsidRDefault="009642F1" w:rsidP="0069367F">
      <w:pPr>
        <w:pStyle w:val="Ttulo2"/>
        <w:rPr>
          <w:ins w:id="0" w:author="Willian" w:date="2016-10-05T15:57:00Z"/>
        </w:rPr>
      </w:pPr>
      <w:r>
        <w:t>Aula 1 - UML</w:t>
      </w:r>
    </w:p>
    <w:p w14:paraId="3177E025" w14:textId="77777777" w:rsidR="0069367F" w:rsidRDefault="0069367F" w:rsidP="0069367F">
      <w:pPr>
        <w:pBdr>
          <w:bottom w:val="single" w:sz="4" w:space="1" w:color="auto"/>
        </w:pBdr>
        <w:spacing w:before="0" w:after="0"/>
        <w:jc w:val="left"/>
      </w:pPr>
    </w:p>
    <w:p w14:paraId="5EDEAD3A" w14:textId="77777777" w:rsidR="0069367F" w:rsidRDefault="0069367F" w:rsidP="0069367F">
      <w:pPr>
        <w:spacing w:before="0" w:after="0"/>
        <w:jc w:val="left"/>
      </w:pPr>
    </w:p>
    <w:p w14:paraId="1FA87658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CD0D381" w14:textId="77777777" w:rsidR="0069367F" w:rsidRDefault="0069367F" w:rsidP="0069367F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124EC4EC" w14:textId="77777777" w:rsidR="0069367F" w:rsidRDefault="0069367F" w:rsidP="0069367F">
      <w:pPr>
        <w:spacing w:before="0" w:after="0"/>
        <w:jc w:val="left"/>
      </w:pPr>
      <w:r>
        <w:t xml:space="preserve"> </w:t>
      </w:r>
    </w:p>
    <w:p w14:paraId="72E54907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12F93B1" w14:textId="77777777" w:rsidR="0069367F" w:rsidRDefault="0069367F" w:rsidP="0069367F">
      <w:r w:rsidRPr="001C2894">
        <w:t>Ao final da aula, você deverá garantir que o aluno tenha subsídios para</w:t>
      </w:r>
    </w:p>
    <w:p w14:paraId="3E6BDB7E" w14:textId="00F02C66" w:rsidR="0069367F" w:rsidRDefault="0069367F" w:rsidP="0069367F">
      <w:pPr>
        <w:pStyle w:val="PargrafodaLista"/>
        <w:numPr>
          <w:ilvl w:val="0"/>
          <w:numId w:val="36"/>
        </w:numPr>
      </w:pPr>
      <w:r>
        <w:t>Interpretar um diagrama de classes</w:t>
      </w:r>
    </w:p>
    <w:p w14:paraId="4B57C367" w14:textId="7DFB9CFB" w:rsidR="0069367F" w:rsidRDefault="0069367F" w:rsidP="0069367F">
      <w:pPr>
        <w:pStyle w:val="PargrafodaLista"/>
        <w:numPr>
          <w:ilvl w:val="0"/>
          <w:numId w:val="36"/>
        </w:numPr>
      </w:pPr>
      <w:r>
        <w:t>Desenhar um diagrama de classes</w:t>
      </w:r>
    </w:p>
    <w:p w14:paraId="18E400B3" w14:textId="38C2393D" w:rsidR="0069367F" w:rsidRPr="001C2894" w:rsidRDefault="0069367F" w:rsidP="0069367F">
      <w:pPr>
        <w:pStyle w:val="PargrafodaLista"/>
        <w:numPr>
          <w:ilvl w:val="0"/>
          <w:numId w:val="36"/>
        </w:numPr>
      </w:pPr>
      <w:r>
        <w:t>Entender o relacionamento entre as classes</w:t>
      </w:r>
    </w:p>
    <w:p w14:paraId="4AD05481" w14:textId="77777777" w:rsidR="0069367F" w:rsidRPr="001C2894" w:rsidRDefault="0069367F" w:rsidP="0069367F"/>
    <w:p w14:paraId="3546A9A3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72E6A4B5" w14:textId="77777777" w:rsidR="0069367F" w:rsidRDefault="0069367F" w:rsidP="0069367F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1549B36F" w14:textId="32268F1A" w:rsidR="0069367F" w:rsidRDefault="0069367F" w:rsidP="0069367F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47757095" w14:textId="1F170329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7F6CD400" w14:textId="7599E99A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0D0DF5F8" w14:textId="77777777" w:rsidR="0069367F" w:rsidRPr="001C2894" w:rsidRDefault="0069367F" w:rsidP="0069367F"/>
    <w:p w14:paraId="6BA1E935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3D7C8659" w14:textId="77777777" w:rsidR="0069367F" w:rsidRPr="001C2894" w:rsidRDefault="0069367F" w:rsidP="0069367F">
      <w:r w:rsidRPr="001C2894">
        <w:t>Todos os tópicos a seguir, conforme livro do aluno, devem ser trabalhados de forma dinâmica, criativa, com embasamento teórico e prático voltado ao mercado de trabalho.</w:t>
      </w:r>
    </w:p>
    <w:p w14:paraId="4CCCA35C" w14:textId="5B45930F" w:rsidR="0069367F" w:rsidRDefault="0069367F" w:rsidP="0069367F">
      <w:pPr>
        <w:pStyle w:val="PargrafodaLista"/>
        <w:numPr>
          <w:ilvl w:val="0"/>
          <w:numId w:val="39"/>
        </w:numPr>
      </w:pPr>
      <w:r>
        <w:t>O que é UML</w:t>
      </w:r>
      <w:ins w:id="1" w:author="Oliveira, Sizue" w:date="2016-10-14T16:36:00Z">
        <w:r w:rsidR="00E54B50">
          <w:t>;</w:t>
        </w:r>
      </w:ins>
    </w:p>
    <w:p w14:paraId="7FBE69F4" w14:textId="17278EE7" w:rsidR="0069367F" w:rsidRDefault="0069367F" w:rsidP="0069367F">
      <w:pPr>
        <w:pStyle w:val="PargrafodaLista"/>
        <w:numPr>
          <w:ilvl w:val="0"/>
          <w:numId w:val="39"/>
        </w:numPr>
      </w:pPr>
      <w:r>
        <w:t>Diagrama de classes</w:t>
      </w:r>
      <w:ins w:id="2" w:author="Oliveira, Sizue" w:date="2016-10-14T16:36:00Z">
        <w:r w:rsidR="00E54B50">
          <w:t>;</w:t>
        </w:r>
      </w:ins>
    </w:p>
    <w:p w14:paraId="0E37F55B" w14:textId="63A1EF56" w:rsidR="0069367F" w:rsidRDefault="0069367F" w:rsidP="0069367F">
      <w:pPr>
        <w:pStyle w:val="PargrafodaLista"/>
        <w:numPr>
          <w:ilvl w:val="0"/>
          <w:numId w:val="39"/>
        </w:numPr>
      </w:pPr>
      <w:r>
        <w:lastRenderedPageBreak/>
        <w:t>Classes, métodos e atributos</w:t>
      </w:r>
      <w:ins w:id="3" w:author="Oliveira, Sizue" w:date="2016-10-14T16:36:00Z">
        <w:r w:rsidR="00E54B50">
          <w:t>;</w:t>
        </w:r>
      </w:ins>
    </w:p>
    <w:p w14:paraId="712E6855" w14:textId="566791A7" w:rsidR="0069367F" w:rsidRDefault="0069367F" w:rsidP="0069367F">
      <w:pPr>
        <w:pStyle w:val="PargrafodaLista"/>
        <w:numPr>
          <w:ilvl w:val="0"/>
          <w:numId w:val="39"/>
        </w:numPr>
      </w:pPr>
      <w:r>
        <w:t>Interfaces</w:t>
      </w:r>
      <w:ins w:id="4" w:author="Oliveira, Sizue" w:date="2016-10-14T16:36:00Z">
        <w:r w:rsidR="00E54B50">
          <w:t>;</w:t>
        </w:r>
      </w:ins>
    </w:p>
    <w:p w14:paraId="7E2AE2E3" w14:textId="5E4BA495" w:rsidR="0069367F" w:rsidRDefault="0069367F" w:rsidP="0069367F">
      <w:pPr>
        <w:pStyle w:val="PargrafodaLista"/>
        <w:numPr>
          <w:ilvl w:val="0"/>
          <w:numId w:val="39"/>
        </w:numPr>
      </w:pPr>
      <w:r>
        <w:t>Classes abstratas</w:t>
      </w:r>
      <w:ins w:id="5" w:author="Oliveira, Sizue" w:date="2016-10-14T16:36:00Z">
        <w:r w:rsidR="00E54B50">
          <w:t>.</w:t>
        </w:r>
      </w:ins>
    </w:p>
    <w:p w14:paraId="4ACE89A9" w14:textId="77777777" w:rsidR="0069367F" w:rsidRPr="001C2894" w:rsidRDefault="0069367F" w:rsidP="0069367F">
      <w:pPr>
        <w:pStyle w:val="PargrafodaLista"/>
      </w:pPr>
    </w:p>
    <w:p w14:paraId="61A3E9C5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84C133D" w14:textId="6C708133" w:rsidR="0069367F" w:rsidRPr="00561E8D" w:rsidRDefault="0069367F" w:rsidP="0069367F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498B01D9" w14:textId="77777777" w:rsidR="0069367F" w:rsidRPr="001C2894" w:rsidRDefault="0069367F" w:rsidP="0069367F">
      <w:pPr>
        <w:pBdr>
          <w:bottom w:val="single" w:sz="4" w:space="1" w:color="auto"/>
        </w:pBdr>
      </w:pPr>
    </w:p>
    <w:p w14:paraId="06448510" w14:textId="77777777" w:rsidR="009642F1" w:rsidRDefault="009642F1" w:rsidP="009642F1">
      <w:pPr>
        <w:pStyle w:val="Ttulo2"/>
      </w:pPr>
    </w:p>
    <w:p w14:paraId="0DB167BE" w14:textId="77777777" w:rsidR="009642F1" w:rsidRDefault="009642F1" w:rsidP="009642F1">
      <w:pPr>
        <w:pStyle w:val="Ttulo3"/>
      </w:pPr>
      <w:r>
        <w:t>1.1 - O que é UML</w:t>
      </w:r>
    </w:p>
    <w:p w14:paraId="2B7592B2" w14:textId="614666BC" w:rsidR="00CB6CE4" w:rsidRPr="00317172" w:rsidRDefault="00B64400" w:rsidP="009642F1">
      <w:r>
        <w:t>Para ser um bom profissional é essencial que o programador aprenda a UML, pois é</w:t>
      </w:r>
      <w:r w:rsidR="00CB6CE4" w:rsidRPr="00317172">
        <w:t xml:space="preserve"> bem provável que a maioria dos programadores tenham que um dia projetar </w:t>
      </w:r>
      <w:proofErr w:type="gramStart"/>
      <w:r>
        <w:t xml:space="preserve">um </w:t>
      </w:r>
      <w:r w:rsidR="00CB6CE4" w:rsidRPr="00317172">
        <w:t xml:space="preserve"> software</w:t>
      </w:r>
      <w:proofErr w:type="gramEnd"/>
      <w:r w:rsidR="00CB6CE4" w:rsidRPr="00317172">
        <w:t xml:space="preserve">. Este cargo é chamado Analista de Sistemas e está na maioria das empresas. Se não formos o projetista, com certeza seremos o desenvolvedor, que terá que interpretar os diagramas do projetista. </w:t>
      </w:r>
    </w:p>
    <w:p w14:paraId="58897826" w14:textId="77777777" w:rsidR="00CB6CE4" w:rsidRDefault="00CB6CE4" w:rsidP="009642F1"/>
    <w:p w14:paraId="2CD34091" w14:textId="77777777" w:rsidR="009642F1" w:rsidRDefault="009642F1" w:rsidP="006C52CC">
      <w:pPr>
        <w:pStyle w:val="Ttulo3"/>
      </w:pPr>
      <w:commentRangeStart w:id="6"/>
      <w:r>
        <w:t>1.2 - Diagrama de classes</w:t>
      </w:r>
      <w:commentRangeEnd w:id="6"/>
      <w:r w:rsidR="00FD2B49">
        <w:rPr>
          <w:rStyle w:val="Refdecomentrio"/>
          <w:rFonts w:eastAsia="MS Mincho"/>
          <w:b w:val="0"/>
          <w:color w:val="auto"/>
        </w:rPr>
        <w:commentReference w:id="6"/>
      </w:r>
    </w:p>
    <w:p w14:paraId="3F60D0B2" w14:textId="77777777" w:rsidR="009554F4" w:rsidRPr="006C52CC" w:rsidRDefault="009554F4" w:rsidP="009554F4">
      <w:pPr>
        <w:pStyle w:val="Ttulo4"/>
      </w:pPr>
      <w:r>
        <w:t>1.2.1. Perspectivas de construção do Diagrama de Classes</w:t>
      </w:r>
    </w:p>
    <w:p w14:paraId="0033043A" w14:textId="77777777" w:rsidR="00556BFB" w:rsidRPr="00317172" w:rsidRDefault="00556BFB" w:rsidP="00556BFB">
      <w:pPr>
        <w:rPr>
          <w:b/>
        </w:rPr>
      </w:pPr>
      <w:commentRangeStart w:id="7"/>
      <w:r w:rsidRPr="00317172">
        <w:rPr>
          <w:b/>
        </w:rPr>
        <w:t xml:space="preserve">Possível pergunta: </w:t>
      </w:r>
      <w:r w:rsidR="00AA2C09" w:rsidRPr="00317172">
        <w:rPr>
          <w:b/>
        </w:rPr>
        <w:t>Quais outros diagramas são importantes?</w:t>
      </w:r>
      <w:commentRangeEnd w:id="7"/>
      <w:r w:rsidR="00FD2B49">
        <w:rPr>
          <w:rStyle w:val="Refdecomentrio"/>
        </w:rPr>
        <w:commentReference w:id="7"/>
      </w:r>
    </w:p>
    <w:p w14:paraId="4035C417" w14:textId="77777777" w:rsidR="00556BFB" w:rsidRDefault="00AA2C09" w:rsidP="00556BFB">
      <w:r w:rsidRPr="00317172">
        <w:t>Do grupo de diagramas estruturais, o diagrama de classes é o mais importante e relevante. Do grupo dos diagramas comportamentais, diagrama de casos de uso, sequência e comunicação</w:t>
      </w:r>
      <w:r w:rsidR="00E138CA" w:rsidRPr="00317172">
        <w:t>. Os diagramas comportamentais são os menos utilizados pelos programadores, pois estão mais voltados a definir “o que fazer” do que “como deve ser feito”.</w:t>
      </w:r>
      <w:r w:rsidR="00556BFB" w:rsidRPr="00317172">
        <w:t xml:space="preserve"> </w:t>
      </w:r>
    </w:p>
    <w:p w14:paraId="69B087D6" w14:textId="77777777" w:rsidR="00556BFB" w:rsidRPr="00317172" w:rsidRDefault="00556BFB" w:rsidP="00556BFB"/>
    <w:p w14:paraId="34581108" w14:textId="77777777" w:rsidR="006C52CC" w:rsidRDefault="009642F1" w:rsidP="006C52CC">
      <w:pPr>
        <w:pStyle w:val="Ttulo3"/>
      </w:pPr>
      <w:r>
        <w:t xml:space="preserve">1.3 - </w:t>
      </w:r>
      <w:proofErr w:type="gramStart"/>
      <w:r>
        <w:t>Classes, métodos e atributos</w:t>
      </w:r>
      <w:proofErr w:type="gramEnd"/>
    </w:p>
    <w:p w14:paraId="59930C16" w14:textId="64E02E22" w:rsidR="00317172" w:rsidRDefault="00904A3E" w:rsidP="00B64400">
      <w:commentRangeStart w:id="8"/>
      <w:r>
        <w:t>Este tópico define como uma classe é representada no diagrama de classes.</w:t>
      </w:r>
      <w:commentRangeEnd w:id="8"/>
      <w:r w:rsidR="00FD2B49">
        <w:rPr>
          <w:rStyle w:val="Refdecomentrio"/>
        </w:rPr>
        <w:commentReference w:id="8"/>
      </w:r>
    </w:p>
    <w:p w14:paraId="79438A98" w14:textId="77777777" w:rsidR="009642F1" w:rsidRDefault="006C52CC" w:rsidP="006C52CC">
      <w:pPr>
        <w:pStyle w:val="Ttulo3"/>
      </w:pPr>
      <w:r>
        <w:t xml:space="preserve">1.4 </w:t>
      </w:r>
      <w:r w:rsidR="00904A3E">
        <w:t>–</w:t>
      </w:r>
      <w:r>
        <w:t xml:space="preserve"> Interfaces</w:t>
      </w:r>
    </w:p>
    <w:p w14:paraId="2F28EAEC" w14:textId="77777777" w:rsidR="00904A3E" w:rsidRPr="00904A3E" w:rsidRDefault="00904A3E" w:rsidP="00904A3E">
      <w:commentRangeStart w:id="9"/>
      <w:r>
        <w:t>Este tópico define como uma interface é representada no diagrama de classes.</w:t>
      </w:r>
      <w:commentRangeEnd w:id="9"/>
      <w:r w:rsidR="00FD2B49">
        <w:rPr>
          <w:rStyle w:val="Refdecomentrio"/>
        </w:rPr>
        <w:commentReference w:id="9"/>
      </w:r>
    </w:p>
    <w:p w14:paraId="4FC92365" w14:textId="77777777" w:rsidR="009642F1" w:rsidRDefault="009642F1" w:rsidP="006C52CC">
      <w:pPr>
        <w:pStyle w:val="Ttulo3"/>
      </w:pPr>
      <w:r>
        <w:t>1.5 - Classes abstratas</w:t>
      </w:r>
    </w:p>
    <w:p w14:paraId="725FB45A" w14:textId="77777777" w:rsidR="00904A3E" w:rsidRPr="00904A3E" w:rsidRDefault="00904A3E" w:rsidP="00904A3E">
      <w:r>
        <w:t>Este tópico define como uma classe abstrata é representada no diagrama de classes.</w:t>
      </w:r>
    </w:p>
    <w:p w14:paraId="22027788" w14:textId="57727A74" w:rsidR="00E138CA" w:rsidRPr="00B65077" w:rsidRDefault="00E138CA" w:rsidP="009642F1">
      <w:r w:rsidRPr="00B65077">
        <w:t>Identificar métodos estáticos no diagrama de classes é opcional, pois descrever como</w:t>
      </w:r>
      <w:r w:rsidR="00505CB0">
        <w:t xml:space="preserve"> </w:t>
      </w:r>
      <w:r w:rsidRPr="00B65077">
        <w:t xml:space="preserve">as classes se comunicam não é </w:t>
      </w:r>
      <w:r w:rsidR="00505CB0">
        <w:t xml:space="preserve">sua </w:t>
      </w:r>
      <w:r w:rsidRPr="00B65077">
        <w:t xml:space="preserve">função, </w:t>
      </w:r>
      <w:r w:rsidR="00505CB0">
        <w:t xml:space="preserve">mas </w:t>
      </w:r>
      <w:r w:rsidRPr="00B65077">
        <w:t>o diagrama de sequê</w:t>
      </w:r>
      <w:r w:rsidR="00786369" w:rsidRPr="00B65077">
        <w:t>ncia</w:t>
      </w:r>
      <w:r w:rsidR="00505CB0">
        <w:t xml:space="preserve"> tem a função de faz</w:t>
      </w:r>
      <w:r w:rsidR="00E301DA">
        <w:t>ê</w:t>
      </w:r>
      <w:r w:rsidR="00505CB0">
        <w:t>-lo</w:t>
      </w:r>
      <w:r w:rsidR="00786369" w:rsidRPr="00B65077">
        <w:t xml:space="preserve">. O </w:t>
      </w:r>
      <w:r w:rsidR="00786369" w:rsidRPr="00B65077">
        <w:lastRenderedPageBreak/>
        <w:t>diagrama de classes descreve a relação que uma classe tem com a outra e não como um método funciona.</w:t>
      </w:r>
    </w:p>
    <w:p w14:paraId="53B04F5B" w14:textId="77777777" w:rsidR="00786369" w:rsidRPr="00B65077" w:rsidRDefault="00786369" w:rsidP="009642F1">
      <w:r w:rsidRPr="00B65077">
        <w:t>Opcionalmente você pode representar um método (ou atributo) estático no diagrama de classes sublinhando o mesmo.</w:t>
      </w:r>
    </w:p>
    <w:p w14:paraId="2DE143AE" w14:textId="77777777" w:rsidR="00FE7872" w:rsidRDefault="00FE7872" w:rsidP="00FE7872">
      <w:pPr>
        <w:pStyle w:val="Ttulo3"/>
      </w:pPr>
      <w:commentRangeStart w:id="10"/>
      <w:r>
        <w:t>1.6 – Resumo</w:t>
      </w:r>
      <w:commentRangeEnd w:id="10"/>
      <w:r w:rsidR="00FD2B49">
        <w:rPr>
          <w:rStyle w:val="Refdecomentrio"/>
          <w:rFonts w:eastAsia="MS Mincho"/>
          <w:b w:val="0"/>
          <w:color w:val="auto"/>
        </w:rPr>
        <w:commentReference w:id="10"/>
      </w:r>
    </w:p>
    <w:p w14:paraId="35EE3A16" w14:textId="77777777" w:rsidR="00D35954" w:rsidRDefault="00D35954" w:rsidP="00D35954">
      <w:r>
        <w:t>Retome os tópicos abordados na aula questionando aos seus alunos.</w:t>
      </w:r>
    </w:p>
    <w:p w14:paraId="0F372999" w14:textId="77777777" w:rsidR="00D35954" w:rsidRDefault="00D35954" w:rsidP="00D35954">
      <w:r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</w:t>
      </w:r>
      <w:proofErr w:type="gramStart"/>
      <w:r>
        <w:t>sobre  aula</w:t>
      </w:r>
      <w:proofErr w:type="gramEnd"/>
      <w:r>
        <w:t xml:space="preserve"> de hoje e quem se habilitaria a resumir o que foi visto, faça isso toda aula com um aluno diferente para treiná-los quanto ao desenvolvimento de comunicação e ao final da fala do aluno, resuma os tópicos.</w:t>
      </w:r>
    </w:p>
    <w:p w14:paraId="5243909F" w14:textId="77777777" w:rsidR="00D35954" w:rsidRPr="00966EC6" w:rsidRDefault="00D35954" w:rsidP="00D35954">
      <w:r>
        <w:t xml:space="preserve">Neste capítulo o aluno aprendeu sobre UML e seu vasto mundo de diagramas. Um deles foi o diagrama de classes. </w:t>
      </w:r>
    </w:p>
    <w:p w14:paraId="05100CE4" w14:textId="77777777" w:rsidR="00D35954" w:rsidRPr="005D6B2D" w:rsidRDefault="00D35954" w:rsidP="00D35954"/>
    <w:p w14:paraId="53CB343C" w14:textId="77777777" w:rsidR="00D35954" w:rsidRPr="00D35954" w:rsidRDefault="00D35954" w:rsidP="00EA3BF2"/>
    <w:p w14:paraId="359FBE7C" w14:textId="77777777" w:rsidR="00966EC6" w:rsidRPr="00721B06" w:rsidRDefault="00FE7872" w:rsidP="00721B06">
      <w:pPr>
        <w:pStyle w:val="Ttulo3"/>
      </w:pPr>
      <w:commentRangeStart w:id="11"/>
      <w:r>
        <w:t>1.7 – Exercícios</w:t>
      </w:r>
      <w:commentRangeEnd w:id="11"/>
      <w:r w:rsidR="00586977">
        <w:rPr>
          <w:rStyle w:val="Refdecomentrio"/>
          <w:rFonts w:eastAsia="MS Mincho"/>
          <w:b w:val="0"/>
          <w:color w:val="auto"/>
        </w:rPr>
        <w:commentReference w:id="11"/>
      </w:r>
    </w:p>
    <w:tbl>
      <w:tblPr>
        <w:tblW w:w="8498" w:type="dxa"/>
        <w:tblInd w:w="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8237"/>
      </w:tblGrid>
      <w:tr w:rsidR="009554F4" w:rsidRPr="00E21CE2" w14:paraId="35FB0BCB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B68F9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1</w:t>
            </w:r>
            <w:r w:rsidR="00721B06" w:rsidRPr="00E21CE2">
              <w:rPr>
                <w:b/>
              </w:rPr>
              <w:t>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6EEB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UML?</w:t>
            </w:r>
          </w:p>
          <w:p w14:paraId="7590257C" w14:textId="42B896EC" w:rsidR="009554F4" w:rsidRPr="00E21CE2" w:rsidRDefault="00FD2B49" w:rsidP="0092209A">
            <w:ins w:id="12" w:author="Oliveira, Sizue" w:date="2016-10-14T16:39:00Z">
              <w:r>
                <w:t xml:space="preserve">Resposta: </w:t>
              </w:r>
            </w:ins>
            <w:r w:rsidR="009554F4" w:rsidRPr="00E21CE2">
              <w:t xml:space="preserve">UML é uma sigla para </w:t>
            </w:r>
            <w:proofErr w:type="spellStart"/>
            <w:r w:rsidR="009554F4" w:rsidRPr="00E21CE2">
              <w:t>Unified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Modeling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Language</w:t>
            </w:r>
            <w:proofErr w:type="spellEnd"/>
            <w:r w:rsidR="009554F4" w:rsidRPr="00E21CE2">
              <w:t>, ou seja, Li</w:t>
            </w:r>
            <w:r w:rsidR="00505CB0" w:rsidRPr="00E21CE2">
              <w:t>n</w:t>
            </w:r>
            <w:r w:rsidR="009554F4" w:rsidRPr="00E21CE2">
              <w:t xml:space="preserve">guagem de Modelagem Unificada. A UML é uma forma de representar graficamente um sistema de software. A UML não é uma metodologia ou regra, ou seja, ela não dita o que deve ser feito ou como o sistema deve ser projetado, mas ela nos auxilia </w:t>
            </w:r>
            <w:r w:rsidR="00505CB0" w:rsidRPr="00E21CE2">
              <w:t xml:space="preserve">a </w:t>
            </w:r>
            <w:r w:rsidR="009554F4" w:rsidRPr="00E21CE2">
              <w:t>visualizá-lo de forma prática e a entender o relacionamento entre os objetos.</w:t>
            </w:r>
          </w:p>
        </w:tc>
      </w:tr>
      <w:tr w:rsidR="009554F4" w:rsidRPr="00E21CE2" w14:paraId="0792BA76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004D6C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2.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A730E7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é </w:t>
            </w:r>
            <w:r w:rsidR="00505CB0" w:rsidRPr="00E21CE2">
              <w:rPr>
                <w:b/>
              </w:rPr>
              <w:t xml:space="preserve">um </w:t>
            </w:r>
            <w:r w:rsidRPr="00E21CE2">
              <w:rPr>
                <w:b/>
              </w:rPr>
              <w:t>Diagrama de classes?</w:t>
            </w:r>
          </w:p>
          <w:p w14:paraId="0A0BF3C0" w14:textId="661F44F0" w:rsidR="009554F4" w:rsidRPr="00E21CE2" w:rsidRDefault="00FD2B49" w:rsidP="0092209A">
            <w:ins w:id="13" w:author="Oliveira, Sizue" w:date="2016-10-14T16:39:00Z">
              <w:r>
                <w:t xml:space="preserve">Resposta: </w:t>
              </w:r>
            </w:ins>
            <w:r w:rsidR="009554F4" w:rsidRPr="00E21CE2">
              <w:t>O Diagrama de Classes está no grupo de diagramas estruturais da UML e é um dos diagramas mais utilizados pelos programadores e analistas de sistemas, pois este permite uma visualização geral das Classes com seus atributos e métodos e também como os objetos se relacionam entre si.</w:t>
            </w:r>
            <w:r w:rsidR="009554F4" w:rsidRPr="00E21CE2">
              <w:br/>
              <w:t>De maneira simplificada, podemos dizer que é uma representação gráfica do relacionamento entre os objetos.</w:t>
            </w:r>
          </w:p>
        </w:tc>
      </w:tr>
      <w:tr w:rsidR="009554F4" w:rsidRPr="00E21CE2" w14:paraId="7059CCA3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7ECB4" w14:textId="77777777" w:rsidR="009554F4" w:rsidRPr="00E21CE2" w:rsidRDefault="009554F4" w:rsidP="0092209A">
            <w:pPr>
              <w:rPr>
                <w:b/>
              </w:rPr>
            </w:pPr>
            <w:commentRangeStart w:id="14"/>
            <w:r w:rsidRPr="00E21CE2">
              <w:rPr>
                <w:b/>
              </w:rPr>
              <w:t>3.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072D6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Em qual fase do projeto o Diagrama de classes deve ser desenhado?</w:t>
            </w:r>
          </w:p>
          <w:p w14:paraId="4C122D1F" w14:textId="3B5C4609" w:rsidR="009554F4" w:rsidRPr="00E21CE2" w:rsidRDefault="00FD2B49" w:rsidP="0092209A">
            <w:ins w:id="15" w:author="Oliveira, Sizue" w:date="2016-10-14T16:39:00Z">
              <w:r>
                <w:t xml:space="preserve">Resposta: </w:t>
              </w:r>
              <w:r>
                <w:t xml:space="preserve"> </w:t>
              </w:r>
            </w:ins>
            <w:r w:rsidR="009554F4" w:rsidRPr="00E21CE2">
              <w:t>Fase de Análise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</w:tr>
      <w:tr w:rsidR="009554F4" w:rsidRPr="00E21CE2" w14:paraId="3F8303B9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0C79E8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4.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D9A50" w14:textId="77777777" w:rsidR="009554F4" w:rsidRPr="00E21CE2" w:rsidRDefault="009554F4" w:rsidP="009554F4">
            <w:pPr>
              <w:jc w:val="left"/>
              <w:rPr>
                <w:b/>
              </w:rPr>
            </w:pPr>
            <w:r w:rsidRPr="00E21CE2">
              <w:rPr>
                <w:b/>
              </w:rPr>
              <w:t>Quais são as perspectivas de construção do Diagrama de classes? Explique-as.</w:t>
            </w:r>
          </w:p>
          <w:p w14:paraId="5405D184" w14:textId="5E8BB1E0" w:rsidR="00721B06" w:rsidRPr="00E21CE2" w:rsidRDefault="00FD2B49" w:rsidP="009554F4">
            <w:ins w:id="16" w:author="Oliveira, Sizue" w:date="2016-10-14T16:39:00Z">
              <w:r>
                <w:t xml:space="preserve">Resposta: </w:t>
              </w:r>
            </w:ins>
            <w:r w:rsidR="009554F4" w:rsidRPr="00E21CE2">
              <w:t>Quando projetamos, existem três perspectivas de classes que podemos utilizar: a Conceitual, a de Especificação e a de Implementação. Estas perspectivas são cruciais para desenhar e compree</w:t>
            </w:r>
            <w:r w:rsidR="00721B06" w:rsidRPr="00E21CE2">
              <w:t>nder os diagramas de classes.</w:t>
            </w:r>
          </w:p>
          <w:p w14:paraId="7E43A8B7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Conceitual</w:t>
            </w:r>
            <w:r w:rsidRPr="00E21CE2">
              <w:t>: Um diagrama simples, que apresenta apenas análises do problema em foco, relacionadas às classes que irão executá-lo. Este apresenta apenas uma perspectiva do programa e não possui envolvimento com a linguagem a ser implementada.</w:t>
            </w:r>
          </w:p>
          <w:p w14:paraId="04AC66AD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lastRenderedPageBreak/>
              <w:t>Especificação</w:t>
            </w:r>
            <w:r w:rsidRPr="00E21CE2">
              <w:t>: É obtido com a adição de mais detalhes ao modelo anterior, conforme a interface escolhida. Esta perspectiva é o projeto para a solução do problema em questão, conforme o software que foi escolhido.</w:t>
            </w:r>
          </w:p>
          <w:p w14:paraId="64EBA76E" w14:textId="77777777" w:rsidR="009554F4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Implementação</w:t>
            </w:r>
            <w:r w:rsidRPr="00E21CE2">
              <w:t>: É a perspectiva usada com maior frequência e corresponde a implementação das classes na linguagem de programação escolhida.</w:t>
            </w:r>
          </w:p>
        </w:tc>
      </w:tr>
      <w:tr w:rsidR="009554F4" w:rsidRPr="00E21CE2" w14:paraId="7E247023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2A51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lastRenderedPageBreak/>
              <w:t>5.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4A891" w14:textId="77777777" w:rsidR="009554F4" w:rsidRDefault="009554F4" w:rsidP="0092209A">
            <w:pPr>
              <w:rPr>
                <w:ins w:id="17" w:author="Oliveira, Sizue" w:date="2016-10-14T16:39:00Z"/>
                <w:b/>
              </w:rPr>
            </w:pPr>
            <w:r w:rsidRPr="00E21CE2">
              <w:rPr>
                <w:b/>
              </w:rPr>
              <w:t>Como classes, métodos e atributos são representados no Diagrama de classes? Explique com um exemplo.</w:t>
            </w:r>
          </w:p>
          <w:p w14:paraId="3033D596" w14:textId="4F95B4F5" w:rsidR="00FD2B49" w:rsidRPr="00E21CE2" w:rsidRDefault="00FD2B49" w:rsidP="0092209A">
            <w:pPr>
              <w:rPr>
                <w:b/>
              </w:rPr>
            </w:pPr>
            <w:commentRangeStart w:id="18"/>
            <w:ins w:id="19" w:author="Oliveira, Sizue" w:date="2016-10-14T16:39:00Z">
              <w:r>
                <w:t>Resposta</w:t>
              </w:r>
              <w:commentRangeEnd w:id="18"/>
              <w:r>
                <w:rPr>
                  <w:rStyle w:val="Refdecomentrio"/>
                </w:rPr>
                <w:commentReference w:id="18"/>
              </w:r>
              <w:r>
                <w:t>:</w:t>
              </w:r>
            </w:ins>
          </w:p>
          <w:p w14:paraId="31F39F83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640E2B83" wp14:editId="0EA833D5">
                  <wp:extent cx="3750945" cy="1684655"/>
                  <wp:effectExtent l="0" t="0" r="0" b="0"/>
                  <wp:docPr id="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94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B4073" w14:textId="77777777" w:rsidR="009554F4" w:rsidRPr="00E21CE2" w:rsidRDefault="009554F4" w:rsidP="00EA3BF2">
            <w:pPr>
              <w:jc w:val="center"/>
            </w:pPr>
            <w:r w:rsidRPr="00E21CE2">
              <w:t>Figura 4.3</w:t>
            </w:r>
          </w:p>
        </w:tc>
      </w:tr>
      <w:tr w:rsidR="009554F4" w:rsidRPr="00E21CE2" w14:paraId="379A9751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EEF24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6.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1D93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É possível que métodos e atributos ou até mesmo subdivisões sejam omitidos no diagrama? Caso a resposta for positiva, o que isto representa?</w:t>
            </w:r>
          </w:p>
          <w:p w14:paraId="38873F77" w14:textId="5A24E881" w:rsidR="009554F4" w:rsidRPr="00E21CE2" w:rsidRDefault="00FD2B49" w:rsidP="0092209A">
            <w:ins w:id="20" w:author="Oliveira, Sizue" w:date="2016-10-14T16:40:00Z">
              <w:r>
                <w:t xml:space="preserve">Resposta: </w:t>
              </w:r>
            </w:ins>
            <w:r w:rsidR="009554F4" w:rsidRPr="00E21CE2">
              <w:t>Sim. Representa que a classe não possui tais itens ou que já estão implícitos ou que são irrelevantes.</w:t>
            </w:r>
          </w:p>
        </w:tc>
      </w:tr>
      <w:tr w:rsidR="009554F4" w:rsidRPr="00E21CE2" w14:paraId="00ECB320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ABC529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7.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77B5B" w14:textId="77777777" w:rsidR="009554F4" w:rsidRDefault="009554F4" w:rsidP="0092209A">
            <w:pPr>
              <w:rPr>
                <w:ins w:id="21" w:author="Oliveira, Sizue" w:date="2016-10-14T16:40:00Z"/>
                <w:b/>
              </w:rPr>
            </w:pPr>
            <w:r w:rsidRPr="00E21CE2">
              <w:rPr>
                <w:b/>
              </w:rPr>
              <w:t>Como uma interface é representada no Diagrama de classes?</w:t>
            </w:r>
          </w:p>
          <w:p w14:paraId="54F88995" w14:textId="5DC30879" w:rsidR="00FD2B49" w:rsidRPr="00E21CE2" w:rsidRDefault="00FD2B49" w:rsidP="0092209A">
            <w:pPr>
              <w:rPr>
                <w:b/>
              </w:rPr>
            </w:pPr>
            <w:commentRangeStart w:id="22"/>
            <w:ins w:id="23" w:author="Oliveira, Sizue" w:date="2016-10-14T16:40:00Z">
              <w:r>
                <w:t>Resposta</w:t>
              </w:r>
              <w:commentRangeEnd w:id="22"/>
              <w:r>
                <w:rPr>
                  <w:rStyle w:val="Refdecomentrio"/>
                </w:rPr>
                <w:commentReference w:id="22"/>
              </w:r>
              <w:r>
                <w:t>:</w:t>
              </w:r>
            </w:ins>
          </w:p>
          <w:p w14:paraId="52041425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65D933CA" wp14:editId="58A4BC2D">
                  <wp:extent cx="4453255" cy="1100455"/>
                  <wp:effectExtent l="0" t="0" r="0" b="0"/>
                  <wp:docPr id="37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25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5B13A" w14:textId="77777777" w:rsidR="009554F4" w:rsidRPr="00E21CE2" w:rsidRDefault="009554F4" w:rsidP="00EA3BF2">
            <w:pPr>
              <w:jc w:val="center"/>
            </w:pPr>
            <w:r w:rsidRPr="00E21CE2">
              <w:t>Figura 4.4</w:t>
            </w:r>
          </w:p>
        </w:tc>
      </w:tr>
      <w:tr w:rsidR="009554F4" w:rsidRPr="00E21CE2" w14:paraId="303BBB74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076D2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8.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B0B01" w14:textId="77777777" w:rsidR="009554F4" w:rsidRDefault="009554F4" w:rsidP="0092209A">
            <w:pPr>
              <w:rPr>
                <w:ins w:id="24" w:author="Oliveira, Sizue" w:date="2016-10-14T16:40:00Z"/>
                <w:b/>
              </w:rPr>
            </w:pPr>
            <w:r w:rsidRPr="00E21CE2">
              <w:rPr>
                <w:b/>
              </w:rPr>
              <w:t>Como as classes abstratas são representadas em um Diagrama de classes?</w:t>
            </w:r>
          </w:p>
          <w:p w14:paraId="3304725F" w14:textId="4CA47436" w:rsidR="00FD2B49" w:rsidRPr="00E21CE2" w:rsidRDefault="00FD2B49" w:rsidP="0092209A">
            <w:pPr>
              <w:rPr>
                <w:b/>
              </w:rPr>
            </w:pPr>
            <w:commentRangeStart w:id="25"/>
            <w:ins w:id="26" w:author="Oliveira, Sizue" w:date="2016-10-14T16:40:00Z">
              <w:r>
                <w:t>Resposta</w:t>
              </w:r>
              <w:commentRangeEnd w:id="25"/>
              <w:r>
                <w:rPr>
                  <w:rStyle w:val="Refdecomentrio"/>
                </w:rPr>
                <w:commentReference w:id="25"/>
              </w:r>
              <w:r>
                <w:t>:</w:t>
              </w:r>
            </w:ins>
          </w:p>
          <w:p w14:paraId="72E1CCBC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42D3E47D" wp14:editId="55F15697">
                  <wp:extent cx="4224655" cy="1168400"/>
                  <wp:effectExtent l="0" t="0" r="0" b="0"/>
                  <wp:docPr id="38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5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846A9" w14:textId="77777777" w:rsidR="009554F4" w:rsidRPr="00E21CE2" w:rsidRDefault="009554F4" w:rsidP="00EA3BF2">
            <w:pPr>
              <w:jc w:val="center"/>
            </w:pPr>
            <w:r w:rsidRPr="00E21CE2">
              <w:lastRenderedPageBreak/>
              <w:t>Figura 4.5</w:t>
            </w:r>
          </w:p>
        </w:tc>
      </w:tr>
    </w:tbl>
    <w:p w14:paraId="7E9326DB" w14:textId="77777777" w:rsidR="00C71410" w:rsidRPr="00966EC6" w:rsidRDefault="00C71410" w:rsidP="00966EC6"/>
    <w:p w14:paraId="6E4697F7" w14:textId="77777777" w:rsidR="00FE7872" w:rsidRDefault="00FE7872" w:rsidP="00FE7872">
      <w:pPr>
        <w:pStyle w:val="Ttulo3"/>
      </w:pPr>
      <w:commentRangeStart w:id="27"/>
      <w:r>
        <w:t>1.8 – TDP</w:t>
      </w:r>
      <w:commentRangeEnd w:id="27"/>
      <w:r w:rsidR="004E330B">
        <w:rPr>
          <w:rStyle w:val="Refdecomentrio"/>
          <w:rFonts w:eastAsia="MS Mincho"/>
          <w:b w:val="0"/>
          <w:color w:val="auto"/>
        </w:rPr>
        <w:commentReference w:id="27"/>
      </w:r>
    </w:p>
    <w:p w14:paraId="2540DB0A" w14:textId="77777777" w:rsidR="00D35954" w:rsidRPr="00AE6759" w:rsidRDefault="00D35954" w:rsidP="00D35954">
      <w:pPr>
        <w:pStyle w:val="Ttulo4"/>
      </w:pPr>
      <w:r w:rsidRPr="00D35954">
        <w:t>1.8.1 - A necessidade de diagramar</w:t>
      </w:r>
    </w:p>
    <w:p w14:paraId="441FCF4C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 xml:space="preserve">Finalmente novos programadores chegaram para suprir a falta. </w:t>
      </w:r>
      <w:r w:rsidRPr="00D35954">
        <w:rPr>
          <w:b/>
        </w:rPr>
        <w:t>Pedro</w:t>
      </w:r>
      <w:r w:rsidRPr="00EA3BF2">
        <w:rPr>
          <w:b/>
        </w:rPr>
        <w:t xml:space="preserve"> irá te ajudar a programar, mas ele não está entendendo nada sobre o código e sobre o fluxo dos dados.</w:t>
      </w:r>
    </w:p>
    <w:p w14:paraId="13606716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>Você está aprendendo UML. Que tal implementar os diagramas agora que, com a ajuda de um novo programador, o prazo não está tão apertado assim? O diagrama vai ajudar Pedro a entender como é o funcionamento do código de uma maneira geral. Isso irá ajudar futuros programadores deste projeto também. Então ao invés de perder horas explicando linhas de código a Pedro (e a qualquer outro programador que participe do projeto), vamos criar um diagrama de classes.</w:t>
      </w:r>
    </w:p>
    <w:p w14:paraId="745F6D9D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 xml:space="preserve">Além disso, seu desempenho tem sido excelente. Logo os diretores irão te selecionar para coordenar outros projetos, e você não estará lá para explicar o código do projeto Filmes aos novos programadores. A UML fará isto </w:t>
      </w:r>
      <w:proofErr w:type="gramStart"/>
      <w:r w:rsidRPr="00EA3BF2">
        <w:rPr>
          <w:b/>
        </w:rPr>
        <w:t>pra</w:t>
      </w:r>
      <w:proofErr w:type="gramEnd"/>
      <w:r w:rsidRPr="00EA3BF2">
        <w:rPr>
          <w:b/>
        </w:rPr>
        <w:t xml:space="preserve"> você!</w:t>
      </w:r>
    </w:p>
    <w:p w14:paraId="0BFD09D6" w14:textId="77777777" w:rsidR="00D35954" w:rsidRPr="00D35954" w:rsidRDefault="00D51B78" w:rsidP="00D35954">
      <w:pPr>
        <w:pStyle w:val="Ttulo4"/>
      </w:pPr>
      <w:r>
        <w:rPr>
          <w:rFonts w:eastAsia="Times New Roman"/>
          <w:bCs/>
          <w:i/>
          <w:iCs w:val="0"/>
          <w:color w:val="4FA1DB"/>
          <w:szCs w:val="22"/>
        </w:rPr>
        <w:pict w14:anchorId="2693CE20">
          <v:rect id="_x0000_i1025" style="width:0;height:1.5pt" o:hralign="center" o:hrstd="t" o:hr="t" fillcolor="#aaa" stroked="f"/>
        </w:pict>
      </w:r>
    </w:p>
    <w:p w14:paraId="056F1C81" w14:textId="77777777" w:rsidR="00D35954" w:rsidRPr="00FB0064" w:rsidRDefault="00D35954" w:rsidP="00D35954">
      <w:pPr>
        <w:pStyle w:val="Ttulo4"/>
        <w:ind w:left="567"/>
      </w:pPr>
      <w:r w:rsidRPr="00A9755B">
        <w:t>Tarefa</w:t>
      </w:r>
    </w:p>
    <w:p w14:paraId="12A53877" w14:textId="77777777" w:rsidR="00D35954" w:rsidRPr="00EA3BF2" w:rsidRDefault="00D35954" w:rsidP="00D35954">
      <w:pPr>
        <w:ind w:left="567" w:right="560"/>
        <w:rPr>
          <w:b/>
        </w:rPr>
      </w:pPr>
      <w:r w:rsidRPr="00EA3BF2">
        <w:rPr>
          <w:b/>
        </w:rPr>
        <w:t>Faça o diagrama de classes dos models. Insira os atributos e métodos. Não implemente herança, interface e demais relações entre classes. Apenas crie as classes.</w:t>
      </w:r>
      <w:r w:rsidR="0055749A">
        <w:rPr>
          <w:b/>
        </w:rPr>
        <w:t xml:space="preserve"> Para trabalharmos nosso espírito de equipe, realize esta tarefa em dupla, e tenha suas anotações individuais em seu caderno.</w:t>
      </w:r>
    </w:p>
    <w:p w14:paraId="6773D82A" w14:textId="77777777" w:rsidR="00D35954" w:rsidRDefault="00D35954" w:rsidP="00FE7872"/>
    <w:p w14:paraId="6238A02B" w14:textId="77777777" w:rsidR="00E301DA" w:rsidRPr="00E301DA" w:rsidRDefault="00E301DA" w:rsidP="00FE7872">
      <w:r>
        <w:rPr>
          <w:b/>
        </w:rPr>
        <w:t xml:space="preserve">Educador, </w:t>
      </w:r>
      <w:r>
        <w:t>quase sempre, no mercado de trabalho, o programador estará em uma equipe. A importância de incentivar o aluno a realizar o trabalho em dupla é muito importante, pois além da atividade fluir melhor (duas cabeças pensam melhor do que uma), a carga de atividades sobre os alunos diminuirá e eles estarão prontos para trabalhar em equipes nas empresas.</w:t>
      </w:r>
    </w:p>
    <w:p w14:paraId="31657474" w14:textId="77777777" w:rsidR="00FE7872" w:rsidRDefault="00721B06" w:rsidP="00FE7872">
      <w:pPr>
        <w:rPr>
          <w:rStyle w:val="Hyperlink"/>
          <w:color w:val="auto"/>
          <w:u w:val="none"/>
        </w:rPr>
      </w:pPr>
      <w:r>
        <w:t xml:space="preserve">A solução deste trabalho se </w:t>
      </w:r>
      <w:r w:rsidRPr="00537CC0">
        <w:t xml:space="preserve">encontra </w:t>
      </w:r>
      <w:hyperlink r:id="rId13" w:history="1">
        <w:r w:rsidR="00537CC0" w:rsidRPr="00EA3BF2">
          <w:rPr>
            <w:rStyle w:val="Hyperlink"/>
            <w:color w:val="auto"/>
            <w:u w:val="none"/>
          </w:rPr>
          <w:t>nesta</w:t>
        </w:r>
      </w:hyperlink>
      <w:r w:rsidR="00537CC0" w:rsidRPr="00EA3BF2">
        <w:rPr>
          <w:rStyle w:val="Hyperlink"/>
          <w:color w:val="auto"/>
          <w:u w:val="none"/>
        </w:rPr>
        <w:t xml:space="preserve"> imagem</w:t>
      </w:r>
      <w:r w:rsidR="0055749A">
        <w:rPr>
          <w:rStyle w:val="Hyperlink"/>
          <w:color w:val="auto"/>
          <w:u w:val="none"/>
        </w:rPr>
        <w:t>:</w:t>
      </w:r>
    </w:p>
    <w:p w14:paraId="1C315006" w14:textId="77777777" w:rsidR="00E301DA" w:rsidRDefault="00E301DA" w:rsidP="00FE7872"/>
    <w:p w14:paraId="2AD7AD67" w14:textId="77777777" w:rsidR="008405A0" w:rsidRDefault="00EC0DB0" w:rsidP="00EA3BF2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0F57715A" wp14:editId="28A4475D">
            <wp:extent cx="5393055" cy="8170545"/>
            <wp:effectExtent l="0" t="0" r="0" b="0"/>
            <wp:docPr id="3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1D3D" w14:textId="77777777" w:rsidR="00721B06" w:rsidRDefault="00721B06" w:rsidP="002F4E90">
      <w:pPr>
        <w:jc w:val="left"/>
        <w:rPr>
          <w:rFonts w:eastAsia="MS Gothic"/>
          <w:color w:val="00B050"/>
          <w:sz w:val="56"/>
          <w:szCs w:val="26"/>
        </w:rPr>
      </w:pPr>
      <w:r>
        <w:t>Para a diagramação desta etapa, não omitimos nenhum atributo que posteriormente gerará um relacionamento.</w:t>
      </w:r>
      <w:r>
        <w:br w:type="page"/>
      </w:r>
    </w:p>
    <w:p w14:paraId="4A12E6A3" w14:textId="77777777" w:rsidR="00B64400" w:rsidRDefault="009642F1" w:rsidP="00B64400">
      <w:pPr>
        <w:pStyle w:val="Ttulo2"/>
        <w:rPr>
          <w:ins w:id="28" w:author="Willian" w:date="2016-10-05T15:57:00Z"/>
        </w:rPr>
      </w:pPr>
      <w:r>
        <w:lastRenderedPageBreak/>
        <w:t>Aula 2 - Relacionamento entre objetos</w:t>
      </w:r>
    </w:p>
    <w:p w14:paraId="5226CDEF" w14:textId="77777777" w:rsidR="00B64400" w:rsidRDefault="00B64400" w:rsidP="00B64400">
      <w:pPr>
        <w:pBdr>
          <w:bottom w:val="single" w:sz="4" w:space="1" w:color="auto"/>
        </w:pBdr>
        <w:spacing w:before="0" w:after="0"/>
        <w:jc w:val="left"/>
      </w:pPr>
    </w:p>
    <w:p w14:paraId="35B7380B" w14:textId="77777777" w:rsidR="00B64400" w:rsidRDefault="00B64400" w:rsidP="00B64400">
      <w:pPr>
        <w:spacing w:before="0" w:after="0"/>
        <w:jc w:val="left"/>
      </w:pPr>
    </w:p>
    <w:p w14:paraId="50EDDF41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09A919C" w14:textId="77777777" w:rsidR="00B64400" w:rsidRDefault="00B64400" w:rsidP="00B64400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4D0F512" w14:textId="77777777" w:rsidR="00B64400" w:rsidRDefault="00B64400" w:rsidP="00B64400">
      <w:pPr>
        <w:spacing w:before="0" w:after="0"/>
        <w:jc w:val="left"/>
      </w:pPr>
      <w:r>
        <w:t xml:space="preserve"> </w:t>
      </w:r>
    </w:p>
    <w:p w14:paraId="6F56A6DA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A4BE7F0" w14:textId="77777777" w:rsidR="00B64400" w:rsidRDefault="00B64400" w:rsidP="00B64400">
      <w:r w:rsidRPr="001C2894">
        <w:t>Ao final da aula, você deverá garantir que o aluno tenha subsídios para</w:t>
      </w:r>
    </w:p>
    <w:p w14:paraId="77AA9F47" w14:textId="220AD478" w:rsidR="00B64400" w:rsidRPr="001C2894" w:rsidRDefault="00FF65D6" w:rsidP="00B64400">
      <w:pPr>
        <w:pStyle w:val="PargrafodaLista"/>
        <w:numPr>
          <w:ilvl w:val="0"/>
          <w:numId w:val="36"/>
        </w:numPr>
      </w:pPr>
      <w:r>
        <w:t>Interpretar o relacionamento das classes em um diagrama de classes</w:t>
      </w:r>
    </w:p>
    <w:p w14:paraId="67AD5024" w14:textId="77777777" w:rsidR="00B64400" w:rsidRPr="001C2894" w:rsidRDefault="00B64400" w:rsidP="00B64400"/>
    <w:p w14:paraId="7EE85DE6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3367452E" w14:textId="77777777" w:rsidR="00B64400" w:rsidRDefault="00B64400" w:rsidP="00B6440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1BD5BCAC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71B3C67B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18D25F23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59987E55" w14:textId="77777777" w:rsidR="00B64400" w:rsidRPr="001C2894" w:rsidRDefault="00B64400" w:rsidP="00B64400"/>
    <w:p w14:paraId="4A335AB2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2F2B3402" w14:textId="77777777" w:rsidR="00B64400" w:rsidRPr="001C2894" w:rsidRDefault="00B64400" w:rsidP="00B64400">
      <w:r w:rsidRPr="001C2894">
        <w:t>Todos os tópicos a seguir, conforme livro do aluno, devem ser trabalhados de forma dinâmica, criativa, com embasamento teórico e prático voltado ao mercado de trabalho.</w:t>
      </w:r>
    </w:p>
    <w:p w14:paraId="48378740" w14:textId="154C8C47" w:rsidR="009E2A13" w:rsidRDefault="009E2A13" w:rsidP="00B64400">
      <w:pPr>
        <w:pStyle w:val="PargrafodaLista"/>
        <w:numPr>
          <w:ilvl w:val="0"/>
          <w:numId w:val="39"/>
        </w:numPr>
        <w:rPr>
          <w:ins w:id="29" w:author="Oliveira, Sizue" w:date="2016-10-14T16:57:00Z"/>
        </w:rPr>
      </w:pPr>
      <w:ins w:id="30" w:author="Oliveira, Sizue" w:date="2016-10-14T16:57:00Z">
        <w:r>
          <w:t>Relacionamentos;</w:t>
        </w:r>
      </w:ins>
    </w:p>
    <w:p w14:paraId="7694520A" w14:textId="34AE3418" w:rsidR="00B64400" w:rsidRDefault="00FF65D6" w:rsidP="00B64400">
      <w:pPr>
        <w:pStyle w:val="PargrafodaLista"/>
        <w:numPr>
          <w:ilvl w:val="0"/>
          <w:numId w:val="39"/>
        </w:numPr>
      </w:pPr>
      <w:r>
        <w:t>Herança</w:t>
      </w:r>
      <w:ins w:id="31" w:author="Oliveira, Sizue" w:date="2016-10-14T16:57:00Z">
        <w:r w:rsidR="009E2A13">
          <w:t>;</w:t>
        </w:r>
      </w:ins>
    </w:p>
    <w:p w14:paraId="6C6C5A95" w14:textId="1A114E51" w:rsidR="00FF65D6" w:rsidRDefault="00FF65D6" w:rsidP="00B64400">
      <w:pPr>
        <w:pStyle w:val="PargrafodaLista"/>
        <w:numPr>
          <w:ilvl w:val="0"/>
          <w:numId w:val="39"/>
        </w:numPr>
      </w:pPr>
      <w:r>
        <w:t>Interfaces</w:t>
      </w:r>
      <w:ins w:id="32" w:author="Oliveira, Sizue" w:date="2016-10-14T16:57:00Z">
        <w:r w:rsidR="009E2A13">
          <w:t>;</w:t>
        </w:r>
      </w:ins>
    </w:p>
    <w:p w14:paraId="789B9744" w14:textId="24F64BD9" w:rsidR="00FF65D6" w:rsidRDefault="00FF65D6" w:rsidP="00B64400">
      <w:pPr>
        <w:pStyle w:val="PargrafodaLista"/>
        <w:numPr>
          <w:ilvl w:val="0"/>
          <w:numId w:val="39"/>
        </w:numPr>
      </w:pPr>
      <w:r>
        <w:t>Classes abstratas</w:t>
      </w:r>
      <w:ins w:id="33" w:author="Oliveira, Sizue" w:date="2016-10-14T16:57:00Z">
        <w:r w:rsidR="009E2A13">
          <w:t>;</w:t>
        </w:r>
      </w:ins>
    </w:p>
    <w:p w14:paraId="1958A362" w14:textId="17C8962E" w:rsidR="00FF65D6" w:rsidRDefault="00FF65D6" w:rsidP="00B64400">
      <w:pPr>
        <w:pStyle w:val="PargrafodaLista"/>
        <w:numPr>
          <w:ilvl w:val="0"/>
          <w:numId w:val="39"/>
        </w:numPr>
      </w:pPr>
      <w:r>
        <w:t>Associação</w:t>
      </w:r>
      <w:ins w:id="34" w:author="Oliveira, Sizue" w:date="2016-10-14T16:57:00Z">
        <w:r w:rsidR="009E2A13">
          <w:t>;</w:t>
        </w:r>
      </w:ins>
    </w:p>
    <w:p w14:paraId="3CEB6752" w14:textId="05362E18" w:rsidR="00FF65D6" w:rsidRDefault="00FF65D6" w:rsidP="00B64400">
      <w:pPr>
        <w:pStyle w:val="PargrafodaLista"/>
        <w:numPr>
          <w:ilvl w:val="0"/>
          <w:numId w:val="39"/>
        </w:numPr>
      </w:pPr>
      <w:r>
        <w:t>Composição</w:t>
      </w:r>
      <w:ins w:id="35" w:author="Oliveira, Sizue" w:date="2016-10-14T16:57:00Z">
        <w:r w:rsidR="009E2A13">
          <w:t>;</w:t>
        </w:r>
      </w:ins>
    </w:p>
    <w:p w14:paraId="7364408F" w14:textId="0A92F7DC" w:rsidR="00FF65D6" w:rsidRDefault="00FF65D6" w:rsidP="00B64400">
      <w:pPr>
        <w:pStyle w:val="PargrafodaLista"/>
        <w:numPr>
          <w:ilvl w:val="0"/>
          <w:numId w:val="39"/>
        </w:numPr>
      </w:pPr>
      <w:r>
        <w:t>Agregação</w:t>
      </w:r>
      <w:ins w:id="36" w:author="Oliveira, Sizue" w:date="2016-10-14T16:57:00Z">
        <w:r w:rsidR="009E2A13">
          <w:t>.</w:t>
        </w:r>
      </w:ins>
    </w:p>
    <w:p w14:paraId="331C5394" w14:textId="77777777" w:rsidR="00B64400" w:rsidRPr="001C2894" w:rsidRDefault="00B64400" w:rsidP="00B64400">
      <w:pPr>
        <w:pStyle w:val="PargrafodaLista"/>
      </w:pPr>
    </w:p>
    <w:p w14:paraId="60BF17AD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DFC298E" w14:textId="77777777" w:rsidR="00B64400" w:rsidRPr="00561E8D" w:rsidRDefault="00B64400" w:rsidP="00B6440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6DD30107" w14:textId="77777777" w:rsidR="00B64400" w:rsidRPr="001C2894" w:rsidRDefault="00B64400" w:rsidP="00B64400">
      <w:pPr>
        <w:pBdr>
          <w:bottom w:val="single" w:sz="4" w:space="1" w:color="auto"/>
        </w:pBdr>
      </w:pPr>
    </w:p>
    <w:p w14:paraId="002C068A" w14:textId="77777777" w:rsidR="00B64400" w:rsidRPr="00B64400" w:rsidRDefault="00B64400" w:rsidP="00B64400"/>
    <w:p w14:paraId="034E7606" w14:textId="4BB67844" w:rsidR="00904A3E" w:rsidRDefault="00F60C2A" w:rsidP="00904A3E">
      <w:r>
        <w:t>Educador, nesta aula ser</w:t>
      </w:r>
      <w:r w:rsidR="00017769">
        <w:t>ão</w:t>
      </w:r>
      <w:r>
        <w:t xml:space="preserve"> apresentado</w:t>
      </w:r>
      <w:r w:rsidR="00017769">
        <w:t>s</w:t>
      </w:r>
      <w:r>
        <w:t xml:space="preserve"> diversos conceitos gráficos que são convenções para </w:t>
      </w:r>
      <w:r w:rsidR="00017769">
        <w:t xml:space="preserve">a </w:t>
      </w:r>
      <w:r>
        <w:t>UML. É interessante exemplificar no quadro utilizando exemplos das aulas anteriores</w:t>
      </w:r>
      <w:r w:rsidR="00017769">
        <w:t xml:space="preserve">, </w:t>
      </w:r>
      <w:proofErr w:type="spellStart"/>
      <w:r>
        <w:t>ssim</w:t>
      </w:r>
      <w:proofErr w:type="spellEnd"/>
      <w:r>
        <w:t xml:space="preserve"> se obtém uma relação entre um projeto UML e a POO.</w:t>
      </w:r>
    </w:p>
    <w:p w14:paraId="7412794D" w14:textId="77777777" w:rsidR="009642F1" w:rsidRDefault="009642F1" w:rsidP="006C52CC">
      <w:pPr>
        <w:pStyle w:val="Ttulo3"/>
      </w:pPr>
      <w:r>
        <w:t xml:space="preserve">2.1 </w:t>
      </w:r>
      <w:r w:rsidR="00904A3E">
        <w:t>–</w:t>
      </w:r>
      <w:r>
        <w:t xml:space="preserve"> Relacionamentos</w:t>
      </w:r>
    </w:p>
    <w:p w14:paraId="03C476DD" w14:textId="3230B341" w:rsidR="00904A3E" w:rsidRPr="00904A3E" w:rsidRDefault="00904A3E" w:rsidP="00904A3E">
      <w:r>
        <w:t xml:space="preserve">Relacionamento entre objetos são feitos </w:t>
      </w:r>
      <w:r w:rsidR="00017769">
        <w:t>a</w:t>
      </w:r>
      <w:r>
        <w:t xml:space="preserve"> todo instante. Este tópico define </w:t>
      </w:r>
      <w:r w:rsidR="00017769">
        <w:t>???</w:t>
      </w:r>
    </w:p>
    <w:p w14:paraId="2310B874" w14:textId="77777777" w:rsidR="00786369" w:rsidRDefault="009642F1" w:rsidP="00F60C2A">
      <w:pPr>
        <w:pStyle w:val="Ttulo3"/>
      </w:pPr>
      <w:r>
        <w:t xml:space="preserve">2.2 </w:t>
      </w:r>
      <w:r w:rsidR="00904A3E">
        <w:t>–</w:t>
      </w:r>
      <w:r>
        <w:t xml:space="preserve"> Herança</w:t>
      </w:r>
    </w:p>
    <w:p w14:paraId="53810E82" w14:textId="77777777" w:rsidR="00904A3E" w:rsidRPr="00904A3E" w:rsidRDefault="00904A3E" w:rsidP="00904A3E">
      <w:r>
        <w:t>Este tópico define como a relação de herança é representada no diagrama de classes</w:t>
      </w:r>
      <w:r w:rsidR="00017769">
        <w:t>.</w:t>
      </w:r>
    </w:p>
    <w:p w14:paraId="19167F4D" w14:textId="11598355" w:rsidR="00786369" w:rsidRPr="00F60C2A" w:rsidRDefault="00786369" w:rsidP="009642F1">
      <w:r w:rsidRPr="00564D51">
        <w:t>Educador</w:t>
      </w:r>
      <w:r w:rsidRPr="00F60C2A">
        <w:t xml:space="preserve">, seria interessante modelar toda árvore do reino animal, dado como exemplo na </w:t>
      </w:r>
      <w:r w:rsidR="000D43FF">
        <w:t>Aula 2 do Capítulo 3</w:t>
      </w:r>
      <w:r w:rsidRPr="00F60C2A">
        <w:t>.</w:t>
      </w:r>
    </w:p>
    <w:p w14:paraId="0F1E59EF" w14:textId="77777777" w:rsidR="00904A3E" w:rsidRDefault="006C52CC" w:rsidP="00904A3E">
      <w:pPr>
        <w:pStyle w:val="Ttulo3"/>
      </w:pPr>
      <w:r>
        <w:t xml:space="preserve">2.3 </w:t>
      </w:r>
      <w:r w:rsidR="00904A3E">
        <w:t>–</w:t>
      </w:r>
      <w:r>
        <w:t xml:space="preserve"> Interfaces</w:t>
      </w:r>
    </w:p>
    <w:p w14:paraId="1A6CD8B4" w14:textId="77777777" w:rsidR="00904A3E" w:rsidRPr="00904A3E" w:rsidRDefault="00904A3E" w:rsidP="00904A3E">
      <w:r>
        <w:t>Este tópico define como a relação de interface é representada no diagrama de classes</w:t>
      </w:r>
      <w:r w:rsidR="00017769">
        <w:t>.</w:t>
      </w:r>
    </w:p>
    <w:p w14:paraId="5CC231AD" w14:textId="77777777" w:rsidR="00904A3E" w:rsidRPr="00904A3E" w:rsidRDefault="00904A3E" w:rsidP="00904A3E"/>
    <w:p w14:paraId="20F8B435" w14:textId="77777777" w:rsidR="00904A3E" w:rsidRDefault="009642F1" w:rsidP="00904A3E">
      <w:pPr>
        <w:pStyle w:val="Ttulo3"/>
      </w:pPr>
      <w:r>
        <w:t>2.4 - Classes abstratas</w:t>
      </w:r>
    </w:p>
    <w:p w14:paraId="0026207C" w14:textId="77777777" w:rsidR="00904A3E" w:rsidRPr="00904A3E" w:rsidRDefault="00904A3E" w:rsidP="00904A3E">
      <w:r>
        <w:t>Este tópico define como a relação de classe abstrata é representada no diagrama de classes</w:t>
      </w:r>
      <w:r w:rsidR="003835B0">
        <w:t>, mostre ao aluno os sinais gráficos e nomenclatura que as indicam.</w:t>
      </w:r>
    </w:p>
    <w:p w14:paraId="51B8F69C" w14:textId="77777777" w:rsidR="00904A3E" w:rsidRPr="00904A3E" w:rsidRDefault="00904A3E" w:rsidP="00904A3E"/>
    <w:p w14:paraId="3FD9960A" w14:textId="77777777" w:rsidR="00904A3E" w:rsidRDefault="009642F1" w:rsidP="00904A3E">
      <w:pPr>
        <w:pStyle w:val="Ttulo3"/>
      </w:pPr>
      <w:r>
        <w:t xml:space="preserve">2.5 </w:t>
      </w:r>
      <w:r w:rsidR="009554F4">
        <w:t>–</w:t>
      </w:r>
      <w:r>
        <w:t xml:space="preserve"> Associação</w:t>
      </w:r>
    </w:p>
    <w:p w14:paraId="195DDDEB" w14:textId="77777777" w:rsidR="00E942DD" w:rsidRDefault="00904A3E" w:rsidP="00904A3E">
      <w:r>
        <w:t>Associação é um tipo de relacionamento entre classes. Uma associação possui multiplicidade.</w:t>
      </w:r>
      <w:r w:rsidR="00AE6759">
        <w:t xml:space="preserve"> Educador neste tópico explane a seus alunos sobre o conceito de multiplicidade</w:t>
      </w:r>
      <w:r w:rsidR="00E942DD">
        <w:t>.</w:t>
      </w:r>
    </w:p>
    <w:p w14:paraId="41174382" w14:textId="77777777" w:rsidR="00904A3E" w:rsidRPr="00904A3E" w:rsidRDefault="00E942DD" w:rsidP="00904A3E">
      <w:r>
        <w:t xml:space="preserve">Associações Ternárias ou </w:t>
      </w:r>
      <w:proofErr w:type="spellStart"/>
      <w:r>
        <w:t>N-árias</w:t>
      </w:r>
      <w:proofErr w:type="spellEnd"/>
      <w:r>
        <w:t xml:space="preserve"> são úteis para representar associações complexas, porém devem ser evitadas ao máximo, pois são difíceis de interpretar. Veja um exemplo de associação N-ária na seção 2.5.2 desta aula.</w:t>
      </w:r>
    </w:p>
    <w:p w14:paraId="3485A27A" w14:textId="77777777" w:rsidR="00904A3E" w:rsidRPr="00904A3E" w:rsidRDefault="00904A3E" w:rsidP="00904A3E"/>
    <w:p w14:paraId="05B6EA68" w14:textId="77777777" w:rsidR="009554F4" w:rsidRDefault="009554F4" w:rsidP="009554F4">
      <w:pPr>
        <w:pStyle w:val="Ttulo4"/>
      </w:pPr>
      <w:r>
        <w:t xml:space="preserve">2.5.1 - Binária </w:t>
      </w:r>
    </w:p>
    <w:p w14:paraId="554B4137" w14:textId="106A8A78" w:rsidR="00904A3E" w:rsidRDefault="00E942DD" w:rsidP="00904A3E">
      <w:r>
        <w:t>A associação binária representa o r</w:t>
      </w:r>
      <w:r w:rsidR="00904A3E">
        <w:t xml:space="preserve">elacionamento entre objetos de </w:t>
      </w:r>
      <w:r>
        <w:t xml:space="preserve">duas </w:t>
      </w:r>
      <w:r w:rsidR="00904A3E">
        <w:t>classes diferentes</w:t>
      </w:r>
      <w:r w:rsidR="003835B0">
        <w:t>.</w:t>
      </w:r>
      <w:r>
        <w:t xml:space="preserve"> Esta é a mais comum entre as associações. Não se deixe confundir. Quando falamos de relacionamento, falamos a nível de objeto. O que tipifica a associação é o tipo da classe dos objetos que estão se relacionando</w:t>
      </w:r>
      <w:r w:rsidR="000D43FF">
        <w:t xml:space="preserve"> </w:t>
      </w:r>
      <w:r>
        <w:t>e não quantos objetos se relacionam entre si. Um exemplo claro é PEDIDO possui ITENS:</w:t>
      </w:r>
    </w:p>
    <w:p w14:paraId="4311C5FA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41528111" wp14:editId="152E518E">
            <wp:extent cx="2395855" cy="779145"/>
            <wp:effectExtent l="0" t="0" r="0" b="0"/>
            <wp:docPr id="40" name="Imagem 1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F059" w14:textId="77777777" w:rsidR="00183420" w:rsidRDefault="00183420" w:rsidP="002F4E90">
      <w:pPr>
        <w:jc w:val="center"/>
      </w:pPr>
    </w:p>
    <w:p w14:paraId="38E548B8" w14:textId="77777777" w:rsidR="00183420" w:rsidRDefault="00E942DD" w:rsidP="002F4E90">
      <w:pPr>
        <w:jc w:val="left"/>
      </w:pPr>
      <w:r>
        <w:t>Na imagem acima, não foi especificado multiplicidade, mas podemos deduzir que um objeto PEDIDO possui muitos objetos ITENS. São muitos objetos em jogo, mas apenas duas classes estão representadas ali.</w:t>
      </w:r>
    </w:p>
    <w:p w14:paraId="4F239222" w14:textId="77777777" w:rsidR="00904A3E" w:rsidRDefault="009554F4" w:rsidP="00904A3E">
      <w:pPr>
        <w:pStyle w:val="Ttulo4"/>
      </w:pPr>
      <w:r>
        <w:t xml:space="preserve">2.5.2 - Ternária ou </w:t>
      </w:r>
      <w:proofErr w:type="spellStart"/>
      <w:r>
        <w:t>N-árias</w:t>
      </w:r>
      <w:proofErr w:type="spellEnd"/>
    </w:p>
    <w:p w14:paraId="22AA13A5" w14:textId="1E118832" w:rsidR="00B01DB8" w:rsidRDefault="00E942DD" w:rsidP="00904A3E">
      <w:r>
        <w:t>A associação ternária ou N-ária representa o r</w:t>
      </w:r>
      <w:r w:rsidR="00904A3E">
        <w:t>elacionamento entre três ou mais objetos de classes diferentes</w:t>
      </w:r>
      <w:r w:rsidR="003835B0">
        <w:t>.</w:t>
      </w:r>
      <w:r>
        <w:t xml:space="preserve"> Ela é a associação mais difícil de se interpretar, pois sua leitura é</w:t>
      </w:r>
      <w:r w:rsidR="00B01DB8">
        <w:t xml:space="preserve"> omn</w:t>
      </w:r>
      <w:r>
        <w:t>idirecional</w:t>
      </w:r>
      <w:r w:rsidR="00B01DB8">
        <w:t>, ou seja, qualquer sentido que você direcionar sua leitura, você terá uma interpretação diferente. Exemplo</w:t>
      </w:r>
      <w:r w:rsidR="00AC17BF">
        <w:t xml:space="preserve"> ATLETA – TREINADOR – CAMPO</w:t>
      </w:r>
      <w:r w:rsidR="00B01DB8">
        <w:t>:</w:t>
      </w:r>
    </w:p>
    <w:p w14:paraId="71C06CFE" w14:textId="77777777" w:rsidR="00904A3E" w:rsidRPr="00904A3E" w:rsidRDefault="00E942DD" w:rsidP="00904A3E">
      <w:r>
        <w:t xml:space="preserve"> </w:t>
      </w:r>
    </w:p>
    <w:p w14:paraId="7E22341F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2CFB690A" wp14:editId="43F95DCE">
            <wp:extent cx="4081145" cy="2201545"/>
            <wp:effectExtent l="0" t="0" r="0" b="0"/>
            <wp:docPr id="4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802D" w14:textId="77777777" w:rsidR="00183420" w:rsidRDefault="00183420" w:rsidP="002F4E90">
      <w:pPr>
        <w:jc w:val="left"/>
      </w:pPr>
    </w:p>
    <w:p w14:paraId="22DFFC04" w14:textId="77777777" w:rsidR="00183420" w:rsidRDefault="00AC17BF" w:rsidP="002F4E90">
      <w:pPr>
        <w:jc w:val="left"/>
      </w:pPr>
      <w:r>
        <w:t>Veja que pode ser (e deve) interpretado de diferentes pontos de vista.</w:t>
      </w:r>
    </w:p>
    <w:p w14:paraId="05D3EBBE" w14:textId="77777777" w:rsidR="00183420" w:rsidRDefault="00183420" w:rsidP="002F4E90">
      <w:pPr>
        <w:jc w:val="left"/>
      </w:pPr>
    </w:p>
    <w:p w14:paraId="2E077F2D" w14:textId="77777777" w:rsidR="005055BA" w:rsidRPr="00971932" w:rsidRDefault="005055BA" w:rsidP="005055BA">
      <w:pPr>
        <w:jc w:val="left"/>
      </w:pPr>
      <w:r w:rsidRPr="00564D51">
        <w:t>Educador,</w:t>
      </w:r>
      <w:r>
        <w:rPr>
          <w:b/>
        </w:rPr>
        <w:t xml:space="preserve"> </w:t>
      </w:r>
      <w:r>
        <w:t>como este exemplo não foi dado no livro do aluno, você pode desenhá-lo junto com os alunos, no quadro negro ou nos computadores.</w:t>
      </w:r>
    </w:p>
    <w:p w14:paraId="70A6A471" w14:textId="77777777" w:rsidR="00183420" w:rsidRDefault="00183420" w:rsidP="002F4E90">
      <w:pPr>
        <w:jc w:val="left"/>
      </w:pPr>
    </w:p>
    <w:p w14:paraId="43FF895C" w14:textId="77777777" w:rsidR="00183420" w:rsidRDefault="00183420" w:rsidP="002F4E90">
      <w:pPr>
        <w:jc w:val="left"/>
      </w:pPr>
    </w:p>
    <w:p w14:paraId="3D456BDC" w14:textId="77777777" w:rsidR="00904A3E" w:rsidRDefault="009554F4" w:rsidP="00904A3E">
      <w:pPr>
        <w:pStyle w:val="Ttulo4"/>
      </w:pPr>
      <w:r>
        <w:t xml:space="preserve">2.5.3 </w:t>
      </w:r>
      <w:r w:rsidR="00904A3E">
        <w:t>–</w:t>
      </w:r>
      <w:r>
        <w:t xml:space="preserve"> Unária</w:t>
      </w:r>
    </w:p>
    <w:p w14:paraId="2B479DCE" w14:textId="19C41EF3" w:rsidR="00904A3E" w:rsidRDefault="00AC17BF" w:rsidP="00904A3E">
      <w:r>
        <w:t>A associação unária (também chamada de reflexiva) é utilizada para representar o relacionamento entre objetos de um mesmo tipo de classe. Ela não é tão comum quanto a associação binária</w:t>
      </w:r>
      <w:r w:rsidR="000D43FF">
        <w:t>,</w:t>
      </w:r>
      <w:r>
        <w:t xml:space="preserve"> mas nos deparamos muito com ela.</w:t>
      </w:r>
    </w:p>
    <w:p w14:paraId="757DBB3A" w14:textId="77777777" w:rsidR="00AC17BF" w:rsidRDefault="00AC17BF" w:rsidP="00904A3E">
      <w:r>
        <w:t>Geralmente para representar relações entre subclasses de uma mesma classe polimórfica, é utilizado a associação unária, com o intuito de flexibilizar as classes que se relacionam</w:t>
      </w:r>
      <w:r w:rsidR="005055BA">
        <w:t>. Exemplo:</w:t>
      </w:r>
    </w:p>
    <w:p w14:paraId="7384A6A4" w14:textId="77777777" w:rsidR="005055BA" w:rsidRDefault="005055BA" w:rsidP="00904A3E">
      <w:r>
        <w:t>Uma pessoa, pode ser homem ou mulher, que pode ter filhos, ou ser filho de um homem ou mulher.</w:t>
      </w:r>
    </w:p>
    <w:p w14:paraId="42F9C41C" w14:textId="77777777" w:rsidR="005055BA" w:rsidRDefault="005055BA" w:rsidP="00904A3E"/>
    <w:p w14:paraId="02E53A9F" w14:textId="77777777" w:rsidR="00183420" w:rsidRDefault="00EC0DB0" w:rsidP="002F4E90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50907204" wp14:editId="5072D68C">
            <wp:extent cx="3014345" cy="2074545"/>
            <wp:effectExtent l="0" t="0" r="0" b="0"/>
            <wp:docPr id="4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E13" w14:textId="77777777" w:rsidR="00183420" w:rsidRDefault="00183420" w:rsidP="002F4E90">
      <w:pPr>
        <w:jc w:val="center"/>
      </w:pPr>
    </w:p>
    <w:p w14:paraId="29853E1B" w14:textId="77777777" w:rsidR="00183420" w:rsidRDefault="00B0261A" w:rsidP="002F4E90">
      <w:pPr>
        <w:jc w:val="left"/>
      </w:pPr>
      <w:r w:rsidRPr="00564D51">
        <w:t>Educador,</w:t>
      </w:r>
      <w:r w:rsidR="005055BA">
        <w:rPr>
          <w:b/>
        </w:rPr>
        <w:t xml:space="preserve"> </w:t>
      </w:r>
      <w:r w:rsidR="005055BA">
        <w:t>como este exemplo não foi dado no livro do aluno, você pode desenhá-lo junto com os alunos, no quadro negro ou nos computadores.</w:t>
      </w:r>
    </w:p>
    <w:p w14:paraId="77AC5C0F" w14:textId="77777777" w:rsidR="00904A3E" w:rsidRPr="00904A3E" w:rsidRDefault="00904A3E" w:rsidP="00904A3E"/>
    <w:p w14:paraId="2A54ABE1" w14:textId="77777777" w:rsidR="00904A3E" w:rsidRDefault="009642F1" w:rsidP="00904A3E">
      <w:pPr>
        <w:pStyle w:val="Ttulo3"/>
      </w:pPr>
      <w:r>
        <w:t xml:space="preserve">2.6 - </w:t>
      </w:r>
      <w:r w:rsidR="009654A3">
        <w:t>Composição</w:t>
      </w:r>
      <w:r w:rsidR="00B90896">
        <w:t xml:space="preserve"> </w:t>
      </w:r>
    </w:p>
    <w:p w14:paraId="0D52971B" w14:textId="6BA0596A" w:rsidR="00904A3E" w:rsidRDefault="00904A3E" w:rsidP="00D05695">
      <w:r>
        <w:t>Define que o objeto parte não existe sem o objeto todo.</w:t>
      </w:r>
      <w:r w:rsidR="00D05695">
        <w:t xml:space="preserve"> A lista de objetos que </w:t>
      </w:r>
      <w:r w:rsidR="00D05695" w:rsidRPr="00B806E2">
        <w:rPr>
          <w:color w:val="000000"/>
        </w:rPr>
        <w:t>compõem outros objetos</w:t>
      </w:r>
      <w:r w:rsidR="00D05695">
        <w:t xml:space="preserve"> não faz sentido, ou não existe, sem a presença do objeto-todo. Por exemplo: Relacionamento entre Pedido e Itens. Um pedido não existe sem que haja pelo menos um item, como na Figura 4.15:</w:t>
      </w:r>
    </w:p>
    <w:p w14:paraId="347B9B69" w14:textId="77777777" w:rsidR="00D05695" w:rsidRDefault="00EC0DB0" w:rsidP="00D05695">
      <w:pPr>
        <w:keepNext/>
        <w:jc w:val="center"/>
      </w:pPr>
      <w:r w:rsidRPr="00236290">
        <w:rPr>
          <w:noProof/>
        </w:rPr>
        <w:drawing>
          <wp:inline distT="0" distB="0" distL="0" distR="0" wp14:anchorId="609DA38E" wp14:editId="1A98719A">
            <wp:extent cx="2395855" cy="779145"/>
            <wp:effectExtent l="0" t="0" r="0" b="0"/>
            <wp:docPr id="43" name="Imagem 2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D241" w14:textId="77777777" w:rsidR="00183420" w:rsidRDefault="00D05695" w:rsidP="002F4E90">
      <w:pPr>
        <w:ind w:left="2832" w:firstLine="708"/>
      </w:pPr>
      <w:r>
        <w:t>Figura 4.</w:t>
      </w:r>
      <w:r w:rsidR="00B0261A">
        <w:fldChar w:fldCharType="begin"/>
      </w:r>
      <w:r>
        <w:instrText xml:space="preserve"> SEQ Figura_4. \* ARABIC </w:instrText>
      </w:r>
      <w:r w:rsidR="00B0261A">
        <w:fldChar w:fldCharType="separate"/>
      </w:r>
      <w:r w:rsidR="00EC0DB0">
        <w:rPr>
          <w:noProof/>
        </w:rPr>
        <w:t>1</w:t>
      </w:r>
      <w:r w:rsidR="00B0261A">
        <w:rPr>
          <w:noProof/>
        </w:rPr>
        <w:fldChar w:fldCharType="end"/>
      </w:r>
      <w:r>
        <w:rPr>
          <w:noProof/>
        </w:rPr>
        <w:t>5</w:t>
      </w:r>
    </w:p>
    <w:p w14:paraId="4B5FC98D" w14:textId="77777777" w:rsidR="009642F1" w:rsidRDefault="009642F1" w:rsidP="00D05695">
      <w:pPr>
        <w:pStyle w:val="Ttulo3"/>
      </w:pPr>
      <w:r>
        <w:t xml:space="preserve">2.7 </w:t>
      </w:r>
      <w:r w:rsidR="009654A3">
        <w:t>–</w:t>
      </w:r>
      <w:r>
        <w:t xml:space="preserve"> </w:t>
      </w:r>
      <w:r w:rsidR="009654A3">
        <w:t>Agregação</w:t>
      </w:r>
    </w:p>
    <w:p w14:paraId="34C3FA12" w14:textId="77777777" w:rsidR="00904A3E" w:rsidRPr="00904A3E" w:rsidRDefault="00904A3E" w:rsidP="00D05695">
      <w:commentRangeStart w:id="37"/>
      <w:r>
        <w:t>Define que o objeto parte pode existir livremente sem o objeto todo.</w:t>
      </w:r>
    </w:p>
    <w:p w14:paraId="5D5D41D4" w14:textId="0E502766" w:rsidR="00786369" w:rsidRPr="00F60C2A" w:rsidRDefault="00786369" w:rsidP="00D05695">
      <w:pPr>
        <w:spacing w:before="0" w:after="0"/>
      </w:pPr>
      <w:r w:rsidRPr="00564D51">
        <w:t>Educador,</w:t>
      </w:r>
      <w:r w:rsidRPr="00F60C2A">
        <w:t xml:space="preserve"> os relacionamentos têm um modo padronizado para leitura. Você os desenha da esquerda para a direita e lê-se neste sentido também. Para nomear um relacionamento, geralmente utilizamos verbos.</w:t>
      </w:r>
      <w:r w:rsidR="00FE7EA9" w:rsidRPr="00F60C2A">
        <w:t xml:space="preserve"> N</w:t>
      </w:r>
      <w:r w:rsidR="003835B0">
        <w:t>a Figura 4.1</w:t>
      </w:r>
      <w:r w:rsidR="00D05695">
        <w:t>7</w:t>
      </w:r>
      <w:r w:rsidR="00FE7EA9" w:rsidRPr="00F60C2A">
        <w:t>, leríamos:</w:t>
      </w:r>
    </w:p>
    <w:p w14:paraId="5DB3522F" w14:textId="77777777" w:rsidR="00D05695" w:rsidRDefault="00FE7EA9" w:rsidP="00D05695">
      <w:pPr>
        <w:spacing w:before="0" w:after="0"/>
      </w:pPr>
      <w:r w:rsidRPr="00F60C2A">
        <w:t>Time TEM Atletas</w:t>
      </w:r>
      <w:r w:rsidR="00D05695">
        <w:t>.</w:t>
      </w:r>
      <w:commentRangeEnd w:id="37"/>
      <w:r w:rsidR="009E2A13">
        <w:rPr>
          <w:rStyle w:val="Refdecomentrio"/>
        </w:rPr>
        <w:commentReference w:id="37"/>
      </w:r>
    </w:p>
    <w:p w14:paraId="4364ABB1" w14:textId="77777777" w:rsidR="00D05695" w:rsidRDefault="00D05695" w:rsidP="00D05695">
      <w:pPr>
        <w:spacing w:before="0" w:after="0"/>
      </w:pPr>
    </w:p>
    <w:p w14:paraId="081B7E3F" w14:textId="3D48A4C9" w:rsidR="00183420" w:rsidRDefault="00EC0DB0" w:rsidP="002F4E90">
      <w:pPr>
        <w:spacing w:before="0" w:after="0"/>
        <w:jc w:val="center"/>
      </w:pPr>
      <w:r w:rsidRPr="00236290">
        <w:rPr>
          <w:noProof/>
        </w:rPr>
        <w:drawing>
          <wp:inline distT="0" distB="0" distL="0" distR="0" wp14:anchorId="654AF3D0" wp14:editId="07786EB9">
            <wp:extent cx="2743200" cy="457200"/>
            <wp:effectExtent l="0" t="0" r="0" b="0"/>
            <wp:docPr id="44" name="Imagem 27" descr="../../../Desktop/cap4/poo_cap4_im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 descr="../../../Desktop/cap4/poo_cap4_img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DB4E" w14:textId="77777777" w:rsidR="00D05695" w:rsidRPr="00904A3E" w:rsidRDefault="00D05695" w:rsidP="00D05695">
      <w:pPr>
        <w:ind w:left="2832" w:firstLine="708"/>
      </w:pPr>
      <w:r>
        <w:t>Figura 4.17</w:t>
      </w:r>
    </w:p>
    <w:p w14:paraId="64D7FD73" w14:textId="77777777" w:rsidR="00183420" w:rsidRDefault="00183420" w:rsidP="002F4E90">
      <w:pPr>
        <w:spacing w:before="0" w:after="0"/>
        <w:jc w:val="center"/>
      </w:pPr>
    </w:p>
    <w:p w14:paraId="4D2314DF" w14:textId="77777777" w:rsidR="00786369" w:rsidRDefault="00786369" w:rsidP="00B806E2">
      <w:pPr>
        <w:spacing w:before="0" w:after="0"/>
      </w:pPr>
    </w:p>
    <w:p w14:paraId="55E47EA9" w14:textId="77777777" w:rsidR="00B806E2" w:rsidRDefault="00B806E2" w:rsidP="00234574">
      <w:pPr>
        <w:pStyle w:val="Ttulo3"/>
      </w:pPr>
      <w:commentRangeStart w:id="38"/>
      <w:r>
        <w:t>2.8 – Resumo</w:t>
      </w:r>
      <w:commentRangeEnd w:id="38"/>
      <w:r w:rsidR="009E2A13">
        <w:rPr>
          <w:rStyle w:val="Refdecomentrio"/>
          <w:rFonts w:eastAsia="MS Mincho"/>
          <w:b w:val="0"/>
          <w:color w:val="auto"/>
        </w:rPr>
        <w:commentReference w:id="38"/>
      </w:r>
    </w:p>
    <w:p w14:paraId="39DBF675" w14:textId="77777777" w:rsidR="00D35954" w:rsidRDefault="00D35954" w:rsidP="00D35954">
      <w:r>
        <w:t>Retome os tópicos abordados na aula questionando aos seus alunos.</w:t>
      </w:r>
    </w:p>
    <w:p w14:paraId="468AB0E8" w14:textId="77777777" w:rsidR="00D35954" w:rsidRDefault="00D35954" w:rsidP="00D35954">
      <w:r>
        <w:lastRenderedPageBreak/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sobre  aula de hoje e quem se habilitaria a resumir o que foi visto, faça isso toda aula com um aluno diferente para treiná-los quanto ao desenvolvimento de comunicação e ao final da fala do aluno, resuma os tópicos.</w:t>
      </w:r>
    </w:p>
    <w:p w14:paraId="51B19C48" w14:textId="77777777" w:rsidR="003835B0" w:rsidRPr="001C5D6E" w:rsidRDefault="003835B0" w:rsidP="003835B0">
      <w:pPr>
        <w:rPr>
          <w:rFonts w:ascii="Times New Roman" w:hAnsi="Times New Roman"/>
          <w:sz w:val="24"/>
        </w:rPr>
      </w:pPr>
      <w:r w:rsidRPr="001C5D6E">
        <w:rPr>
          <w:shd w:val="clear" w:color="auto" w:fill="FFFFFF"/>
        </w:rPr>
        <w:t>Nesta aula você aprendeu sobre o relacionamento entre os objetos. Para permitir as execuções dos processos pelo nosso sistema, as classes relacionam-se entre si com o intuito de compartilhar informações que colaborem umas com as outras.</w:t>
      </w:r>
      <w:r>
        <w:rPr>
          <w:shd w:val="clear" w:color="auto" w:fill="FFFFFF"/>
        </w:rPr>
        <w:t xml:space="preserve"> </w:t>
      </w:r>
      <w:r w:rsidRPr="001C5D6E">
        <w:rPr>
          <w:shd w:val="clear" w:color="auto" w:fill="FFFFFF"/>
        </w:rPr>
        <w:t xml:space="preserve">Associação, herança, dependência, agregação e composição são relacionamentos entre as classes e nesta aula, você aprendeu a representá-las. </w:t>
      </w:r>
    </w:p>
    <w:p w14:paraId="25C5547E" w14:textId="77777777" w:rsidR="00E4220E" w:rsidRPr="00721B06" w:rsidRDefault="00491CCA" w:rsidP="00721B06">
      <w:pPr>
        <w:pStyle w:val="Ttulo3"/>
      </w:pPr>
      <w:commentRangeStart w:id="39"/>
      <w:r>
        <w:t>2.9 – Exercícios</w:t>
      </w:r>
      <w:commentRangeEnd w:id="39"/>
      <w:r w:rsidR="00586977">
        <w:rPr>
          <w:rStyle w:val="Refdecomentrio"/>
          <w:rFonts w:eastAsia="MS Mincho"/>
          <w:b w:val="0"/>
          <w:color w:val="auto"/>
        </w:rPr>
        <w:commentReference w:id="39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129"/>
      </w:tblGrid>
      <w:tr w:rsidR="009554F4" w:rsidRPr="00E21CE2" w14:paraId="520FF677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7338D" w14:textId="77777777" w:rsidR="00183420" w:rsidRPr="00E21CE2" w:rsidRDefault="009554F4" w:rsidP="002F4E90">
            <w:pPr>
              <w:jc w:val="center"/>
            </w:pPr>
            <w:r w:rsidRPr="00E21CE2">
              <w:rPr>
                <w:b/>
              </w:rPr>
              <w:t>1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18C37" w14:textId="482CE3EF" w:rsidR="009E2A13" w:rsidRDefault="009554F4" w:rsidP="0092209A">
            <w:pPr>
              <w:rPr>
                <w:ins w:id="40" w:author="Oliveira, Sizue" w:date="2016-10-14T17:01:00Z"/>
                <w:b/>
              </w:rPr>
            </w:pPr>
            <w:r w:rsidRPr="00E21CE2">
              <w:rPr>
                <w:b/>
              </w:rPr>
              <w:t>Como é a representação de Herança no Diagrama de classes?</w:t>
            </w:r>
          </w:p>
          <w:p w14:paraId="5888A736" w14:textId="0D839F4F" w:rsidR="009E2A13" w:rsidRPr="00E21CE2" w:rsidRDefault="009E2A13" w:rsidP="0092209A">
            <w:pPr>
              <w:rPr>
                <w:b/>
              </w:rPr>
            </w:pPr>
            <w:ins w:id="41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6296CFBF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323C61DC" wp14:editId="518306AB">
                  <wp:extent cx="2743200" cy="3674745"/>
                  <wp:effectExtent l="0" t="0" r="0" b="0"/>
                  <wp:docPr id="4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CB105" w14:textId="77777777" w:rsidR="00183420" w:rsidRPr="00E21CE2" w:rsidRDefault="009554F4" w:rsidP="002F4E90">
            <w:pPr>
              <w:jc w:val="center"/>
            </w:pPr>
            <w:r w:rsidRPr="00E21CE2">
              <w:t>Figura 4.8</w:t>
            </w:r>
          </w:p>
        </w:tc>
      </w:tr>
      <w:tr w:rsidR="009554F4" w:rsidRPr="00E21CE2" w14:paraId="11A1FB6D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F116A" w14:textId="77777777" w:rsidR="009554F4" w:rsidRPr="00E21CE2" w:rsidRDefault="009554F4" w:rsidP="0092209A">
            <w:r w:rsidRPr="00E21CE2">
              <w:rPr>
                <w:b/>
              </w:rPr>
              <w:t>2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BF5B6" w14:textId="77777777" w:rsidR="009554F4" w:rsidRDefault="009554F4" w:rsidP="0092209A">
            <w:pPr>
              <w:rPr>
                <w:ins w:id="42" w:author="Oliveira, Sizue" w:date="2016-10-14T17:01:00Z"/>
                <w:b/>
              </w:rPr>
            </w:pPr>
            <w:r w:rsidRPr="00E21CE2">
              <w:rPr>
                <w:b/>
              </w:rPr>
              <w:t>Como definimos uma relação de interface no Diagrama de classes?</w:t>
            </w:r>
          </w:p>
          <w:p w14:paraId="59BA1563" w14:textId="77777777" w:rsidR="009E2A13" w:rsidRPr="00E21CE2" w:rsidRDefault="009E2A13" w:rsidP="009E2A13">
            <w:pPr>
              <w:rPr>
                <w:ins w:id="43" w:author="Oliveira, Sizue" w:date="2016-10-14T17:01:00Z"/>
                <w:b/>
              </w:rPr>
            </w:pPr>
            <w:ins w:id="44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59BD9997" w14:textId="77777777" w:rsidR="009E2A13" w:rsidRPr="00E21CE2" w:rsidRDefault="009E2A13" w:rsidP="0092209A">
            <w:pPr>
              <w:rPr>
                <w:b/>
              </w:rPr>
            </w:pPr>
          </w:p>
          <w:p w14:paraId="110E17AB" w14:textId="77777777" w:rsidR="00D05695" w:rsidRPr="00E21CE2" w:rsidRDefault="00D05695" w:rsidP="0092209A">
            <w:pPr>
              <w:rPr>
                <w:b/>
              </w:rPr>
            </w:pPr>
          </w:p>
          <w:p w14:paraId="64AEB8B6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2AA3AE7B" wp14:editId="64696EC9">
                  <wp:extent cx="1143000" cy="203200"/>
                  <wp:effectExtent l="0" t="0" r="0" b="0"/>
                  <wp:docPr id="46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103CC" w14:textId="77777777" w:rsidR="00183420" w:rsidRPr="00E21CE2" w:rsidRDefault="00D05695" w:rsidP="002F4E90">
            <w:pPr>
              <w:jc w:val="center"/>
              <w:rPr>
                <w:b/>
              </w:rPr>
            </w:pPr>
            <w:r w:rsidRPr="00E21CE2">
              <w:t>Figura 4.9</w:t>
            </w:r>
          </w:p>
          <w:p w14:paraId="422B6F3E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lastRenderedPageBreak/>
              <w:drawing>
                <wp:inline distT="0" distB="0" distL="0" distR="0" wp14:anchorId="3BCC0783" wp14:editId="1D48F50C">
                  <wp:extent cx="4868545" cy="3911600"/>
                  <wp:effectExtent l="0" t="0" r="0" b="0"/>
                  <wp:docPr id="47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54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777F7" w14:textId="26E688D0" w:rsidR="00183420" w:rsidRPr="00E21CE2" w:rsidRDefault="009554F4" w:rsidP="002F4E90">
            <w:pPr>
              <w:jc w:val="center"/>
            </w:pPr>
            <w:r w:rsidRPr="00E21CE2">
              <w:t>Figura 4.10</w:t>
            </w:r>
          </w:p>
        </w:tc>
      </w:tr>
      <w:tr w:rsidR="009554F4" w:rsidRPr="00E21CE2" w14:paraId="7C53216E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73D06" w14:textId="77777777" w:rsidR="009554F4" w:rsidRPr="00E21CE2" w:rsidRDefault="009554F4" w:rsidP="0092209A">
            <w:r w:rsidRPr="00E21CE2">
              <w:rPr>
                <w:b/>
              </w:rPr>
              <w:lastRenderedPageBreak/>
              <w:t>3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CBA09" w14:textId="77777777" w:rsidR="009554F4" w:rsidRDefault="009554F4" w:rsidP="0092209A">
            <w:pPr>
              <w:rPr>
                <w:ins w:id="45" w:author="Oliveira, Sizue" w:date="2016-10-14T17:01:00Z"/>
                <w:b/>
              </w:rPr>
            </w:pPr>
            <w:r w:rsidRPr="00E21CE2">
              <w:rPr>
                <w:b/>
              </w:rPr>
              <w:t>Qual é a representação utilizada para definir o relacionamento entre a classe abstrata e sua classe concreta?</w:t>
            </w:r>
          </w:p>
          <w:p w14:paraId="1336B953" w14:textId="77777777" w:rsidR="009E2A13" w:rsidRPr="00E21CE2" w:rsidRDefault="009E2A13" w:rsidP="009E2A13">
            <w:pPr>
              <w:rPr>
                <w:ins w:id="46" w:author="Oliveira, Sizue" w:date="2016-10-14T17:01:00Z"/>
                <w:b/>
              </w:rPr>
            </w:pPr>
            <w:ins w:id="47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52D36782" w14:textId="77777777" w:rsidR="009E2A13" w:rsidRPr="00E21CE2" w:rsidRDefault="009E2A13" w:rsidP="0092209A">
            <w:pPr>
              <w:rPr>
                <w:b/>
              </w:rPr>
            </w:pPr>
          </w:p>
          <w:p w14:paraId="66E9E793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12ED99A4" wp14:editId="402BD89C">
                  <wp:extent cx="3090545" cy="2023745"/>
                  <wp:effectExtent l="0" t="0" r="0" b="0"/>
                  <wp:docPr id="48" name="Imagem 24" descr="abstraçã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4" descr="abstraçã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5D96E" w14:textId="77777777" w:rsidR="009554F4" w:rsidRPr="00E21CE2" w:rsidRDefault="009554F4" w:rsidP="0092209A">
            <w:r w:rsidRPr="00E21CE2">
              <w:t>Figura 4.11</w:t>
            </w:r>
          </w:p>
        </w:tc>
      </w:tr>
      <w:tr w:rsidR="009554F4" w:rsidRPr="00E21CE2" w14:paraId="404FFBD4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67C50" w14:textId="77777777" w:rsidR="009554F4" w:rsidRPr="00E21CE2" w:rsidRDefault="009554F4" w:rsidP="0092209A">
            <w:r w:rsidRPr="00E21CE2">
              <w:rPr>
                <w:b/>
              </w:rPr>
              <w:t>4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4BCC92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uma associação e qual o seu objetivo?</w:t>
            </w:r>
          </w:p>
          <w:p w14:paraId="03F3F022" w14:textId="348BAD10" w:rsidR="009554F4" w:rsidRPr="00E21CE2" w:rsidRDefault="009E2A13" w:rsidP="009E2A13">
            <w:ins w:id="48" w:author="Oliveira, Sizue" w:date="2016-10-14T17:01:00Z">
              <w:r>
                <w:rPr>
                  <w:b/>
                </w:rPr>
                <w:t xml:space="preserve">Resposta: </w:t>
              </w:r>
            </w:ins>
            <w:r w:rsidR="009554F4" w:rsidRPr="00E21CE2">
              <w:t xml:space="preserve">Associações são descrições de vínculos entre as classes ou mesmo vínculos com ela mesma, representados por linhas que conectam as classes envolvidas e podem conter setas de navegação entre elas. Tais vínculos indicam ligações de instâncias de uma classe com outras instâncias de outras classes. Além disso, indica troca de informações e </w:t>
            </w:r>
            <w:r w:rsidR="009554F4" w:rsidRPr="00E21CE2">
              <w:lastRenderedPageBreak/>
              <w:t>compartilhamento de métodos entre as classes e também que uma instância de uma classe origine outras instâncias das outras classes associadas. Também identifica os níveis de dependência entre as classes envolvidas.</w:t>
            </w:r>
          </w:p>
        </w:tc>
      </w:tr>
      <w:tr w:rsidR="009554F4" w:rsidRPr="00E21CE2" w14:paraId="147332C7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CC5B0" w14:textId="77777777" w:rsidR="009554F4" w:rsidRPr="00E21CE2" w:rsidRDefault="009554F4" w:rsidP="0092209A">
            <w:r w:rsidRPr="00E21CE2">
              <w:rPr>
                <w:b/>
              </w:rPr>
              <w:lastRenderedPageBreak/>
              <w:t>5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B8CA53" w14:textId="77777777" w:rsidR="009554F4" w:rsidRPr="00E21CE2" w:rsidRDefault="009554F4" w:rsidP="0092209A">
            <w:pPr>
              <w:rPr>
                <w:b/>
              </w:rPr>
            </w:pPr>
            <w:commentRangeStart w:id="49"/>
            <w:r w:rsidRPr="00E21CE2">
              <w:rPr>
                <w:b/>
              </w:rPr>
              <w:t>Quais os tipos de associação?</w:t>
            </w:r>
          </w:p>
          <w:p w14:paraId="1436C6BE" w14:textId="25623C5E" w:rsidR="009554F4" w:rsidRPr="009E2A13" w:rsidRDefault="009E2A13" w:rsidP="0092209A">
            <w:pPr>
              <w:rPr>
                <w:b/>
                <w:rPrChange w:id="50" w:author="Oliveira, Sizue" w:date="2016-10-14T17:02:00Z">
                  <w:rPr/>
                </w:rPrChange>
              </w:rPr>
            </w:pPr>
            <w:ins w:id="51" w:author="Oliveira, Sizue" w:date="2016-10-14T17:01:00Z">
              <w:r>
                <w:rPr>
                  <w:b/>
                </w:rPr>
                <w:t xml:space="preserve">Resposta: </w:t>
              </w:r>
            </w:ins>
            <w:r w:rsidR="009554F4" w:rsidRPr="00E21CE2">
              <w:t>Composição, Agregação e Multiplicidades.</w:t>
            </w:r>
            <w:commentRangeEnd w:id="49"/>
            <w:r>
              <w:rPr>
                <w:rStyle w:val="Refdecomentrio"/>
              </w:rPr>
              <w:commentReference w:id="49"/>
            </w:r>
          </w:p>
        </w:tc>
      </w:tr>
      <w:tr w:rsidR="009554F4" w:rsidRPr="00E21CE2" w14:paraId="158704C1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FC846" w14:textId="77777777" w:rsidR="009554F4" w:rsidRPr="00E21CE2" w:rsidRDefault="009554F4" w:rsidP="0092209A">
            <w:r w:rsidRPr="00E21CE2">
              <w:rPr>
                <w:b/>
              </w:rPr>
              <w:t>6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2DFF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são associações binárias? </w:t>
            </w:r>
            <w:proofErr w:type="gramStart"/>
            <w:r w:rsidRPr="00E21CE2">
              <w:rPr>
                <w:b/>
              </w:rPr>
              <w:t>E Ternária</w:t>
            </w:r>
            <w:proofErr w:type="gramEnd"/>
            <w:r w:rsidRPr="00E21CE2">
              <w:rPr>
                <w:b/>
              </w:rPr>
              <w:t xml:space="preserve"> ou </w:t>
            </w:r>
            <w:proofErr w:type="spellStart"/>
            <w:r w:rsidRPr="00E21CE2">
              <w:rPr>
                <w:b/>
              </w:rPr>
              <w:t>N-árias</w:t>
            </w:r>
            <w:proofErr w:type="spellEnd"/>
            <w:r w:rsidRPr="00E21CE2">
              <w:rPr>
                <w:b/>
              </w:rPr>
              <w:t xml:space="preserve">? </w:t>
            </w:r>
            <w:proofErr w:type="gramStart"/>
            <w:r w:rsidRPr="00E21CE2">
              <w:rPr>
                <w:b/>
              </w:rPr>
              <w:t>E Unária</w:t>
            </w:r>
            <w:proofErr w:type="gramEnd"/>
            <w:r w:rsidRPr="00E21CE2">
              <w:rPr>
                <w:b/>
              </w:rPr>
              <w:t>?</w:t>
            </w:r>
          </w:p>
          <w:p w14:paraId="2D3641CC" w14:textId="27C654D2" w:rsidR="009554F4" w:rsidRPr="00E21CE2" w:rsidRDefault="009E2A13" w:rsidP="0092209A">
            <w:ins w:id="52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Relacionamento entre objetos de duas classes diferentes, relacionamento entre objetos de três ou mais classes diferentes e relacionamento entre apenas objetos d</w:t>
            </w:r>
            <w:r w:rsidR="000D43FF" w:rsidRPr="00E21CE2">
              <w:t>a</w:t>
            </w:r>
            <w:r w:rsidR="009554F4" w:rsidRPr="00E21CE2">
              <w:t xml:space="preserve"> mesma classe.</w:t>
            </w:r>
          </w:p>
        </w:tc>
      </w:tr>
      <w:tr w:rsidR="009554F4" w:rsidRPr="00E21CE2" w14:paraId="74E0254A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E2B30" w14:textId="77777777" w:rsidR="009554F4" w:rsidRPr="00E21CE2" w:rsidRDefault="009554F4" w:rsidP="0092209A">
            <w:r w:rsidRPr="00E21CE2">
              <w:rPr>
                <w:b/>
              </w:rPr>
              <w:t>7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BD0C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determina a multiplicidade?</w:t>
            </w:r>
          </w:p>
          <w:p w14:paraId="4C65B511" w14:textId="7EB0CCC2" w:rsidR="009554F4" w:rsidRPr="00E21CE2" w:rsidRDefault="009E2A13" w:rsidP="0092209A">
            <w:ins w:id="53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Qual das classes envolvidas em uma associação fornece informações para as outras, além de permitir especificar o nível de dependência de uma classe para com as outras envolvidas na associação</w:t>
            </w:r>
          </w:p>
        </w:tc>
      </w:tr>
      <w:tr w:rsidR="009554F4" w:rsidRPr="00E21CE2" w14:paraId="2241AB74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37919" w14:textId="77777777" w:rsidR="009554F4" w:rsidRPr="00E21CE2" w:rsidRDefault="009554F4" w:rsidP="0092209A">
            <w:r w:rsidRPr="00E21CE2">
              <w:rPr>
                <w:b/>
              </w:rPr>
              <w:t>8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99F9A" w14:textId="77777777" w:rsidR="009554F4" w:rsidRDefault="009554F4" w:rsidP="0092209A">
            <w:pPr>
              <w:rPr>
                <w:ins w:id="54" w:author="Oliveira, Sizue" w:date="2016-10-14T17:02:00Z"/>
                <w:b/>
              </w:rPr>
            </w:pPr>
            <w:r w:rsidRPr="00E21CE2">
              <w:rPr>
                <w:b/>
              </w:rPr>
              <w:t>Dê um exemplo de multiplicidade ternária.</w:t>
            </w:r>
          </w:p>
          <w:p w14:paraId="5FAC31D3" w14:textId="6C005586" w:rsidR="009E2A13" w:rsidRPr="00E21CE2" w:rsidRDefault="009E2A13" w:rsidP="0092209A">
            <w:pPr>
              <w:rPr>
                <w:b/>
              </w:rPr>
            </w:pPr>
            <w:ins w:id="55" w:author="Oliveira, Sizue" w:date="2016-10-14T17:02:00Z">
              <w:r>
                <w:rPr>
                  <w:b/>
                </w:rPr>
                <w:t>Resposta:</w:t>
              </w:r>
            </w:ins>
          </w:p>
          <w:p w14:paraId="497CC9E3" w14:textId="77777777" w:rsidR="009554F4" w:rsidRPr="00E21CE2" w:rsidRDefault="009554F4" w:rsidP="0092209A">
            <w:r w:rsidRPr="00E21CE2">
              <w:t>Relação Professor - Sala de Aula - Aluno.</w:t>
            </w:r>
          </w:p>
          <w:p w14:paraId="5359D55E" w14:textId="77777777" w:rsidR="003835B0" w:rsidRPr="00E21CE2" w:rsidRDefault="003835B0" w:rsidP="0092209A">
            <w:r w:rsidRPr="00E21CE2">
              <w:t xml:space="preserve">Relação </w:t>
            </w:r>
            <w:r w:rsidR="00C64EA0" w:rsidRPr="00E21CE2">
              <w:t>Projeto – Empresa - Projetista.</w:t>
            </w:r>
          </w:p>
          <w:p w14:paraId="385B5110" w14:textId="77777777" w:rsidR="00C64EA0" w:rsidRPr="00E21CE2" w:rsidRDefault="00C64EA0" w:rsidP="0092209A">
            <w:r w:rsidRPr="00E21CE2">
              <w:t>Relação Treinador – Campo – Jogador.</w:t>
            </w:r>
          </w:p>
        </w:tc>
      </w:tr>
      <w:tr w:rsidR="009554F4" w:rsidRPr="00E21CE2" w14:paraId="2ABBFE23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B5669" w14:textId="77777777" w:rsidR="009554F4" w:rsidRPr="00E21CE2" w:rsidRDefault="009554F4" w:rsidP="0092209A">
            <w:r w:rsidRPr="00E21CE2">
              <w:rPr>
                <w:b/>
              </w:rPr>
              <w:t>9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EC8BE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Qual a diferença entre composição e agregação?</w:t>
            </w:r>
          </w:p>
          <w:p w14:paraId="3D380F9E" w14:textId="63DDE8C5" w:rsidR="009554F4" w:rsidRPr="00E21CE2" w:rsidRDefault="009E2A13" w:rsidP="0092209A">
            <w:ins w:id="56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Um relacionamento do tipo agregação é caracterizado quando uma lista de objetos que está relacionada a outro objeto pode existir sem que sejam parte deste objeto. Em composição a lista de objetos que compõem um outro objeto não fazem sentido, ou não existem, sem a presença do objeto-todo.</w:t>
            </w:r>
          </w:p>
        </w:tc>
      </w:tr>
      <w:tr w:rsidR="009554F4" w:rsidRPr="00E21CE2" w14:paraId="1C45E4B0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1411C" w14:textId="77777777" w:rsidR="009554F4" w:rsidRPr="00E21CE2" w:rsidRDefault="009554F4" w:rsidP="0092209A">
            <w:r w:rsidRPr="00E21CE2">
              <w:rPr>
                <w:b/>
              </w:rPr>
              <w:t>10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B9214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Por que o relacionamento é entre objetos e não classes?</w:t>
            </w:r>
          </w:p>
          <w:p w14:paraId="4F201156" w14:textId="5337A768" w:rsidR="009554F4" w:rsidRPr="00E21CE2" w:rsidRDefault="009E2A13" w:rsidP="0092209A">
            <w:ins w:id="57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No diagrama de classe devemos pensar como se comportarão os objetos e não as classes. Multiplicidade não faria sentido se a relação fosse entre as classes e não objetos, afinal, existe apenas uma classe que descreve determinado objeto mas existem diversas instâncias desta classe com seus ciclos de vida. Estas instâncias se relacionam com outras instâncias. Lembre-se, a classe apenas descreve uma "coisa" ela não tem ação e nem propriedade, somente suas instâncias/objetos</w:t>
            </w:r>
            <w:r w:rsidR="000D43FF" w:rsidRPr="00E21CE2">
              <w:t xml:space="preserve"> têm</w:t>
            </w:r>
            <w:r w:rsidR="009554F4" w:rsidRPr="00E21CE2">
              <w:t>.</w:t>
            </w:r>
          </w:p>
        </w:tc>
      </w:tr>
    </w:tbl>
    <w:p w14:paraId="4063029D" w14:textId="77777777" w:rsidR="009554F4" w:rsidRDefault="009554F4" w:rsidP="001C5D6E">
      <w:pPr>
        <w:rPr>
          <w:color w:val="538135"/>
        </w:rPr>
      </w:pPr>
    </w:p>
    <w:p w14:paraId="3168103C" w14:textId="77777777" w:rsidR="009554F4" w:rsidRDefault="009554F4" w:rsidP="001C5D6E">
      <w:pPr>
        <w:rPr>
          <w:color w:val="538135"/>
        </w:rPr>
      </w:pPr>
    </w:p>
    <w:p w14:paraId="0043A76A" w14:textId="77777777" w:rsidR="00E4220E" w:rsidRPr="00E4220E" w:rsidRDefault="00E4220E" w:rsidP="001C5D6E">
      <w:pPr>
        <w:rPr>
          <w:color w:val="538135"/>
        </w:rPr>
      </w:pPr>
    </w:p>
    <w:p w14:paraId="3E7A4A46" w14:textId="77777777" w:rsidR="00491CCA" w:rsidRDefault="00491CCA" w:rsidP="00234574">
      <w:pPr>
        <w:pStyle w:val="Ttulo3"/>
      </w:pPr>
      <w:commentRangeStart w:id="58"/>
      <w:r>
        <w:lastRenderedPageBreak/>
        <w:t>2.10 – TDP</w:t>
      </w:r>
      <w:commentRangeEnd w:id="58"/>
      <w:r w:rsidR="004E330B">
        <w:rPr>
          <w:rStyle w:val="Refdecomentrio"/>
          <w:rFonts w:eastAsia="MS Mincho"/>
          <w:b w:val="0"/>
          <w:color w:val="auto"/>
        </w:rPr>
        <w:commentReference w:id="58"/>
      </w:r>
    </w:p>
    <w:p w14:paraId="7480452E" w14:textId="77777777" w:rsidR="00A9755B" w:rsidRPr="00A9755B" w:rsidRDefault="00A9755B" w:rsidP="00A9755B">
      <w:pPr>
        <w:pStyle w:val="Ttulo4"/>
      </w:pPr>
      <w:proofErr w:type="gramStart"/>
      <w:r w:rsidRPr="00A9755B">
        <w:t>2.10.1 Com</w:t>
      </w:r>
      <w:proofErr w:type="gramEnd"/>
      <w:r w:rsidRPr="00A9755B">
        <w:t xml:space="preserve"> UML não há dúvidas</w:t>
      </w:r>
    </w:p>
    <w:p w14:paraId="77EAF78F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Você e Pedro modelaram as classes muito bem, porém é preciso mostrar a forma como os objetos se relacionam entre si.</w:t>
      </w:r>
    </w:p>
    <w:p w14:paraId="0C2820EA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Na UML não pode haver dúvidas. Uma UML bem definida faz com que o programador nem pense para programar. Ele só lê o diagrama e o traduz para a linguagem de programação.</w:t>
      </w:r>
    </w:p>
    <w:p w14:paraId="7A835D23" w14:textId="38213B83" w:rsidR="00A9755B" w:rsidRPr="00EA3BF2" w:rsidRDefault="00A9755B" w:rsidP="00A9755B">
      <w:pPr>
        <w:rPr>
          <w:b/>
        </w:rPr>
      </w:pPr>
      <w:r w:rsidRPr="00EA3BF2">
        <w:rPr>
          <w:b/>
        </w:rPr>
        <w:t xml:space="preserve">Dentre </w:t>
      </w:r>
      <w:r w:rsidR="00183420">
        <w:rPr>
          <w:b/>
        </w:rPr>
        <w:t xml:space="preserve">os </w:t>
      </w:r>
      <w:r w:rsidRPr="00EA3BF2">
        <w:rPr>
          <w:b/>
        </w:rPr>
        <w:t xml:space="preserve">vários diagramas da UML, existe um chamado Diagrama de Comunicação, que detalha a comunicação entre os objetos. Com o </w:t>
      </w:r>
      <w:r w:rsidR="00183420">
        <w:rPr>
          <w:b/>
        </w:rPr>
        <w:t>D</w:t>
      </w:r>
      <w:r w:rsidRPr="00EA3BF2">
        <w:rPr>
          <w:b/>
        </w:rPr>
        <w:t>iagrama de classes podemos mostrar o relacionamento entre os objetos e dar uma boa noção ao programador na hora de implementar o código.</w:t>
      </w:r>
    </w:p>
    <w:p w14:paraId="1C990765" w14:textId="77777777" w:rsidR="00A9755B" w:rsidRPr="00EA3BF2" w:rsidRDefault="00D51B78" w:rsidP="00A9755B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6D219CB4">
          <v:rect id="_x0000_i1026" style="width:0;height:1.5pt" o:hralign="center" o:hrstd="t" o:hr="t" fillcolor="#aaa" stroked="f"/>
        </w:pict>
      </w:r>
    </w:p>
    <w:p w14:paraId="35BD74F3" w14:textId="77777777" w:rsidR="00A9755B" w:rsidRPr="00A9755B" w:rsidRDefault="00A9755B" w:rsidP="00A9755B">
      <w:pPr>
        <w:pStyle w:val="Ttulo4"/>
        <w:ind w:left="567"/>
      </w:pPr>
      <w:r w:rsidRPr="00A9755B">
        <w:t>Tarefa</w:t>
      </w:r>
    </w:p>
    <w:p w14:paraId="403C5E27" w14:textId="77777777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>Defina os relacionamentos entre os objetos.</w:t>
      </w:r>
    </w:p>
    <w:p w14:paraId="66F4C9C5" w14:textId="68CF4440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 xml:space="preserve">Leia sobre os outros diagramas importantes da UML: o </w:t>
      </w:r>
      <w:r w:rsidR="00183420">
        <w:rPr>
          <w:b/>
        </w:rPr>
        <w:t>D</w:t>
      </w:r>
      <w:r w:rsidRPr="00EA3BF2">
        <w:rPr>
          <w:b/>
        </w:rPr>
        <w:t xml:space="preserve">iagrama de caso de uso e o </w:t>
      </w:r>
      <w:r w:rsidR="00183420">
        <w:rPr>
          <w:b/>
        </w:rPr>
        <w:t>D</w:t>
      </w:r>
      <w:r w:rsidRPr="00EA3BF2">
        <w:rPr>
          <w:b/>
        </w:rPr>
        <w:t>iagrama de comunicação.</w:t>
      </w:r>
    </w:p>
    <w:p w14:paraId="57ED6EF8" w14:textId="77777777" w:rsidR="00A9755B" w:rsidRPr="00A9755B" w:rsidRDefault="00A9755B" w:rsidP="00EA3BF2"/>
    <w:p w14:paraId="4AC70938" w14:textId="77777777" w:rsidR="008E5DE1" w:rsidRDefault="008E5DE1" w:rsidP="00904A3E">
      <w:pPr>
        <w:pStyle w:val="Ttulo4"/>
      </w:pPr>
      <w:r>
        <w:t>Tarefa 1</w:t>
      </w:r>
    </w:p>
    <w:p w14:paraId="50B97D1D" w14:textId="77777777" w:rsidR="008E5DE1" w:rsidRDefault="008E5DE1" w:rsidP="008E5DE1">
      <w:r>
        <w:t xml:space="preserve">A solução deste trabalho se encontra </w:t>
      </w:r>
      <w:r w:rsidRPr="00EA3BF2">
        <w:t>nest</w:t>
      </w:r>
      <w:r w:rsidR="00C64EA0">
        <w:t xml:space="preserve">a imagem: </w:t>
      </w:r>
    </w:p>
    <w:p w14:paraId="77019E38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3D85A2E5" wp14:editId="4AC70E9F">
            <wp:extent cx="4292600" cy="4258945"/>
            <wp:effectExtent l="0" t="0" r="0" b="0"/>
            <wp:docPr id="4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EA3" w14:textId="727A39C4" w:rsidR="008E5DE1" w:rsidRDefault="008E5DE1" w:rsidP="008E5DE1">
      <w:r w:rsidRPr="00564D51">
        <w:lastRenderedPageBreak/>
        <w:t>Educador,</w:t>
      </w:r>
      <w:r>
        <w:rPr>
          <w:b/>
        </w:rPr>
        <w:t xml:space="preserve"> </w:t>
      </w:r>
      <w:r>
        <w:t>um detalhe a se</w:t>
      </w:r>
      <w:r w:rsidR="00183420">
        <w:t>r</w:t>
      </w:r>
      <w:r>
        <w:t xml:space="preserve"> leva</w:t>
      </w:r>
      <w:r w:rsidR="00183420">
        <w:t>do</w:t>
      </w:r>
      <w:r>
        <w:t xml:space="preserve"> em consideração é com </w:t>
      </w:r>
      <w:r w:rsidR="00183420">
        <w:t xml:space="preserve">relação </w:t>
      </w:r>
      <w:r>
        <w:t xml:space="preserve">as classes que implementam a interface </w:t>
      </w:r>
      <w:proofErr w:type="spellStart"/>
      <w:r>
        <w:t>Nameable</w:t>
      </w:r>
      <w:proofErr w:type="spellEnd"/>
      <w:r>
        <w:t xml:space="preserve">. Como ela implica que a classe que a implementa deve ter um atributo </w:t>
      </w:r>
      <w:proofErr w:type="spellStart"/>
      <w:r>
        <w:t>name</w:t>
      </w:r>
      <w:proofErr w:type="spellEnd"/>
      <w:r w:rsidR="00B171A7">
        <w:t>, então omitimos este atributo de todas estas classes.</w:t>
      </w:r>
    </w:p>
    <w:p w14:paraId="20E12319" w14:textId="77777777" w:rsidR="00904A3E" w:rsidRDefault="00904A3E" w:rsidP="00904A3E">
      <w:pPr>
        <w:pStyle w:val="Ttulo4"/>
      </w:pPr>
      <w:r>
        <w:t>Tarefa 2</w:t>
      </w:r>
    </w:p>
    <w:p w14:paraId="780C2C2D" w14:textId="77777777" w:rsidR="00905D62" w:rsidRDefault="00905D62" w:rsidP="00905D62"/>
    <w:p w14:paraId="0607C019" w14:textId="77777777" w:rsidR="00905D62" w:rsidRPr="00905D62" w:rsidRDefault="00905D62" w:rsidP="00905D62"/>
    <w:p w14:paraId="17400393" w14:textId="5DBC62C6" w:rsidR="00564D51" w:rsidRDefault="009642F1" w:rsidP="00564D51">
      <w:pPr>
        <w:pStyle w:val="Ttulo2"/>
        <w:rPr>
          <w:ins w:id="59" w:author="Willian" w:date="2016-10-05T15:57:00Z"/>
        </w:rPr>
      </w:pPr>
      <w:r>
        <w:t>Aula 3 - Arquitetura de software</w:t>
      </w:r>
    </w:p>
    <w:p w14:paraId="0DD5E151" w14:textId="77777777" w:rsidR="00564D51" w:rsidRDefault="00564D51" w:rsidP="00564D51">
      <w:pPr>
        <w:pBdr>
          <w:bottom w:val="single" w:sz="4" w:space="1" w:color="auto"/>
        </w:pBdr>
        <w:spacing w:before="0" w:after="0"/>
        <w:jc w:val="left"/>
      </w:pPr>
    </w:p>
    <w:p w14:paraId="61319BC4" w14:textId="77777777" w:rsidR="00564D51" w:rsidRDefault="00564D51" w:rsidP="00564D51">
      <w:pPr>
        <w:spacing w:before="0" w:after="0"/>
        <w:jc w:val="left"/>
      </w:pPr>
    </w:p>
    <w:p w14:paraId="4731A903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72DA6C3" w14:textId="77777777" w:rsidR="00564D51" w:rsidRDefault="00564D51" w:rsidP="00564D51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0D637C68" w14:textId="77777777" w:rsidR="00564D51" w:rsidRDefault="00564D51" w:rsidP="00564D51">
      <w:pPr>
        <w:spacing w:before="0" w:after="0"/>
        <w:jc w:val="left"/>
      </w:pPr>
      <w:r>
        <w:t xml:space="preserve"> </w:t>
      </w:r>
    </w:p>
    <w:p w14:paraId="3CA85508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0D2F70A" w14:textId="77777777" w:rsidR="00564D51" w:rsidRDefault="00564D51" w:rsidP="00564D51">
      <w:r w:rsidRPr="001C2894">
        <w:t>Ao final da aula, você deverá garantir que o aluno tenha subsídios para</w:t>
      </w:r>
    </w:p>
    <w:p w14:paraId="456CF179" w14:textId="1A55DE0B" w:rsidR="00564D51" w:rsidRDefault="00564D51" w:rsidP="00564D51">
      <w:pPr>
        <w:pStyle w:val="PargrafodaLista"/>
        <w:numPr>
          <w:ilvl w:val="0"/>
          <w:numId w:val="36"/>
        </w:numPr>
      </w:pPr>
      <w:r>
        <w:t>Diferenciar um arquiteto de software e um desenvolvedor</w:t>
      </w:r>
    </w:p>
    <w:p w14:paraId="17079E70" w14:textId="6B341E0A" w:rsidR="00564D51" w:rsidRPr="001C2894" w:rsidRDefault="00564D51" w:rsidP="00564D51">
      <w:pPr>
        <w:pStyle w:val="PargrafodaLista"/>
        <w:numPr>
          <w:ilvl w:val="0"/>
          <w:numId w:val="36"/>
        </w:numPr>
      </w:pPr>
      <w:r>
        <w:t>Entender a arquitetura MVC</w:t>
      </w:r>
    </w:p>
    <w:p w14:paraId="7F789262" w14:textId="77777777" w:rsidR="00564D51" w:rsidRPr="001C2894" w:rsidRDefault="00564D51" w:rsidP="00564D51"/>
    <w:p w14:paraId="4F94BB3A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7DF8334" w14:textId="77777777" w:rsidR="00564D51" w:rsidRDefault="00564D51" w:rsidP="00564D51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74B92147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7D3E9441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64CA7E5E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475EC69F" w14:textId="77777777" w:rsidR="00564D51" w:rsidRPr="001C2894" w:rsidRDefault="00564D51" w:rsidP="00564D51"/>
    <w:p w14:paraId="19F69FE0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25600D3F" w14:textId="77777777" w:rsidR="00564D51" w:rsidRPr="001C2894" w:rsidRDefault="00564D51" w:rsidP="00564D51">
      <w:r w:rsidRPr="001C2894">
        <w:t>Todos os tópicos a seguir, conforme livro do aluno, devem ser trabalhados de forma dinâmica, criativa, com embasamento teórico e prático voltado ao mercado de trabalho.</w:t>
      </w:r>
    </w:p>
    <w:p w14:paraId="783C8CFA" w14:textId="191E1275" w:rsidR="00564D51" w:rsidRDefault="00564D51" w:rsidP="00564D51">
      <w:pPr>
        <w:pStyle w:val="PargrafodaLista"/>
        <w:numPr>
          <w:ilvl w:val="0"/>
          <w:numId w:val="39"/>
        </w:numPr>
      </w:pPr>
      <w:r>
        <w:t>O que é arquitetura de software</w:t>
      </w:r>
      <w:ins w:id="60" w:author="Oliveira, Sizue" w:date="2016-10-14T17:03:00Z">
        <w:r w:rsidR="009E2A13">
          <w:t>;</w:t>
        </w:r>
      </w:ins>
    </w:p>
    <w:p w14:paraId="0215A1D2" w14:textId="4BA0B9E1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O que faz um arquiteto de </w:t>
      </w:r>
      <w:proofErr w:type="spellStart"/>
      <w:r>
        <w:t>software</w:t>
      </w:r>
      <w:proofErr w:type="spellEnd"/>
      <w:ins w:id="61" w:author="Oliveira, Sizue" w:date="2016-10-14T17:03:00Z">
        <w:r w:rsidR="009E2A13">
          <w:t>;</w:t>
        </w:r>
      </w:ins>
    </w:p>
    <w:p w14:paraId="3FAA38D2" w14:textId="7007C633" w:rsidR="00564D51" w:rsidRDefault="00564D51" w:rsidP="00564D51">
      <w:pPr>
        <w:pStyle w:val="PargrafodaLista"/>
        <w:numPr>
          <w:ilvl w:val="0"/>
          <w:numId w:val="39"/>
        </w:numPr>
      </w:pPr>
      <w:r>
        <w:t>MVC</w:t>
      </w:r>
      <w:ins w:id="62" w:author="Oliveira, Sizue" w:date="2016-10-14T17:03:00Z">
        <w:r w:rsidR="009E2A13">
          <w:t>;</w:t>
        </w:r>
      </w:ins>
    </w:p>
    <w:p w14:paraId="7F07BDA3" w14:textId="199D7D65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Sistema de </w:t>
      </w:r>
      <w:ins w:id="63" w:author="Oliveira, Sizue" w:date="2016-10-14T17:04:00Z">
        <w:r w:rsidR="009E2A13">
          <w:t>A</w:t>
        </w:r>
      </w:ins>
      <w:del w:id="64" w:author="Oliveira, Sizue" w:date="2016-10-14T17:04:00Z">
        <w:r w:rsidDel="009E2A13">
          <w:delText>a</w:delText>
        </w:r>
      </w:del>
      <w:r>
        <w:t xml:space="preserve">genda </w:t>
      </w:r>
      <w:ins w:id="65" w:author="Oliveira, Sizue" w:date="2016-10-14T17:04:00Z">
        <w:r w:rsidR="009E2A13">
          <w:t>E</w:t>
        </w:r>
      </w:ins>
      <w:del w:id="66" w:author="Oliveira, Sizue" w:date="2016-10-14T17:04:00Z">
        <w:r w:rsidDel="009E2A13">
          <w:delText>e</w:delText>
        </w:r>
      </w:del>
      <w:r>
        <w:t>letrônica</w:t>
      </w:r>
      <w:ins w:id="67" w:author="Oliveira, Sizue" w:date="2016-10-14T17:03:00Z">
        <w:r w:rsidR="009E2A13">
          <w:t>;</w:t>
        </w:r>
      </w:ins>
    </w:p>
    <w:p w14:paraId="58DA35EB" w14:textId="39F2B128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Criando </w:t>
      </w:r>
      <w:del w:id="68" w:author="Oliveira, Sizue" w:date="2016-10-14T17:04:00Z">
        <w:r w:rsidDel="009E2A13">
          <w:delText>noss</w:delText>
        </w:r>
      </w:del>
      <w:r>
        <w:t xml:space="preserve">os </w:t>
      </w:r>
      <w:proofErr w:type="spellStart"/>
      <w:ins w:id="69" w:author="Oliveira, Sizue" w:date="2016-10-14T17:03:00Z">
        <w:r w:rsidR="009E2A13">
          <w:t>M</w:t>
        </w:r>
      </w:ins>
      <w:del w:id="70" w:author="Oliveira, Sizue" w:date="2016-10-14T17:03:00Z">
        <w:r w:rsidDel="009E2A13">
          <w:delText>m</w:delText>
        </w:r>
      </w:del>
      <w:r>
        <w:t>odels</w:t>
      </w:r>
      <w:proofErr w:type="spellEnd"/>
      <w:ins w:id="71" w:author="Oliveira, Sizue" w:date="2016-10-14T17:03:00Z">
        <w:r w:rsidR="009E2A13">
          <w:t>.</w:t>
        </w:r>
      </w:ins>
    </w:p>
    <w:p w14:paraId="45F947EF" w14:textId="77777777" w:rsidR="00564D51" w:rsidRPr="001C2894" w:rsidRDefault="00564D51" w:rsidP="00564D51">
      <w:pPr>
        <w:pStyle w:val="PargrafodaLista"/>
      </w:pPr>
    </w:p>
    <w:p w14:paraId="07497212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27A9D2A4" w14:textId="77777777" w:rsidR="00564D51" w:rsidRPr="00561E8D" w:rsidRDefault="00564D51" w:rsidP="00564D51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39029699" w14:textId="77777777" w:rsidR="00564D51" w:rsidRPr="001C2894" w:rsidRDefault="00564D51" w:rsidP="00564D51">
      <w:pPr>
        <w:pBdr>
          <w:bottom w:val="single" w:sz="4" w:space="1" w:color="auto"/>
        </w:pBdr>
      </w:pPr>
    </w:p>
    <w:p w14:paraId="33584E30" w14:textId="77777777" w:rsidR="00564D51" w:rsidRDefault="00564D51" w:rsidP="00564D51">
      <w:pPr>
        <w:pStyle w:val="Ttulo2"/>
      </w:pPr>
    </w:p>
    <w:p w14:paraId="77C9E415" w14:textId="77777777" w:rsidR="00564D51" w:rsidRPr="00564D51" w:rsidRDefault="00564D51" w:rsidP="00564D51"/>
    <w:p w14:paraId="17309A5D" w14:textId="77777777" w:rsidR="00904A3E" w:rsidRDefault="009642F1" w:rsidP="00904A3E">
      <w:pPr>
        <w:pStyle w:val="Ttulo3"/>
      </w:pPr>
      <w:commentRangeStart w:id="72"/>
      <w:r>
        <w:t>3.1 - O que é arquitetura de software</w:t>
      </w:r>
      <w:commentRangeEnd w:id="72"/>
      <w:r w:rsidR="009E2A13">
        <w:rPr>
          <w:rStyle w:val="Refdecomentrio"/>
          <w:rFonts w:eastAsia="MS Mincho"/>
          <w:b w:val="0"/>
          <w:color w:val="auto"/>
        </w:rPr>
        <w:commentReference w:id="72"/>
      </w:r>
    </w:p>
    <w:p w14:paraId="3E9EA140" w14:textId="77777777" w:rsidR="00183420" w:rsidRDefault="00E82BAF" w:rsidP="002F4E90">
      <w:pPr>
        <w:pStyle w:val="Ttulo4"/>
      </w:pPr>
      <w:r>
        <w:t>3.1.1 Definição</w:t>
      </w:r>
    </w:p>
    <w:p w14:paraId="669CE851" w14:textId="6830D0E7" w:rsidR="00AC2AA6" w:rsidRDefault="00F97504" w:rsidP="00EA3BF2">
      <w:r>
        <w:t>Para definir melhor, n</w:t>
      </w:r>
      <w:r w:rsidRPr="00F97504">
        <w:t>o caso de arquitetura, uma definição concisa é: "Arquitetura é a definição dos elementos que compõem uma estrutura e como eles se relacionam". Quando entramos em algo mais específico como "Arquitetura de Software"</w:t>
      </w:r>
      <w:r w:rsidR="00183420">
        <w:t>,</w:t>
      </w:r>
      <w:r w:rsidRPr="00F97504">
        <w:t xml:space="preserve"> o que muda é a definição de quem são os elementos utilizados, qual a estrutura e </w:t>
      </w:r>
      <w:r w:rsidR="00183420">
        <w:t xml:space="preserve">as </w:t>
      </w:r>
      <w:r w:rsidRPr="00F97504">
        <w:t>possibilidades de relacionamento entre eles</w:t>
      </w:r>
      <w:r>
        <w:t>. E neste caso a estrutura é o próprio software e os elementos constituintes d</w:t>
      </w:r>
      <w:r w:rsidR="00183420">
        <w:t>el</w:t>
      </w:r>
      <w:r>
        <w:t>e</w:t>
      </w:r>
      <w:r w:rsidR="00183420">
        <w:t>, que</w:t>
      </w:r>
      <w:r>
        <w:t xml:space="preserve"> podem ser classes, componentes, serviços e etc.</w:t>
      </w:r>
    </w:p>
    <w:p w14:paraId="2C8963FD" w14:textId="134DDD1A" w:rsidR="00AC2AA6" w:rsidRPr="008479FC" w:rsidRDefault="00AC2AA6" w:rsidP="00AC2AA6">
      <w:r w:rsidRPr="008479FC">
        <w:t xml:space="preserve">A arquitetura é um projeto, mas nem todo projeto pode ser considerado arquitetura, pois muitas decisões de projeto são deixadas de lado na arquitetura. A arquitetura serve para deixar </w:t>
      </w:r>
      <w:r w:rsidR="00183420">
        <w:t xml:space="preserve">as </w:t>
      </w:r>
      <w:proofErr w:type="gramStart"/>
      <w:r w:rsidRPr="008479FC">
        <w:t xml:space="preserve">restrições </w:t>
      </w:r>
      <w:r w:rsidR="00183420">
        <w:t xml:space="preserve"> para</w:t>
      </w:r>
      <w:proofErr w:type="gramEnd"/>
      <w:r w:rsidR="00183420">
        <w:t xml:space="preserve"> </w:t>
      </w:r>
      <w:r w:rsidRPr="008479FC">
        <w:t>as atividades futuras, que devem produzir códigos ou projetos mais detalhados conforme a arquitetura.</w:t>
      </w:r>
    </w:p>
    <w:p w14:paraId="2DCD9E5A" w14:textId="77777777" w:rsidR="00AC2AA6" w:rsidRPr="00EA3BF2" w:rsidRDefault="00AC2AA6" w:rsidP="00EA3BF2"/>
    <w:p w14:paraId="4440BA70" w14:textId="77777777" w:rsidR="00E82BAF" w:rsidRPr="00E82BAF" w:rsidRDefault="00E82BAF" w:rsidP="00EA3BF2">
      <w:pPr>
        <w:pStyle w:val="Ttulo4"/>
      </w:pPr>
      <w:r>
        <w:t>3.1.2 Importância</w:t>
      </w:r>
    </w:p>
    <w:p w14:paraId="023D2911" w14:textId="77777777" w:rsidR="00904A3E" w:rsidRPr="00904A3E" w:rsidRDefault="00904A3E" w:rsidP="00904A3E">
      <w:r>
        <w:t>É</w:t>
      </w:r>
      <w:r w:rsidR="00685851">
        <w:t xml:space="preserve"> uma atividade no desenvolvimento de software que define a estrutura de um </w:t>
      </w:r>
      <w:proofErr w:type="gramStart"/>
      <w:r w:rsidR="00685851">
        <w:t xml:space="preserve">sistema </w:t>
      </w:r>
      <w:r w:rsidR="00C64EA0">
        <w:t xml:space="preserve"> de</w:t>
      </w:r>
      <w:proofErr w:type="gramEnd"/>
      <w:r w:rsidR="008479FC">
        <w:t xml:space="preserve"> </w:t>
      </w:r>
      <w:r w:rsidR="00685851">
        <w:t>alto nível, sem ater-se a tecnologia utilizada.</w:t>
      </w:r>
    </w:p>
    <w:p w14:paraId="7F5D2480" w14:textId="77777777" w:rsidR="009642F1" w:rsidRDefault="009642F1" w:rsidP="006C52CC">
      <w:pPr>
        <w:pStyle w:val="Ttulo3"/>
      </w:pPr>
      <w:r>
        <w:t>3.2 - O que faz um arquiteto de software</w:t>
      </w:r>
    </w:p>
    <w:p w14:paraId="5911E24A" w14:textId="44736879" w:rsidR="00FE7EA9" w:rsidRPr="006947A9" w:rsidRDefault="00FE7EA9" w:rsidP="009642F1">
      <w:r w:rsidRPr="006947A9">
        <w:t>Um arquiteto de software já foi um programador alguma vez na vida. Ele não programa, mas não é só por isso que ele está afastado ou defasado em relação a programação. Como ele define os requisitos, ele deve também ser o revisor dos artefatos (entregáveis que geram valor ao projeto) para validar a conformidade do que está sendo desenvolvido com o que vou modelado</w:t>
      </w:r>
      <w:r w:rsidR="00183420">
        <w:t xml:space="preserve"> confuso ???</w:t>
      </w:r>
      <w:r w:rsidRPr="006947A9">
        <w:t xml:space="preserve">. Isto implica que o arquiteto fará também a revisão do código que está sendo desenvolvido, verificando se </w:t>
      </w:r>
      <w:r w:rsidR="007E0C8A">
        <w:t xml:space="preserve">as </w:t>
      </w:r>
      <w:r w:rsidRPr="006947A9">
        <w:t>boas práticas estão sendo aplicadas corretamente e etc. Resumindo, o arquiteto não programa, mas está em contato constante com a programação.</w:t>
      </w:r>
    </w:p>
    <w:p w14:paraId="1E2322A0" w14:textId="77777777" w:rsidR="00FE7EA9" w:rsidRPr="00FE7EA9" w:rsidRDefault="00FE7EA9" w:rsidP="009642F1">
      <w:pPr>
        <w:rPr>
          <w:color w:val="538135"/>
        </w:rPr>
      </w:pPr>
    </w:p>
    <w:p w14:paraId="44F423A0" w14:textId="77777777" w:rsidR="009642F1" w:rsidRDefault="009642F1" w:rsidP="006C52CC">
      <w:pPr>
        <w:pStyle w:val="Ttulo3"/>
      </w:pPr>
      <w:r>
        <w:t>3.3 - O MVC</w:t>
      </w:r>
    </w:p>
    <w:p w14:paraId="6507803F" w14:textId="77777777" w:rsidR="00685851" w:rsidRPr="00685851" w:rsidRDefault="00685851" w:rsidP="00685851">
      <w:r>
        <w:t xml:space="preserve">O MVC é uma arquitetura de software que organiza as classes em três camadas, ou categorias: a Model, </w:t>
      </w:r>
      <w:r w:rsidR="007E0C8A">
        <w:t xml:space="preserve">a </w:t>
      </w:r>
      <w:r>
        <w:t>View e a Controller.</w:t>
      </w:r>
    </w:p>
    <w:p w14:paraId="224CDD72" w14:textId="6477C08C" w:rsidR="00700EDF" w:rsidRDefault="00700EDF" w:rsidP="009642F1">
      <w:r w:rsidRPr="00700EDF">
        <w:lastRenderedPageBreak/>
        <w:t xml:space="preserve">Em </w:t>
      </w:r>
      <w:proofErr w:type="spellStart"/>
      <w:r w:rsidRPr="00700EDF">
        <w:t>Smalltalk</w:t>
      </w:r>
      <w:proofErr w:type="spellEnd"/>
      <w:r w:rsidRPr="00700EDF">
        <w:t xml:space="preserve"> tudo é objeto: os números, as classes, os métodos, blocos de código, etc. Não há tipos primitivos, ao contrário de outras linguagens orientadas a objeto; strings, números e caracteres são implementados como classes em </w:t>
      </w:r>
      <w:proofErr w:type="spellStart"/>
      <w:r w:rsidRPr="00700EDF">
        <w:t>Smalltalk</w:t>
      </w:r>
      <w:proofErr w:type="spellEnd"/>
      <w:r w:rsidRPr="00700EDF">
        <w:t xml:space="preserve">, por isso </w:t>
      </w:r>
      <w:proofErr w:type="spellStart"/>
      <w:r w:rsidRPr="00700EDF">
        <w:t>esta</w:t>
      </w:r>
      <w:proofErr w:type="spellEnd"/>
      <w:r w:rsidRPr="00700EDF">
        <w:t xml:space="preserve"> linguagem é considerada puramente orientada a objetos.</w:t>
      </w:r>
      <w:r>
        <w:t xml:space="preserve"> Para complemento</w:t>
      </w:r>
      <w:r w:rsidR="00E82BAF">
        <w:t xml:space="preserve"> você </w:t>
      </w:r>
      <w:r w:rsidR="007E0C8A">
        <w:t xml:space="preserve">educador </w:t>
      </w:r>
      <w:r w:rsidR="00E82BAF">
        <w:t>deve se aprimorar</w:t>
      </w:r>
      <w:r w:rsidR="007E0C8A">
        <w:t xml:space="preserve">, </w:t>
      </w:r>
      <w:r w:rsidR="00E82BAF">
        <w:t xml:space="preserve">para maiores informações </w:t>
      </w:r>
      <w:r w:rsidR="007E0C8A">
        <w:t>passe n</w:t>
      </w:r>
      <w:r>
        <w:t xml:space="preserve">o site: </w:t>
      </w:r>
      <w:hyperlink r:id="rId24" w:history="1">
        <w:r w:rsidRPr="006D1C63">
          <w:rPr>
            <w:rStyle w:val="Hyperlink"/>
          </w:rPr>
          <w:t>http://squeak.org/</w:t>
        </w:r>
      </w:hyperlink>
      <w:r>
        <w:t xml:space="preserve"> .</w:t>
      </w:r>
      <w:r w:rsidR="00685851">
        <w:t xml:space="preserve"> Revise a Unidade 1.</w:t>
      </w:r>
    </w:p>
    <w:p w14:paraId="79D81D93" w14:textId="77777777" w:rsidR="009642F1" w:rsidRDefault="009642F1" w:rsidP="009642F1"/>
    <w:p w14:paraId="72F39553" w14:textId="01380E85" w:rsidR="009642F1" w:rsidRDefault="006C52CC" w:rsidP="006C52CC">
      <w:pPr>
        <w:pStyle w:val="Ttulo3"/>
      </w:pPr>
      <w:commentRangeStart w:id="73"/>
      <w:r>
        <w:t xml:space="preserve">3.4 - Sistema Agenda </w:t>
      </w:r>
      <w:ins w:id="74" w:author="Oliveira, Sizue" w:date="2016-10-14T17:04:00Z">
        <w:r w:rsidR="009E2A13">
          <w:t>E</w:t>
        </w:r>
      </w:ins>
      <w:del w:id="75" w:author="Oliveira, Sizue" w:date="2016-10-14T17:04:00Z">
        <w:r w:rsidDel="009E2A13">
          <w:delText>e</w:delText>
        </w:r>
      </w:del>
      <w:r>
        <w:t>letrônica</w:t>
      </w:r>
      <w:commentRangeEnd w:id="73"/>
      <w:r w:rsidR="009E2A13">
        <w:rPr>
          <w:rStyle w:val="Refdecomentrio"/>
          <w:rFonts w:eastAsia="MS Mincho"/>
          <w:b w:val="0"/>
          <w:color w:val="auto"/>
        </w:rPr>
        <w:commentReference w:id="73"/>
      </w:r>
    </w:p>
    <w:p w14:paraId="05B473FD" w14:textId="77777777" w:rsidR="00183420" w:rsidRDefault="00E82BAF" w:rsidP="002F4E90">
      <w:pPr>
        <w:pStyle w:val="Ttulo4"/>
      </w:pPr>
      <w:r>
        <w:t>3.4.1 Requisitos do sistema</w:t>
      </w:r>
    </w:p>
    <w:p w14:paraId="76D25480" w14:textId="77777777" w:rsidR="00685851" w:rsidRDefault="00685851" w:rsidP="00685851">
      <w:r>
        <w:t>Mais uma vez estamos definindo os requisitos do software. Este papel geralmente é do gerente de projetos, mas em muitas empresas que não possuem um funcionário deste cargo, esta atividade é feita pelo analista de sistemas ou programador.</w:t>
      </w:r>
    </w:p>
    <w:p w14:paraId="7E00970D" w14:textId="77777777" w:rsidR="00D05695" w:rsidRDefault="00D05695" w:rsidP="00685851">
      <w:r>
        <w:t>Neste tópico foi feita uma breve descrição dos requisitos do nosso próximo exemplo prático. Este exemplo será desenvolvido até o final deste curso, e é o maior exemplo até então.</w:t>
      </w:r>
    </w:p>
    <w:p w14:paraId="2D22DE5D" w14:textId="77777777" w:rsidR="00183420" w:rsidRDefault="00D05695">
      <w:r>
        <w:t>Recomendamos que você, educador, finalize este exemplo antes mesmo de começar esta aula (Aula 3 – Unidade 4), pode ocorrer problemas de execução de código durante a aula que poderia</w:t>
      </w:r>
      <w:r w:rsidR="007E0C8A">
        <w:t>m</w:t>
      </w:r>
      <w:r>
        <w:t xml:space="preserve"> atrapalhar o andamento da aula.</w:t>
      </w:r>
    </w:p>
    <w:p w14:paraId="2DB97206" w14:textId="49E038DF" w:rsidR="009642F1" w:rsidRDefault="006C52CC" w:rsidP="006C52CC">
      <w:pPr>
        <w:pStyle w:val="Ttulo3"/>
      </w:pPr>
      <w:commentRangeStart w:id="76"/>
      <w:r>
        <w:t xml:space="preserve">3.5 - Criando </w:t>
      </w:r>
      <w:del w:id="77" w:author="Oliveira, Sizue" w:date="2016-10-14T17:04:00Z">
        <w:r w:rsidDel="009E2A13">
          <w:delText>noss</w:delText>
        </w:r>
      </w:del>
      <w:r>
        <w:t xml:space="preserve">os </w:t>
      </w:r>
      <w:proofErr w:type="spellStart"/>
      <w:r>
        <w:t>Models</w:t>
      </w:r>
      <w:commentRangeEnd w:id="76"/>
      <w:proofErr w:type="spellEnd"/>
      <w:r w:rsidR="009E2A13">
        <w:rPr>
          <w:rStyle w:val="Refdecomentrio"/>
          <w:rFonts w:eastAsia="MS Mincho"/>
          <w:b w:val="0"/>
          <w:color w:val="auto"/>
        </w:rPr>
        <w:commentReference w:id="76"/>
      </w:r>
    </w:p>
    <w:p w14:paraId="3E581AA9" w14:textId="77777777" w:rsidR="00E82BAF" w:rsidRPr="00E82BAF" w:rsidRDefault="00E82BAF" w:rsidP="00EA3BF2">
      <w:pPr>
        <w:pStyle w:val="Ttulo4"/>
      </w:pPr>
      <w:r>
        <w:t>3.5.1 Enumerações</w:t>
      </w:r>
    </w:p>
    <w:p w14:paraId="55038E00" w14:textId="66EA667B" w:rsidR="001C5D6E" w:rsidRDefault="00700EDF" w:rsidP="0053136B">
      <w:r w:rsidRPr="00564D51">
        <w:t>Educador</w:t>
      </w:r>
      <w:r>
        <w:t xml:space="preserve">, </w:t>
      </w:r>
      <w:r w:rsidR="0092209A">
        <w:t>a partir deste tópico o curso se torna totalmente prático. Os exemplos de código serão mostrados em forma de passo-a-passo, mas os alunos não terão o código pronto para consulta</w:t>
      </w:r>
      <w:r w:rsidR="007E0C8A">
        <w:t>r</w:t>
      </w:r>
      <w:r w:rsidR="0092209A">
        <w:t>. Muitos bugs (problemas no código ou execução do programa) acontecerão com os alunos, pois é natural que isto aconteça com programadores estudantes, então é primordial que os alunos recebam acompanhamento, seja este individual ou pelo quadro negro, repassando os exemplos, explicando ao aluno de forma diferente, tentando ajuda-lo a pesquisar uma solução na internet.</w:t>
      </w:r>
    </w:p>
    <w:p w14:paraId="046B7038" w14:textId="77777777" w:rsidR="0092209A" w:rsidRDefault="0092209A" w:rsidP="0053136B">
      <w:r>
        <w:t>Apenas em último caso corrija o</w:t>
      </w:r>
      <w:r w:rsidR="00F97504">
        <w:t>s</w:t>
      </w:r>
      <w:r>
        <w:t xml:space="preserve"> bug</w:t>
      </w:r>
      <w:r w:rsidR="00F97504">
        <w:t>s</w:t>
      </w:r>
      <w:r>
        <w:t xml:space="preserve"> do aluno. Corrija apenas em casos que o aluno está atrasando o andamento da aula ou caso observe uma frustração muito grande vinda do mesmo. É primordial para a formação do profissional da programação que ele saiba identificar e resolver bugs. Além do aluno começar a ser mais produtivo cada vez que ele consegue resolver os bugs sozinho, ele ganha habilidades para manutenção em código de terceiros.</w:t>
      </w:r>
    </w:p>
    <w:p w14:paraId="28BCBC22" w14:textId="77777777" w:rsidR="001C5D6E" w:rsidRDefault="001C5D6E" w:rsidP="001C5D6E">
      <w:pPr>
        <w:pStyle w:val="Ttulo3"/>
      </w:pPr>
      <w:commentRangeStart w:id="78"/>
      <w:r>
        <w:t xml:space="preserve">3.6 – Resumo </w:t>
      </w:r>
      <w:commentRangeEnd w:id="78"/>
      <w:r w:rsidR="00925156">
        <w:rPr>
          <w:rStyle w:val="Refdecomentrio"/>
          <w:rFonts w:eastAsia="MS Mincho"/>
          <w:b w:val="0"/>
          <w:color w:val="auto"/>
        </w:rPr>
        <w:commentReference w:id="78"/>
      </w:r>
    </w:p>
    <w:p w14:paraId="6B8A2922" w14:textId="77777777" w:rsidR="00D35954" w:rsidRDefault="00D35954" w:rsidP="00D35954">
      <w:commentRangeStart w:id="79"/>
      <w:r>
        <w:t xml:space="preserve">Retome os tópicos abordados na aula </w:t>
      </w:r>
      <w:commentRangeStart w:id="80"/>
      <w:r>
        <w:t>questionando</w:t>
      </w:r>
      <w:commentRangeEnd w:id="80"/>
      <w:r w:rsidR="00925156">
        <w:rPr>
          <w:rStyle w:val="Refdecomentrio"/>
        </w:rPr>
        <w:commentReference w:id="80"/>
      </w:r>
      <w:r>
        <w:t xml:space="preserve"> aos seus alunos.</w:t>
      </w:r>
    </w:p>
    <w:p w14:paraId="2E58F3D1" w14:textId="496A60DD" w:rsidR="00D35954" w:rsidRDefault="00D35954" w:rsidP="00D35954">
      <w:r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sobre aula de hoje e quem se habilitaria a resumir o que foi visto, faça isso toda aula com um aluno diferente para treiná-los quanto ao desenvolvimento de comunicação e ao final da fala do aluno, resuma os tópicos.</w:t>
      </w:r>
      <w:commentRangeEnd w:id="79"/>
      <w:r w:rsidR="00925156">
        <w:rPr>
          <w:rStyle w:val="Refdecomentrio"/>
        </w:rPr>
        <w:commentReference w:id="79"/>
      </w:r>
    </w:p>
    <w:p w14:paraId="258E5326" w14:textId="77777777" w:rsidR="00905D62" w:rsidRPr="001C5D6E" w:rsidRDefault="00905D62" w:rsidP="00905D62">
      <w:pPr>
        <w:rPr>
          <w:rFonts w:ascii="Times New Roman" w:hAnsi="Times New Roman"/>
          <w:sz w:val="24"/>
        </w:rPr>
      </w:pPr>
      <w:r w:rsidRPr="001C5D6E">
        <w:rPr>
          <w:shd w:val="clear" w:color="auto" w:fill="FFFFFF"/>
        </w:rPr>
        <w:t xml:space="preserve">Nesta aula definimos e vimos a importância da Arquitetura de Software. O MVC é um padrão de arquitetura de software que propõe a separação da aplicação em três camadas: </w:t>
      </w:r>
      <w:proofErr w:type="spellStart"/>
      <w:r w:rsidRPr="001C5D6E">
        <w:rPr>
          <w:shd w:val="clear" w:color="auto" w:fill="FFFFFF"/>
        </w:rPr>
        <w:t>model</w:t>
      </w:r>
      <w:proofErr w:type="spellEnd"/>
      <w:r w:rsidRPr="001C5D6E">
        <w:rPr>
          <w:shd w:val="clear" w:color="auto" w:fill="FFFFFF"/>
        </w:rPr>
        <w:t xml:space="preserve">, </w:t>
      </w:r>
      <w:proofErr w:type="spellStart"/>
      <w:r w:rsidRPr="001C5D6E">
        <w:rPr>
          <w:shd w:val="clear" w:color="auto" w:fill="FFFFFF"/>
        </w:rPr>
        <w:t>view</w:t>
      </w:r>
      <w:proofErr w:type="spellEnd"/>
      <w:r w:rsidRPr="001C5D6E">
        <w:rPr>
          <w:shd w:val="clear" w:color="auto" w:fill="FFFFFF"/>
        </w:rPr>
        <w:t xml:space="preserve"> e </w:t>
      </w:r>
      <w:proofErr w:type="spellStart"/>
      <w:r w:rsidRPr="001C5D6E">
        <w:rPr>
          <w:shd w:val="clear" w:color="auto" w:fill="FFFFFF"/>
        </w:rPr>
        <w:t>controller</w:t>
      </w:r>
      <w:proofErr w:type="spellEnd"/>
      <w:r w:rsidRPr="001C5D6E">
        <w:rPr>
          <w:shd w:val="clear" w:color="auto" w:fill="FFFFFF"/>
        </w:rPr>
        <w:t xml:space="preserve">. É uma maneira de criar classes cada vez mais independentes de outras e que sejam </w:t>
      </w:r>
      <w:r w:rsidRPr="001C5D6E">
        <w:rPr>
          <w:shd w:val="clear" w:color="auto" w:fill="FFFFFF"/>
        </w:rPr>
        <w:lastRenderedPageBreak/>
        <w:t xml:space="preserve">focadas apenas em suas responsabilidades. Nesta aula, criamos a camada Model sendo sua aplicação importante para a manipulação de dados de um sistema. </w:t>
      </w:r>
    </w:p>
    <w:p w14:paraId="60189173" w14:textId="77777777" w:rsidR="00905D62" w:rsidRPr="005D6B2D" w:rsidRDefault="00905D62" w:rsidP="00D35954"/>
    <w:p w14:paraId="2990CEE8" w14:textId="77777777" w:rsidR="00D35954" w:rsidRPr="00D35954" w:rsidRDefault="00D35954" w:rsidP="00EA3BF2"/>
    <w:p w14:paraId="335E63DD" w14:textId="77777777" w:rsidR="001C5D6E" w:rsidRDefault="001C5D6E" w:rsidP="001C5D6E">
      <w:pPr>
        <w:pStyle w:val="Ttulo3"/>
      </w:pPr>
      <w:commentRangeStart w:id="81"/>
      <w:r>
        <w:t>3.7 – Exercícios</w:t>
      </w:r>
      <w:commentRangeEnd w:id="81"/>
      <w:r w:rsidR="00586977">
        <w:rPr>
          <w:rStyle w:val="Refdecomentrio"/>
          <w:rFonts w:eastAsia="MS Mincho"/>
          <w:b w:val="0"/>
          <w:color w:val="auto"/>
        </w:rPr>
        <w:commentReference w:id="81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8296"/>
      </w:tblGrid>
      <w:tr w:rsidR="008479FC" w:rsidRPr="00E21CE2" w14:paraId="7F021BA9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9D6FF" w14:textId="77777777" w:rsidR="00685851" w:rsidRPr="00E21CE2" w:rsidRDefault="00685851" w:rsidP="0092209A">
            <w:r w:rsidRPr="00E21CE2"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9D9F1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Defina arquitetura de software e sua importância.</w:t>
            </w:r>
          </w:p>
          <w:p w14:paraId="7F9ABC34" w14:textId="7B2F2B57" w:rsidR="00F6432E" w:rsidRPr="00E21CE2" w:rsidRDefault="00925156" w:rsidP="00F6432E">
            <w:ins w:id="82" w:author="Oliveira, Sizue" w:date="2016-10-14T17:09:00Z">
              <w:r>
                <w:t xml:space="preserve">Resposta: </w:t>
              </w:r>
            </w:ins>
            <w:r w:rsidR="00F6432E" w:rsidRPr="00E21CE2">
              <w:t>A arquitetura de software surgiu como uma vertente da engenharia de software. De forma geral, é um conjunto de divisões e relações do todo com suas partes.</w:t>
            </w:r>
          </w:p>
          <w:p w14:paraId="6E3305EF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Definição</w:t>
            </w:r>
          </w:p>
          <w:p w14:paraId="36778328" w14:textId="1112D282" w:rsidR="00F6432E" w:rsidRPr="00E21CE2" w:rsidRDefault="00F6432E" w:rsidP="00F6432E">
            <w:r w:rsidRPr="00E21CE2">
              <w:t xml:space="preserve">A arquitetura é um projeto, mas nem todo projeto pode ser considerado arquitetura, pois muitas decisões de projetos são deixadas de lado na arquitetura. A arquitetura serve para deixar </w:t>
            </w:r>
            <w:r w:rsidR="007E0C8A" w:rsidRPr="00E21CE2">
              <w:t xml:space="preserve">as </w:t>
            </w:r>
            <w:r w:rsidRPr="00E21CE2">
              <w:t xml:space="preserve">restrições </w:t>
            </w:r>
            <w:r w:rsidR="007E0C8A" w:rsidRPr="00E21CE2">
              <w:t xml:space="preserve">para </w:t>
            </w:r>
            <w:r w:rsidRPr="00E21CE2">
              <w:t>as atividades futuras, que devem produzir códigos ou projetos mais detalhados conforme a arquitetura.</w:t>
            </w:r>
          </w:p>
          <w:p w14:paraId="21EF6D93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Importância</w:t>
            </w:r>
          </w:p>
          <w:p w14:paraId="794B6449" w14:textId="77777777" w:rsidR="00F6432E" w:rsidRPr="00E21CE2" w:rsidRDefault="00F6432E" w:rsidP="00F6432E">
            <w:r w:rsidRPr="00E21CE2">
              <w:t>A arquitetura de software apresenta uma abstração comum de um sistema que a maioria dos grupos de interesse (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t>) pode utilizar como base de negociação, consenso, entendimento e comunicação.</w:t>
            </w:r>
          </w:p>
          <w:p w14:paraId="5C533416" w14:textId="77777777" w:rsidR="00905D62" w:rsidRPr="00E21CE2" w:rsidRDefault="00F6432E" w:rsidP="00F6432E">
            <w:pPr>
              <w:rPr>
                <w:b/>
              </w:rPr>
            </w:pPr>
            <w:r w:rsidRPr="00E21CE2">
              <w:t>Também pode ser usada para abstração transferível do sistema, pois ela constitui um modelo relativamente simples da estrutura e da relação entre os elementos de um sistema e esse modelo pode ser utilizado em outros sistemas que sejam similares.</w:t>
            </w:r>
          </w:p>
        </w:tc>
      </w:tr>
      <w:tr w:rsidR="004F277E" w:rsidRPr="00E21CE2" w14:paraId="63094F6A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C2346" w14:textId="77777777" w:rsidR="00685851" w:rsidRPr="00E21CE2" w:rsidRDefault="00685851" w:rsidP="0092209A">
            <w:r w:rsidRPr="00E21CE2"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1F818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competências de um arquiteto de software?</w:t>
            </w:r>
          </w:p>
          <w:p w14:paraId="10676506" w14:textId="2301AB5F" w:rsidR="00F6432E" w:rsidRPr="00E21CE2" w:rsidRDefault="00925156" w:rsidP="00F6432E">
            <w:ins w:id="83" w:author="Oliveira, Sizue" w:date="2016-10-14T17:09:00Z">
              <w:r>
                <w:t xml:space="preserve">Resposta: </w:t>
              </w:r>
            </w:ins>
            <w:r w:rsidR="00F6432E" w:rsidRPr="00E21CE2">
              <w:t>De acordo com o tipo de sistema, as funções do arquiteto podem ser:</w:t>
            </w:r>
          </w:p>
          <w:p w14:paraId="699B4269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 xml:space="preserve">Estabelecimento de requisitos: onde o arquiteto é responsável pelo entendimento e gestão dos requisitos não funcionais do sistema. Os arquitetos podem trabalhar diretamente com os 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rPr>
                <w:i/>
              </w:rPr>
              <w:t>.</w:t>
            </w:r>
          </w:p>
          <w:p w14:paraId="044FAEEF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Avaliação do risco técnico do sistema: o arquiteto fornece um plano de risco e avalia o impacto e os riscos que alguma mudança terá no sistema.</w:t>
            </w:r>
          </w:p>
          <w:p w14:paraId="7FF6B2CE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Análise do domínio do sistema: o arquiteto deve dividir os problemas em partes e estruturar soluções que possam abordar as necessidades da organização.</w:t>
            </w:r>
          </w:p>
          <w:p w14:paraId="36367A94" w14:textId="77777777" w:rsidR="00F6432E" w:rsidRPr="00E21CE2" w:rsidRDefault="00F6432E" w:rsidP="00EA3BF2">
            <w:pPr>
              <w:pStyle w:val="PargrafodaLista"/>
              <w:numPr>
                <w:ilvl w:val="0"/>
                <w:numId w:val="31"/>
              </w:numPr>
            </w:pPr>
            <w:r w:rsidRPr="00E21CE2">
              <w:t>Também pode ser revisor dos entregáveis do sistema, desenvolvedor e mentor de projetistas e desenvolvedores, e líder de equipe.</w:t>
            </w:r>
          </w:p>
        </w:tc>
      </w:tr>
      <w:tr w:rsidR="004F277E" w:rsidRPr="00E21CE2" w14:paraId="251E9C1E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87291" w14:textId="77777777" w:rsidR="00685851" w:rsidRPr="00E21CE2" w:rsidRDefault="00685851" w:rsidP="0092209A">
            <w:r w:rsidRPr="00E21CE2"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01571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é MVC?</w:t>
            </w:r>
          </w:p>
          <w:p w14:paraId="71937820" w14:textId="12181117" w:rsidR="00F6432E" w:rsidRPr="00E21CE2" w:rsidRDefault="00925156" w:rsidP="00F6432E">
            <w:ins w:id="84" w:author="Oliveira, Sizue" w:date="2016-10-14T17:09:00Z">
              <w:r>
                <w:t xml:space="preserve">Resposta: </w:t>
              </w:r>
            </w:ins>
            <w:r w:rsidR="00F6432E" w:rsidRPr="00E21CE2">
              <w:t xml:space="preserve">A reusabilidade e </w:t>
            </w:r>
            <w:proofErr w:type="spellStart"/>
            <w:r w:rsidR="00F6432E" w:rsidRPr="00E21CE2">
              <w:t>manutenibilidade</w:t>
            </w:r>
            <w:proofErr w:type="spellEnd"/>
            <w:r w:rsidR="00F6432E" w:rsidRPr="00E21CE2">
              <w:t xml:space="preserve"> são parâmetros de qualidade importantes para a orientação a objetos e devem ser sempre melhorados pelo desenvolvedor. Para isso devem ser criadas classes cada vez mais independentes de outras e que sejam focadas apenas em suas responsabilidades. O MVC vem ao encontro disso quando propõe a s</w:t>
            </w:r>
            <w:bookmarkStart w:id="85" w:name="_GoBack"/>
            <w:bookmarkEnd w:id="85"/>
            <w:r w:rsidR="00F6432E" w:rsidRPr="00E21CE2">
              <w:t xml:space="preserve">eparação da aplicação em três tipos de classes: </w:t>
            </w:r>
            <w:r w:rsidR="00F6432E" w:rsidRPr="00E21CE2">
              <w:rPr>
                <w:b/>
              </w:rPr>
              <w:t>M</w:t>
            </w:r>
            <w:r w:rsidR="00F6432E" w:rsidRPr="00E21CE2">
              <w:rPr>
                <w:i/>
              </w:rPr>
              <w:t xml:space="preserve">odel, </w:t>
            </w:r>
            <w:r w:rsidR="00F6432E" w:rsidRPr="00E21CE2">
              <w:rPr>
                <w:b/>
              </w:rPr>
              <w:t>V</w:t>
            </w:r>
            <w:r w:rsidR="00F6432E" w:rsidRPr="00E21CE2">
              <w:rPr>
                <w:i/>
              </w:rPr>
              <w:t xml:space="preserve">iew e </w:t>
            </w:r>
            <w:r w:rsidR="00F6432E" w:rsidRPr="00E21CE2">
              <w:rPr>
                <w:b/>
              </w:rPr>
              <w:t>C</w:t>
            </w:r>
            <w:r w:rsidR="00F6432E" w:rsidRPr="00E21CE2">
              <w:rPr>
                <w:i/>
              </w:rPr>
              <w:t>ontroller.</w:t>
            </w:r>
          </w:p>
          <w:p w14:paraId="417448EE" w14:textId="77777777" w:rsidR="00F6432E" w:rsidRPr="00E21CE2" w:rsidRDefault="00F6432E" w:rsidP="0092209A">
            <w:r w:rsidRPr="00E21CE2">
              <w:t xml:space="preserve">A estrutura MVC é um padrão de arquitetura de software que foi proposta em 1979 pelo grupo que trabalhava na linguagem </w:t>
            </w:r>
            <w:proofErr w:type="spellStart"/>
            <w:r w:rsidRPr="00E21CE2">
              <w:rPr>
                <w:i/>
              </w:rPr>
              <w:t>Smalltalk</w:t>
            </w:r>
            <w:proofErr w:type="spellEnd"/>
            <w:r w:rsidRPr="00E21CE2">
              <w:rPr>
                <w:i/>
              </w:rPr>
              <w:t>.</w:t>
            </w:r>
            <w:r w:rsidRPr="00E21CE2">
              <w:t xml:space="preserve"> Este padrão é utilizado para que o usuário </w:t>
            </w:r>
            <w:r w:rsidRPr="00E21CE2">
              <w:lastRenderedPageBreak/>
              <w:t xml:space="preserve">visualize o mesmo modelo de dados simultaneamente sob diferentes pontos de vista, propondo a separação da aplicação em: </w:t>
            </w:r>
            <w:r w:rsidRPr="00E21CE2">
              <w:rPr>
                <w:i/>
              </w:rPr>
              <w:t>model</w:t>
            </w:r>
            <w:r w:rsidRPr="00E21CE2">
              <w:t xml:space="preserve">, que é a camada de manipulação dos dados; </w:t>
            </w:r>
            <w:proofErr w:type="spellStart"/>
            <w:r w:rsidRPr="00E21CE2">
              <w:rPr>
                <w:i/>
              </w:rPr>
              <w:t>view</w:t>
            </w:r>
            <w:proofErr w:type="spellEnd"/>
            <w:r w:rsidRPr="00E21CE2">
              <w:t xml:space="preserve">, a camada de interação com o usuário e </w:t>
            </w:r>
            <w:proofErr w:type="spellStart"/>
            <w:r w:rsidRPr="00E21CE2">
              <w:rPr>
                <w:i/>
              </w:rPr>
              <w:t>controller</w:t>
            </w:r>
            <w:proofErr w:type="spellEnd"/>
            <w:r w:rsidRPr="00E21CE2">
              <w:t>, que é a camada de controle.</w:t>
            </w:r>
          </w:p>
        </w:tc>
      </w:tr>
      <w:tr w:rsidR="004F277E" w:rsidRPr="00E21CE2" w14:paraId="5D76154E" w14:textId="77777777" w:rsidTr="00EA3BF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57F395" w14:textId="77777777" w:rsidR="00685851" w:rsidRPr="00E21CE2" w:rsidRDefault="00685851" w:rsidP="0092209A">
            <w:r w:rsidRPr="00E21CE2">
              <w:lastRenderedPageBreak/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44DF6" w14:textId="77777777" w:rsidR="00685851" w:rsidRDefault="00685851" w:rsidP="0092209A">
            <w:pPr>
              <w:rPr>
                <w:ins w:id="86" w:author="Oliveira, Sizue" w:date="2016-10-14T17:09:00Z"/>
                <w:b/>
              </w:rPr>
            </w:pPr>
            <w:r w:rsidRPr="00E21CE2">
              <w:rPr>
                <w:b/>
              </w:rPr>
              <w:t xml:space="preserve">Defina </w:t>
            </w:r>
            <w:proofErr w:type="spellStart"/>
            <w:r w:rsidRPr="00E21CE2">
              <w:rPr>
                <w:b/>
              </w:rPr>
              <w:t>model</w:t>
            </w:r>
            <w:proofErr w:type="spellEnd"/>
            <w:r w:rsidRPr="00E21CE2">
              <w:rPr>
                <w:b/>
              </w:rPr>
              <w:t xml:space="preserve">, </w:t>
            </w:r>
            <w:proofErr w:type="spellStart"/>
            <w:r w:rsidRPr="00E21CE2">
              <w:rPr>
                <w:b/>
              </w:rPr>
              <w:t>view</w:t>
            </w:r>
            <w:proofErr w:type="spellEnd"/>
            <w:r w:rsidRPr="00E21CE2">
              <w:rPr>
                <w:b/>
              </w:rPr>
              <w:t xml:space="preserve"> e </w:t>
            </w:r>
            <w:proofErr w:type="spellStart"/>
            <w:r w:rsidRPr="00E21CE2">
              <w:rPr>
                <w:b/>
              </w:rPr>
              <w:t>controller</w:t>
            </w:r>
            <w:proofErr w:type="spellEnd"/>
            <w:r w:rsidRPr="00E21CE2">
              <w:rPr>
                <w:b/>
              </w:rPr>
              <w:t>.</w:t>
            </w:r>
          </w:p>
          <w:p w14:paraId="232855F3" w14:textId="7D3FAF74" w:rsidR="00925156" w:rsidRPr="00E21CE2" w:rsidRDefault="00925156" w:rsidP="0092209A">
            <w:pPr>
              <w:rPr>
                <w:b/>
              </w:rPr>
            </w:pPr>
            <w:ins w:id="87" w:author="Oliveira, Sizue" w:date="2016-10-14T17:09:00Z">
              <w:r>
                <w:t>Resposta:</w:t>
              </w:r>
            </w:ins>
          </w:p>
        </w:tc>
      </w:tr>
      <w:tr w:rsidR="004F277E" w:rsidRPr="00E21CE2" w14:paraId="53193485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C3CDC" w14:textId="77777777" w:rsidR="00685851" w:rsidRPr="00E21CE2" w:rsidRDefault="00685851" w:rsidP="0092209A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7907F" w14:textId="77777777" w:rsidR="004D74A2" w:rsidRPr="00E21CE2" w:rsidRDefault="004D74A2" w:rsidP="0092209A">
            <w:r w:rsidRPr="00E21CE2">
              <w:rPr>
                <w:b/>
              </w:rPr>
              <w:t>Model</w:t>
            </w:r>
            <w:r w:rsidRPr="00E21CE2">
              <w:t>: Camada de manipulação de dados.</w:t>
            </w:r>
          </w:p>
          <w:p w14:paraId="3E4F4A67" w14:textId="77777777" w:rsidR="004D74A2" w:rsidRPr="00E21CE2" w:rsidRDefault="004D74A2" w:rsidP="0092209A">
            <w:r w:rsidRPr="00E21CE2">
              <w:rPr>
                <w:b/>
              </w:rPr>
              <w:t>View</w:t>
            </w:r>
            <w:r w:rsidRPr="00E21CE2">
              <w:t>: Camada de interação com o usuário.</w:t>
            </w:r>
          </w:p>
          <w:p w14:paraId="02E62B56" w14:textId="77777777" w:rsidR="004D74A2" w:rsidRPr="00E21CE2" w:rsidRDefault="004D74A2" w:rsidP="0092209A">
            <w:r w:rsidRPr="00E21CE2">
              <w:rPr>
                <w:b/>
              </w:rPr>
              <w:t>Controller</w:t>
            </w:r>
            <w:r w:rsidRPr="00E21CE2">
              <w:t xml:space="preserve">: Camada de controle, intermediadora entre </w:t>
            </w:r>
            <w:proofErr w:type="spellStart"/>
            <w:r w:rsidRPr="00E21CE2">
              <w:t>view</w:t>
            </w:r>
            <w:proofErr w:type="spellEnd"/>
            <w:r w:rsidRPr="00E21CE2">
              <w:t xml:space="preserve"> e </w:t>
            </w:r>
            <w:proofErr w:type="spellStart"/>
            <w:r w:rsidRPr="00E21CE2">
              <w:t>model</w:t>
            </w:r>
            <w:proofErr w:type="spellEnd"/>
            <w:r w:rsidRPr="00E21CE2">
              <w:t>.</w:t>
            </w:r>
          </w:p>
        </w:tc>
      </w:tr>
      <w:tr w:rsidR="004F277E" w:rsidRPr="00E21CE2" w14:paraId="43E9B885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0A797" w14:textId="77777777" w:rsidR="00685851" w:rsidRPr="00E21CE2" w:rsidRDefault="00685851" w:rsidP="0092209A">
            <w:r w:rsidRPr="00E21CE2"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A0B17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são enumerações?</w:t>
            </w:r>
          </w:p>
          <w:p w14:paraId="5CF87D3F" w14:textId="20C8F29C" w:rsidR="00F6432E" w:rsidRPr="00E21CE2" w:rsidRDefault="00925156" w:rsidP="0092209A">
            <w:pPr>
              <w:rPr>
                <w:b/>
              </w:rPr>
            </w:pPr>
            <w:ins w:id="88" w:author="Oliveira, Sizue" w:date="2016-10-14T17:09:00Z">
              <w:r>
                <w:t xml:space="preserve">Resposta: </w:t>
              </w:r>
            </w:ins>
            <w:r w:rsidR="00F6432E" w:rsidRPr="00E21CE2">
              <w:t xml:space="preserve">Enumerações ou </w:t>
            </w:r>
            <w:proofErr w:type="spellStart"/>
            <w:r w:rsidR="00F6432E" w:rsidRPr="00E21CE2">
              <w:t>enums</w:t>
            </w:r>
            <w:proofErr w:type="spellEnd"/>
            <w:r w:rsidR="00F6432E" w:rsidRPr="00E21CE2">
              <w:t xml:space="preserve"> são estruturas de dados definidas pelo programador utilizadas para enumerar determinado elemento.</w:t>
            </w:r>
            <w:r>
              <w:t xml:space="preserve"> </w:t>
            </w:r>
          </w:p>
        </w:tc>
      </w:tr>
      <w:tr w:rsidR="004F277E" w:rsidRPr="00E21CE2" w14:paraId="6B891B48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58AFF6" w14:textId="77777777" w:rsidR="00685851" w:rsidRPr="00E21CE2" w:rsidRDefault="00685851" w:rsidP="0092209A">
            <w:commentRangeStart w:id="89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374E9" w14:textId="77777777" w:rsidR="00685851" w:rsidRPr="00E21CE2" w:rsidRDefault="00685851" w:rsidP="0092209A">
            <w:r w:rsidRPr="00E21CE2">
              <w:t>Muitas vezes precisamos trabalhar com um conjunto de dados que é representado por números inteiros mas simbolizam estados ou valores significativos a aplicação. Com o enum é possível apelidar e agrupar em um contexto estes números inteiros simbólicos.</w:t>
            </w:r>
            <w:commentRangeEnd w:id="89"/>
            <w:r w:rsidR="00925156">
              <w:rPr>
                <w:rStyle w:val="Refdecomentrio"/>
              </w:rPr>
              <w:commentReference w:id="89"/>
            </w:r>
          </w:p>
        </w:tc>
      </w:tr>
      <w:tr w:rsidR="004F277E" w:rsidRPr="00E21CE2" w14:paraId="3EE09A04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8971D" w14:textId="77777777" w:rsidR="00685851" w:rsidRPr="00E21CE2" w:rsidRDefault="00685851" w:rsidP="0092209A">
            <w:r w:rsidRPr="00E21CE2"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9F40C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vantagens de utilizar enumerações?</w:t>
            </w:r>
          </w:p>
          <w:p w14:paraId="6DB11E34" w14:textId="63B7E494" w:rsidR="00685851" w:rsidRPr="00E21CE2" w:rsidRDefault="00925156" w:rsidP="0092209A">
            <w:ins w:id="90" w:author="Oliveira, Sizue" w:date="2016-10-14T17:09:00Z">
              <w:r>
                <w:t xml:space="preserve">Resposta: </w:t>
              </w:r>
            </w:ins>
            <w:r w:rsidR="00685851" w:rsidRPr="00E21CE2">
              <w:t xml:space="preserve">Com o </w:t>
            </w:r>
            <w:proofErr w:type="spellStart"/>
            <w:r w:rsidR="00685851" w:rsidRPr="00E21CE2">
              <w:t>enum</w:t>
            </w:r>
            <w:proofErr w:type="spellEnd"/>
            <w:r w:rsidR="00685851" w:rsidRPr="00E21CE2">
              <w:t xml:space="preserve"> é possível restringir um conjunto de valores e facilita</w:t>
            </w:r>
            <w:r w:rsidR="00E21CE2" w:rsidRPr="00E21CE2">
              <w:t>r</w:t>
            </w:r>
            <w:r w:rsidR="00685851" w:rsidRPr="00E21CE2">
              <w:t xml:space="preserve"> a legibilidade do programador, se </w:t>
            </w:r>
            <w:r w:rsidR="004F277E" w:rsidRPr="00E21CE2">
              <w:t xml:space="preserve">comparado a solução utilizando </w:t>
            </w:r>
            <w:proofErr w:type="spellStart"/>
            <w:r w:rsidR="004F277E" w:rsidRPr="00E21CE2">
              <w:t>Integers</w:t>
            </w:r>
            <w:proofErr w:type="spellEnd"/>
            <w:r w:rsidR="00905D62" w:rsidRPr="00E21CE2">
              <w:t>. O que o torna vantajoso em inúmeras aplicações.</w:t>
            </w:r>
          </w:p>
        </w:tc>
      </w:tr>
    </w:tbl>
    <w:p w14:paraId="49815F4C" w14:textId="77777777" w:rsidR="00E4220E" w:rsidRDefault="00E4220E" w:rsidP="001C5D6E">
      <w:pPr>
        <w:pStyle w:val="Ttulo3"/>
      </w:pPr>
    </w:p>
    <w:p w14:paraId="0331CA45" w14:textId="77777777" w:rsidR="001C5D6E" w:rsidRDefault="001C5D6E" w:rsidP="00685851">
      <w:pPr>
        <w:pStyle w:val="Ttulo3"/>
      </w:pPr>
      <w:commentRangeStart w:id="91"/>
      <w:r>
        <w:t>3.8 – TDP</w:t>
      </w:r>
      <w:commentRangeEnd w:id="91"/>
      <w:r w:rsidR="004E330B">
        <w:rPr>
          <w:rStyle w:val="Refdecomentrio"/>
          <w:rFonts w:eastAsia="MS Mincho"/>
          <w:b w:val="0"/>
          <w:color w:val="auto"/>
        </w:rPr>
        <w:commentReference w:id="91"/>
      </w:r>
    </w:p>
    <w:p w14:paraId="28295C82" w14:textId="77777777" w:rsidR="00FB0064" w:rsidRPr="00FB0064" w:rsidRDefault="00FB0064" w:rsidP="00FB0064">
      <w:pPr>
        <w:pStyle w:val="Ttulo4"/>
      </w:pPr>
      <w:r w:rsidRPr="00FB0064">
        <w:t>3.8.1 - A fase de design</w:t>
      </w:r>
    </w:p>
    <w:p w14:paraId="55CEBDD8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Enquanto os arquitetos identificam as entidades e esboçam os diagramas, o time de designer esboça os protótipos e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.</w:t>
      </w:r>
    </w:p>
    <w:p w14:paraId="7755F769" w14:textId="1A227F00" w:rsidR="00FB0064" w:rsidRPr="00EA3BF2" w:rsidRDefault="00FB0064" w:rsidP="00FB0064">
      <w:pPr>
        <w:rPr>
          <w:b/>
        </w:rPr>
      </w:pPr>
      <w:r w:rsidRPr="00EA3BF2">
        <w:rPr>
          <w:b/>
        </w:rPr>
        <w:t>Um protótipo é um produto em fase de testes, que é utilizado para validação e verificação conceitual de uma id</w:t>
      </w:r>
      <w:r w:rsidR="00E21CE2">
        <w:rPr>
          <w:b/>
        </w:rPr>
        <w:t>e</w:t>
      </w:r>
      <w:r w:rsidRPr="00EA3BF2">
        <w:rPr>
          <w:b/>
        </w:rPr>
        <w:t>ia. No caso da programação, protótipos são desenhos de baixo nível que roteirizam as telas e o fluxo de navegação do aplicativo.</w:t>
      </w:r>
    </w:p>
    <w:p w14:paraId="38015F39" w14:textId="386ED833" w:rsidR="00FB0064" w:rsidRPr="00EA3BF2" w:rsidRDefault="00FB0064" w:rsidP="00FB0064">
      <w:pPr>
        <w:rPr>
          <w:b/>
        </w:rPr>
      </w:pPr>
      <w:r w:rsidRPr="00EA3BF2">
        <w:rPr>
          <w:b/>
        </w:rPr>
        <w:t>Os protótipos não chegam aos olhos dos desenvolvedores, pois servem para definir a organização estrutural do aplicativo. Eles são feitos de maneira rápida e passam p</w:t>
      </w:r>
      <w:r w:rsidR="00E21CE2">
        <w:rPr>
          <w:b/>
        </w:rPr>
        <w:t>ela</w:t>
      </w:r>
      <w:r w:rsidRPr="00EA3BF2">
        <w:rPr>
          <w:b/>
        </w:rPr>
        <w:t xml:space="preserve"> validação do cliente. Uma vez reprovado, o protótipo é descartado e um novo é feito. Uma vez aprovado, o protótipo passa por um refinamento e enfim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 xml:space="preserve"> são gerados.</w:t>
      </w:r>
    </w:p>
    <w:p w14:paraId="27AECCB9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, assim como os protótipos, são representações conceituais do software</w:t>
      </w:r>
      <w:r w:rsidR="00E21CE2">
        <w:rPr>
          <w:b/>
        </w:rPr>
        <w:t>,</w:t>
      </w:r>
      <w:r w:rsidRPr="00EA3BF2">
        <w:rPr>
          <w:b/>
        </w:rPr>
        <w:t xml:space="preserve"> mas neste caso</w:t>
      </w:r>
      <w:r w:rsidR="00E21CE2">
        <w:rPr>
          <w:b/>
        </w:rPr>
        <w:t>,</w:t>
      </w:r>
      <w:r w:rsidRPr="00EA3BF2">
        <w:rPr>
          <w:b/>
        </w:rPr>
        <w:t xml:space="preserve"> são de alto nível, com uma fidelidade maior ao produto final. São imagens que mostram a aparência exata que o software deverá conter.</w:t>
      </w:r>
    </w:p>
    <w:p w14:paraId="77F0A5D4" w14:textId="77777777" w:rsidR="00FB0064" w:rsidRPr="00EA3BF2" w:rsidRDefault="00FB0064" w:rsidP="00FB0064">
      <w:pPr>
        <w:rPr>
          <w:b/>
        </w:rPr>
      </w:pPr>
      <w:r w:rsidRPr="00FB0064">
        <w:rPr>
          <w:b/>
        </w:rPr>
        <w:t>Mariana</w:t>
      </w:r>
      <w:r w:rsidRPr="00EA3BF2">
        <w:rPr>
          <w:b/>
        </w:rPr>
        <w:t>, a designer, está com dificuldades em ter um protótipo aprovado. Ajude-a a trilhar o caminho do sucesso!</w:t>
      </w:r>
    </w:p>
    <w:p w14:paraId="6616A0F0" w14:textId="77777777" w:rsidR="00FB0064" w:rsidRPr="00EA3BF2" w:rsidRDefault="00D51B78" w:rsidP="00FB0064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5188C506">
          <v:rect id="_x0000_i1027" style="width:0;height:1.5pt" o:hralign="center" o:hrstd="t" o:hr="t" fillcolor="#aaa" stroked="f"/>
        </w:pict>
      </w:r>
    </w:p>
    <w:p w14:paraId="0D28F8D3" w14:textId="77777777" w:rsidR="00FB0064" w:rsidRPr="00FB0064" w:rsidRDefault="00FB0064" w:rsidP="00FB0064">
      <w:pPr>
        <w:pStyle w:val="Ttulo4"/>
        <w:ind w:left="567"/>
      </w:pPr>
      <w:r w:rsidRPr="00FB0064">
        <w:lastRenderedPageBreak/>
        <w:t>Tarefa</w:t>
      </w:r>
    </w:p>
    <w:p w14:paraId="77DE5DC3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 xml:space="preserve">Pegue folhas de sulfite e caneta grossa e tente desenhar as telas do aplicativo como elas vêm em sua mente. Não tenha medo de errar. </w:t>
      </w:r>
    </w:p>
    <w:p w14:paraId="28BFFB00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>Faça de uma maneira rápida que apenas passe a ideia do que você deseja nesta tela. Sendo assim, faça diversos protótipos até que você encontre um ideal.</w:t>
      </w:r>
    </w:p>
    <w:p w14:paraId="680CFDE6" w14:textId="77777777" w:rsidR="00FB0064" w:rsidRDefault="00FB0064" w:rsidP="00685851"/>
    <w:p w14:paraId="557544A8" w14:textId="524FF0A5" w:rsidR="00685851" w:rsidRDefault="00FB0064" w:rsidP="00685851">
      <w:r>
        <w:t>Educador</w:t>
      </w:r>
      <w:r w:rsidR="00E21CE2">
        <w:t>,</w:t>
      </w:r>
      <w:r>
        <w:t xml:space="preserve"> como</w:t>
      </w:r>
      <w:r w:rsidR="008479FC">
        <w:t xml:space="preserve"> </w:t>
      </w:r>
      <w:r w:rsidR="00685851">
        <w:t xml:space="preserve">modelo interessante a ser seguido </w:t>
      </w:r>
      <w:r>
        <w:t>par</w:t>
      </w:r>
      <w:r w:rsidR="00E21CE2">
        <w:t>a a</w:t>
      </w:r>
      <w:r>
        <w:t xml:space="preserve"> resolução deste TDP</w:t>
      </w:r>
      <w:r w:rsidR="00E21CE2">
        <w:t>,</w:t>
      </w:r>
      <w:r w:rsidR="00685851">
        <w:t xml:space="preserve"> </w:t>
      </w:r>
      <w:r w:rsidR="00E21CE2">
        <w:t xml:space="preserve">observe </w:t>
      </w:r>
      <w:r w:rsidR="00685851">
        <w:t>o protótipo a</w:t>
      </w:r>
      <w:r w:rsidR="00E21CE2">
        <w:t>baixo</w:t>
      </w:r>
      <w:r w:rsidR="00685851">
        <w:t>:</w:t>
      </w:r>
    </w:p>
    <w:p w14:paraId="0ED7D4A6" w14:textId="77777777" w:rsidR="00685851" w:rsidRDefault="00685851" w:rsidP="00EC0DB0"/>
    <w:p w14:paraId="0905A233" w14:textId="77777777" w:rsidR="00EC0DB0" w:rsidRDefault="00EC0DB0" w:rsidP="00EC0DB0">
      <w:pPr>
        <w:keepNext/>
      </w:pPr>
      <w:r>
        <w:rPr>
          <w:noProof/>
        </w:rPr>
        <w:drawing>
          <wp:inline distT="0" distB="0" distL="0" distR="0" wp14:anchorId="70E88178" wp14:editId="22BBBC53">
            <wp:extent cx="5396230" cy="4446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Tela princip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335A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2</w:t>
      </w:r>
      <w:r w:rsidR="00D51B78">
        <w:rPr>
          <w:noProof/>
        </w:rPr>
        <w:fldChar w:fldCharType="end"/>
      </w:r>
      <w:r>
        <w:t xml:space="preserve"> - Tela principal</w:t>
      </w:r>
    </w:p>
    <w:p w14:paraId="12BADFB6" w14:textId="77777777" w:rsidR="00EC0DB0" w:rsidRDefault="00EC0DB0" w:rsidP="00EC0DB0"/>
    <w:p w14:paraId="2624FEB1" w14:textId="77777777" w:rsidR="00EC0DB0" w:rsidRPr="00EC0DB0" w:rsidRDefault="00EC0DB0" w:rsidP="00EC0DB0">
      <w:pPr>
        <w:jc w:val="center"/>
      </w:pPr>
    </w:p>
    <w:p w14:paraId="744BA144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348D01" wp14:editId="56121277">
            <wp:extent cx="4435218" cy="5031528"/>
            <wp:effectExtent l="0" t="0" r="10160" b="0"/>
            <wp:docPr id="8" name="Imagem 8" descr="../../../../../Desktop/Prototipos/2%20-%20Cadastrar%20e%20Editar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../../../../../Desktop/Prototipos/2%20-%20Cadastrar%20e%20Editar%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18" cy="50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AD29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3</w:t>
      </w:r>
      <w:r w:rsidR="00D51B78">
        <w:rPr>
          <w:noProof/>
        </w:rPr>
        <w:fldChar w:fldCharType="end"/>
      </w:r>
      <w:r>
        <w:t xml:space="preserve"> - Cadastro e Edição de Filmes</w:t>
      </w:r>
    </w:p>
    <w:p w14:paraId="27DDB053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B346D" wp14:editId="5BF7013A">
            <wp:extent cx="5287970" cy="6583034"/>
            <wp:effectExtent l="0" t="0" r="0" b="0"/>
            <wp:docPr id="9" name="Imagem 9" descr="../../../../../Desktop/Prototipos/3%20-%20Tela%20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../../../../../Desktop/Prototipos/3%20-%20Tela%20Ele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73" cy="65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1CFE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4</w:t>
      </w:r>
      <w:r w:rsidR="00D51B78">
        <w:rPr>
          <w:noProof/>
        </w:rPr>
        <w:fldChar w:fldCharType="end"/>
      </w:r>
      <w:r>
        <w:t xml:space="preserve"> - Tela de elenco</w:t>
      </w:r>
    </w:p>
    <w:p w14:paraId="77DF28FE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700C9" wp14:editId="77E5FC61">
            <wp:extent cx="5393055" cy="6146800"/>
            <wp:effectExtent l="0" t="0" r="0" b="0"/>
            <wp:docPr id="10" name="Imagem 10" descr="../../../../../Desktop/Prototipos/4%20-%20Tela%20Equipe%20(Alternate%20Adicionar%20Equip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../../../../../Desktop/Prototipos/4%20-%20Tela%20Equipe%20(Alternate%20Adicionar%20Equipe%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87B1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5</w:t>
      </w:r>
      <w:r w:rsidR="00D51B78">
        <w:rPr>
          <w:noProof/>
        </w:rPr>
        <w:fldChar w:fldCharType="end"/>
      </w:r>
      <w:r>
        <w:t xml:space="preserve"> - Tela de equipe</w:t>
      </w:r>
    </w:p>
    <w:p w14:paraId="45466F09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0FFB84" wp14:editId="7930CE8B">
            <wp:extent cx="5393055" cy="6688455"/>
            <wp:effectExtent l="0" t="0" r="0" b="0"/>
            <wp:docPr id="11" name="Imagem 11" descr="../../../../../Desktop/Prototipos/5%20-%20Tela%20Equipe%20(Alternate%20Registro%20d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../../../../../Desktop/Prototipos/5%20-%20Tela%20Equipe%20(Alternate%20Registro%20de%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8F07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6</w:t>
      </w:r>
      <w:r w:rsidR="00D51B78">
        <w:rPr>
          <w:noProof/>
        </w:rPr>
        <w:fldChar w:fldCharType="end"/>
      </w:r>
      <w:r>
        <w:t xml:space="preserve"> - Tela de registro de pessoas</w:t>
      </w:r>
    </w:p>
    <w:p w14:paraId="4161C274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70914C" wp14:editId="5982F28A">
            <wp:extent cx="5393055" cy="6163945"/>
            <wp:effectExtent l="0" t="0" r="0" b="8255"/>
            <wp:docPr id="12" name="Imagem 12" descr="../../../../../Desktop/Prototipos/6%20-%20Tela%20produtoras%20(Alternate%20Adicionar%20produtora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../../../../../Desktop/Prototipos/6%20-%20Tela%20produtoras%20(Alternate%20Adicionar%20produtora%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BDD8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7</w:t>
      </w:r>
      <w:r w:rsidR="00D51B78">
        <w:rPr>
          <w:noProof/>
        </w:rPr>
        <w:fldChar w:fldCharType="end"/>
      </w:r>
      <w:r>
        <w:t xml:space="preserve"> - Tela de produtoras do filme</w:t>
      </w:r>
    </w:p>
    <w:p w14:paraId="33190247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9F817C" wp14:editId="7537345B">
            <wp:extent cx="5393055" cy="6722745"/>
            <wp:effectExtent l="0" t="0" r="0" b="8255"/>
            <wp:docPr id="13" name="Imagem 13" descr="../../../../../Desktop/Prototipos/7%20-%20Tela%20prod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../../../../../Desktop/Prototipos/7%20-%20Tela%20produ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2C77" w14:textId="77777777" w:rsidR="00685851" w:rsidRDefault="00EC0DB0" w:rsidP="00EC0DB0">
      <w:pPr>
        <w:pStyle w:val="Legenda"/>
        <w:jc w:val="center"/>
      </w:pPr>
      <w:r>
        <w:t xml:space="preserve">Figura 4. </w:t>
      </w:r>
      <w:r w:rsidR="00D51B78">
        <w:fldChar w:fldCharType="begin"/>
      </w:r>
      <w:r w:rsidR="00D51B78">
        <w:instrText xml:space="preserve"> SEQ Figura_4. \* ARABIC </w:instrText>
      </w:r>
      <w:r w:rsidR="00D51B78">
        <w:fldChar w:fldCharType="separate"/>
      </w:r>
      <w:r>
        <w:rPr>
          <w:noProof/>
        </w:rPr>
        <w:t>8</w:t>
      </w:r>
      <w:r w:rsidR="00D51B78">
        <w:rPr>
          <w:noProof/>
        </w:rPr>
        <w:fldChar w:fldCharType="end"/>
      </w:r>
      <w:r>
        <w:t xml:space="preserve"> - Tela de registro de produtoras</w:t>
      </w:r>
    </w:p>
    <w:p w14:paraId="00ABC6CC" w14:textId="77777777" w:rsidR="00EC0DB0" w:rsidRPr="00EC0DB0" w:rsidRDefault="00EC0DB0" w:rsidP="00EC0DB0">
      <w:r>
        <w:rPr>
          <w:b/>
        </w:rPr>
        <w:t>Educador,</w:t>
      </w:r>
      <w:r>
        <w:t xml:space="preserve"> o TDP é finalizado na Unidade 5. Sugerimos que você </w:t>
      </w:r>
      <w:proofErr w:type="gramStart"/>
      <w:r>
        <w:t>termine-o</w:t>
      </w:r>
      <w:proofErr w:type="gramEnd"/>
      <w:r>
        <w:t xml:space="preserve"> antes da aula 1 da Unidade 5, pois nesta aula os alunos começarão a desenvolver o projeto de fato, e é preciso que você tenha total domínio do mesmo. Outro detalhe é que a explicação e o intuito das telas mostradas neste protótipo estarão na aula 3 da unidade 5, juntamente com o passo-a-passo para reproduzi-las.</w:t>
      </w:r>
    </w:p>
    <w:p w14:paraId="58F6335C" w14:textId="77777777" w:rsidR="00685851" w:rsidRDefault="00685851" w:rsidP="00EC0DB0"/>
    <w:p w14:paraId="781D338D" w14:textId="77777777" w:rsidR="00685851" w:rsidRDefault="00685851" w:rsidP="00685851">
      <w:pPr>
        <w:spacing w:before="0" w:after="0"/>
        <w:jc w:val="center"/>
      </w:pPr>
    </w:p>
    <w:p w14:paraId="134F9971" w14:textId="77777777" w:rsidR="00685851" w:rsidRDefault="00685851" w:rsidP="00685851">
      <w:pPr>
        <w:spacing w:before="0" w:after="0"/>
        <w:jc w:val="center"/>
      </w:pPr>
    </w:p>
    <w:p w14:paraId="6FBE4935" w14:textId="77777777" w:rsidR="00685851" w:rsidRDefault="00685851" w:rsidP="00685851">
      <w:pPr>
        <w:spacing w:before="0" w:after="0"/>
        <w:jc w:val="center"/>
      </w:pPr>
    </w:p>
    <w:p w14:paraId="720B6931" w14:textId="77777777" w:rsidR="00685851" w:rsidRDefault="00685851" w:rsidP="00685851">
      <w:pPr>
        <w:spacing w:before="0" w:after="0"/>
        <w:jc w:val="center"/>
      </w:pPr>
    </w:p>
    <w:p w14:paraId="3ACF6F38" w14:textId="77777777" w:rsidR="00685851" w:rsidRDefault="00685851" w:rsidP="00685851">
      <w:pPr>
        <w:spacing w:before="0" w:after="0"/>
        <w:jc w:val="center"/>
      </w:pPr>
    </w:p>
    <w:p w14:paraId="42EA78E8" w14:textId="77777777" w:rsidR="00685851" w:rsidRDefault="00685851" w:rsidP="00685851"/>
    <w:p w14:paraId="382D33A6" w14:textId="77777777" w:rsidR="00685851" w:rsidRPr="00685851" w:rsidRDefault="00685851" w:rsidP="00685851"/>
    <w:p w14:paraId="39233934" w14:textId="77777777" w:rsidR="001C5D6E" w:rsidRPr="001C5D6E" w:rsidRDefault="001C5D6E" w:rsidP="001C5D6E"/>
    <w:p w14:paraId="175647D3" w14:textId="77777777" w:rsidR="001C5D6E" w:rsidRPr="001C5D6E" w:rsidRDefault="001C5D6E" w:rsidP="001C5D6E"/>
    <w:sectPr w:rsidR="001C5D6E" w:rsidRPr="001C5D6E" w:rsidSect="005853A1">
      <w:footerReference w:type="default" r:id="rId32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Oliveira, Sizue" w:date="2016-10-14T16:37:00Z" w:initials="OS">
    <w:p w14:paraId="5D17B55B" w14:textId="03DC09D2" w:rsidR="00FD2B49" w:rsidRDefault="00FD2B49">
      <w:pPr>
        <w:pStyle w:val="Textodecomentrio"/>
      </w:pPr>
      <w:r>
        <w:rPr>
          <w:rStyle w:val="Refdecomentrio"/>
        </w:rPr>
        <w:annotationRef/>
      </w:r>
      <w:r>
        <w:t>Faltou o texto</w:t>
      </w:r>
    </w:p>
  </w:comment>
  <w:comment w:id="7" w:author="Oliveira, Sizue" w:date="2016-10-14T16:37:00Z" w:initials="OS">
    <w:p w14:paraId="2B71659A" w14:textId="29E73945" w:rsidR="00FD2B49" w:rsidRDefault="00FD2B49">
      <w:pPr>
        <w:pStyle w:val="Textodecomentrio"/>
      </w:pPr>
      <w:r>
        <w:rPr>
          <w:rStyle w:val="Refdecomentrio"/>
        </w:rPr>
        <w:annotationRef/>
      </w:r>
      <w:r>
        <w:t>Inserir pergunta no texto</w:t>
      </w:r>
    </w:p>
  </w:comment>
  <w:comment w:id="8" w:author="Oliveira, Sizue" w:date="2016-10-14T16:37:00Z" w:initials="OS">
    <w:p w14:paraId="268CDE44" w14:textId="3557BDE0" w:rsidR="00FD2B49" w:rsidRDefault="00FD2B49">
      <w:pPr>
        <w:pStyle w:val="Textodecomentrio"/>
      </w:pPr>
      <w:r>
        <w:rPr>
          <w:rStyle w:val="Refdecomentrio"/>
        </w:rPr>
        <w:annotationRef/>
      </w:r>
      <w:r>
        <w:t>Linguagem voltada ao Educador. Não temos mais nada a acrescentar nesse tópico?</w:t>
      </w:r>
    </w:p>
  </w:comment>
  <w:comment w:id="9" w:author="Oliveira, Sizue" w:date="2016-10-14T16:38:00Z" w:initials="OS">
    <w:p w14:paraId="021C04A2" w14:textId="0225CEA2" w:rsidR="00FD2B49" w:rsidRDefault="00FD2B49">
      <w:pPr>
        <w:pStyle w:val="Textodecomentrio"/>
      </w:pPr>
      <w:r>
        <w:rPr>
          <w:rStyle w:val="Refdecomentrio"/>
        </w:rPr>
        <w:annotationRef/>
      </w:r>
      <w:r>
        <w:t>Idem ao 1.3</w:t>
      </w:r>
    </w:p>
  </w:comment>
  <w:comment w:id="10" w:author="Oliveira, Sizue" w:date="2016-10-14T16:38:00Z" w:initials="OS">
    <w:p w14:paraId="5E7F6738" w14:textId="33FB1746" w:rsidR="00FD2B49" w:rsidRDefault="00FD2B49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11" w:author="Oliveira, Sizue" w:date="2016-10-14T14:55:00Z" w:initials="OS">
    <w:p w14:paraId="683B12AC" w14:textId="16279155" w:rsidR="00586977" w:rsidRDefault="0058697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14" w:author="Oliveira, Sizue" w:date="2016-10-14T16:39:00Z" w:initials="OS">
    <w:p w14:paraId="5DF7889B" w14:textId="34E2094D" w:rsidR="00FD2B49" w:rsidRDefault="00FD2B49">
      <w:pPr>
        <w:pStyle w:val="Textodecomentrio"/>
      </w:pPr>
      <w:r>
        <w:rPr>
          <w:rStyle w:val="Refdecomentrio"/>
        </w:rPr>
        <w:annotationRef/>
      </w:r>
      <w:r>
        <w:t>Resposta completa</w:t>
      </w:r>
    </w:p>
  </w:comment>
  <w:comment w:id="18" w:author="Oliveira, Sizue" w:date="2016-10-14T16:39:00Z" w:initials="OS">
    <w:p w14:paraId="645EF33A" w14:textId="3E3D8BB1" w:rsidR="00FD2B49" w:rsidRDefault="00FD2B49">
      <w:pPr>
        <w:pStyle w:val="Textodecomentrio"/>
      </w:pPr>
      <w:r>
        <w:rPr>
          <w:rStyle w:val="Refdecomentrio"/>
        </w:rPr>
        <w:annotationRef/>
      </w:r>
      <w:r>
        <w:t>Nenhuma explicação para acrescentar ao Educador?</w:t>
      </w:r>
    </w:p>
  </w:comment>
  <w:comment w:id="22" w:author="Oliveira, Sizue" w:date="2016-10-14T16:40:00Z" w:initials="OS">
    <w:p w14:paraId="1E28E0A7" w14:textId="0E7B80AF" w:rsidR="00FD2B49" w:rsidRDefault="00FD2B49">
      <w:pPr>
        <w:pStyle w:val="Textodecomentrio"/>
      </w:pPr>
      <w:r>
        <w:rPr>
          <w:rStyle w:val="Refdecomentrio"/>
        </w:rPr>
        <w:annotationRef/>
      </w:r>
      <w:r>
        <w:t>Idem a questão 5</w:t>
      </w:r>
    </w:p>
  </w:comment>
  <w:comment w:id="25" w:author="Oliveira, Sizue" w:date="2016-10-14T16:40:00Z" w:initials="OS">
    <w:p w14:paraId="5C0B2351" w14:textId="7E1F0D3E" w:rsidR="00FD2B49" w:rsidRDefault="00FD2B49">
      <w:pPr>
        <w:pStyle w:val="Textodecomentrio"/>
      </w:pPr>
      <w:r>
        <w:rPr>
          <w:rStyle w:val="Refdecomentrio"/>
        </w:rPr>
        <w:annotationRef/>
      </w:r>
      <w:r>
        <w:t>Idem a questão 5</w:t>
      </w:r>
    </w:p>
  </w:comment>
  <w:comment w:id="27" w:author="Oliveira, Sizue" w:date="2016-10-14T14:35:00Z" w:initials="OS">
    <w:p w14:paraId="1FE35947" w14:textId="4BFFEC37" w:rsidR="004E330B" w:rsidRDefault="004E33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37" w:author="Oliveira, Sizue" w:date="2016-10-14T17:00:00Z" w:initials="OS">
    <w:p w14:paraId="433B5BAF" w14:textId="3A39921F" w:rsidR="009E2A13" w:rsidRDefault="009E2A13">
      <w:pPr>
        <w:pStyle w:val="Textodecomentrio"/>
      </w:pPr>
      <w:r>
        <w:rPr>
          <w:rStyle w:val="Refdecomentrio"/>
        </w:rPr>
        <w:annotationRef/>
      </w:r>
      <w:r>
        <w:t>Fazer conexão entre as frases</w:t>
      </w:r>
    </w:p>
  </w:comment>
  <w:comment w:id="38" w:author="Oliveira, Sizue" w:date="2016-10-14T17:00:00Z" w:initials="OS">
    <w:p w14:paraId="2806AC80" w14:textId="606BA5B9" w:rsidR="009E2A13" w:rsidRDefault="009E2A13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39" w:author="Oliveira, Sizue" w:date="2016-10-14T14:55:00Z" w:initials="OS">
    <w:p w14:paraId="06FF3569" w14:textId="20FE8F3A" w:rsidR="00586977" w:rsidRDefault="0058697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49" w:author="Oliveira, Sizue" w:date="2016-10-14T17:02:00Z" w:initials="OS">
    <w:p w14:paraId="44B2BB3D" w14:textId="67D92D3C" w:rsidR="009E2A13" w:rsidRDefault="009E2A13">
      <w:pPr>
        <w:pStyle w:val="Textodecomentrio"/>
      </w:pPr>
      <w:r>
        <w:rPr>
          <w:rStyle w:val="Refdecomentrio"/>
        </w:rPr>
        <w:annotationRef/>
      </w:r>
      <w:r>
        <w:t>Resposta completa</w:t>
      </w:r>
    </w:p>
  </w:comment>
  <w:comment w:id="58" w:author="Oliveira, Sizue" w:date="2016-10-14T14:34:00Z" w:initials="OS">
    <w:p w14:paraId="2DBEA58B" w14:textId="356C897D" w:rsidR="004E330B" w:rsidRDefault="004E33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72" w:author="Oliveira, Sizue" w:date="2016-10-14T17:05:00Z" w:initials="OS">
    <w:p w14:paraId="2E8325D2" w14:textId="09060FC0" w:rsidR="009E2A13" w:rsidRDefault="009E2A13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73" w:author="Oliveira, Sizue" w:date="2016-10-14T17:06:00Z" w:initials="OS">
    <w:p w14:paraId="3769198B" w14:textId="3648EA3C" w:rsidR="009E2A13" w:rsidRDefault="009E2A13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76" w:author="Oliveira, Sizue" w:date="2016-10-14T17:06:00Z" w:initials="OS">
    <w:p w14:paraId="264EC9FA" w14:textId="288B51B5" w:rsidR="009E2A13" w:rsidRDefault="009E2A13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78" w:author="Oliveira, Sizue" w:date="2016-10-14T17:07:00Z" w:initials="OS">
    <w:p w14:paraId="29D56B3C" w14:textId="6D3B00A2" w:rsidR="00925156" w:rsidRDefault="00925156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80" w:author="Oliveira, Sizue" w:date="2016-10-14T17:07:00Z" w:initials="OS">
    <w:p w14:paraId="0B944B1B" w14:textId="46EFA0E3" w:rsidR="00925156" w:rsidRDefault="00925156">
      <w:pPr>
        <w:pStyle w:val="Textodecomentrio"/>
      </w:pPr>
      <w:r>
        <w:rPr>
          <w:rStyle w:val="Refdecomentrio"/>
        </w:rPr>
        <w:annotationRef/>
      </w:r>
      <w:r>
        <w:t>Questionar qual assunto?</w:t>
      </w:r>
    </w:p>
  </w:comment>
  <w:comment w:id="79" w:author="Oliveira, Sizue" w:date="2016-10-14T17:08:00Z" w:initials="OS">
    <w:p w14:paraId="6D79EF6F" w14:textId="5BA59AC4" w:rsidR="00925156" w:rsidRDefault="00925156">
      <w:pPr>
        <w:pStyle w:val="Textodecomentrio"/>
      </w:pPr>
      <w:r>
        <w:rPr>
          <w:rStyle w:val="Refdecomentrio"/>
        </w:rPr>
        <w:annotationRef/>
      </w:r>
      <w:r>
        <w:t>Conectar as frases</w:t>
      </w:r>
    </w:p>
  </w:comment>
  <w:comment w:id="81" w:author="Oliveira, Sizue" w:date="2016-10-14T14:55:00Z" w:initials="OS">
    <w:p w14:paraId="60C97777" w14:textId="082CDB39" w:rsidR="00586977" w:rsidRDefault="0058697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89" w:author="Oliveira, Sizue" w:date="2016-10-14T17:11:00Z" w:initials="OS">
    <w:p w14:paraId="5579683C" w14:textId="1A42EE13" w:rsidR="00925156" w:rsidRDefault="00925156">
      <w:pPr>
        <w:pStyle w:val="Textodecomentrio"/>
      </w:pPr>
      <w:r>
        <w:rPr>
          <w:rStyle w:val="Refdecomentrio"/>
        </w:rPr>
        <w:annotationRef/>
      </w:r>
      <w:r>
        <w:t xml:space="preserve">Não consigo formatar essa questão (justificar e fazer somente um </w:t>
      </w:r>
      <w:proofErr w:type="spellStart"/>
      <w:r>
        <w:t>paragrafo</w:t>
      </w:r>
      <w:proofErr w:type="spellEnd"/>
      <w:r>
        <w:t>)</w:t>
      </w:r>
    </w:p>
  </w:comment>
  <w:comment w:id="91" w:author="Oliveira, Sizue" w:date="2016-10-14T14:26:00Z" w:initials="OS">
    <w:p w14:paraId="7C7D505C" w14:textId="39027615" w:rsidR="004E330B" w:rsidRDefault="004E330B">
      <w:pPr>
        <w:pStyle w:val="Textodecomentrio"/>
      </w:pPr>
      <w:r>
        <w:rPr>
          <w:rStyle w:val="Refdecomentrio"/>
        </w:rPr>
        <w:annotationRef/>
      </w:r>
      <w:r>
        <w:t>Falta inserir o texto padrão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17B55B" w15:done="0"/>
  <w15:commentEx w15:paraId="2B71659A" w15:done="0"/>
  <w15:commentEx w15:paraId="268CDE44" w15:done="0"/>
  <w15:commentEx w15:paraId="021C04A2" w15:done="0"/>
  <w15:commentEx w15:paraId="5E7F6738" w15:done="0"/>
  <w15:commentEx w15:paraId="683B12AC" w15:done="0"/>
  <w15:commentEx w15:paraId="5DF7889B" w15:done="0"/>
  <w15:commentEx w15:paraId="645EF33A" w15:done="0"/>
  <w15:commentEx w15:paraId="1E28E0A7" w15:done="0"/>
  <w15:commentEx w15:paraId="5C0B2351" w15:done="0"/>
  <w15:commentEx w15:paraId="1FE35947" w15:done="0"/>
  <w15:commentEx w15:paraId="433B5BAF" w15:done="0"/>
  <w15:commentEx w15:paraId="2806AC80" w15:done="0"/>
  <w15:commentEx w15:paraId="06FF3569" w15:done="0"/>
  <w15:commentEx w15:paraId="44B2BB3D" w15:done="0"/>
  <w15:commentEx w15:paraId="2DBEA58B" w15:done="0"/>
  <w15:commentEx w15:paraId="2E8325D2" w15:done="0"/>
  <w15:commentEx w15:paraId="3769198B" w15:done="0"/>
  <w15:commentEx w15:paraId="264EC9FA" w15:done="0"/>
  <w15:commentEx w15:paraId="29D56B3C" w15:done="0"/>
  <w15:commentEx w15:paraId="0B944B1B" w15:done="0"/>
  <w15:commentEx w15:paraId="6D79EF6F" w15:done="0"/>
  <w15:commentEx w15:paraId="60C97777" w15:done="0"/>
  <w15:commentEx w15:paraId="5579683C" w15:done="0"/>
  <w15:commentEx w15:paraId="7C7D50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324D5" w14:textId="77777777" w:rsidR="00D51B78" w:rsidRDefault="00D51B78" w:rsidP="005853A1">
      <w:r>
        <w:separator/>
      </w:r>
    </w:p>
  </w:endnote>
  <w:endnote w:type="continuationSeparator" w:id="0">
    <w:p w14:paraId="23BFCEC9" w14:textId="77777777" w:rsidR="00D51B78" w:rsidRDefault="00D51B78" w:rsidP="0058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5B9B5" w14:textId="77777777" w:rsidR="00183420" w:rsidRDefault="0018342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25156">
      <w:rPr>
        <w:noProof/>
      </w:rPr>
      <w:t>26</w:t>
    </w:r>
    <w:r>
      <w:rPr>
        <w:noProof/>
      </w:rPr>
      <w:fldChar w:fldCharType="end"/>
    </w:r>
  </w:p>
  <w:p w14:paraId="5DB215B7" w14:textId="77777777" w:rsidR="00183420" w:rsidRDefault="001834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B57E3" w14:textId="77777777" w:rsidR="00D51B78" w:rsidRDefault="00D51B78" w:rsidP="005853A1">
      <w:r>
        <w:separator/>
      </w:r>
    </w:p>
  </w:footnote>
  <w:footnote w:type="continuationSeparator" w:id="0">
    <w:p w14:paraId="79C7580B" w14:textId="77777777" w:rsidR="00D51B78" w:rsidRDefault="00D51B78" w:rsidP="0058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884B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37"/>
  </w:num>
  <w:num w:numId="4">
    <w:abstractNumId w:val="5"/>
  </w:num>
  <w:num w:numId="5">
    <w:abstractNumId w:val="0"/>
  </w:num>
  <w:num w:numId="6">
    <w:abstractNumId w:val="30"/>
  </w:num>
  <w:num w:numId="7">
    <w:abstractNumId w:val="22"/>
  </w:num>
  <w:num w:numId="8">
    <w:abstractNumId w:val="10"/>
  </w:num>
  <w:num w:numId="9">
    <w:abstractNumId w:val="11"/>
  </w:num>
  <w:num w:numId="10">
    <w:abstractNumId w:val="14"/>
  </w:num>
  <w:num w:numId="11">
    <w:abstractNumId w:val="15"/>
  </w:num>
  <w:num w:numId="12">
    <w:abstractNumId w:val="23"/>
  </w:num>
  <w:num w:numId="13">
    <w:abstractNumId w:val="16"/>
  </w:num>
  <w:num w:numId="14">
    <w:abstractNumId w:val="12"/>
  </w:num>
  <w:num w:numId="15">
    <w:abstractNumId w:val="13"/>
  </w:num>
  <w:num w:numId="16">
    <w:abstractNumId w:val="28"/>
  </w:num>
  <w:num w:numId="17">
    <w:abstractNumId w:val="6"/>
  </w:num>
  <w:num w:numId="18">
    <w:abstractNumId w:val="24"/>
  </w:num>
  <w:num w:numId="19">
    <w:abstractNumId w:val="4"/>
  </w:num>
  <w:num w:numId="20">
    <w:abstractNumId w:val="18"/>
  </w:num>
  <w:num w:numId="21">
    <w:abstractNumId w:val="31"/>
  </w:num>
  <w:num w:numId="22">
    <w:abstractNumId w:val="29"/>
  </w:num>
  <w:num w:numId="23">
    <w:abstractNumId w:val="2"/>
  </w:num>
  <w:num w:numId="24">
    <w:abstractNumId w:val="35"/>
  </w:num>
  <w:num w:numId="25">
    <w:abstractNumId w:val="21"/>
  </w:num>
  <w:num w:numId="26">
    <w:abstractNumId w:val="20"/>
  </w:num>
  <w:num w:numId="27">
    <w:abstractNumId w:val="8"/>
  </w:num>
  <w:num w:numId="28">
    <w:abstractNumId w:val="17"/>
  </w:num>
  <w:num w:numId="29">
    <w:abstractNumId w:val="27"/>
  </w:num>
  <w:num w:numId="30">
    <w:abstractNumId w:val="9"/>
  </w:num>
  <w:num w:numId="31">
    <w:abstractNumId w:val="33"/>
  </w:num>
  <w:num w:numId="32">
    <w:abstractNumId w:val="7"/>
  </w:num>
  <w:num w:numId="33">
    <w:abstractNumId w:val="25"/>
  </w:num>
  <w:num w:numId="34">
    <w:abstractNumId w:val="32"/>
  </w:num>
  <w:num w:numId="35">
    <w:abstractNumId w:val="38"/>
  </w:num>
  <w:num w:numId="36">
    <w:abstractNumId w:val="19"/>
  </w:num>
  <w:num w:numId="37">
    <w:abstractNumId w:val="1"/>
  </w:num>
  <w:num w:numId="38">
    <w:abstractNumId w:val="36"/>
  </w:num>
  <w:num w:numId="39">
    <w:abstractNumId w:val="26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1753"/>
    <w:rsid w:val="00004FF2"/>
    <w:rsid w:val="00007C53"/>
    <w:rsid w:val="00017769"/>
    <w:rsid w:val="00021AF4"/>
    <w:rsid w:val="0006050C"/>
    <w:rsid w:val="0006090F"/>
    <w:rsid w:val="000678CD"/>
    <w:rsid w:val="00070892"/>
    <w:rsid w:val="00081967"/>
    <w:rsid w:val="000824C1"/>
    <w:rsid w:val="00092FC5"/>
    <w:rsid w:val="000A45AD"/>
    <w:rsid w:val="000B124B"/>
    <w:rsid w:val="000D43FF"/>
    <w:rsid w:val="000D5EE7"/>
    <w:rsid w:val="00106FCD"/>
    <w:rsid w:val="0014607E"/>
    <w:rsid w:val="001578A0"/>
    <w:rsid w:val="00162152"/>
    <w:rsid w:val="001678A9"/>
    <w:rsid w:val="0017639C"/>
    <w:rsid w:val="001770F5"/>
    <w:rsid w:val="00182C02"/>
    <w:rsid w:val="00183420"/>
    <w:rsid w:val="00185BDB"/>
    <w:rsid w:val="00185D7B"/>
    <w:rsid w:val="001A0E2E"/>
    <w:rsid w:val="001A1C81"/>
    <w:rsid w:val="001C5D6E"/>
    <w:rsid w:val="001D5520"/>
    <w:rsid w:val="001D7EC9"/>
    <w:rsid w:val="001E0824"/>
    <w:rsid w:val="001E402C"/>
    <w:rsid w:val="001E6E27"/>
    <w:rsid w:val="001F5C26"/>
    <w:rsid w:val="002026A4"/>
    <w:rsid w:val="00205EAE"/>
    <w:rsid w:val="00230CA6"/>
    <w:rsid w:val="00234574"/>
    <w:rsid w:val="0023519A"/>
    <w:rsid w:val="00240F6A"/>
    <w:rsid w:val="00293A3D"/>
    <w:rsid w:val="002962C8"/>
    <w:rsid w:val="00296780"/>
    <w:rsid w:val="002A377E"/>
    <w:rsid w:val="002B4EA3"/>
    <w:rsid w:val="002F3398"/>
    <w:rsid w:val="002F4E90"/>
    <w:rsid w:val="00317172"/>
    <w:rsid w:val="00327683"/>
    <w:rsid w:val="003344EE"/>
    <w:rsid w:val="00343A1E"/>
    <w:rsid w:val="0038029D"/>
    <w:rsid w:val="003835B0"/>
    <w:rsid w:val="00384594"/>
    <w:rsid w:val="003A70C3"/>
    <w:rsid w:val="003C127F"/>
    <w:rsid w:val="003D2BD3"/>
    <w:rsid w:val="003F27DD"/>
    <w:rsid w:val="003F2AD1"/>
    <w:rsid w:val="003F301E"/>
    <w:rsid w:val="003F57CB"/>
    <w:rsid w:val="004044F1"/>
    <w:rsid w:val="00444A11"/>
    <w:rsid w:val="004524FE"/>
    <w:rsid w:val="004644E8"/>
    <w:rsid w:val="00467BEF"/>
    <w:rsid w:val="004854CE"/>
    <w:rsid w:val="00491CCA"/>
    <w:rsid w:val="00493A11"/>
    <w:rsid w:val="004C71E8"/>
    <w:rsid w:val="004D74A2"/>
    <w:rsid w:val="004E195C"/>
    <w:rsid w:val="004E3287"/>
    <w:rsid w:val="004E330B"/>
    <w:rsid w:val="004F277E"/>
    <w:rsid w:val="004F6189"/>
    <w:rsid w:val="0050031A"/>
    <w:rsid w:val="005055BA"/>
    <w:rsid w:val="00505CB0"/>
    <w:rsid w:val="0053136B"/>
    <w:rsid w:val="00537CC0"/>
    <w:rsid w:val="00540A8F"/>
    <w:rsid w:val="00544D1A"/>
    <w:rsid w:val="00551B69"/>
    <w:rsid w:val="00554451"/>
    <w:rsid w:val="00556BFB"/>
    <w:rsid w:val="0055749A"/>
    <w:rsid w:val="00557B73"/>
    <w:rsid w:val="0056115D"/>
    <w:rsid w:val="00562DA5"/>
    <w:rsid w:val="00564D51"/>
    <w:rsid w:val="0056601B"/>
    <w:rsid w:val="005661EC"/>
    <w:rsid w:val="00583BEE"/>
    <w:rsid w:val="005853A1"/>
    <w:rsid w:val="00586977"/>
    <w:rsid w:val="00591079"/>
    <w:rsid w:val="005A10E1"/>
    <w:rsid w:val="005B01ED"/>
    <w:rsid w:val="00605830"/>
    <w:rsid w:val="00606162"/>
    <w:rsid w:val="006113CB"/>
    <w:rsid w:val="006116D7"/>
    <w:rsid w:val="00617194"/>
    <w:rsid w:val="00631F96"/>
    <w:rsid w:val="0064440E"/>
    <w:rsid w:val="006605C3"/>
    <w:rsid w:val="00661B1A"/>
    <w:rsid w:val="00671F11"/>
    <w:rsid w:val="00676D9D"/>
    <w:rsid w:val="00682FF7"/>
    <w:rsid w:val="00685261"/>
    <w:rsid w:val="00685851"/>
    <w:rsid w:val="0069367F"/>
    <w:rsid w:val="006947A9"/>
    <w:rsid w:val="006A2DCD"/>
    <w:rsid w:val="006C5124"/>
    <w:rsid w:val="006C52CC"/>
    <w:rsid w:val="006D4F62"/>
    <w:rsid w:val="006D566A"/>
    <w:rsid w:val="006F1D21"/>
    <w:rsid w:val="00700EDF"/>
    <w:rsid w:val="00721509"/>
    <w:rsid w:val="00721B06"/>
    <w:rsid w:val="00731F60"/>
    <w:rsid w:val="00752384"/>
    <w:rsid w:val="007549BD"/>
    <w:rsid w:val="00763ABF"/>
    <w:rsid w:val="00773B11"/>
    <w:rsid w:val="00776022"/>
    <w:rsid w:val="00786369"/>
    <w:rsid w:val="0079488E"/>
    <w:rsid w:val="007C306D"/>
    <w:rsid w:val="007D081D"/>
    <w:rsid w:val="007E0C8A"/>
    <w:rsid w:val="008044BB"/>
    <w:rsid w:val="00807237"/>
    <w:rsid w:val="00821C9E"/>
    <w:rsid w:val="0082623D"/>
    <w:rsid w:val="008405A0"/>
    <w:rsid w:val="0084775E"/>
    <w:rsid w:val="008479FC"/>
    <w:rsid w:val="00855F8B"/>
    <w:rsid w:val="00865924"/>
    <w:rsid w:val="0087399C"/>
    <w:rsid w:val="00876D6E"/>
    <w:rsid w:val="00887C1E"/>
    <w:rsid w:val="008903F5"/>
    <w:rsid w:val="00890E57"/>
    <w:rsid w:val="008A53D4"/>
    <w:rsid w:val="008A6684"/>
    <w:rsid w:val="008C2612"/>
    <w:rsid w:val="008C5CE6"/>
    <w:rsid w:val="008D63C6"/>
    <w:rsid w:val="008E000D"/>
    <w:rsid w:val="008E5DE1"/>
    <w:rsid w:val="008E6D15"/>
    <w:rsid w:val="008F056F"/>
    <w:rsid w:val="008F2B82"/>
    <w:rsid w:val="008F30CF"/>
    <w:rsid w:val="00904A3E"/>
    <w:rsid w:val="00905D62"/>
    <w:rsid w:val="009107B5"/>
    <w:rsid w:val="00914289"/>
    <w:rsid w:val="00916659"/>
    <w:rsid w:val="00920FD4"/>
    <w:rsid w:val="0092209A"/>
    <w:rsid w:val="00925156"/>
    <w:rsid w:val="00937061"/>
    <w:rsid w:val="00943C45"/>
    <w:rsid w:val="00947425"/>
    <w:rsid w:val="009554F4"/>
    <w:rsid w:val="00957634"/>
    <w:rsid w:val="009642F1"/>
    <w:rsid w:val="009654A3"/>
    <w:rsid w:val="00965EAD"/>
    <w:rsid w:val="00966EC6"/>
    <w:rsid w:val="00992947"/>
    <w:rsid w:val="00993E38"/>
    <w:rsid w:val="0099716E"/>
    <w:rsid w:val="009A0CD9"/>
    <w:rsid w:val="009A3977"/>
    <w:rsid w:val="009B1327"/>
    <w:rsid w:val="009B13C8"/>
    <w:rsid w:val="009D13AB"/>
    <w:rsid w:val="009D62CB"/>
    <w:rsid w:val="009E2A13"/>
    <w:rsid w:val="009E64F7"/>
    <w:rsid w:val="009E730A"/>
    <w:rsid w:val="00A113F1"/>
    <w:rsid w:val="00A11A90"/>
    <w:rsid w:val="00A16F67"/>
    <w:rsid w:val="00A17026"/>
    <w:rsid w:val="00A33CAD"/>
    <w:rsid w:val="00A57034"/>
    <w:rsid w:val="00A64E53"/>
    <w:rsid w:val="00A73255"/>
    <w:rsid w:val="00A9755B"/>
    <w:rsid w:val="00AA2C09"/>
    <w:rsid w:val="00AA53E0"/>
    <w:rsid w:val="00AA7FA0"/>
    <w:rsid w:val="00AB54D0"/>
    <w:rsid w:val="00AC17BF"/>
    <w:rsid w:val="00AC2AA6"/>
    <w:rsid w:val="00AC5A0F"/>
    <w:rsid w:val="00AD0C04"/>
    <w:rsid w:val="00AE6759"/>
    <w:rsid w:val="00AF1169"/>
    <w:rsid w:val="00AF15AB"/>
    <w:rsid w:val="00AF3978"/>
    <w:rsid w:val="00AF6D00"/>
    <w:rsid w:val="00B01DB8"/>
    <w:rsid w:val="00B022CD"/>
    <w:rsid w:val="00B0261A"/>
    <w:rsid w:val="00B0370E"/>
    <w:rsid w:val="00B11F0E"/>
    <w:rsid w:val="00B171A7"/>
    <w:rsid w:val="00B25888"/>
    <w:rsid w:val="00B27F27"/>
    <w:rsid w:val="00B400B2"/>
    <w:rsid w:val="00B46EC5"/>
    <w:rsid w:val="00B64400"/>
    <w:rsid w:val="00B65077"/>
    <w:rsid w:val="00B719D7"/>
    <w:rsid w:val="00B806E2"/>
    <w:rsid w:val="00B87548"/>
    <w:rsid w:val="00B90896"/>
    <w:rsid w:val="00BA2349"/>
    <w:rsid w:val="00BA3E55"/>
    <w:rsid w:val="00BC77F2"/>
    <w:rsid w:val="00BD742D"/>
    <w:rsid w:val="00C1371F"/>
    <w:rsid w:val="00C13B98"/>
    <w:rsid w:val="00C20453"/>
    <w:rsid w:val="00C20B0E"/>
    <w:rsid w:val="00C24EAE"/>
    <w:rsid w:val="00C26131"/>
    <w:rsid w:val="00C2694E"/>
    <w:rsid w:val="00C32940"/>
    <w:rsid w:val="00C50F0D"/>
    <w:rsid w:val="00C64EA0"/>
    <w:rsid w:val="00C71410"/>
    <w:rsid w:val="00C73034"/>
    <w:rsid w:val="00C7762D"/>
    <w:rsid w:val="00C85DFC"/>
    <w:rsid w:val="00C93120"/>
    <w:rsid w:val="00C937F0"/>
    <w:rsid w:val="00C939B6"/>
    <w:rsid w:val="00CB119E"/>
    <w:rsid w:val="00CB37D2"/>
    <w:rsid w:val="00CB5E06"/>
    <w:rsid w:val="00CB6CE4"/>
    <w:rsid w:val="00CD6167"/>
    <w:rsid w:val="00CF6879"/>
    <w:rsid w:val="00D05695"/>
    <w:rsid w:val="00D35954"/>
    <w:rsid w:val="00D40421"/>
    <w:rsid w:val="00D436E1"/>
    <w:rsid w:val="00D51B78"/>
    <w:rsid w:val="00D55792"/>
    <w:rsid w:val="00D61CB7"/>
    <w:rsid w:val="00D7521D"/>
    <w:rsid w:val="00D84EF0"/>
    <w:rsid w:val="00DB6B2E"/>
    <w:rsid w:val="00DF691F"/>
    <w:rsid w:val="00E04309"/>
    <w:rsid w:val="00E1353C"/>
    <w:rsid w:val="00E138CA"/>
    <w:rsid w:val="00E17CD8"/>
    <w:rsid w:val="00E21CE2"/>
    <w:rsid w:val="00E301DA"/>
    <w:rsid w:val="00E35777"/>
    <w:rsid w:val="00E4220E"/>
    <w:rsid w:val="00E54B50"/>
    <w:rsid w:val="00E60462"/>
    <w:rsid w:val="00E662B7"/>
    <w:rsid w:val="00E73F36"/>
    <w:rsid w:val="00E82BAF"/>
    <w:rsid w:val="00E942DD"/>
    <w:rsid w:val="00EA3BF2"/>
    <w:rsid w:val="00EB5643"/>
    <w:rsid w:val="00EC0DB0"/>
    <w:rsid w:val="00EC1E7D"/>
    <w:rsid w:val="00ED2F9B"/>
    <w:rsid w:val="00ED5052"/>
    <w:rsid w:val="00EF3E89"/>
    <w:rsid w:val="00EF545A"/>
    <w:rsid w:val="00F0761E"/>
    <w:rsid w:val="00F078EE"/>
    <w:rsid w:val="00F175A9"/>
    <w:rsid w:val="00F51EA2"/>
    <w:rsid w:val="00F60C2A"/>
    <w:rsid w:val="00F6432E"/>
    <w:rsid w:val="00F7102B"/>
    <w:rsid w:val="00F739F1"/>
    <w:rsid w:val="00F77B06"/>
    <w:rsid w:val="00F86827"/>
    <w:rsid w:val="00F97504"/>
    <w:rsid w:val="00FA73A5"/>
    <w:rsid w:val="00FB0064"/>
    <w:rsid w:val="00FB3AAB"/>
    <w:rsid w:val="00FD2B49"/>
    <w:rsid w:val="00FE2E44"/>
    <w:rsid w:val="00FE6F79"/>
    <w:rsid w:val="00FE7872"/>
    <w:rsid w:val="00FE7EA9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F2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2CC"/>
    <w:pPr>
      <w:spacing w:before="120" w:after="120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127F"/>
    <w:pPr>
      <w:keepNext/>
      <w:keepLines/>
      <w:spacing w:before="240"/>
      <w:jc w:val="left"/>
      <w:outlineLvl w:val="0"/>
    </w:pPr>
    <w:rPr>
      <w:rFonts w:ascii="Calibri Light" w:eastAsia="MS Gothic" w:hAnsi="Calibri Light"/>
      <w:b/>
      <w:color w:val="00B050"/>
      <w:sz w:val="7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C127F"/>
    <w:pPr>
      <w:keepNext/>
      <w:keepLines/>
      <w:spacing w:before="40"/>
      <w:outlineLvl w:val="1"/>
    </w:pPr>
    <w:rPr>
      <w:rFonts w:eastAsia="MS Gothic"/>
      <w:color w:val="00B050"/>
      <w:sz w:val="5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C127F"/>
    <w:pPr>
      <w:keepNext/>
      <w:keepLines/>
      <w:spacing w:before="40" w:line="360" w:lineRule="auto"/>
      <w:outlineLvl w:val="2"/>
    </w:pPr>
    <w:rPr>
      <w:rFonts w:eastAsia="MS Gothic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54F4"/>
    <w:pPr>
      <w:keepNext/>
      <w:keepLines/>
      <w:spacing w:before="40" w:line="360" w:lineRule="auto"/>
      <w:outlineLvl w:val="3"/>
    </w:pPr>
    <w:rPr>
      <w:rFonts w:eastAsia="MS Gothic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="Calibri Light" w:eastAsia="MS Gothic" w:hAnsi="Calibri Light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C127F"/>
    <w:rPr>
      <w:rFonts w:ascii="Calibri Light" w:eastAsia="MS Gothic" w:hAnsi="Calibri Light" w:cs="Times New Roman"/>
      <w:b/>
      <w:color w:val="00B050"/>
      <w:sz w:val="72"/>
      <w:szCs w:val="32"/>
    </w:rPr>
  </w:style>
  <w:style w:type="character" w:customStyle="1" w:styleId="Ttulo2Char">
    <w:name w:val="Título 2 Char"/>
    <w:link w:val="Ttulo2"/>
    <w:uiPriority w:val="9"/>
    <w:rsid w:val="003C127F"/>
    <w:rPr>
      <w:rFonts w:eastAsia="MS Gothic" w:cs="Times New Roman"/>
      <w:color w:val="00B050"/>
      <w:sz w:val="56"/>
      <w:szCs w:val="26"/>
    </w:rPr>
  </w:style>
  <w:style w:type="character" w:customStyle="1" w:styleId="Ttulo3Char">
    <w:name w:val="Título 3 Char"/>
    <w:link w:val="Ttulo3"/>
    <w:uiPriority w:val="9"/>
    <w:rsid w:val="003C127F"/>
    <w:rPr>
      <w:rFonts w:eastAsia="MS Gothic" w:cs="Times New Roman"/>
      <w:b/>
      <w:color w:val="00B050"/>
      <w:sz w:val="32"/>
    </w:rPr>
  </w:style>
  <w:style w:type="character" w:customStyle="1" w:styleId="Ttulo4Char">
    <w:name w:val="Título 4 Char"/>
    <w:link w:val="Ttulo4"/>
    <w:uiPriority w:val="9"/>
    <w:rsid w:val="009554F4"/>
    <w:rPr>
      <w:rFonts w:eastAsia="MS Gothic" w:cs="Times New Roman"/>
      <w:b/>
      <w:iCs/>
      <w:color w:val="00B050"/>
      <w:sz w:val="22"/>
    </w:rPr>
  </w:style>
  <w:style w:type="character" w:customStyle="1" w:styleId="Ttulo5Char">
    <w:name w:val="Título 5 Char"/>
    <w:link w:val="Ttulo5"/>
    <w:uiPriority w:val="9"/>
    <w:rsid w:val="00CB5E06"/>
    <w:rPr>
      <w:rFonts w:ascii="Calibri Light" w:eastAsia="MS Gothic" w:hAnsi="Calibri Light" w:cs="Times New Roman"/>
      <w:color w:val="2E74B5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B5E06"/>
    <w:pPr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5E06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CB5E06"/>
    <w:rPr>
      <w:rFonts w:ascii="Times New Roman" w:hAnsi="Times New Roman" w:cs="Times New Roman"/>
      <w:color w:val="5A5A5A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oIntensaChar">
    <w:name w:val="Citação Intensa Char"/>
    <w:link w:val="CitaoIntensa"/>
    <w:uiPriority w:val="30"/>
    <w:rsid w:val="00CB5E06"/>
    <w:rPr>
      <w:rFonts w:ascii="Times New Roman" w:hAnsi="Times New Roman" w:cs="Times New Roman"/>
      <w:i/>
      <w:iCs/>
      <w:color w:val="5B9BD5"/>
    </w:rPr>
  </w:style>
  <w:style w:type="character" w:styleId="Forte">
    <w:name w:val="Strong"/>
    <w:uiPriority w:val="22"/>
    <w:qFormat/>
    <w:rsid w:val="00CB5E06"/>
    <w:rPr>
      <w:b/>
      <w:bCs/>
    </w:rPr>
  </w:style>
  <w:style w:type="character" w:styleId="RefernciaSutil">
    <w:name w:val="Subtle Reference"/>
    <w:uiPriority w:val="31"/>
    <w:qFormat/>
    <w:rsid w:val="00CB5E06"/>
    <w:rPr>
      <w:smallCaps/>
      <w:color w:val="5A5A5A"/>
    </w:rPr>
  </w:style>
  <w:style w:type="character" w:styleId="RefernciaIntensa">
    <w:name w:val="Intense Reference"/>
    <w:uiPriority w:val="32"/>
    <w:qFormat/>
    <w:rsid w:val="00CB5E06"/>
    <w:rPr>
      <w:b/>
      <w:bCs/>
      <w:smallCaps/>
      <w:color w:val="5B9BD5"/>
      <w:spacing w:val="5"/>
    </w:rPr>
  </w:style>
  <w:style w:type="character" w:styleId="Hyperlink">
    <w:name w:val="Hyperlink"/>
    <w:uiPriority w:val="99"/>
    <w:unhideWhenUsed/>
    <w:rsid w:val="00CB5E06"/>
    <w:rPr>
      <w:color w:val="0563C1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CB5E06"/>
    <w:rPr>
      <w:color w:val="954F72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uiPriority w:val="99"/>
    <w:semiHidden/>
    <w:unhideWhenUsed/>
    <w:rsid w:val="00CB5E06"/>
    <w:rPr>
      <w:rFonts w:ascii="Courier New" w:eastAsia="MS Mincho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761E"/>
    <w:pPr>
      <w:spacing w:line="259" w:lineRule="auto"/>
      <w:outlineLvl w:val="9"/>
    </w:pPr>
    <w:rPr>
      <w:b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0761E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5853A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5853A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C52CC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Reviso">
    <w:name w:val="Revision"/>
    <w:hidden/>
    <w:uiPriority w:val="71"/>
    <w:rsid w:val="002F4E90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0B6bf60bnbpBwTHR1UUU2SDdxdlk/view?usp=shari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squeak.org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AD8DC-72CB-44D1-9BDE-2AD74F37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4655</Words>
  <Characters>25139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29735</CharactersWithSpaces>
  <SharedDoc>false</SharedDoc>
  <HLinks>
    <vt:vector size="12" baseType="variant"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http://squeak.org/</vt:lpwstr>
      </vt:variant>
      <vt:variant>
        <vt:lpwstr/>
      </vt:variant>
      <vt:variant>
        <vt:i4>917557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https://drive.google.com/file/d/0B6bf60bnbpBwTHR1UUU2SDdxdlk/view?usp=sharing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Oliveira, Sizue</cp:lastModifiedBy>
  <cp:revision>9</cp:revision>
  <dcterms:created xsi:type="dcterms:W3CDTF">2016-09-06T14:35:00Z</dcterms:created>
  <dcterms:modified xsi:type="dcterms:W3CDTF">2016-10-14T20:11:00Z</dcterms:modified>
</cp:coreProperties>
</file>