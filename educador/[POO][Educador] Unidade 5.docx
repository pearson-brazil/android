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E78B3" w14:textId="77777777" w:rsidR="007F09FD" w:rsidRDefault="004E1568" w:rsidP="007F09FD">
      <w:pPr>
        <w:pStyle w:val="Ttulo1"/>
      </w:pPr>
      <w:r>
        <w:t>Unidade</w:t>
      </w:r>
      <w:r w:rsidR="007F09FD" w:rsidRPr="007F09FD">
        <w:t xml:space="preserve"> 5</w:t>
      </w:r>
    </w:p>
    <w:p w14:paraId="40592B8A" w14:textId="77777777" w:rsidR="00B162D9" w:rsidRDefault="00E460A5">
      <w:r>
        <w:t xml:space="preserve">Esta aula será destinada a apresentar ferramentas do Java Swing, que irá tornar nossos programas em Java mais visualmente atraentes. Temos diversas telas exemplificadas, mas a livre criatividade é bem-vinda e trará aplicações mais bonitas e funcionais. Atenção especial deve ser dada nas inserções de códigos e os erros aparentes, que as vezes devem ser ignorados, mas na maioria delas devem ser corrigidos. </w:t>
      </w:r>
    </w:p>
    <w:p w14:paraId="37E83609" w14:textId="77777777" w:rsidR="00B162D9" w:rsidRDefault="00B162D9"/>
    <w:p w14:paraId="626DC199" w14:textId="77777777" w:rsidR="007F09FD" w:rsidRPr="000F7BE9" w:rsidRDefault="007F09FD"/>
    <w:p w14:paraId="27A8EB9E" w14:textId="77777777" w:rsidR="002C27A0" w:rsidRDefault="007F09FD" w:rsidP="002C27A0">
      <w:pPr>
        <w:pStyle w:val="Ttulo2"/>
        <w:rPr>
          <w:ins w:id="0" w:author="Willian" w:date="2016-10-05T15:57:00Z"/>
        </w:rPr>
      </w:pPr>
      <w:r w:rsidRPr="007F09FD">
        <w:t>Aula 1 - Definindo as Views</w:t>
      </w:r>
    </w:p>
    <w:p w14:paraId="1663C87E" w14:textId="77777777" w:rsidR="002C27A0" w:rsidRDefault="002C27A0" w:rsidP="002C27A0">
      <w:pPr>
        <w:pBdr>
          <w:bottom w:val="single" w:sz="4" w:space="1" w:color="auto"/>
        </w:pBdr>
        <w:jc w:val="left"/>
      </w:pPr>
    </w:p>
    <w:p w14:paraId="0D0F572E" w14:textId="77777777" w:rsidR="002C27A0" w:rsidRDefault="002C27A0" w:rsidP="002C27A0">
      <w:pPr>
        <w:jc w:val="left"/>
      </w:pPr>
    </w:p>
    <w:p w14:paraId="2090252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4EF024B" w14:textId="77777777" w:rsidR="002C27A0" w:rsidRDefault="002C27A0" w:rsidP="002C27A0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7037D401" w14:textId="77777777" w:rsidR="002C27A0" w:rsidRDefault="002C27A0" w:rsidP="002C27A0">
      <w:pPr>
        <w:jc w:val="left"/>
      </w:pPr>
      <w:r>
        <w:t xml:space="preserve"> </w:t>
      </w:r>
    </w:p>
    <w:p w14:paraId="28CD259F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12916F5" w14:textId="77777777" w:rsidR="002C27A0" w:rsidRDefault="002C27A0" w:rsidP="002C27A0">
      <w:r w:rsidRPr="001C2894">
        <w:t>Ao final da aula, você deverá garantir que o aluno tenha subsídios para</w:t>
      </w:r>
    </w:p>
    <w:p w14:paraId="006298D0" w14:textId="77777777" w:rsidR="002C27A0" w:rsidRDefault="002C27A0" w:rsidP="002C27A0">
      <w:pPr>
        <w:pStyle w:val="PargrafodaLista"/>
        <w:numPr>
          <w:ilvl w:val="0"/>
          <w:numId w:val="44"/>
        </w:numPr>
      </w:pPr>
      <w:r>
        <w:t>Manipular e fazer bom uso do interface builder</w:t>
      </w:r>
    </w:p>
    <w:p w14:paraId="618D14F0" w14:textId="77777777" w:rsidR="002C27A0" w:rsidRPr="001C2894" w:rsidRDefault="002C27A0" w:rsidP="002C27A0">
      <w:pPr>
        <w:pStyle w:val="PargrafodaLista"/>
        <w:numPr>
          <w:ilvl w:val="0"/>
          <w:numId w:val="44"/>
        </w:numPr>
      </w:pPr>
      <w:r>
        <w:t>Criar e utilizar telas no aplicativo</w:t>
      </w:r>
    </w:p>
    <w:p w14:paraId="7C692FED" w14:textId="77777777" w:rsidR="002C27A0" w:rsidRPr="001C2894" w:rsidRDefault="002C27A0" w:rsidP="002C27A0"/>
    <w:p w14:paraId="6A607F2C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2FBA05E" w14:textId="77777777" w:rsidR="002C27A0" w:rsidRDefault="002C27A0" w:rsidP="002C27A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A43E068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7904E0B3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4B2D3AF2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213B42F0" w14:textId="77777777" w:rsidR="002C27A0" w:rsidRPr="001C2894" w:rsidRDefault="002C27A0" w:rsidP="002C27A0"/>
    <w:p w14:paraId="7983AFA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4BF76C6B" w14:textId="77777777" w:rsidR="002C27A0" w:rsidRPr="001C2894" w:rsidRDefault="002C27A0" w:rsidP="002C27A0">
      <w:r w:rsidRPr="001C2894">
        <w:t>Todos os tópicos a seguir, conforme livro do aluno, devem ser trabalhados de forma dinâmica, criativa, com embasamento teórico e prático voltado ao mercado de trabalho.</w:t>
      </w:r>
    </w:p>
    <w:p w14:paraId="6E07265A" w14:textId="740B1BE7" w:rsidR="002C27A0" w:rsidRDefault="002C27A0" w:rsidP="002C27A0">
      <w:pPr>
        <w:pStyle w:val="PargrafodaLista"/>
        <w:numPr>
          <w:ilvl w:val="0"/>
          <w:numId w:val="47"/>
        </w:numPr>
      </w:pPr>
      <w:r>
        <w:t xml:space="preserve">Protótipo das </w:t>
      </w:r>
      <w:ins w:id="1" w:author="Oliveira, Sizue" w:date="2016-10-14T17:17:00Z">
        <w:r w:rsidR="00B01C4B">
          <w:t>v</w:t>
        </w:r>
      </w:ins>
      <w:del w:id="2" w:author="Oliveira, Sizue" w:date="2016-10-14T17:17:00Z">
        <w:r w:rsidDel="00B01C4B">
          <w:delText>V</w:delText>
        </w:r>
      </w:del>
      <w:r>
        <w:t>iews</w:t>
      </w:r>
      <w:ins w:id="3" w:author="Oliveira, Sizue" w:date="2016-10-14T17:17:00Z">
        <w:r w:rsidR="00B01C4B">
          <w:t>;</w:t>
        </w:r>
      </w:ins>
    </w:p>
    <w:p w14:paraId="2357309A" w14:textId="12D44295" w:rsidR="002C27A0" w:rsidRDefault="002C27A0" w:rsidP="002C27A0">
      <w:pPr>
        <w:pStyle w:val="PargrafodaLista"/>
        <w:numPr>
          <w:ilvl w:val="0"/>
          <w:numId w:val="47"/>
        </w:numPr>
      </w:pPr>
      <w:r>
        <w:t>Diagrama de classes das Views</w:t>
      </w:r>
      <w:ins w:id="4" w:author="Oliveira, Sizue" w:date="2016-10-14T17:17:00Z">
        <w:r w:rsidR="00B01C4B">
          <w:t>;</w:t>
        </w:r>
      </w:ins>
    </w:p>
    <w:p w14:paraId="62F0389E" w14:textId="7ED86E44" w:rsidR="002C27A0" w:rsidRDefault="002C27A0" w:rsidP="002C27A0">
      <w:pPr>
        <w:pStyle w:val="PargrafodaLista"/>
        <w:numPr>
          <w:ilvl w:val="0"/>
          <w:numId w:val="47"/>
        </w:numPr>
      </w:pPr>
      <w:r>
        <w:lastRenderedPageBreak/>
        <w:t xml:space="preserve">Criando </w:t>
      </w:r>
      <w:del w:id="5" w:author="Oliveira, Sizue" w:date="2016-10-14T17:18:00Z">
        <w:r w:rsidDel="00B01C4B">
          <w:delText>noss</w:delText>
        </w:r>
      </w:del>
      <w:r>
        <w:t>as telas</w:t>
      </w:r>
      <w:ins w:id="6" w:author="Oliveira, Sizue" w:date="2016-10-14T17:18:00Z">
        <w:r w:rsidR="00B01C4B">
          <w:t>.</w:t>
        </w:r>
      </w:ins>
    </w:p>
    <w:p w14:paraId="34B8F9D7" w14:textId="77777777" w:rsidR="002C27A0" w:rsidRPr="001C2894" w:rsidRDefault="002C27A0" w:rsidP="002C27A0">
      <w:pPr>
        <w:pStyle w:val="PargrafodaLista"/>
        <w:ind w:left="1068"/>
      </w:pPr>
    </w:p>
    <w:p w14:paraId="37556AEC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62F3B3F4" w14:textId="77777777" w:rsidR="002C27A0" w:rsidRPr="00561E8D" w:rsidRDefault="002C27A0" w:rsidP="002C27A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3A4B77C6" w14:textId="77777777" w:rsidR="002C27A0" w:rsidRPr="001C2894" w:rsidRDefault="002C27A0" w:rsidP="002C27A0">
      <w:pPr>
        <w:pBdr>
          <w:bottom w:val="single" w:sz="4" w:space="1" w:color="auto"/>
        </w:pBdr>
      </w:pPr>
    </w:p>
    <w:p w14:paraId="7C3EC27D" w14:textId="77777777" w:rsidR="002C27A0" w:rsidRDefault="002C27A0" w:rsidP="002C27A0">
      <w:pPr>
        <w:pStyle w:val="Ttulo2"/>
      </w:pPr>
    </w:p>
    <w:p w14:paraId="0EB83444" w14:textId="77777777" w:rsidR="007F09FD" w:rsidRPr="007F09FD" w:rsidRDefault="007F09FD" w:rsidP="007F09FD">
      <w:pPr>
        <w:pStyle w:val="Ttulo2"/>
        <w:rPr>
          <w:rFonts w:ascii="Times New Roman" w:hAnsi="Times New Roman"/>
          <w:sz w:val="36"/>
        </w:rPr>
      </w:pPr>
    </w:p>
    <w:p w14:paraId="4BB9DC1C" w14:textId="77777777" w:rsidR="007F09FD" w:rsidRPr="007F09FD" w:rsidRDefault="007F09FD" w:rsidP="007F09FD">
      <w:pPr>
        <w:pStyle w:val="Ttulo3"/>
        <w:rPr>
          <w:rFonts w:ascii="Times New Roman" w:hAnsi="Times New Roman"/>
          <w:sz w:val="27"/>
        </w:rPr>
      </w:pPr>
      <w:r w:rsidRPr="007F09FD">
        <w:t>1.1 - Protótipo das Views</w:t>
      </w:r>
    </w:p>
    <w:p w14:paraId="343DFBFC" w14:textId="77777777" w:rsidR="00E54148" w:rsidRDefault="002C27A0" w:rsidP="008155B9">
      <w:r>
        <w:t xml:space="preserve">É </w:t>
      </w:r>
      <w:r w:rsidR="00B162D9">
        <w:t xml:space="preserve">interessante apresentar uma atividade para prototipagem do programa proposto. Lembrando </w:t>
      </w:r>
      <w:r w:rsidR="00F94C38">
        <w:t>que, como é um protótipo, não se preocupe com os detalhes e não gaste muito tempo nesta tarefa.</w:t>
      </w:r>
    </w:p>
    <w:p w14:paraId="48F8B5E8" w14:textId="77777777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>Tela principal</w:t>
      </w:r>
    </w:p>
    <w:p w14:paraId="08676A70" w14:textId="77777777" w:rsidR="00FC23D0" w:rsidRPr="007F09FD" w:rsidRDefault="002C27A0" w:rsidP="008155B9">
      <w:r w:rsidRPr="002C27A0">
        <w:t>A</w:t>
      </w:r>
      <w:r w:rsidR="00FC23D0">
        <w:t xml:space="preserve"> tela principal será onde teremos uma lista de contatos em </w:t>
      </w:r>
      <w:r w:rsidR="00BA54BE" w:rsidRPr="00BA54BE">
        <w:rPr>
          <w:color w:val="FF0000"/>
        </w:rPr>
        <w:t>uma</w:t>
      </w:r>
      <w:r w:rsidR="00BA54BE">
        <w:t xml:space="preserve"> </w:t>
      </w:r>
      <w:r w:rsidR="00FC23D0">
        <w:t xml:space="preserve">tabela com a opção de ser direcionado </w:t>
      </w:r>
      <w:r w:rsidR="00BA54BE" w:rsidRPr="00BA54BE">
        <w:rPr>
          <w:color w:val="FF0000"/>
        </w:rPr>
        <w:t>a</w:t>
      </w:r>
      <w:r w:rsidR="00FC23D0">
        <w:t xml:space="preserve"> uma tela para efetuar um novo cadastro, mostrar seus dados, </w:t>
      </w:r>
      <w:r w:rsidR="00BA54BE">
        <w:t>exclu</w:t>
      </w:r>
      <w:r w:rsidR="00BA54BE" w:rsidRPr="00BA54BE">
        <w:rPr>
          <w:color w:val="FF0000"/>
        </w:rPr>
        <w:t>i</w:t>
      </w:r>
      <w:r w:rsidR="00BA54BE">
        <w:t>-los</w:t>
      </w:r>
      <w:r w:rsidR="00FC23D0">
        <w:t xml:space="preserve"> ou ser direcionado para uma tela de edição de contato.</w:t>
      </w:r>
    </w:p>
    <w:p w14:paraId="026B0669" w14:textId="4362196C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 xml:space="preserve">Tela de </w:t>
      </w:r>
      <w:ins w:id="7" w:author="Oliveira, Sizue" w:date="2016-10-14T17:19:00Z">
        <w:r w:rsidR="00B01C4B">
          <w:t>c</w:t>
        </w:r>
      </w:ins>
      <w:del w:id="8" w:author="Oliveira, Sizue" w:date="2016-10-14T17:19:00Z">
        <w:r w:rsidR="007F09FD" w:rsidRPr="007F09FD" w:rsidDel="00B01C4B">
          <w:delText>C</w:delText>
        </w:r>
      </w:del>
      <w:r w:rsidR="007F09FD" w:rsidRPr="007F09FD">
        <w:t>adastro</w:t>
      </w:r>
    </w:p>
    <w:p w14:paraId="5EE194B4" w14:textId="77777777" w:rsidR="00FC23D0" w:rsidRPr="007F09FD" w:rsidRDefault="002C27A0" w:rsidP="008155B9">
      <w:r w:rsidRPr="002C27A0">
        <w:t>A</w:t>
      </w:r>
      <w:r w:rsidR="00FC23D0">
        <w:t>qui estarão os campos de textos para preenchimento de dados, com a opção de salvá-los ou cancelar o cadastro.</w:t>
      </w:r>
    </w:p>
    <w:p w14:paraId="0F129DD4" w14:textId="626E7A99" w:rsidR="007F09FD" w:rsidRDefault="0022339A" w:rsidP="007F1EDF">
      <w:pPr>
        <w:pStyle w:val="Ttulo4"/>
        <w:numPr>
          <w:ilvl w:val="2"/>
          <w:numId w:val="1"/>
        </w:numPr>
      </w:pPr>
      <w:r>
        <w:t xml:space="preserve">- </w:t>
      </w:r>
      <w:r w:rsidR="007F09FD" w:rsidRPr="007F09FD">
        <w:t xml:space="preserve">Tela de </w:t>
      </w:r>
      <w:ins w:id="9" w:author="Oliveira, Sizue" w:date="2016-10-14T17:19:00Z">
        <w:r w:rsidR="00B01C4B">
          <w:t>e</w:t>
        </w:r>
      </w:ins>
      <w:del w:id="10" w:author="Oliveira, Sizue" w:date="2016-10-14T17:19:00Z">
        <w:r w:rsidR="007F09FD" w:rsidRPr="007F09FD" w:rsidDel="00B01C4B">
          <w:delText>E</w:delText>
        </w:r>
      </w:del>
      <w:r w:rsidR="007F09FD" w:rsidRPr="007F09FD">
        <w:t>dição</w:t>
      </w:r>
    </w:p>
    <w:p w14:paraId="583D8FBA" w14:textId="77777777" w:rsidR="00FC23D0" w:rsidRPr="007F09FD" w:rsidRDefault="002C27A0" w:rsidP="008155B9">
      <w:r w:rsidRPr="002C27A0">
        <w:t>N</w:t>
      </w:r>
      <w:r w:rsidR="00FC23D0" w:rsidRPr="002C27A0">
        <w:t>esta</w:t>
      </w:r>
      <w:r w:rsidR="00FC23D0">
        <w:t xml:space="preserve"> tela estarão os campos de texto para edição dos dados cadastrados, com a opção de salvar ou cancelar a edição, é um reaproveitamento da tela de cadastro </w:t>
      </w:r>
      <w:r w:rsidR="003A3AA2">
        <w:t>com os dados do contato já preenchidos e com um novo título.</w:t>
      </w:r>
    </w:p>
    <w:p w14:paraId="4CBFB7DF" w14:textId="77777777" w:rsidR="007F09FD" w:rsidRDefault="007F09FD" w:rsidP="007F09FD">
      <w:pPr>
        <w:pStyle w:val="Ttulo3"/>
      </w:pPr>
      <w:r w:rsidRPr="007F09FD">
        <w:t>1.2 - Diagrama de classes das Views</w:t>
      </w:r>
    </w:p>
    <w:p w14:paraId="71FDD607" w14:textId="77777777" w:rsidR="00C306A1" w:rsidRPr="007F09FD" w:rsidRDefault="002C27A0" w:rsidP="008155B9">
      <w:commentRangeStart w:id="11"/>
      <w:r w:rsidRPr="002C27A0">
        <w:t>V</w:t>
      </w:r>
      <w:r w:rsidR="00C306A1" w:rsidRPr="002C27A0">
        <w:t>ocê</w:t>
      </w:r>
      <w:r w:rsidR="00C306A1">
        <w:t xml:space="preserve"> pode citar algumas classes mais comuns utilizada</w:t>
      </w:r>
      <w:r w:rsidR="000B4F02">
        <w:t>s no pacote Swing.</w:t>
      </w:r>
      <w:commentRangeEnd w:id="11"/>
      <w:r w:rsidR="00B01C4B">
        <w:rPr>
          <w:rStyle w:val="Refdecomentrio"/>
        </w:rPr>
        <w:commentReference w:id="11"/>
      </w:r>
    </w:p>
    <w:p w14:paraId="3208B996" w14:textId="77777777" w:rsidR="007F09FD" w:rsidRDefault="0022339A" w:rsidP="007F09FD">
      <w:pPr>
        <w:pStyle w:val="Ttulo4"/>
      </w:pPr>
      <w:r>
        <w:t xml:space="preserve">1.2.1 - </w:t>
      </w:r>
      <w:r w:rsidR="007F09FD" w:rsidRPr="007F09FD">
        <w:t>Tela principal</w:t>
      </w:r>
    </w:p>
    <w:p w14:paraId="13C490D4" w14:textId="77777777" w:rsidR="00FC23D0" w:rsidRPr="007F09FD" w:rsidRDefault="002C27A0" w:rsidP="008155B9">
      <w:r w:rsidRPr="002C27A0">
        <w:t>O</w:t>
      </w:r>
      <w:r w:rsidR="003A3AA2" w:rsidRPr="002C27A0">
        <w:t>s</w:t>
      </w:r>
      <w:r w:rsidR="003A3AA2">
        <w:t xml:space="preserve"> elementos nesta tela serão um botão para Cadastrar, outro para Editar e outro para Excluir um contato. Terá uma tabela onde serão mostrado o nome dos contatos cadastrados e </w:t>
      </w:r>
      <w:r w:rsidR="003A3AA2">
        <w:lastRenderedPageBreak/>
        <w:t>Rótulos com detalhes de Nome, Email, Endereço e Grupo. No diagrama de classe da DashboardView (Figura 5.2) temos todos os elementos da tela e seus métodos.</w:t>
      </w:r>
    </w:p>
    <w:p w14:paraId="76F4C69D" w14:textId="3D82EA97" w:rsidR="007F09FD" w:rsidRDefault="0022339A" w:rsidP="007F09FD">
      <w:pPr>
        <w:pStyle w:val="Ttulo4"/>
      </w:pPr>
      <w:r>
        <w:t xml:space="preserve">1.2.2 - </w:t>
      </w:r>
      <w:r w:rsidR="007F09FD" w:rsidRPr="007F09FD">
        <w:t xml:space="preserve">Tela de </w:t>
      </w:r>
      <w:del w:id="12" w:author="Oliveira, Sizue" w:date="2016-10-14T17:19:00Z">
        <w:r w:rsidR="007F09FD" w:rsidRPr="007F09FD" w:rsidDel="00B01C4B">
          <w:delText>C</w:delText>
        </w:r>
      </w:del>
      <w:ins w:id="13" w:author="Oliveira, Sizue" w:date="2016-10-14T17:19:00Z">
        <w:r w:rsidR="00B01C4B">
          <w:t>c</w:t>
        </w:r>
      </w:ins>
      <w:r w:rsidR="007F09FD" w:rsidRPr="007F09FD">
        <w:t xml:space="preserve">adastro e </w:t>
      </w:r>
      <w:ins w:id="14" w:author="Oliveira, Sizue" w:date="2016-10-14T17:19:00Z">
        <w:r w:rsidR="00B01C4B">
          <w:t>e</w:t>
        </w:r>
      </w:ins>
      <w:del w:id="15" w:author="Oliveira, Sizue" w:date="2016-10-14T17:19:00Z">
        <w:r w:rsidR="007F09FD" w:rsidRPr="007F09FD" w:rsidDel="00B01C4B">
          <w:delText>E</w:delText>
        </w:r>
      </w:del>
      <w:r w:rsidR="007F09FD" w:rsidRPr="007F09FD">
        <w:t>dição</w:t>
      </w:r>
    </w:p>
    <w:p w14:paraId="27747EAE" w14:textId="77777777" w:rsidR="00FC23D0" w:rsidRPr="007F09FD" w:rsidRDefault="002C27A0" w:rsidP="008155B9">
      <w:r w:rsidRPr="002C27A0">
        <w:t>N</w:t>
      </w:r>
      <w:r w:rsidR="003A3AA2">
        <w:t>esta tela temos os Campos de Texto com Nome, Email, Endereço e Grupo</w:t>
      </w:r>
      <w:r w:rsidR="000B4E25">
        <w:t xml:space="preserve"> (que será uma caixa suspensa)</w:t>
      </w:r>
      <w:r w:rsidR="003A3AA2">
        <w:t xml:space="preserve"> para edição e cadastro e terá um botão para Salvar e outro para Cancelar.</w:t>
      </w:r>
    </w:p>
    <w:p w14:paraId="3B2CA69D" w14:textId="77777777" w:rsidR="007F09FD" w:rsidRDefault="0022339A" w:rsidP="00362EC6">
      <w:pPr>
        <w:pStyle w:val="Ttulo4"/>
      </w:pPr>
      <w:r>
        <w:t xml:space="preserve">1.2.3 - </w:t>
      </w:r>
      <w:r w:rsidR="007F09FD" w:rsidRPr="007F09FD">
        <w:t>Relacionamento entre as telas</w:t>
      </w:r>
    </w:p>
    <w:p w14:paraId="3B00A0DD" w14:textId="77777777" w:rsidR="00CE0F6B" w:rsidRPr="007F09FD" w:rsidRDefault="002C27A0" w:rsidP="008155B9">
      <w:r w:rsidRPr="002C27A0">
        <w:t>A</w:t>
      </w:r>
      <w:r w:rsidR="00CE0F6B" w:rsidRPr="002C27A0">
        <w:t>qui</w:t>
      </w:r>
      <w:r w:rsidR="00CE0F6B">
        <w:t xml:space="preserve"> é necessário que o aluno compreenda a proposta do trabalho. Relacione nosso protótipo com</w:t>
      </w:r>
      <w:r w:rsidR="005C0EBF">
        <w:t xml:space="preserve"> conceitos de diagrama de classes aprendidos na aula anterior.</w:t>
      </w:r>
    </w:p>
    <w:p w14:paraId="2228113C" w14:textId="77777777" w:rsidR="007F09FD" w:rsidRPr="007F09FD" w:rsidRDefault="007F09FD" w:rsidP="00362EC6">
      <w:pPr>
        <w:pStyle w:val="Ttulo3"/>
        <w:rPr>
          <w:rFonts w:ascii="Times New Roman" w:hAnsi="Times New Roman"/>
          <w:sz w:val="27"/>
        </w:rPr>
      </w:pPr>
      <w:r w:rsidRPr="007F09FD">
        <w:t>1.3 - Criando nossas telas</w:t>
      </w:r>
    </w:p>
    <w:p w14:paraId="7629E131" w14:textId="77777777" w:rsidR="007F09FD" w:rsidRPr="007F09FD" w:rsidRDefault="0022339A" w:rsidP="00362EC6">
      <w:pPr>
        <w:pStyle w:val="Ttulo4"/>
        <w:rPr>
          <w:rFonts w:ascii="Times New Roman" w:hAnsi="Times New Roman"/>
        </w:rPr>
      </w:pPr>
      <w:r>
        <w:t xml:space="preserve">1.3.1 - </w:t>
      </w:r>
      <w:r w:rsidR="007F09FD" w:rsidRPr="007F09FD">
        <w:t>Criando o projeto</w:t>
      </w:r>
    </w:p>
    <w:p w14:paraId="3FB1100F" w14:textId="77777777" w:rsidR="00E54148" w:rsidRDefault="002C27A0" w:rsidP="008155B9">
      <w:pPr>
        <w:jc w:val="left"/>
      </w:pPr>
      <w:r w:rsidRPr="002C27A0">
        <w:t>P</w:t>
      </w:r>
      <w:r w:rsidR="009C6006" w:rsidRPr="002C27A0">
        <w:t>ara</w:t>
      </w:r>
      <w:r w:rsidR="009C6006">
        <w:t xml:space="preserve"> facilitar e identificar com mais agilidade os possíveis erros citados na aula e outros decorrentes dos alunos, utilizar a mesma </w:t>
      </w:r>
      <w:r w:rsidR="00C958D5">
        <w:t>nomenclatura citada</w:t>
      </w:r>
      <w:r w:rsidR="009C6006">
        <w:t xml:space="preserve"> no texto.</w:t>
      </w:r>
    </w:p>
    <w:p w14:paraId="06C1E1A6" w14:textId="77777777" w:rsidR="005259BB" w:rsidRDefault="005259BB" w:rsidP="008155B9">
      <w:pPr>
        <w:jc w:val="left"/>
      </w:pPr>
    </w:p>
    <w:p w14:paraId="56FA5ABF" w14:textId="77777777" w:rsidR="005259BB" w:rsidRPr="00E54E1F" w:rsidRDefault="005259BB" w:rsidP="005259BB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 w:rsidR="007F1EDF">
        <w:rPr>
          <w:b/>
          <w:color w:val="2F5496"/>
        </w:rPr>
        <w:t>Exemplos &gt; 1.3.1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5D782920" w14:textId="77777777" w:rsidR="005259BB" w:rsidRDefault="005259BB" w:rsidP="008155B9">
      <w:pPr>
        <w:jc w:val="left"/>
      </w:pPr>
    </w:p>
    <w:p w14:paraId="65CEA55C" w14:textId="77777777" w:rsidR="00501F66" w:rsidRDefault="0022339A" w:rsidP="00501F66">
      <w:pPr>
        <w:pStyle w:val="Ttulo4"/>
      </w:pPr>
      <w:r>
        <w:t xml:space="preserve">1.3.2 - </w:t>
      </w:r>
      <w:r w:rsidR="007F09FD" w:rsidRPr="007F09FD">
        <w:t>Criando a primeira tela</w:t>
      </w:r>
    </w:p>
    <w:p w14:paraId="43AABA79" w14:textId="77777777" w:rsidR="000B4E25" w:rsidRDefault="002C27A0" w:rsidP="008155B9">
      <w:r>
        <w:t>A</w:t>
      </w:r>
      <w:r w:rsidR="000B4E25">
        <w:t xml:space="preserve"> tela será uma JDialog, que é uma tela que possui seu próprio método que faz com que a tela seja executada independentemente de outros serviços. Crie um </w:t>
      </w:r>
      <w:r w:rsidR="00D33AD2">
        <w:t>JDialog e</w:t>
      </w:r>
      <w:r w:rsidR="000B4E25">
        <w:t xml:space="preserve"> o renomeie, de preferência, </w:t>
      </w:r>
      <w:r w:rsidR="00D33AD2">
        <w:t>como RegisterOrEditContactView.</w:t>
      </w:r>
    </w:p>
    <w:p w14:paraId="07C09E0F" w14:textId="77777777" w:rsidR="007F1EDF" w:rsidRDefault="007F1EDF" w:rsidP="008155B9"/>
    <w:p w14:paraId="037C60B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>
        <w:rPr>
          <w:b/>
          <w:color w:val="2F5496"/>
        </w:rPr>
        <w:t>Exemplos &gt; 1.3.2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55974052" w14:textId="77777777" w:rsidR="007F1EDF" w:rsidRDefault="007F1EDF" w:rsidP="008155B9"/>
    <w:p w14:paraId="268B5C96" w14:textId="77777777" w:rsidR="007F09FD" w:rsidRDefault="0022339A" w:rsidP="00362EC6">
      <w:pPr>
        <w:pStyle w:val="Ttulo4"/>
      </w:pPr>
      <w:r>
        <w:t xml:space="preserve">1.3.3 - </w:t>
      </w:r>
      <w:r w:rsidR="007F09FD" w:rsidRPr="007F09FD">
        <w:t>Entendendo o Interface Builder</w:t>
      </w:r>
    </w:p>
    <w:p w14:paraId="4B6BB551" w14:textId="77777777" w:rsidR="000B4E25" w:rsidRPr="007F09FD" w:rsidRDefault="00D33AD2" w:rsidP="008155B9">
      <w:r w:rsidRPr="002C27A0">
        <w:t>Educador</w:t>
      </w:r>
      <w:r>
        <w:t>, apresente as janelas do Interface Builder e introduza a paleta de elementos.</w:t>
      </w:r>
    </w:p>
    <w:p w14:paraId="7E17C18F" w14:textId="77777777" w:rsidR="00EA4125" w:rsidRDefault="00EA4125" w:rsidP="00362EC6">
      <w:pPr>
        <w:pStyle w:val="Ttulo4"/>
      </w:pPr>
      <w:r>
        <w:t xml:space="preserve">1.3.4 – </w:t>
      </w:r>
      <w:r w:rsidR="00002C89">
        <w:t>Paleta de elementos</w:t>
      </w:r>
    </w:p>
    <w:p w14:paraId="706982AF" w14:textId="77777777" w:rsidR="00D33AD2" w:rsidRDefault="002C27A0" w:rsidP="008155B9">
      <w:r w:rsidRPr="002C27A0">
        <w:t>E</w:t>
      </w:r>
      <w:r w:rsidR="00D33AD2" w:rsidRPr="002C27A0">
        <w:t>stes</w:t>
      </w:r>
      <w:r w:rsidR="00D33AD2">
        <w:t xml:space="preserve"> são os componentes que você conseguirá compor qualquer tipo de aplicação.</w:t>
      </w:r>
    </w:p>
    <w:p w14:paraId="1AC7579B" w14:textId="77777777" w:rsidR="00D33AD2" w:rsidRDefault="00D33AD2" w:rsidP="008155B9"/>
    <w:p w14:paraId="6C789BAA" w14:textId="77777777" w:rsidR="00FE7F33" w:rsidRDefault="00FE7F33" w:rsidP="00FE7F33">
      <w:pPr>
        <w:pStyle w:val="Ttulo5"/>
      </w:pPr>
      <w:r>
        <w:t xml:space="preserve">1.3.4.1 </w:t>
      </w:r>
      <w:r w:rsidR="00D33AD2">
        <w:t>–</w:t>
      </w:r>
      <w:r>
        <w:t xml:space="preserve"> J</w:t>
      </w:r>
      <w:r w:rsidR="00D33AD2">
        <w:t>l</w:t>
      </w:r>
      <w:r>
        <w:t>abel</w:t>
      </w:r>
    </w:p>
    <w:p w14:paraId="69F8B819" w14:textId="77777777" w:rsidR="00D33AD2" w:rsidRDefault="007F71DA" w:rsidP="008155B9">
      <w:r>
        <w:t>O</w:t>
      </w:r>
      <w:r w:rsidR="00D33AD2">
        <w:t xml:space="preserve"> JLabel é um rótulo ou um texto simples que exibe informações na tela, não interagível.</w:t>
      </w:r>
    </w:p>
    <w:p w14:paraId="05BB944B" w14:textId="77777777" w:rsidR="00D33AD2" w:rsidRPr="00B26B5D" w:rsidRDefault="00D33AD2" w:rsidP="008155B9"/>
    <w:p w14:paraId="0834A25E" w14:textId="77777777" w:rsidR="00FE7F33" w:rsidRDefault="00FE7F33" w:rsidP="00FE7F33">
      <w:pPr>
        <w:pStyle w:val="Ttulo5"/>
      </w:pPr>
      <w:r>
        <w:t xml:space="preserve">1.3.4.2 </w:t>
      </w:r>
      <w:r w:rsidR="00D33AD2">
        <w:t>–</w:t>
      </w:r>
      <w:r>
        <w:t xml:space="preserve"> </w:t>
      </w:r>
      <w:r w:rsidR="00297944" w:rsidRPr="00FE7F33">
        <w:t>J</w:t>
      </w:r>
      <w:r w:rsidR="00D33AD2" w:rsidRPr="00FE7F33">
        <w:t>t</w:t>
      </w:r>
      <w:r w:rsidR="00297944" w:rsidRPr="00FE7F33">
        <w:t>extField</w:t>
      </w:r>
    </w:p>
    <w:p w14:paraId="6645AE90" w14:textId="77777777" w:rsidR="00D33AD2" w:rsidRDefault="007F71DA" w:rsidP="008155B9">
      <w:r>
        <w:t>O</w:t>
      </w:r>
      <w:r w:rsidR="00D33AD2">
        <w:t xml:space="preserve"> JTextField é um campo que tem o intuito de receber um texto digitado pelo usuário e possui o atributo text.</w:t>
      </w:r>
    </w:p>
    <w:p w14:paraId="1A46AFEB" w14:textId="77777777" w:rsidR="00D33AD2" w:rsidRDefault="00D33AD2" w:rsidP="008155B9"/>
    <w:p w14:paraId="24D7898A" w14:textId="77777777" w:rsidR="00FE7F33" w:rsidRDefault="00FE7F33">
      <w:pPr>
        <w:pStyle w:val="Ttulo5"/>
      </w:pPr>
      <w:r>
        <w:lastRenderedPageBreak/>
        <w:t xml:space="preserve">1.3.4.3 - </w:t>
      </w:r>
      <w:r w:rsidR="00297944" w:rsidRPr="00FE7F33">
        <w:t>JCombobox:</w:t>
      </w:r>
    </w:p>
    <w:p w14:paraId="7BC42B53" w14:textId="77777777" w:rsidR="00D33AD2" w:rsidRDefault="00D33AD2" w:rsidP="008155B9">
      <w:r>
        <w:t>JComBox</w:t>
      </w:r>
      <w:r w:rsidR="00A77296">
        <w:t xml:space="preserve"> é uma caixa de combinação que reúne valores definidos para o usuário selecionar.</w:t>
      </w:r>
    </w:p>
    <w:p w14:paraId="2FBF1833" w14:textId="77777777" w:rsidR="00A77296" w:rsidRPr="00B26B5D" w:rsidRDefault="00A77296" w:rsidP="008155B9"/>
    <w:p w14:paraId="5110188B" w14:textId="77777777" w:rsidR="00FE7F33" w:rsidRDefault="00FE7F33" w:rsidP="00FE7F33">
      <w:pPr>
        <w:pStyle w:val="Ttulo5"/>
      </w:pPr>
      <w:r>
        <w:t xml:space="preserve">1.3.4.4 </w:t>
      </w:r>
      <w:r w:rsidR="00A77296">
        <w:t>–</w:t>
      </w:r>
      <w:r>
        <w:t xml:space="preserve"> J</w:t>
      </w:r>
      <w:r w:rsidR="00A77296">
        <w:t>b</w:t>
      </w:r>
      <w:r>
        <w:t>utton</w:t>
      </w:r>
    </w:p>
    <w:p w14:paraId="718A794A" w14:textId="77777777" w:rsidR="00A77296" w:rsidRDefault="007F71DA" w:rsidP="008155B9">
      <w:r w:rsidRPr="002C27A0">
        <w:t>O</w:t>
      </w:r>
      <w:r w:rsidR="009A4578">
        <w:t xml:space="preserve"> </w:t>
      </w:r>
      <w:r w:rsidR="009A4578" w:rsidRPr="0083269B">
        <w:rPr>
          <w:rFonts w:ascii="Courier New" w:hAnsi="Courier New" w:cs="Courier New"/>
        </w:rPr>
        <w:t>JButton</w:t>
      </w:r>
      <w:r w:rsidR="009A4578">
        <w:t xml:space="preserve"> é um botão que recebe o evento de clique.</w:t>
      </w:r>
    </w:p>
    <w:p w14:paraId="685C0231" w14:textId="77777777" w:rsidR="009A4578" w:rsidRPr="00B26B5D" w:rsidRDefault="009A4578" w:rsidP="008155B9"/>
    <w:p w14:paraId="2CCD0AD0" w14:textId="77777777" w:rsidR="00297944" w:rsidRDefault="00FE7F33" w:rsidP="00FE7F33">
      <w:pPr>
        <w:pStyle w:val="Ttulo5"/>
      </w:pPr>
      <w:r>
        <w:t xml:space="preserve">1.3.4.5 </w:t>
      </w:r>
      <w:r w:rsidR="0083269B">
        <w:t>–</w:t>
      </w:r>
      <w:r>
        <w:t xml:space="preserve"> J</w:t>
      </w:r>
      <w:r w:rsidR="0083269B">
        <w:t>P</w:t>
      </w:r>
      <w:r>
        <w:t>anel</w:t>
      </w:r>
    </w:p>
    <w:p w14:paraId="51248E73" w14:textId="77777777" w:rsidR="009A4578" w:rsidRDefault="009A4578" w:rsidP="008155B9">
      <w:r>
        <w:t>JPanel é um componente que agrupa outros componentes.</w:t>
      </w:r>
    </w:p>
    <w:p w14:paraId="0279B729" w14:textId="77777777" w:rsidR="009A4578" w:rsidRPr="00B26B5D" w:rsidRDefault="009A4578" w:rsidP="008155B9"/>
    <w:p w14:paraId="12744A28" w14:textId="77777777" w:rsidR="00297944" w:rsidRDefault="00FE7F33" w:rsidP="00FE7F33">
      <w:pPr>
        <w:pStyle w:val="Ttulo5"/>
      </w:pPr>
      <w:r>
        <w:t xml:space="preserve">1.3.4.6 </w:t>
      </w:r>
      <w:r w:rsidR="009A4578">
        <w:t>–</w:t>
      </w:r>
      <w:r>
        <w:t xml:space="preserve"> </w:t>
      </w:r>
      <w:r w:rsidR="009A4578">
        <w:t>JDialog</w:t>
      </w:r>
    </w:p>
    <w:p w14:paraId="124DA519" w14:textId="77777777" w:rsidR="009A4578" w:rsidRDefault="007F71DA" w:rsidP="008155B9">
      <w:r>
        <w:t>U</w:t>
      </w:r>
      <w:r w:rsidR="009A4578" w:rsidRPr="0083269B">
        <w:t xml:space="preserve">ma </w:t>
      </w:r>
      <w:r w:rsidR="009A4578" w:rsidRPr="0083269B">
        <w:rPr>
          <w:rFonts w:ascii="Courier New" w:hAnsi="Courier New" w:cs="Courier New"/>
        </w:rPr>
        <w:t>JDialog</w:t>
      </w:r>
      <w:r w:rsidR="009A4578">
        <w:t xml:space="preserve"> é uma </w:t>
      </w:r>
      <w:r w:rsidR="009A4578" w:rsidRPr="0083269B">
        <w:t xml:space="preserve">janela de diálogo </w:t>
      </w:r>
      <w:r w:rsidR="009A4578">
        <w:t xml:space="preserve">ou subjanela </w:t>
      </w:r>
      <w:r w:rsidR="009A4578" w:rsidRPr="0083269B">
        <w:t xml:space="preserve">independente </w:t>
      </w:r>
      <w:r w:rsidR="009A4578">
        <w:t>que tem o papel de mostrar um aviso temporário, que sobrepõe a janela principal da aplicação Swing</w:t>
      </w:r>
      <w:r w:rsidR="009A4578" w:rsidRPr="0083269B">
        <w:t>.</w:t>
      </w:r>
    </w:p>
    <w:p w14:paraId="47C35BEA" w14:textId="77777777" w:rsidR="009A4578" w:rsidRPr="00B26B5D" w:rsidRDefault="009A4578" w:rsidP="008155B9"/>
    <w:p w14:paraId="2CAA03D0" w14:textId="77777777" w:rsidR="00297944" w:rsidRDefault="00FE7F33" w:rsidP="00FE7F33">
      <w:pPr>
        <w:pStyle w:val="Ttulo5"/>
      </w:pPr>
      <w:r>
        <w:t xml:space="preserve">1.3.4. </w:t>
      </w:r>
      <w:r w:rsidR="009A4578">
        <w:t>–</w:t>
      </w:r>
      <w:r>
        <w:t xml:space="preserve"> J</w:t>
      </w:r>
      <w:r w:rsidR="009A4578">
        <w:t>F</w:t>
      </w:r>
      <w:r>
        <w:t>rame</w:t>
      </w:r>
    </w:p>
    <w:p w14:paraId="11611A4F" w14:textId="77777777" w:rsidR="009A4578" w:rsidRDefault="007F71DA" w:rsidP="008155B9">
      <w:r w:rsidRPr="008155B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sta é a classe principal da aplicação e só pode haver um </w:t>
      </w:r>
      <w:r w:rsidR="009A4578" w:rsidRPr="00B26B5D">
        <w:rPr>
          <w:rFonts w:ascii="Courier New" w:hAnsi="Courier New" w:cs="Courier New"/>
        </w:rPr>
        <w:t>JFrame</w:t>
      </w:r>
      <w:r w:rsidR="009A4578" w:rsidRPr="007F71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sendo executado por vez, ao contrário do </w:t>
      </w:r>
      <w:r w:rsidR="009A4578" w:rsidRPr="00B26B5D">
        <w:rPr>
          <w:rFonts w:ascii="Courier New" w:hAnsi="Courier New" w:cs="Courier New"/>
        </w:rPr>
        <w:t>JDialog</w:t>
      </w:r>
      <w:r w:rsidR="009A45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553AF0B6" w14:textId="77777777" w:rsidR="009A4578" w:rsidRPr="00B26B5D" w:rsidRDefault="009A4578" w:rsidP="008155B9"/>
    <w:p w14:paraId="51314FCE" w14:textId="77777777" w:rsidR="00297944" w:rsidRDefault="00FE7F33" w:rsidP="00FE7F33">
      <w:pPr>
        <w:pStyle w:val="Ttulo5"/>
      </w:pPr>
      <w:r>
        <w:t xml:space="preserve">1.3.4.7 </w:t>
      </w:r>
      <w:r w:rsidR="009A4578">
        <w:t>–</w:t>
      </w:r>
      <w:r>
        <w:t xml:space="preserve"> JTable</w:t>
      </w:r>
    </w:p>
    <w:p w14:paraId="6BCF7BEF" w14:textId="77777777" w:rsidR="009A4578" w:rsidRDefault="009A4578" w:rsidP="008155B9">
      <w:r>
        <w:t>O JTable é utilizado para visualizar dados em forma de grade, com cabeçalho, colunas e linhas e é um dos componentes mais complexos do pacote Java Swing e seu trabalho é dividido em Model, View e Controller.</w:t>
      </w:r>
    </w:p>
    <w:p w14:paraId="11D26175" w14:textId="77777777" w:rsidR="009A4578" w:rsidRPr="00B26B5D" w:rsidRDefault="009A4578" w:rsidP="008155B9"/>
    <w:p w14:paraId="4EF1930E" w14:textId="77777777" w:rsidR="0045333D" w:rsidRDefault="00FE7F33" w:rsidP="0045333D">
      <w:pPr>
        <w:pStyle w:val="Ttulo5"/>
      </w:pPr>
      <w:r>
        <w:t xml:space="preserve">1.3.4.8 </w:t>
      </w:r>
      <w:r w:rsidR="009A4578">
        <w:t>–</w:t>
      </w:r>
      <w:r>
        <w:t xml:space="preserve"> JMenuBar</w:t>
      </w:r>
    </w:p>
    <w:p w14:paraId="24A359DA" w14:textId="77777777" w:rsidR="009A4578" w:rsidRDefault="009A4578" w:rsidP="008155B9">
      <w:r>
        <w:t xml:space="preserve">JMenuBar é uma barra de menu que geralmente vemos no topo dos programas. </w:t>
      </w:r>
    </w:p>
    <w:p w14:paraId="29BACAE7" w14:textId="77777777" w:rsidR="009A4578" w:rsidRPr="00B26B5D" w:rsidRDefault="009A4578" w:rsidP="008155B9"/>
    <w:p w14:paraId="7E06B710" w14:textId="77777777" w:rsidR="00297944" w:rsidRDefault="00FE7F33" w:rsidP="00FE7F33">
      <w:pPr>
        <w:pStyle w:val="Ttulo5"/>
      </w:pPr>
      <w:r>
        <w:t xml:space="preserve">1.3.4.9 </w:t>
      </w:r>
      <w:r w:rsidR="009A4578">
        <w:t>–</w:t>
      </w:r>
      <w:r>
        <w:t xml:space="preserve"> JMenu</w:t>
      </w:r>
    </w:p>
    <w:p w14:paraId="62A9D506" w14:textId="77777777" w:rsidR="009A4578" w:rsidRDefault="009A4578" w:rsidP="008155B9">
      <w:r>
        <w:t>JMenu é uma janela pop-up contendo itens de menu (JMenuItem) que é exibido quando o usuário seleciona um item no JMenuBar.</w:t>
      </w:r>
    </w:p>
    <w:p w14:paraId="285E3CE5" w14:textId="77777777" w:rsidR="009A4578" w:rsidRPr="00B26B5D" w:rsidRDefault="009A4578" w:rsidP="008155B9"/>
    <w:p w14:paraId="4252DE61" w14:textId="77777777" w:rsidR="00297944" w:rsidRDefault="00FE7F33" w:rsidP="00FE7F33">
      <w:pPr>
        <w:pStyle w:val="Ttulo5"/>
      </w:pPr>
      <w:r>
        <w:t xml:space="preserve">1.3.4.10 </w:t>
      </w:r>
      <w:r w:rsidR="009A4578">
        <w:t>–</w:t>
      </w:r>
      <w:r>
        <w:t xml:space="preserve"> JMenuItem</w:t>
      </w:r>
    </w:p>
    <w:p w14:paraId="002A0A21" w14:textId="77777777" w:rsidR="009A4578" w:rsidRPr="00B26B5D" w:rsidRDefault="007F71DA" w:rsidP="008155B9">
      <w:r w:rsidRPr="00B26B5D">
        <w:rPr>
          <w:b/>
        </w:rPr>
        <w:t>E</w:t>
      </w:r>
      <w:r w:rsidR="009A4578">
        <w:t>sta classe é um botão posicionado em uma lista.</w:t>
      </w:r>
    </w:p>
    <w:p w14:paraId="67D35420" w14:textId="77777777" w:rsidR="007F09FD" w:rsidRDefault="0022339A" w:rsidP="00362EC6">
      <w:pPr>
        <w:pStyle w:val="Ttulo4"/>
      </w:pPr>
      <w:r>
        <w:t xml:space="preserve">1.3.4 - </w:t>
      </w:r>
      <w:r w:rsidR="007F09FD" w:rsidRPr="007F09FD">
        <w:t>Inserindo elementos na tela</w:t>
      </w:r>
    </w:p>
    <w:p w14:paraId="314F3C0D" w14:textId="77777777" w:rsidR="009A4578" w:rsidRDefault="007F71DA" w:rsidP="008155B9">
      <w:r>
        <w:rPr>
          <w:b/>
        </w:rPr>
        <w:t>P</w:t>
      </w:r>
      <w:r w:rsidR="009A4578">
        <w:t>ara adicionar os elementos requisitados, basta clicar e arrastar o componente para sua tela de projeto.</w:t>
      </w:r>
    </w:p>
    <w:p w14:paraId="47BF7A37" w14:textId="77777777" w:rsidR="00672126" w:rsidRDefault="00672126" w:rsidP="00672126">
      <w:pPr>
        <w:pStyle w:val="Ttulo4"/>
      </w:pPr>
      <w:r>
        <w:t>1.3.5 – Modificando as propriedades</w:t>
      </w:r>
    </w:p>
    <w:p w14:paraId="17C0725D" w14:textId="77777777" w:rsidR="009F7F50" w:rsidRDefault="002C27A0" w:rsidP="008155B9">
      <w:r>
        <w:rPr>
          <w:b/>
        </w:rPr>
        <w:t>P</w:t>
      </w:r>
      <w:r w:rsidR="009F7F50">
        <w:t>odemos encontrar diversas opções de customização para nossas telas, porém são limitadas. Caso queira soltar a imaginação e ter opções ilimitadas de customização de tela, pesquise um pouco sobre criação de GUI.</w:t>
      </w:r>
    </w:p>
    <w:p w14:paraId="4CF02038" w14:textId="77777777" w:rsidR="007F1EDF" w:rsidRDefault="007F1EDF" w:rsidP="008155B9"/>
    <w:p w14:paraId="3310D44B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</w:t>
      </w:r>
      <w:r w:rsidRPr="00E54E1F">
        <w:rPr>
          <w:b/>
          <w:color w:val="2F5496"/>
        </w:rPr>
        <w:t xml:space="preserve"> &gt; Aula 1 &gt; </w:t>
      </w:r>
      <w:r>
        <w:rPr>
          <w:b/>
          <w:color w:val="2F5496"/>
        </w:rPr>
        <w:t>Exemplos &gt; 1.3.5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27AD13D2" w14:textId="77777777" w:rsidR="007F1EDF" w:rsidRDefault="007F1EDF" w:rsidP="008155B9"/>
    <w:p w14:paraId="35DE1936" w14:textId="77777777" w:rsidR="005A48A6" w:rsidRDefault="00912E37" w:rsidP="005A48A6">
      <w:pPr>
        <w:pStyle w:val="Ttulo3"/>
      </w:pPr>
      <w:commentRangeStart w:id="16"/>
      <w:r>
        <w:t xml:space="preserve">1.4 </w:t>
      </w:r>
      <w:r w:rsidR="009A4578">
        <w:t>–</w:t>
      </w:r>
      <w:r>
        <w:t xml:space="preserve"> </w:t>
      </w:r>
      <w:r w:rsidR="005A48A6">
        <w:t>Revisão</w:t>
      </w:r>
      <w:commentRangeEnd w:id="16"/>
      <w:r w:rsidR="00B01C4B">
        <w:rPr>
          <w:rStyle w:val="Refdecomentrio"/>
          <w:b w:val="0"/>
          <w:bCs w:val="0"/>
          <w:color w:val="auto"/>
        </w:rPr>
        <w:commentReference w:id="16"/>
      </w:r>
    </w:p>
    <w:p w14:paraId="2479EFC1" w14:textId="77777777" w:rsidR="009A4578" w:rsidRDefault="009A4578" w:rsidP="008155B9">
      <w:r w:rsidRPr="007F09FD">
        <w:lastRenderedPageBreak/>
        <w:t>Descobrimos que o Java pode ser um pouco mais charmoso. Utilizando a biblioteca Swing podemos criar telas de nível profissional e deixar nossos sistemas um pouco mais atraente. Vimos que a fase de prototipagem e mockups podem esclarecer a mente do desenvolvedor na hora de entender o propósito de um software e, por fim, aprendemos a compor telas utilizando o Interface Builder do Netbeans</w:t>
      </w:r>
    </w:p>
    <w:p w14:paraId="74EF8F5C" w14:textId="77777777" w:rsidR="005A48A6" w:rsidRDefault="00912E37" w:rsidP="005A48A6">
      <w:pPr>
        <w:pStyle w:val="Ttulo3"/>
      </w:pPr>
      <w:commentRangeStart w:id="17"/>
      <w:r>
        <w:t xml:space="preserve">1.5 - </w:t>
      </w:r>
      <w:r w:rsidR="005A48A6">
        <w:t>Exercícios</w:t>
      </w:r>
      <w:commentRangeEnd w:id="17"/>
      <w:r w:rsidR="00DC71C7">
        <w:rPr>
          <w:rStyle w:val="Refdecomentrio"/>
          <w:b w:val="0"/>
          <w:bCs w:val="0"/>
          <w:color w:val="auto"/>
        </w:rPr>
        <w:commentReference w:id="17"/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020"/>
      </w:tblGrid>
      <w:tr w:rsidR="005A48A6" w:rsidRPr="00144C59" w14:paraId="29537E28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255BAADE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1.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48B6D699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Qual é o intuito dos protótipos?</w:t>
            </w:r>
          </w:p>
        </w:tc>
      </w:tr>
      <w:tr w:rsidR="00997B23" w:rsidRPr="00144C59" w14:paraId="2D24D30C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31B7E74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0CEEB47" w14:textId="257615E8" w:rsidR="00997B23" w:rsidRPr="00144C59" w:rsidRDefault="00B01C4B" w:rsidP="00912E37">
            <w:ins w:id="18" w:author="Oliveira, Sizue" w:date="2016-10-14T17:23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Validar de uma maneira rápida como os itens de interface se organizarão na tela.</w:t>
            </w:r>
          </w:p>
        </w:tc>
      </w:tr>
      <w:tr w:rsidR="005A48A6" w:rsidRPr="00144C59" w14:paraId="0E12FD3F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78C12C14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2.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25C4E85D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são os Mockups?</w:t>
            </w:r>
          </w:p>
        </w:tc>
      </w:tr>
      <w:tr w:rsidR="00997B23" w:rsidRPr="00144C59" w14:paraId="081C5C94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98A1BFA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1260013E" w14:textId="1F2583DF" w:rsidR="00997B23" w:rsidRPr="00144C59" w:rsidRDefault="00B01C4B" w:rsidP="00912E37">
            <w:ins w:id="19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São desenhos da tela exatamente como ela deverá ser.</w:t>
            </w:r>
          </w:p>
        </w:tc>
      </w:tr>
      <w:tr w:rsidR="005A48A6" w:rsidRPr="00144C59" w14:paraId="6C1596DB" w14:textId="77777777" w:rsidTr="008155B9">
        <w:trPr>
          <w:trHeight w:val="661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43183DF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3.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40DAF9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Qual é o nível de detalhamento de um protótipo em comparação com os Mockups?</w:t>
            </w:r>
          </w:p>
        </w:tc>
      </w:tr>
      <w:tr w:rsidR="00997B23" w:rsidRPr="00144C59" w14:paraId="603BAE7D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13494473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7CD3B109" w14:textId="7D40CDFC" w:rsidR="00997B23" w:rsidRPr="00144C59" w:rsidRDefault="00B01C4B" w:rsidP="00912E37">
            <w:ins w:id="20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Ao contrário da fase de protótipo, estes desenhos devem ser fiéis ao produto final, para que o desenvolvedor replique o conceito desenhado na aplicação.</w:t>
            </w:r>
          </w:p>
        </w:tc>
      </w:tr>
      <w:tr w:rsidR="005A48A6" w:rsidRPr="00144C59" w14:paraId="70935D97" w14:textId="77777777" w:rsidTr="008155B9">
        <w:trPr>
          <w:trHeight w:val="70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6CA1D3F0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4.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74C98EC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deve ser levado em consideração antes de diagramarmos as classes das views?</w:t>
            </w:r>
          </w:p>
        </w:tc>
      </w:tr>
      <w:tr w:rsidR="00997B23" w:rsidRPr="00144C59" w14:paraId="7ADCD08C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607A4B1C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4EA068AF" w14:textId="3A2B43CB" w:rsidR="00997B23" w:rsidRPr="00144C59" w:rsidRDefault="00B01C4B" w:rsidP="00912E37">
            <w:ins w:id="21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997B23" w:rsidRPr="00144C59">
              <w:rPr>
                <w:rFonts w:ascii="Arial" w:hAnsi="Arial" w:cs="Arial"/>
                <w:sz w:val="20"/>
                <w:szCs w:val="20"/>
              </w:rPr>
              <w:t>Antes de começar a diagramar, devemos levar em conta a ferramenta a ser utilizada para criação das Views.</w:t>
            </w:r>
          </w:p>
        </w:tc>
      </w:tr>
      <w:tr w:rsidR="005A48A6" w:rsidRPr="00144C59" w14:paraId="3A0FC724" w14:textId="77777777" w:rsidTr="008155B9">
        <w:trPr>
          <w:trHeight w:val="418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43975F0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5.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2B6E1B08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é o Swing? Existem outras bibliotecas com o mesmo intuito?</w:t>
            </w:r>
          </w:p>
        </w:tc>
      </w:tr>
      <w:tr w:rsidR="00997B23" w:rsidRPr="00144C59" w14:paraId="639C9691" w14:textId="77777777" w:rsidTr="008155B9">
        <w:trPr>
          <w:trHeight w:val="315"/>
        </w:trPr>
        <w:tc>
          <w:tcPr>
            <w:tcW w:w="400" w:type="dxa"/>
            <w:shd w:val="clear" w:color="auto" w:fill="auto"/>
            <w:noWrap/>
            <w:vAlign w:val="center"/>
          </w:tcPr>
          <w:p w14:paraId="0A5783A0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A6158E8" w14:textId="28D49758" w:rsidR="00997B23" w:rsidRPr="00144C59" w:rsidRDefault="00B01C4B" w:rsidP="00912E37">
            <w:ins w:id="22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281167" w:rsidRPr="00144C59">
              <w:t>Swing é uma biblioteca Java poderosa para criação de telas e componentes gráficos. Existem diversas outras bibliotecas com o mesmo intuito.</w:t>
            </w:r>
          </w:p>
        </w:tc>
      </w:tr>
      <w:tr w:rsidR="005A48A6" w:rsidRPr="00144C59" w14:paraId="60DB436C" w14:textId="77777777" w:rsidTr="008155B9">
        <w:trPr>
          <w:trHeight w:val="43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09493429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6.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5862C98E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é um Interface Builder?</w:t>
            </w:r>
          </w:p>
        </w:tc>
      </w:tr>
      <w:tr w:rsidR="00997B23" w:rsidRPr="00144C59" w14:paraId="34AE6233" w14:textId="77777777" w:rsidTr="008155B9">
        <w:trPr>
          <w:trHeight w:val="571"/>
        </w:trPr>
        <w:tc>
          <w:tcPr>
            <w:tcW w:w="400" w:type="dxa"/>
            <w:shd w:val="clear" w:color="auto" w:fill="auto"/>
            <w:noWrap/>
            <w:vAlign w:val="center"/>
          </w:tcPr>
          <w:p w14:paraId="56B66338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2E094525" w14:textId="7EBEC137" w:rsidR="00997B23" w:rsidRPr="00144C59" w:rsidRDefault="00B01C4B" w:rsidP="00912E37">
            <w:ins w:id="23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281167" w:rsidRPr="00144C59">
              <w:t>É uma ferramenta do Netbeans que permite a criação de telas com o Java Swing</w:t>
            </w:r>
            <w:r w:rsidR="000D6345" w:rsidRPr="00144C59">
              <w:t xml:space="preserve"> com simples arrastar e colar.</w:t>
            </w:r>
          </w:p>
        </w:tc>
      </w:tr>
      <w:tr w:rsidR="005A48A6" w:rsidRPr="00144C59" w14:paraId="1371D4AB" w14:textId="77777777" w:rsidTr="008155B9">
        <w:trPr>
          <w:trHeight w:val="490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20FA1C7D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7.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3623B8B5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 xml:space="preserve">Qual é a diferença entre o </w:t>
            </w:r>
            <w:r w:rsidRPr="00144C59">
              <w:rPr>
                <w:rFonts w:ascii="Courier New" w:hAnsi="Courier New" w:cs="Courier New"/>
                <w:b/>
              </w:rPr>
              <w:t>JFrame</w:t>
            </w:r>
            <w:r w:rsidRPr="00144C59">
              <w:rPr>
                <w:b/>
              </w:rPr>
              <w:t xml:space="preserve"> e o </w:t>
            </w:r>
            <w:r w:rsidRPr="00144C59">
              <w:rPr>
                <w:rFonts w:ascii="Courier New" w:hAnsi="Courier New" w:cs="Courier New"/>
                <w:b/>
              </w:rPr>
              <w:t>JDialog</w:t>
            </w:r>
            <w:r w:rsidRPr="00144C59">
              <w:rPr>
                <w:b/>
              </w:rPr>
              <w:t>?</w:t>
            </w:r>
          </w:p>
        </w:tc>
      </w:tr>
      <w:tr w:rsidR="00997B23" w:rsidRPr="00144C59" w14:paraId="0AA5EBE3" w14:textId="77777777" w:rsidTr="008155B9">
        <w:trPr>
          <w:trHeight w:val="1039"/>
        </w:trPr>
        <w:tc>
          <w:tcPr>
            <w:tcW w:w="400" w:type="dxa"/>
            <w:shd w:val="clear" w:color="auto" w:fill="auto"/>
            <w:noWrap/>
            <w:vAlign w:val="center"/>
          </w:tcPr>
          <w:p w14:paraId="10F86097" w14:textId="77777777" w:rsidR="00997B23" w:rsidRPr="00144C59" w:rsidRDefault="00997B23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239E4ABD" w14:textId="7707484C" w:rsidR="00997B23" w:rsidRPr="00144C59" w:rsidRDefault="00B01C4B" w:rsidP="00912E37">
            <w:ins w:id="24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0D6345" w:rsidRPr="00144C59">
              <w:t xml:space="preserve">A característica principal do </w:t>
            </w:r>
            <w:r w:rsidR="000D6345" w:rsidRPr="00144C59">
              <w:rPr>
                <w:rFonts w:ascii="Courier New" w:hAnsi="Courier New" w:cs="Courier New"/>
                <w:szCs w:val="22"/>
              </w:rPr>
              <w:t>JDialog</w:t>
            </w:r>
            <w:r w:rsidR="000D6345" w:rsidRPr="00144C59">
              <w:t xml:space="preserve"> é que quando ele é executado, ele sempre sobrepõe outras telas com a presença de uma nova janela. O </w:t>
            </w:r>
            <w:r w:rsidR="000D6345" w:rsidRPr="00144C59">
              <w:rPr>
                <w:rFonts w:ascii="Courier New" w:hAnsi="Courier New" w:cs="Courier New"/>
                <w:szCs w:val="22"/>
              </w:rPr>
              <w:t>JFrame</w:t>
            </w:r>
            <w:r w:rsidR="000D6345" w:rsidRPr="00144C59">
              <w:t xml:space="preserve"> apenas atualiza a si mesmo e apresenta os novos componentes sem a necessidade de apresentar uma nova janela por cima.</w:t>
            </w:r>
          </w:p>
        </w:tc>
      </w:tr>
      <w:tr w:rsidR="005A48A6" w:rsidRPr="00144C59" w14:paraId="4686C66C" w14:textId="77777777" w:rsidTr="008155B9">
        <w:trPr>
          <w:trHeight w:val="751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1A5711EC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8.</w:t>
            </w:r>
          </w:p>
        </w:tc>
        <w:tc>
          <w:tcPr>
            <w:tcW w:w="7020" w:type="dxa"/>
            <w:shd w:val="clear" w:color="auto" w:fill="auto"/>
            <w:vAlign w:val="bottom"/>
            <w:hideMark/>
          </w:tcPr>
          <w:p w14:paraId="195755E4" w14:textId="77777777" w:rsidR="005A48A6" w:rsidRPr="00144C59" w:rsidRDefault="005A48A6" w:rsidP="00912E37">
            <w:pPr>
              <w:rPr>
                <w:b/>
              </w:rPr>
            </w:pPr>
            <w:r w:rsidRPr="00144C59">
              <w:rPr>
                <w:b/>
              </w:rPr>
              <w:t>O que são Layouts? Quais são os tipos de Layouts em Java Swing? Explique a diferença de cada um deles.</w:t>
            </w:r>
          </w:p>
        </w:tc>
      </w:tr>
      <w:tr w:rsidR="00DA4B44" w:rsidRPr="00144C59" w14:paraId="7810D892" w14:textId="77777777" w:rsidTr="008155B9">
        <w:trPr>
          <w:trHeight w:val="751"/>
        </w:trPr>
        <w:tc>
          <w:tcPr>
            <w:tcW w:w="400" w:type="dxa"/>
            <w:shd w:val="clear" w:color="auto" w:fill="auto"/>
            <w:noWrap/>
            <w:vAlign w:val="center"/>
          </w:tcPr>
          <w:p w14:paraId="3B76F8B9" w14:textId="77777777" w:rsidR="00DA4B44" w:rsidRPr="00144C59" w:rsidRDefault="00DA4B44" w:rsidP="00912E37">
            <w:pPr>
              <w:rPr>
                <w:b/>
              </w:rPr>
            </w:pPr>
          </w:p>
        </w:tc>
        <w:tc>
          <w:tcPr>
            <w:tcW w:w="7020" w:type="dxa"/>
            <w:shd w:val="clear" w:color="auto" w:fill="auto"/>
            <w:vAlign w:val="bottom"/>
          </w:tcPr>
          <w:p w14:paraId="5E30A2BA" w14:textId="45B6ABDA" w:rsidR="00DA4B44" w:rsidRPr="00144C59" w:rsidRDefault="00B01C4B" w:rsidP="00B01C4B">
            <w:pPr>
              <w:rPr>
                <w:bCs/>
              </w:rPr>
              <w:pPrChange w:id="25" w:author="Oliveira, Sizue" w:date="2016-10-14T17:25:00Z">
                <w:pPr>
                  <w:ind w:left="450"/>
                </w:pPr>
              </w:pPrChange>
            </w:pPr>
            <w:ins w:id="26" w:author="Oliveira, Sizue" w:date="2016-10-14T17:24:00Z">
              <w:r>
                <w:rPr>
                  <w:rFonts w:ascii="Arial" w:hAnsi="Arial" w:cs="Arial"/>
                  <w:sz w:val="20"/>
                  <w:szCs w:val="20"/>
                </w:rPr>
                <w:t xml:space="preserve">Resposta: </w:t>
              </w:r>
            </w:ins>
            <w:r w:rsidR="00DA4B44" w:rsidRPr="00144C59">
              <w:t>As partes do Swing responsáveis por dispor os elementos na tela são os Layout Managers</w:t>
            </w:r>
            <w:r w:rsidR="00DA4B44" w:rsidRPr="00144C59">
              <w:rPr>
                <w:bCs/>
              </w:rPr>
              <w:t>.</w:t>
            </w:r>
          </w:p>
          <w:p w14:paraId="0ADFAB64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41BECB6F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FlowLayout</w:t>
            </w:r>
          </w:p>
          <w:p w14:paraId="4F8F2C54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É o mais simples e o padrão de todos os JPanels. Organiza os componentes um ao lado do outro em linha, da esquerda para a direita, usando o tamanho que você definiu ou, se não houver definição, seus tamanhos preferenciais. Quando a linha fica cheia, uma nova linha é criada.</w:t>
            </w:r>
          </w:p>
          <w:p w14:paraId="42A46589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37D81C80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BoxLayout</w:t>
            </w:r>
          </w:p>
          <w:p w14:paraId="78CA2B45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 xml:space="preserve">Organiza os componentes sequencialmente pelo eixo X ou eixo Y </w:t>
            </w:r>
            <w:r w:rsidRPr="00144C59">
              <w:rPr>
                <w:bCs/>
              </w:rPr>
              <w:lastRenderedPageBreak/>
              <w:t>(indicamos isso no construtor) usando os tamanhos preferenciais de cada componente.</w:t>
            </w:r>
          </w:p>
          <w:p w14:paraId="7EEAEEEC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15DCD37D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GridLayout</w:t>
            </w:r>
          </w:p>
          <w:p w14:paraId="53AA30B6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Organiza os componentes em um grid (tabela) com várias linhas e colunas (podemos definir no construtor). Os componentes são colocados um por célula e com tamanho que ocupe a célula toda.</w:t>
            </w:r>
          </w:p>
          <w:p w14:paraId="431B88D7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125D67F7" w14:textId="77777777" w:rsidR="00DA4B44" w:rsidRPr="00144C59" w:rsidRDefault="00DA4B44" w:rsidP="00DA4B44">
            <w:pPr>
              <w:ind w:left="450"/>
              <w:rPr>
                <w:b/>
                <w:bCs/>
              </w:rPr>
            </w:pPr>
            <w:r w:rsidRPr="00144C59">
              <w:rPr>
                <w:b/>
                <w:bCs/>
              </w:rPr>
              <w:t>GridBagLayout</w:t>
            </w:r>
          </w:p>
          <w:p w14:paraId="246A29A0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Cs/>
              </w:rPr>
              <w:t>É o mais complexo layout e é baseado no GridLayout. A idéia também é representar a tela como um grid com linhas e colunas. Mas no GridBagLayout podemos posicionar elementos ocupando várias células em qualquer direção, o que permite layouts mais customizados, mas também causa um custo muito alto de manutenção. A definição de onde deve ser colocado cada componente é feita através de restrições (GridBagConstraints) passadas ao método add.</w:t>
            </w:r>
          </w:p>
          <w:p w14:paraId="17CBB020" w14:textId="77777777" w:rsidR="00DA4B44" w:rsidRPr="00144C59" w:rsidRDefault="00DA4B44" w:rsidP="00DA4B44">
            <w:pPr>
              <w:ind w:left="450"/>
              <w:rPr>
                <w:bCs/>
              </w:rPr>
            </w:pPr>
          </w:p>
          <w:p w14:paraId="7C307CA9" w14:textId="77777777" w:rsidR="00DA4B44" w:rsidRPr="00144C59" w:rsidRDefault="00DA4B44" w:rsidP="00DA4B44">
            <w:pPr>
              <w:ind w:left="450"/>
              <w:rPr>
                <w:bCs/>
              </w:rPr>
            </w:pPr>
            <w:r w:rsidRPr="00144C59">
              <w:rPr>
                <w:b/>
                <w:bCs/>
              </w:rPr>
              <w:t>BorderLayout</w:t>
            </w:r>
          </w:p>
          <w:p w14:paraId="6B2B52B5" w14:textId="77777777" w:rsidR="00DA4B44" w:rsidRPr="00144C59" w:rsidRDefault="00DA4B44" w:rsidP="00DA4B44">
            <w:pPr>
              <w:ind w:left="450"/>
              <w:rPr>
                <w:b/>
              </w:rPr>
            </w:pPr>
            <w:r w:rsidRPr="00144C59">
              <w:rPr>
                <w:bCs/>
              </w:rPr>
              <w:t>Divide o container em cinco regiões: Norte, Sul, Leste, Oeste e Centro. Ao adicionar um componente, indicamos a região onde queremos adicioná-lo. Na hora de renderizar, o BorderLayout primeiro coloca os componentes do Norte e Sul em seus tamanhos preferenciais; depois, coloca os do Leste e Oeste também nos tamanhos preferenciais; por último, coloca o componente do Centro ocupando todo o restante do espaço.</w:t>
            </w:r>
          </w:p>
        </w:tc>
      </w:tr>
    </w:tbl>
    <w:p w14:paraId="39514BC1" w14:textId="77777777" w:rsidR="009A4578" w:rsidRDefault="009A4578" w:rsidP="008155B9">
      <w:pPr>
        <w:ind w:left="450"/>
        <w:rPr>
          <w:bCs/>
        </w:rPr>
      </w:pPr>
    </w:p>
    <w:p w14:paraId="7ED4088C" w14:textId="77777777" w:rsidR="009A4578" w:rsidRDefault="009A4578" w:rsidP="009A4578">
      <w:pPr>
        <w:rPr>
          <w:bCs/>
        </w:rPr>
      </w:pPr>
    </w:p>
    <w:p w14:paraId="2758D01B" w14:textId="77777777" w:rsidR="005A48A6" w:rsidRDefault="009A4578" w:rsidP="008155B9">
      <w:pPr>
        <w:ind w:left="450"/>
      </w:pPr>
      <w:commentRangeStart w:id="27"/>
      <w:r>
        <w:t xml:space="preserve">Para mais informações sobre layouts, confira a documentação Java em: </w:t>
      </w:r>
      <w:hyperlink r:id="rId7" w:history="1">
        <w:r w:rsidRPr="00FA679C">
          <w:rPr>
            <w:rStyle w:val="Hyperlink"/>
            <w:bCs/>
          </w:rPr>
          <w:t>https://docs.oracle.com/javase/tutorial/uiswing/layout/index.html</w:t>
        </w:r>
      </w:hyperlink>
      <w:r>
        <w:t xml:space="preserve"> .</w:t>
      </w:r>
      <w:commentRangeEnd w:id="27"/>
      <w:r w:rsidR="00B01C4B">
        <w:rPr>
          <w:rStyle w:val="Refdecomentrio"/>
        </w:rPr>
        <w:commentReference w:id="27"/>
      </w:r>
    </w:p>
    <w:p w14:paraId="15346F5B" w14:textId="77777777" w:rsidR="004A0689" w:rsidRDefault="004A2467" w:rsidP="005A48A6">
      <w:pPr>
        <w:pStyle w:val="Ttulo3"/>
      </w:pPr>
      <w:commentRangeStart w:id="28"/>
      <w:r>
        <w:t xml:space="preserve">1.6 </w:t>
      </w:r>
      <w:r w:rsidR="004A0689">
        <w:t>–</w:t>
      </w:r>
      <w:r>
        <w:t xml:space="preserve"> </w:t>
      </w:r>
      <w:r w:rsidR="005A48A6">
        <w:t>TDP</w:t>
      </w:r>
      <w:commentRangeEnd w:id="28"/>
      <w:r w:rsidR="00CE23A6">
        <w:rPr>
          <w:rStyle w:val="Refdecomentrio"/>
          <w:b w:val="0"/>
          <w:bCs w:val="0"/>
          <w:color w:val="auto"/>
        </w:rPr>
        <w:commentReference w:id="28"/>
      </w:r>
    </w:p>
    <w:p w14:paraId="17A0BDD8" w14:textId="77777777" w:rsidR="004A0689" w:rsidRDefault="00B01C4B" w:rsidP="004A0689">
      <w:r>
        <w:rPr>
          <w:rFonts w:eastAsia="Times New Roman"/>
          <w:b/>
          <w:bCs/>
          <w:i/>
          <w:iCs/>
          <w:color w:val="4FA1DB"/>
          <w:szCs w:val="22"/>
        </w:rPr>
        <w:pict w14:anchorId="3643F817">
          <v:rect id="_x0000_i1025" style="width:0;height:1.5pt" o:hralign="center" o:hrstd="t" o:hr="t" fillcolor="#aaa" stroked="f"/>
        </w:pict>
      </w:r>
    </w:p>
    <w:p w14:paraId="0C9FBB66" w14:textId="77777777" w:rsidR="004A0689" w:rsidRDefault="004A0689" w:rsidP="004A0689">
      <w:pPr>
        <w:pStyle w:val="Ttulo4"/>
        <w:ind w:left="567" w:right="560"/>
      </w:pPr>
      <w:r>
        <w:t>Tarefa</w:t>
      </w:r>
    </w:p>
    <w:p w14:paraId="66E4E6CF" w14:textId="77777777" w:rsidR="00842F66" w:rsidRDefault="00842F66" w:rsidP="004A0689">
      <w:pPr>
        <w:ind w:left="567"/>
      </w:pPr>
      <w:r>
        <w:t>Agora que t</w:t>
      </w:r>
      <w:r w:rsidR="004A0689">
        <w:t xml:space="preserve">emos os protótipos que definem a estrutura das Views. </w:t>
      </w:r>
    </w:p>
    <w:p w14:paraId="76777A39" w14:textId="77777777" w:rsidR="00842F66" w:rsidRDefault="00842F66" w:rsidP="004A0689">
      <w:pPr>
        <w:ind w:left="567"/>
      </w:pPr>
      <w:r>
        <w:t>E você está chegando ao fim deste projeto!</w:t>
      </w:r>
    </w:p>
    <w:p w14:paraId="6098D38B" w14:textId="77777777" w:rsidR="008155B9" w:rsidRDefault="004A0689" w:rsidP="004E1568">
      <w:pPr>
        <w:ind w:left="567"/>
        <w:rPr>
          <w:rFonts w:ascii="Calibri Light" w:hAnsi="Calibri Light"/>
          <w:color w:val="5B9BD5"/>
          <w:sz w:val="56"/>
          <w:szCs w:val="36"/>
        </w:rPr>
      </w:pPr>
      <w:r>
        <w:t>Você deverá criar suas próprias telas. Use cores, estilos e tamanhos que desejar. Apenas não deixe de seguir a estrutura que os protótipos sugerem. Não se preocupe com os dados por enquanto. Crie dados fictícios e apresente-os na tela.</w:t>
      </w:r>
    </w:p>
    <w:p w14:paraId="61F858A1" w14:textId="77777777" w:rsidR="004E1568" w:rsidRDefault="004E1568" w:rsidP="004E1568">
      <w:pPr>
        <w:ind w:left="567"/>
        <w:rPr>
          <w:rFonts w:ascii="Calibri Light" w:hAnsi="Calibri Light"/>
          <w:color w:val="5B9BD5"/>
          <w:sz w:val="56"/>
          <w:szCs w:val="36"/>
        </w:rPr>
      </w:pPr>
    </w:p>
    <w:p w14:paraId="0F6D103A" w14:textId="77777777" w:rsidR="004E1568" w:rsidRDefault="004E1568" w:rsidP="004E1568">
      <w:pPr>
        <w:pStyle w:val="Ttulo3"/>
      </w:pPr>
      <w:r>
        <w:t>SUGESTÃO:</w:t>
      </w:r>
    </w:p>
    <w:p w14:paraId="66143E96" w14:textId="77777777" w:rsidR="0072741F" w:rsidRDefault="0072741F" w:rsidP="0072741F">
      <w:r>
        <w:t>Veja a solução do TDP da aula 3 desta unidade. Nela é apresentado o passo-a-passo para construção de cada Tela/Funcionalidade.</w:t>
      </w:r>
    </w:p>
    <w:p w14:paraId="31B1DF34" w14:textId="77777777" w:rsidR="004E1568" w:rsidRPr="004E1568" w:rsidRDefault="004E1568" w:rsidP="004E1568"/>
    <w:p w14:paraId="0FCC9826" w14:textId="77777777" w:rsidR="004E1568" w:rsidRDefault="004E1568">
      <w:pPr>
        <w:jc w:val="left"/>
        <w:rPr>
          <w:rFonts w:ascii="Calibri Light" w:hAnsi="Calibri Light"/>
          <w:b/>
          <w:bCs/>
          <w:color w:val="00B050"/>
          <w:sz w:val="56"/>
          <w:szCs w:val="36"/>
        </w:rPr>
      </w:pPr>
      <w:r>
        <w:br w:type="page"/>
      </w:r>
    </w:p>
    <w:p w14:paraId="36F59D82" w14:textId="77777777" w:rsidR="002C27A0" w:rsidRDefault="00890C07" w:rsidP="002C27A0">
      <w:pPr>
        <w:pStyle w:val="Ttulo2"/>
        <w:rPr>
          <w:ins w:id="29" w:author="Willian" w:date="2016-10-05T15:57:00Z"/>
        </w:rPr>
      </w:pPr>
      <w:r>
        <w:t>Aula 2</w:t>
      </w:r>
      <w:r w:rsidR="0022339A" w:rsidRPr="00890C07">
        <w:t xml:space="preserve"> </w:t>
      </w:r>
      <w:r w:rsidR="005A48A6">
        <w:t>–</w:t>
      </w:r>
      <w:r w:rsidR="0022339A">
        <w:t xml:space="preserve"> </w:t>
      </w:r>
      <w:r w:rsidR="005A48A6">
        <w:t>Finalizando as Views e os Models</w:t>
      </w:r>
    </w:p>
    <w:p w14:paraId="07A84472" w14:textId="77777777" w:rsidR="002C27A0" w:rsidRDefault="002C27A0" w:rsidP="002C27A0">
      <w:pPr>
        <w:pBdr>
          <w:bottom w:val="single" w:sz="4" w:space="1" w:color="auto"/>
        </w:pBdr>
        <w:jc w:val="left"/>
      </w:pPr>
    </w:p>
    <w:p w14:paraId="5D567013" w14:textId="77777777" w:rsidR="002C27A0" w:rsidRDefault="002C27A0" w:rsidP="002C27A0">
      <w:pPr>
        <w:jc w:val="left"/>
      </w:pPr>
    </w:p>
    <w:p w14:paraId="58167E9D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72043495" w14:textId="77777777" w:rsidR="002C27A0" w:rsidRDefault="002C27A0" w:rsidP="002C27A0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26623962" w14:textId="77777777" w:rsidR="002C27A0" w:rsidRDefault="002C27A0" w:rsidP="002C27A0">
      <w:pPr>
        <w:jc w:val="left"/>
      </w:pPr>
      <w:r>
        <w:t xml:space="preserve"> </w:t>
      </w:r>
    </w:p>
    <w:p w14:paraId="214024D1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34D132F4" w14:textId="77777777" w:rsidR="002C27A0" w:rsidRDefault="002C27A0" w:rsidP="002C27A0">
      <w:r w:rsidRPr="001C2894">
        <w:t>Ao final da aula, você deverá garantir que o aluno tenha subsídios para</w:t>
      </w:r>
    </w:p>
    <w:p w14:paraId="589C89FD" w14:textId="77777777" w:rsidR="002C27A0" w:rsidRPr="001C2894" w:rsidRDefault="002C27A0" w:rsidP="002C27A0">
      <w:pPr>
        <w:pStyle w:val="PargrafodaLista"/>
        <w:numPr>
          <w:ilvl w:val="0"/>
          <w:numId w:val="44"/>
        </w:numPr>
      </w:pPr>
      <w:r>
        <w:t>Aplicar os conhecimentos aprendidos nas aulas anteriores para adicionar funcionalidade às telas criadas.</w:t>
      </w:r>
    </w:p>
    <w:p w14:paraId="08669677" w14:textId="77777777" w:rsidR="002C27A0" w:rsidRPr="001C2894" w:rsidRDefault="002C27A0" w:rsidP="002C27A0"/>
    <w:p w14:paraId="62A707C1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3CE15D9E" w14:textId="77777777" w:rsidR="002C27A0" w:rsidRDefault="002C27A0" w:rsidP="002C27A0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2CD13C75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720927F9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644F62A2" w14:textId="77777777" w:rsidR="002C27A0" w:rsidRDefault="002C27A0" w:rsidP="002C27A0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5487BF56" w14:textId="77777777" w:rsidR="002C27A0" w:rsidRPr="001C2894" w:rsidRDefault="002C27A0" w:rsidP="002C27A0"/>
    <w:p w14:paraId="76C421F4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5D577411" w14:textId="77777777" w:rsidR="002C27A0" w:rsidRPr="001C2894" w:rsidRDefault="002C27A0" w:rsidP="002C27A0">
      <w:r w:rsidRPr="001C2894">
        <w:t>Todos os tópicos a seguir, conforme livro do aluno, devem ser trabalhados de forma dinâmica, criativa, com embasamento teórico e prático voltado ao mercado de trabalho.</w:t>
      </w:r>
    </w:p>
    <w:p w14:paraId="0449CD1B" w14:textId="1E4E4241" w:rsidR="00B01C4B" w:rsidRDefault="00B01C4B" w:rsidP="002C27A0">
      <w:pPr>
        <w:pStyle w:val="PargrafodaLista"/>
        <w:numPr>
          <w:ilvl w:val="0"/>
          <w:numId w:val="47"/>
        </w:numPr>
        <w:rPr>
          <w:ins w:id="30" w:author="Oliveira, Sizue" w:date="2016-10-14T17:25:00Z"/>
        </w:rPr>
      </w:pPr>
      <w:ins w:id="31" w:author="Oliveira, Sizue" w:date="2016-10-14T17:25:00Z">
        <w:r>
          <w:t>A tela principal;</w:t>
        </w:r>
      </w:ins>
    </w:p>
    <w:p w14:paraId="7F0C95B3" w14:textId="3B5068FE" w:rsidR="002C27A0" w:rsidRPr="001C2894" w:rsidRDefault="007C4FDB" w:rsidP="002C27A0">
      <w:pPr>
        <w:pStyle w:val="PargrafodaLista"/>
        <w:numPr>
          <w:ilvl w:val="0"/>
          <w:numId w:val="47"/>
        </w:numPr>
      </w:pPr>
      <w:r>
        <w:t>Codificando nossos Models</w:t>
      </w:r>
      <w:ins w:id="32" w:author="Oliveira, Sizue" w:date="2016-10-14T17:26:00Z">
        <w:r w:rsidR="00B01C4B">
          <w:t>.</w:t>
        </w:r>
      </w:ins>
    </w:p>
    <w:p w14:paraId="20D7F8F4" w14:textId="77777777" w:rsidR="002C27A0" w:rsidRPr="00534847" w:rsidRDefault="002C27A0" w:rsidP="002C27A0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1876651C" w14:textId="77777777" w:rsidR="002C27A0" w:rsidRPr="00561E8D" w:rsidRDefault="002C27A0" w:rsidP="002C27A0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</w:t>
      </w:r>
      <w:r w:rsidRPr="00561E8D">
        <w:lastRenderedPageBreak/>
        <w:t xml:space="preserve">para reforçar os temas trabalhados, oferecendo também exemplos que possibilitem a relação entre teoria e prática. </w:t>
      </w:r>
    </w:p>
    <w:p w14:paraId="1111AD0E" w14:textId="77777777" w:rsidR="002C27A0" w:rsidRPr="001C2894" w:rsidRDefault="002C27A0" w:rsidP="002C27A0">
      <w:pPr>
        <w:pBdr>
          <w:bottom w:val="single" w:sz="4" w:space="1" w:color="auto"/>
        </w:pBdr>
      </w:pPr>
    </w:p>
    <w:p w14:paraId="6E28A94E" w14:textId="77777777" w:rsidR="00597703" w:rsidRDefault="00597703" w:rsidP="00FE7F33">
      <w:pPr>
        <w:pStyle w:val="Ttulo2"/>
      </w:pPr>
    </w:p>
    <w:p w14:paraId="28F41085" w14:textId="77777777" w:rsidR="007F09FD" w:rsidRDefault="00597703" w:rsidP="00FE7F33">
      <w:pPr>
        <w:pStyle w:val="Ttulo3"/>
      </w:pPr>
      <w:r>
        <w:t>2.1 - A</w:t>
      </w:r>
      <w:r w:rsidR="007F09FD" w:rsidRPr="007F09FD">
        <w:t xml:space="preserve"> tela principal</w:t>
      </w:r>
    </w:p>
    <w:p w14:paraId="362A8978" w14:textId="77777777" w:rsidR="000D6345" w:rsidRDefault="002C27A0" w:rsidP="008155B9">
      <w:r w:rsidRPr="002C27A0">
        <w:t>D</w:t>
      </w:r>
      <w:r w:rsidR="00DA4B44" w:rsidRPr="002C27A0">
        <w:rPr>
          <w:color w:val="FF0000"/>
        </w:rPr>
        <w:t>ú</w:t>
      </w:r>
      <w:r w:rsidR="00DA4B44" w:rsidRPr="002C27A0">
        <w:t>vidas</w:t>
      </w:r>
      <w:r w:rsidR="000D6345">
        <w:t xml:space="preserve"> constantes a respeito da localização das funções irão surgir. Também a respeito do visual, alguns alunos menos detalhistas não se atentam ao básico proposto e estes merecem maior atenção, pois em uma aplicação é indispensável uma boa apresentação visual.</w:t>
      </w:r>
    </w:p>
    <w:p w14:paraId="18E8A18E" w14:textId="77777777" w:rsidR="007F1EDF" w:rsidRDefault="007F1EDF" w:rsidP="008155B9"/>
    <w:p w14:paraId="2F8A79B6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6E6C0CA3" w14:textId="77777777" w:rsidR="007F1EDF" w:rsidRPr="007F09FD" w:rsidRDefault="007F1EDF" w:rsidP="008155B9"/>
    <w:p w14:paraId="422DBB08" w14:textId="77777777" w:rsidR="004A2467" w:rsidRDefault="004A2467" w:rsidP="005A48A6">
      <w:pPr>
        <w:pStyle w:val="Ttulo3"/>
      </w:pPr>
      <w:r>
        <w:t>2.2</w:t>
      </w:r>
      <w:r w:rsidR="005A48A6" w:rsidRPr="007F09FD">
        <w:t xml:space="preserve"> - Codificando nossos Models</w:t>
      </w:r>
    </w:p>
    <w:p w14:paraId="6F6CF872" w14:textId="77777777" w:rsidR="007F1EDF" w:rsidRPr="007F1ED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428425C0" w14:textId="77777777" w:rsidR="005A48A6" w:rsidRDefault="004A2467" w:rsidP="005A48A6">
      <w:pPr>
        <w:pStyle w:val="Ttulo4"/>
      </w:pPr>
      <w:r>
        <w:t>2.2</w:t>
      </w:r>
      <w:r w:rsidR="005A48A6">
        <w:t xml:space="preserve">.1 - </w:t>
      </w:r>
      <w:r w:rsidR="005A48A6" w:rsidRPr="007F09FD">
        <w:t>Enum Group</w:t>
      </w:r>
    </w:p>
    <w:p w14:paraId="62A905CC" w14:textId="77777777" w:rsidR="002C27A0" w:rsidRDefault="002C27A0" w:rsidP="008155B9">
      <w:r>
        <w:t>Um enum é uma enumeração. É como se déssemos apelidos a certos números, simplesmente para não manipularmos eles diretamente. É mais fácil trabalhar com palavras do que com números. A própria matemática é assim.</w:t>
      </w:r>
    </w:p>
    <w:p w14:paraId="09505527" w14:textId="77777777" w:rsidR="002C27A0" w:rsidRDefault="002C27A0" w:rsidP="008155B9"/>
    <w:p w14:paraId="69DF7E2D" w14:textId="77777777" w:rsidR="003D5AFE" w:rsidRDefault="003D5AFE" w:rsidP="008155B9">
      <w:r>
        <w:t xml:space="preserve">Para mais detalhes acesse: </w:t>
      </w:r>
      <w:hyperlink r:id="rId8" w:history="1">
        <w:r w:rsidRPr="00FA679C">
          <w:rPr>
            <w:rStyle w:val="Hyperlink"/>
          </w:rPr>
          <w:t>http://www.devmedia.com.br/tipos-enum-no-java/25729</w:t>
        </w:r>
      </w:hyperlink>
      <w:r>
        <w:t xml:space="preserve"> .</w:t>
      </w:r>
    </w:p>
    <w:p w14:paraId="3DF8695A" w14:textId="77777777" w:rsidR="007F1EDF" w:rsidRDefault="007F1EDF" w:rsidP="008155B9"/>
    <w:p w14:paraId="7DEE75D6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402B9245" w14:textId="77777777" w:rsidR="007F1EDF" w:rsidRPr="00BA77C3" w:rsidRDefault="007F1EDF" w:rsidP="008155B9"/>
    <w:p w14:paraId="629740E6" w14:textId="77777777" w:rsidR="005A48A6" w:rsidRPr="006A32D3" w:rsidRDefault="004A2467" w:rsidP="005A48A6">
      <w:pPr>
        <w:pStyle w:val="Ttulo4"/>
      </w:pPr>
      <w:r>
        <w:t>2.2</w:t>
      </w:r>
      <w:r w:rsidR="005A48A6">
        <w:t xml:space="preserve">.2 - </w:t>
      </w:r>
      <w:r w:rsidR="005A48A6" w:rsidRPr="007F09FD">
        <w:t>Classe Contact</w:t>
      </w:r>
    </w:p>
    <w:p w14:paraId="5FA19D9B" w14:textId="77777777" w:rsidR="005A48A6" w:rsidRDefault="002C27A0" w:rsidP="00BA77C3">
      <w:r w:rsidRPr="002C27A0">
        <w:t>C</w:t>
      </w:r>
      <w:r w:rsidR="003D5AFE" w:rsidRPr="002C27A0">
        <w:t>omo</w:t>
      </w:r>
      <w:r w:rsidR="003D5AFE">
        <w:t xml:space="preserve"> já dito, tome cuidado com os alertas e erros que o Netbeans acusar pelo caminho. O Netbeans é muito bem-intencionado em solucionar seus problemas, mas nem sempre as soluções apresentadas por ele são o melhor caminho. Na maioria das vezes, o melhor é ignorar os alertas do tipo “warning” e em caso de erros de compilação, não concerte até que todo o código seja inserido e importe tudo que for solicitado.</w:t>
      </w:r>
    </w:p>
    <w:p w14:paraId="56282C48" w14:textId="77777777" w:rsidR="007F1EDF" w:rsidRDefault="007F1EDF" w:rsidP="00BA77C3"/>
    <w:p w14:paraId="5E37B25A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2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2.2.2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19C20BA0" w14:textId="77777777" w:rsidR="007F1EDF" w:rsidRPr="00BA77C3" w:rsidRDefault="007F1EDF" w:rsidP="00BA77C3"/>
    <w:p w14:paraId="4444C64D" w14:textId="77777777" w:rsidR="00362EC6" w:rsidRDefault="004A2467" w:rsidP="004A2467">
      <w:pPr>
        <w:pStyle w:val="Ttulo3"/>
      </w:pPr>
      <w:commentRangeStart w:id="33"/>
      <w:r>
        <w:t>2.3</w:t>
      </w:r>
      <w:r w:rsidR="00362EC6">
        <w:t xml:space="preserve"> </w:t>
      </w:r>
      <w:r w:rsidR="004A0689">
        <w:t>–</w:t>
      </w:r>
      <w:r w:rsidR="00362EC6">
        <w:t xml:space="preserve"> </w:t>
      </w:r>
      <w:r w:rsidR="007F09FD" w:rsidRPr="007F09FD">
        <w:t>Revisão</w:t>
      </w:r>
      <w:commentRangeEnd w:id="33"/>
      <w:r w:rsidR="00B01C4B">
        <w:rPr>
          <w:rStyle w:val="Refdecomentrio"/>
          <w:b w:val="0"/>
          <w:bCs w:val="0"/>
          <w:color w:val="auto"/>
        </w:rPr>
        <w:commentReference w:id="33"/>
      </w:r>
    </w:p>
    <w:p w14:paraId="1D785543" w14:textId="77777777" w:rsidR="009A4578" w:rsidRPr="004A2467" w:rsidRDefault="009A4578" w:rsidP="009A4578">
      <w:r>
        <w:lastRenderedPageBreak/>
        <w:t xml:space="preserve">Nesta aula continuamos a criação das Views e aprendemos a configurar uma </w:t>
      </w:r>
      <w:r w:rsidRPr="00D70F58">
        <w:rPr>
          <w:rFonts w:ascii="Courier New" w:hAnsi="Courier New" w:cs="Courier New"/>
        </w:rPr>
        <w:t>JTable</w:t>
      </w:r>
      <w:r>
        <w:t xml:space="preserve">. Também consolidamos nossos conhecimentos sobre os </w:t>
      </w:r>
      <w:r w:rsidRPr="00D70F58">
        <w:rPr>
          <w:rFonts w:ascii="Courier New" w:hAnsi="Courier New" w:cs="Courier New"/>
        </w:rPr>
        <w:t>enums</w:t>
      </w:r>
      <w:r>
        <w:t xml:space="preserve">. Eles serão bastante utilizados na sua vida de programador. Por fim codificamos a camada Model e aprendemos como comparar objetos utilizando o método </w:t>
      </w:r>
      <w:r>
        <w:rPr>
          <w:rFonts w:ascii="Courier New" w:hAnsi="Courier New" w:cs="Courier New"/>
        </w:rPr>
        <w:t>equals()</w:t>
      </w:r>
      <w:r w:rsidRPr="00D70F58">
        <w:rPr>
          <w:rFonts w:ascii="Courier New" w:hAnsi="Courier New" w:cs="Courier New"/>
        </w:rPr>
        <w:t>.</w:t>
      </w:r>
    </w:p>
    <w:p w14:paraId="2C6BA449" w14:textId="77777777" w:rsidR="009A4578" w:rsidRDefault="009A4578" w:rsidP="008155B9"/>
    <w:p w14:paraId="388A6028" w14:textId="77777777" w:rsidR="008A4808" w:rsidRDefault="004A2467" w:rsidP="00362EC6">
      <w:pPr>
        <w:pStyle w:val="Ttulo3"/>
      </w:pPr>
      <w:commentRangeStart w:id="34"/>
      <w:r>
        <w:t>2.4</w:t>
      </w:r>
      <w:r w:rsidR="00362EC6">
        <w:t xml:space="preserve"> – Exercícios</w:t>
      </w:r>
      <w:commentRangeEnd w:id="34"/>
      <w:r w:rsidR="00DC71C7">
        <w:rPr>
          <w:rStyle w:val="Refdecomentrio"/>
          <w:b w:val="0"/>
          <w:bCs w:val="0"/>
          <w:color w:val="auto"/>
        </w:rPr>
        <w:commentReference w:id="34"/>
      </w:r>
    </w:p>
    <w:p w14:paraId="2F97BDFE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1.</w:t>
      </w:r>
      <w:r w:rsidRPr="008155B9">
        <w:rPr>
          <w:b/>
        </w:rPr>
        <w:tab/>
        <w:t xml:space="preserve">O que é um </w:t>
      </w:r>
      <w:r w:rsidRPr="008155B9">
        <w:rPr>
          <w:rFonts w:ascii="Courier New" w:hAnsi="Courier New" w:cs="Courier New"/>
          <w:b/>
        </w:rPr>
        <w:t>JPanel</w:t>
      </w:r>
      <w:r w:rsidRPr="008155B9">
        <w:rPr>
          <w:b/>
        </w:rPr>
        <w:t>?</w:t>
      </w:r>
    </w:p>
    <w:p w14:paraId="6B607C7B" w14:textId="2B5F720D" w:rsidR="003D5AFE" w:rsidRDefault="00B01C4B" w:rsidP="008155B9">
      <w:pPr>
        <w:ind w:left="990"/>
      </w:pPr>
      <w:ins w:id="35" w:author="Oliveira, Sizue" w:date="2016-10-14T17:27:00Z">
        <w:r>
          <w:t xml:space="preserve">Resposta: </w:t>
        </w:r>
      </w:ins>
      <w:r w:rsidR="003D5AFE" w:rsidRPr="008155B9">
        <w:t>É um componente gráfico que permite agrupar outros elementos como se fossem parte de uma camada.</w:t>
      </w:r>
    </w:p>
    <w:p w14:paraId="6F947843" w14:textId="77777777" w:rsidR="003D5AFE" w:rsidRPr="00BA77C3" w:rsidRDefault="003D5AFE" w:rsidP="008155B9">
      <w:pPr>
        <w:ind w:left="990"/>
      </w:pPr>
    </w:p>
    <w:p w14:paraId="2DD68CAA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2.</w:t>
      </w:r>
      <w:r w:rsidRPr="008155B9">
        <w:rPr>
          <w:b/>
        </w:rPr>
        <w:tab/>
        <w:t xml:space="preserve">Como realizar uma ação quando clicarmos em um </w:t>
      </w:r>
      <w:r w:rsidRPr="008155B9">
        <w:rPr>
          <w:rFonts w:ascii="Courier New" w:hAnsi="Courier New" w:cs="Courier New"/>
          <w:b/>
        </w:rPr>
        <w:t xml:space="preserve">JButton </w:t>
      </w:r>
      <w:r w:rsidRPr="008155B9">
        <w:rPr>
          <w:b/>
        </w:rPr>
        <w:t>?</w:t>
      </w:r>
    </w:p>
    <w:p w14:paraId="1ADF2602" w14:textId="76CC55C0" w:rsidR="003D5AFE" w:rsidRPr="008155B9" w:rsidRDefault="00B01C4B" w:rsidP="008155B9">
      <w:pPr>
        <w:ind w:left="990"/>
      </w:pPr>
      <w:ins w:id="36" w:author="Oliveira, Sizue" w:date="2016-10-14T17:27:00Z">
        <w:r>
          <w:t xml:space="preserve">Resposta: </w:t>
        </w:r>
      </w:ins>
      <w:r w:rsidR="003D5AFE" w:rsidRPr="008155B9">
        <w:t xml:space="preserve">Cada </w:t>
      </w:r>
      <w:r w:rsidR="003D5AFE" w:rsidRPr="008155B9">
        <w:rPr>
          <w:rFonts w:ascii="Courier New" w:hAnsi="Courier New" w:cs="Courier New"/>
        </w:rPr>
        <w:t>JButton</w:t>
      </w:r>
      <w:r w:rsidR="003D5AFE" w:rsidRPr="008155B9">
        <w:t xml:space="preserve"> possui um método que é autogerado pelo Netbeans quando o inserimos no nosso interface builder. Estes métodos são chamados quando o botão recebe evento de clique.</w:t>
      </w:r>
    </w:p>
    <w:p w14:paraId="7DC1E2CE" w14:textId="77777777" w:rsidR="003D5AFE" w:rsidRDefault="003D5AFE" w:rsidP="008155B9">
      <w:pPr>
        <w:ind w:left="990"/>
      </w:pPr>
    </w:p>
    <w:p w14:paraId="1226EF00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3.</w:t>
      </w:r>
      <w:r w:rsidRPr="008155B9">
        <w:rPr>
          <w:b/>
        </w:rPr>
        <w:tab/>
        <w:t xml:space="preserve">Explique qual é a funcionalidade do método </w:t>
      </w:r>
      <w:r w:rsidRPr="008155B9">
        <w:rPr>
          <w:rFonts w:ascii="Courier New" w:hAnsi="Courier New" w:cs="Courier New"/>
          <w:b/>
        </w:rPr>
        <w:t>equals()</w:t>
      </w:r>
      <w:r w:rsidRPr="008155B9">
        <w:rPr>
          <w:b/>
        </w:rPr>
        <w:t xml:space="preserve"> .</w:t>
      </w:r>
    </w:p>
    <w:p w14:paraId="7AAB97B5" w14:textId="1802A169" w:rsidR="003D5AFE" w:rsidRPr="008155B9" w:rsidRDefault="00B01C4B" w:rsidP="008155B9">
      <w:pPr>
        <w:ind w:left="990"/>
      </w:pPr>
      <w:ins w:id="37" w:author="Oliveira, Sizue" w:date="2016-10-14T17:27:00Z">
        <w:r>
          <w:t xml:space="preserve">Resposta: </w:t>
        </w:r>
      </w:ins>
      <w:r w:rsidR="003D5AFE" w:rsidRPr="008155B9">
        <w:rPr>
          <w:rFonts w:ascii="Courier New" w:hAnsi="Courier New" w:cs="Courier New"/>
        </w:rPr>
        <w:t>equals()</w:t>
      </w:r>
      <w:r w:rsidR="003D5AFE" w:rsidRPr="008155B9">
        <w:t xml:space="preserve"> É um método da classe Object necessário para que se faça a comparação de igual</w:t>
      </w:r>
      <w:r w:rsidR="00DA4B44">
        <w:t>dade entre dois objetos. É poss</w:t>
      </w:r>
      <w:r w:rsidR="00DA4B44" w:rsidRPr="00DA4B44">
        <w:rPr>
          <w:color w:val="FF0000"/>
        </w:rPr>
        <w:t>í</w:t>
      </w:r>
      <w:r w:rsidR="003D5AFE" w:rsidRPr="008155B9">
        <w:t>vel sobreescrevê-lo e criar o próprio tratamento que decide a igualdade entre dois objetos.</w:t>
      </w:r>
    </w:p>
    <w:p w14:paraId="23E7EA40" w14:textId="77777777" w:rsidR="003D5AFE" w:rsidRPr="008155B9" w:rsidRDefault="003D5AFE" w:rsidP="008155B9">
      <w:pPr>
        <w:ind w:left="990"/>
        <w:rPr>
          <w:sz w:val="26"/>
          <w:szCs w:val="26"/>
        </w:rPr>
      </w:pPr>
    </w:p>
    <w:p w14:paraId="13125785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4.</w:t>
      </w:r>
      <w:r w:rsidRPr="008155B9">
        <w:rPr>
          <w:b/>
        </w:rPr>
        <w:tab/>
        <w:t>Para que serve a Classe UUID?</w:t>
      </w:r>
    </w:p>
    <w:p w14:paraId="41B43A9F" w14:textId="37F6F9F5" w:rsidR="003D5AFE" w:rsidRPr="00BA77C3" w:rsidRDefault="00B01C4B" w:rsidP="008155B9">
      <w:pPr>
        <w:ind w:left="990"/>
      </w:pPr>
      <w:ins w:id="38" w:author="Oliveira, Sizue" w:date="2016-10-14T17:27:00Z">
        <w:r>
          <w:t xml:space="preserve">Resposta: </w:t>
        </w:r>
      </w:ins>
      <w:r w:rsidR="003D5AFE" w:rsidRPr="008155B9">
        <w:t>Para obtenção de um número aleatório único.</w:t>
      </w:r>
    </w:p>
    <w:p w14:paraId="3A39AD2B" w14:textId="77777777" w:rsidR="003D5AFE" w:rsidRDefault="003D5AFE" w:rsidP="008155B9">
      <w:pPr>
        <w:ind w:left="450"/>
      </w:pPr>
    </w:p>
    <w:p w14:paraId="51B5286E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5.</w:t>
      </w:r>
      <w:r w:rsidRPr="008155B9">
        <w:rPr>
          <w:b/>
        </w:rPr>
        <w:tab/>
        <w:t>O que deve ser modificado em um enum para que ele atribua valores do tipo String?</w:t>
      </w:r>
    </w:p>
    <w:p w14:paraId="2DDCEDB0" w14:textId="18E00A6B" w:rsidR="003D5AFE" w:rsidRDefault="00B01C4B" w:rsidP="008155B9">
      <w:pPr>
        <w:ind w:left="990"/>
      </w:pPr>
      <w:ins w:id="39" w:author="Oliveira, Sizue" w:date="2016-10-14T17:27:00Z">
        <w:r>
          <w:t xml:space="preserve">Resposta: </w:t>
        </w:r>
      </w:ins>
      <w:r w:rsidR="003D5AFE" w:rsidRPr="008155B9">
        <w:t xml:space="preserve">Devemos criar um atributo do tipo </w:t>
      </w:r>
      <w:r w:rsidR="003D5AFE" w:rsidRPr="008155B9">
        <w:rPr>
          <w:rFonts w:ascii="Courier New" w:hAnsi="Courier New" w:cs="Courier New"/>
        </w:rPr>
        <w:t>String</w:t>
      </w:r>
      <w:r w:rsidR="003D5AFE" w:rsidRPr="008155B9">
        <w:t xml:space="preserve">, um construtor que atribui valor a esta </w:t>
      </w:r>
      <w:r w:rsidR="003D5AFE" w:rsidRPr="008155B9">
        <w:rPr>
          <w:rFonts w:ascii="Courier New" w:hAnsi="Courier New" w:cs="Courier New"/>
        </w:rPr>
        <w:t>String</w:t>
      </w:r>
      <w:r w:rsidR="003D5AFE" w:rsidRPr="008155B9">
        <w:t xml:space="preserve"> e implementar o método</w:t>
      </w:r>
      <w:r w:rsidR="003D5AFE" w:rsidRPr="008155B9">
        <w:rPr>
          <w:rFonts w:ascii="Courier New" w:hAnsi="Courier New" w:cs="Courier New"/>
        </w:rPr>
        <w:t xml:space="preserve"> toString()</w:t>
      </w:r>
      <w:r w:rsidR="003D5AFE" w:rsidRPr="008155B9">
        <w:t xml:space="preserve"> para obter este valor do tipo </w:t>
      </w:r>
      <w:r w:rsidR="003D5AFE" w:rsidRPr="008155B9">
        <w:rPr>
          <w:rFonts w:ascii="Courier New" w:hAnsi="Courier New" w:cs="Courier New"/>
        </w:rPr>
        <w:t>String</w:t>
      </w:r>
      <w:r w:rsidR="003D5AFE">
        <w:rPr>
          <w:rFonts w:ascii="Courier New" w:hAnsi="Courier New" w:cs="Courier New"/>
        </w:rPr>
        <w:t xml:space="preserve"> .</w:t>
      </w:r>
    </w:p>
    <w:p w14:paraId="0F9737BB" w14:textId="77777777" w:rsidR="003D5AFE" w:rsidRDefault="003D5AFE" w:rsidP="008155B9">
      <w:pPr>
        <w:ind w:left="450"/>
      </w:pPr>
    </w:p>
    <w:p w14:paraId="3741BCA7" w14:textId="77777777" w:rsidR="003D5AFE" w:rsidRPr="008155B9" w:rsidRDefault="003D5AFE" w:rsidP="008155B9">
      <w:pPr>
        <w:ind w:left="450"/>
        <w:rPr>
          <w:b/>
        </w:rPr>
      </w:pPr>
      <w:r w:rsidRPr="008155B9">
        <w:rPr>
          <w:b/>
        </w:rPr>
        <w:t>6.</w:t>
      </w:r>
      <w:r w:rsidRPr="008155B9">
        <w:rPr>
          <w:b/>
        </w:rPr>
        <w:tab/>
        <w:t xml:space="preserve">Por que devemos especificar o tipo de dado de uma coluna de uma </w:t>
      </w:r>
      <w:r w:rsidRPr="008155B9">
        <w:rPr>
          <w:rFonts w:ascii="Courier New" w:hAnsi="Courier New" w:cs="Courier New"/>
          <w:b/>
        </w:rPr>
        <w:t>JTable</w:t>
      </w:r>
      <w:r w:rsidRPr="008155B9">
        <w:rPr>
          <w:b/>
        </w:rPr>
        <w:t>?</w:t>
      </w:r>
    </w:p>
    <w:p w14:paraId="6FEF2397" w14:textId="65FC5940" w:rsidR="003D5AFE" w:rsidRDefault="00B01C4B" w:rsidP="008155B9">
      <w:pPr>
        <w:ind w:left="990"/>
      </w:pPr>
      <w:ins w:id="40" w:author="Oliveira, Sizue" w:date="2016-10-14T17:27:00Z">
        <w:r>
          <w:t xml:space="preserve">Resposta: </w:t>
        </w:r>
      </w:ins>
      <w:r w:rsidR="003D5AFE">
        <w:t>Se o tipo do objeto não for especificado</w:t>
      </w:r>
      <w:r w:rsidR="00DA4B44" w:rsidRPr="00DA4B44">
        <w:rPr>
          <w:color w:val="FF0000"/>
        </w:rPr>
        <w:t>,</w:t>
      </w:r>
      <w:r w:rsidR="003D5AFE">
        <w:t xml:space="preserve"> um número hexadecimal que representa o endereço de memória seria mostrado, ou seja, um código estranho sem serventia para o seria mostrado.</w:t>
      </w:r>
    </w:p>
    <w:p w14:paraId="4435384A" w14:textId="77777777" w:rsidR="00362EC6" w:rsidRDefault="004A2467" w:rsidP="00362EC6">
      <w:pPr>
        <w:pStyle w:val="Ttulo3"/>
      </w:pPr>
      <w:commentRangeStart w:id="41"/>
      <w:r>
        <w:t>2.5</w:t>
      </w:r>
      <w:r w:rsidR="00A20714">
        <w:t xml:space="preserve"> – TDP</w:t>
      </w:r>
      <w:commentRangeEnd w:id="41"/>
      <w:r w:rsidR="00CE23A6">
        <w:rPr>
          <w:rStyle w:val="Refdecomentrio"/>
          <w:b w:val="0"/>
          <w:bCs w:val="0"/>
          <w:color w:val="auto"/>
        </w:rPr>
        <w:commentReference w:id="41"/>
      </w:r>
    </w:p>
    <w:p w14:paraId="48BD4008" w14:textId="77777777" w:rsidR="00A20714" w:rsidRDefault="004A2467" w:rsidP="00A20714">
      <w:pPr>
        <w:pStyle w:val="Ttulo4"/>
      </w:pPr>
      <w:r>
        <w:t>2.5</w:t>
      </w:r>
      <w:r w:rsidR="00890C07">
        <w:t>.1</w:t>
      </w:r>
      <w:r w:rsidR="0022339A">
        <w:t xml:space="preserve"> - </w:t>
      </w:r>
      <w:r w:rsidR="00A20714">
        <w:t>A criação das telas</w:t>
      </w:r>
    </w:p>
    <w:p w14:paraId="1F4E41E2" w14:textId="77777777" w:rsidR="00A20714" w:rsidRDefault="00A20714" w:rsidP="00A20714"/>
    <w:p w14:paraId="18423FD0" w14:textId="77777777" w:rsidR="00A20714" w:rsidRDefault="00B01C4B" w:rsidP="00A20714">
      <w:r>
        <w:rPr>
          <w:rFonts w:eastAsia="Times New Roman"/>
          <w:b/>
          <w:bCs/>
          <w:i/>
          <w:iCs/>
          <w:color w:val="4FA1DB"/>
          <w:szCs w:val="22"/>
        </w:rPr>
        <w:pict w14:anchorId="68916DC8">
          <v:rect id="_x0000_i1026" style="width:0;height:1.5pt" o:hralign="center" o:hrstd="t" o:hr="t" fillcolor="#aaa" stroked="f"/>
        </w:pict>
      </w:r>
    </w:p>
    <w:p w14:paraId="4096D7B1" w14:textId="77777777" w:rsidR="00A20714" w:rsidRDefault="00A20714" w:rsidP="00A20714">
      <w:pPr>
        <w:pStyle w:val="Ttulo4"/>
        <w:ind w:left="567" w:right="560"/>
      </w:pPr>
      <w:r>
        <w:t>Tarefa</w:t>
      </w:r>
    </w:p>
    <w:p w14:paraId="75DD85ED" w14:textId="77777777" w:rsidR="005637DA" w:rsidRDefault="005637DA" w:rsidP="00FE7F33">
      <w:pPr>
        <w:ind w:left="567"/>
      </w:pPr>
      <w:r>
        <w:t>Estamos chegando ao FIM!</w:t>
      </w:r>
    </w:p>
    <w:p w14:paraId="4E67D320" w14:textId="77777777" w:rsidR="00A20714" w:rsidRDefault="004A0689" w:rsidP="00FE7F33">
      <w:pPr>
        <w:ind w:left="567"/>
      </w:pPr>
      <w:r>
        <w:t>Continue a criação das Views como você fez na aula anterior. Crie as Views representadas nos protótipos acima. Lembre-se que você está livre para usar o estilo que quiser na criação das View, apenas tente seguir a estrutura proposta nos protótipos.</w:t>
      </w:r>
    </w:p>
    <w:p w14:paraId="001B608D" w14:textId="77777777" w:rsidR="00362EC6" w:rsidRDefault="00362EC6" w:rsidP="00A20714">
      <w:pPr>
        <w:rPr>
          <w:b/>
          <w:bCs/>
          <w:color w:val="4472C4"/>
          <w:sz w:val="32"/>
          <w:szCs w:val="27"/>
        </w:rPr>
      </w:pPr>
    </w:p>
    <w:p w14:paraId="3553A03E" w14:textId="77777777" w:rsidR="004E1568" w:rsidRDefault="004E1568" w:rsidP="004E1568">
      <w:pPr>
        <w:pStyle w:val="Ttulo3"/>
      </w:pPr>
      <w:r>
        <w:lastRenderedPageBreak/>
        <w:t>SUGESTÃO:</w:t>
      </w:r>
    </w:p>
    <w:p w14:paraId="64374C01" w14:textId="77777777" w:rsidR="004E1568" w:rsidRDefault="0072741F" w:rsidP="004E1568">
      <w:r>
        <w:t>Veja a solução do TDP da aula 3 desta unidade. Nela é apresentado o passo a passo para construção de cada Tela/Funcionalidade</w:t>
      </w:r>
    </w:p>
    <w:p w14:paraId="386BB6A7" w14:textId="77777777" w:rsidR="008155B9" w:rsidRDefault="008155B9">
      <w:pPr>
        <w:jc w:val="left"/>
        <w:rPr>
          <w:rFonts w:ascii="Calibri Light" w:hAnsi="Calibri Light"/>
          <w:b/>
          <w:bCs/>
          <w:color w:val="00B050"/>
          <w:sz w:val="56"/>
          <w:szCs w:val="36"/>
        </w:rPr>
      </w:pPr>
      <w:r>
        <w:br w:type="page"/>
      </w:r>
    </w:p>
    <w:p w14:paraId="174AFAEA" w14:textId="77777777" w:rsidR="007C4FDB" w:rsidRDefault="007F09FD" w:rsidP="007C4FDB">
      <w:pPr>
        <w:pStyle w:val="Ttulo2"/>
        <w:rPr>
          <w:ins w:id="42" w:author="Willian" w:date="2016-10-05T15:57:00Z"/>
        </w:rPr>
      </w:pPr>
      <w:r w:rsidRPr="007F09FD">
        <w:t xml:space="preserve">Aula </w:t>
      </w:r>
      <w:r w:rsidR="002635CC">
        <w:t>3</w:t>
      </w:r>
      <w:r w:rsidR="005A48A6">
        <w:t xml:space="preserve"> - </w:t>
      </w:r>
      <w:r w:rsidRPr="007F09FD">
        <w:t>Controllers</w:t>
      </w:r>
    </w:p>
    <w:p w14:paraId="3288991B" w14:textId="77777777" w:rsidR="007C4FDB" w:rsidRDefault="007C4FDB" w:rsidP="007C4FDB">
      <w:pPr>
        <w:pBdr>
          <w:bottom w:val="single" w:sz="4" w:space="1" w:color="auto"/>
        </w:pBdr>
        <w:jc w:val="left"/>
      </w:pPr>
    </w:p>
    <w:p w14:paraId="3D668031" w14:textId="77777777" w:rsidR="007C4FDB" w:rsidRDefault="007C4FDB" w:rsidP="007C4FDB">
      <w:pPr>
        <w:jc w:val="left"/>
      </w:pPr>
    </w:p>
    <w:p w14:paraId="2050BA69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CARGA HORÁRIA</w:t>
      </w:r>
    </w:p>
    <w:p w14:paraId="540C031E" w14:textId="77777777" w:rsidR="007C4FDB" w:rsidRDefault="007C4FDB" w:rsidP="007C4FDB">
      <w:pPr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6BE07FD8" w14:textId="77777777" w:rsidR="007C4FDB" w:rsidRDefault="007C4FDB" w:rsidP="007C4FDB">
      <w:pPr>
        <w:jc w:val="left"/>
      </w:pPr>
      <w:r>
        <w:t xml:space="preserve"> </w:t>
      </w:r>
    </w:p>
    <w:p w14:paraId="1E957B88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OBJETIVO DA AULA</w:t>
      </w:r>
    </w:p>
    <w:p w14:paraId="67B0BFD5" w14:textId="77777777" w:rsidR="007C4FDB" w:rsidRDefault="007C4FDB" w:rsidP="007C4FDB">
      <w:r w:rsidRPr="001C2894">
        <w:t>Ao final da aula, você deverá garantir que o aluno tenha subsídios para</w:t>
      </w:r>
    </w:p>
    <w:p w14:paraId="02BC4DC3" w14:textId="77777777" w:rsidR="007C4FDB" w:rsidRPr="001C2894" w:rsidRDefault="007C4FDB" w:rsidP="007C4FDB">
      <w:pPr>
        <w:pStyle w:val="PargrafodaLista"/>
        <w:numPr>
          <w:ilvl w:val="0"/>
          <w:numId w:val="44"/>
        </w:numPr>
      </w:pPr>
      <w:r>
        <w:t>Relacionar as Views com os Controllers utilizando métodos próprios dos componentes aqui ensinados</w:t>
      </w:r>
    </w:p>
    <w:p w14:paraId="0CFFDD3A" w14:textId="77777777" w:rsidR="007C4FDB" w:rsidRPr="001C2894" w:rsidRDefault="007C4FDB" w:rsidP="007C4FDB"/>
    <w:p w14:paraId="4ED6B411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ORIENTAÇÕES PEDAGÓGICAS</w:t>
      </w:r>
    </w:p>
    <w:p w14:paraId="1DC6D147" w14:textId="77777777" w:rsidR="007C4FDB" w:rsidRDefault="007C4FDB" w:rsidP="007C4FDB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6F574491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20 minutos de aula expositiva;</w:t>
      </w:r>
    </w:p>
    <w:p w14:paraId="01EE5C3A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2</w:t>
      </w:r>
      <w:r w:rsidRPr="001C2894">
        <w:t>0 minutos para</w:t>
      </w:r>
      <w:r>
        <w:t xml:space="preserve"> tirar as dúvidas dos alunos;</w:t>
      </w:r>
    </w:p>
    <w:p w14:paraId="3054BFC3" w14:textId="77777777" w:rsidR="007C4FDB" w:rsidRDefault="007C4FDB" w:rsidP="007C4FDB">
      <w:pPr>
        <w:pStyle w:val="PargrafodaLista"/>
        <w:numPr>
          <w:ilvl w:val="0"/>
          <w:numId w:val="45"/>
        </w:numPr>
      </w:pPr>
      <w:r>
        <w:t>50</w:t>
      </w:r>
      <w:r w:rsidRPr="001C2894">
        <w:t xml:space="preserve"> minutos para desenvolver as atividades propostas para a turma.</w:t>
      </w:r>
    </w:p>
    <w:p w14:paraId="3E4D7981" w14:textId="77777777" w:rsidR="007C4FDB" w:rsidRPr="001C2894" w:rsidRDefault="007C4FDB" w:rsidP="007C4FDB"/>
    <w:p w14:paraId="3D3B164A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TÓPICOS DE ESTUDO</w:t>
      </w:r>
    </w:p>
    <w:p w14:paraId="1ED2F937" w14:textId="77777777" w:rsidR="007C4FDB" w:rsidRPr="001C2894" w:rsidRDefault="007C4FDB" w:rsidP="007C4FDB">
      <w:r w:rsidRPr="001C2894">
        <w:t>Todos os tópicos a seguir, conforme livro do aluno, devem ser trabalhados de forma dinâmica, criativa, com embasamento teórico e prático voltado ao mercado de trabalho.</w:t>
      </w:r>
    </w:p>
    <w:p w14:paraId="1EAF6EC7" w14:textId="1CF8D6CD" w:rsidR="007C4FDB" w:rsidRDefault="007C4FDB" w:rsidP="007C4FDB">
      <w:pPr>
        <w:pStyle w:val="PargrafodaLista"/>
        <w:numPr>
          <w:ilvl w:val="0"/>
          <w:numId w:val="47"/>
        </w:numPr>
      </w:pPr>
      <w:r>
        <w:t>A camada Controller</w:t>
      </w:r>
      <w:ins w:id="43" w:author="Oliveira, Sizue" w:date="2016-10-14T17:27:00Z">
        <w:r w:rsidR="00B01C4B">
          <w:t>;</w:t>
        </w:r>
      </w:ins>
    </w:p>
    <w:p w14:paraId="4B3979D2" w14:textId="0CE64D8E" w:rsidR="007C4FDB" w:rsidRDefault="007C4FDB" w:rsidP="007C4FDB">
      <w:pPr>
        <w:pStyle w:val="PargrafodaLista"/>
        <w:numPr>
          <w:ilvl w:val="0"/>
          <w:numId w:val="47"/>
        </w:numPr>
        <w:rPr>
          <w:ins w:id="44" w:author="Oliveira, Sizue" w:date="2016-10-14T17:27:00Z"/>
        </w:rPr>
      </w:pPr>
      <w:r>
        <w:t>Interligando as Views aos Models</w:t>
      </w:r>
      <w:ins w:id="45" w:author="Oliveira, Sizue" w:date="2016-10-14T17:27:00Z">
        <w:r w:rsidR="00B01C4B">
          <w:t>;</w:t>
        </w:r>
      </w:ins>
    </w:p>
    <w:p w14:paraId="11553531" w14:textId="7A39EF43" w:rsidR="00B01C4B" w:rsidRPr="001C2894" w:rsidRDefault="00B01C4B" w:rsidP="007C4FDB">
      <w:pPr>
        <w:pStyle w:val="PargrafodaLista"/>
        <w:numPr>
          <w:ilvl w:val="0"/>
          <w:numId w:val="47"/>
        </w:numPr>
      </w:pPr>
      <w:ins w:id="46" w:author="Oliveira, Sizue" w:date="2016-10-14T17:27:00Z">
        <w:r>
          <w:t>Look &amp; Feel.</w:t>
        </w:r>
      </w:ins>
    </w:p>
    <w:p w14:paraId="77034999" w14:textId="77777777" w:rsidR="007C4FDB" w:rsidRPr="00534847" w:rsidRDefault="007C4FDB" w:rsidP="007C4FDB">
      <w:pPr>
        <w:pStyle w:val="Ttulo3"/>
        <w:rPr>
          <w:color w:val="7F7F7F"/>
        </w:rPr>
      </w:pPr>
      <w:r w:rsidRPr="00534847">
        <w:rPr>
          <w:color w:val="7F7F7F"/>
        </w:rPr>
        <w:t>PONTOS IMPORTANTES</w:t>
      </w:r>
    </w:p>
    <w:p w14:paraId="542B6A64" w14:textId="77777777" w:rsidR="007C4FDB" w:rsidRPr="00561E8D" w:rsidRDefault="007C4FDB" w:rsidP="007C4FDB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reforçar os temas trabalhados, oferecendo também exemplos que possibilitem a relação entre teoria e prática. </w:t>
      </w:r>
    </w:p>
    <w:p w14:paraId="209D6941" w14:textId="77777777" w:rsidR="007C4FDB" w:rsidRPr="001C2894" w:rsidRDefault="007C4FDB" w:rsidP="007C4FDB">
      <w:pPr>
        <w:pBdr>
          <w:bottom w:val="single" w:sz="4" w:space="1" w:color="auto"/>
        </w:pBdr>
      </w:pPr>
    </w:p>
    <w:p w14:paraId="51DB9DCE" w14:textId="77777777" w:rsidR="007F09FD" w:rsidRPr="00362EC6" w:rsidRDefault="007F09FD" w:rsidP="00362EC6">
      <w:pPr>
        <w:pStyle w:val="Ttulo2"/>
        <w:rPr>
          <w:rFonts w:ascii="Times New Roman" w:hAnsi="Times New Roman"/>
          <w:sz w:val="27"/>
          <w:szCs w:val="27"/>
        </w:rPr>
      </w:pPr>
    </w:p>
    <w:p w14:paraId="7141D4B4" w14:textId="77777777" w:rsidR="0069565B" w:rsidRDefault="004A2467" w:rsidP="003871CD">
      <w:pPr>
        <w:pStyle w:val="Ttulo3"/>
      </w:pPr>
      <w:r>
        <w:t>3.1</w:t>
      </w:r>
      <w:r w:rsidR="007F09FD" w:rsidRPr="007F09FD">
        <w:t xml:space="preserve"> - A Camada Controller</w:t>
      </w:r>
    </w:p>
    <w:p w14:paraId="0589FAAD" w14:textId="77777777" w:rsidR="00CD0944" w:rsidRDefault="002C27A0" w:rsidP="008155B9">
      <w:r w:rsidRPr="002C27A0">
        <w:t>Atente</w:t>
      </w:r>
      <w:r>
        <w:rPr>
          <w:b/>
        </w:rPr>
        <w:t>-</w:t>
      </w:r>
      <w:r w:rsidRPr="002C27A0">
        <w:t>se</w:t>
      </w:r>
      <w:r w:rsidR="00CD0944">
        <w:t xml:space="preserve"> ao código mostrado e sempre faça as devidas substituições quando solicitado. A camada controller será responsável por executar os métodos das classes de nosso programa.</w:t>
      </w:r>
    </w:p>
    <w:p w14:paraId="196266F0" w14:textId="77777777" w:rsidR="007F1EDF" w:rsidRDefault="007F1EDF" w:rsidP="008155B9"/>
    <w:p w14:paraId="6F13BF7B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63A5B7A9" w14:textId="77777777" w:rsidR="007F1EDF" w:rsidRPr="003871CD" w:rsidRDefault="007F1EDF" w:rsidP="008155B9">
      <w:pPr>
        <w:rPr>
          <w:rFonts w:ascii="Times New Roman" w:hAnsi="Times New Roman"/>
          <w:sz w:val="27"/>
        </w:rPr>
      </w:pPr>
    </w:p>
    <w:p w14:paraId="6783B079" w14:textId="77777777" w:rsidR="007F09FD" w:rsidRDefault="0069565B" w:rsidP="00362EC6">
      <w:pPr>
        <w:pStyle w:val="Ttulo4"/>
      </w:pPr>
      <w:r>
        <w:t>3</w:t>
      </w:r>
      <w:r w:rsidR="004A2467">
        <w:t>.1</w:t>
      </w:r>
      <w:r w:rsidR="0022339A">
        <w:t xml:space="preserve">.1 - </w:t>
      </w:r>
      <w:r w:rsidR="007F09FD" w:rsidRPr="007F09FD">
        <w:t>Preparando lista para a Tabela</w:t>
      </w:r>
    </w:p>
    <w:p w14:paraId="4216093E" w14:textId="77777777" w:rsidR="003D5AFE" w:rsidRDefault="002C27A0" w:rsidP="008155B9">
      <w:r>
        <w:t>E</w:t>
      </w:r>
      <w:r w:rsidR="003D5AFE">
        <w:t>sta é uma etapa crítica para o procedimento prático em que na maioria das vezes o aluno pode se perder ou se esquecer de conceitos aprendidos. Sempre importe as bibliotecas, pacotes e classes, complemente os códigos quando é solicitado no texto e quando necessário retome as aulas anteriores em busca de procedimentos adequados.</w:t>
      </w:r>
    </w:p>
    <w:p w14:paraId="626D6FF4" w14:textId="77777777" w:rsidR="007F1EDF" w:rsidRDefault="007F1EDF" w:rsidP="008155B9"/>
    <w:p w14:paraId="1B6CDB14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A1D5646" w14:textId="77777777" w:rsidR="007F1EDF" w:rsidRPr="007F09FD" w:rsidRDefault="007F1EDF" w:rsidP="008155B9"/>
    <w:p w14:paraId="12838443" w14:textId="77777777" w:rsidR="007F09FD" w:rsidRDefault="004A2467" w:rsidP="00362EC6">
      <w:pPr>
        <w:pStyle w:val="Ttulo3"/>
      </w:pPr>
      <w:r>
        <w:t>3.2</w:t>
      </w:r>
      <w:r w:rsidR="007F09FD" w:rsidRPr="007F09FD">
        <w:t xml:space="preserve"> - Interligando a</w:t>
      </w:r>
      <w:r w:rsidR="007C4FDB">
        <w:t>s</w:t>
      </w:r>
      <w:r w:rsidR="007F09FD" w:rsidRPr="007F09FD">
        <w:t xml:space="preserve"> Views com o</w:t>
      </w:r>
      <w:r w:rsidR="007C4FDB">
        <w:t>s</w:t>
      </w:r>
      <w:r w:rsidR="007F09FD" w:rsidRPr="007F09FD">
        <w:t xml:space="preserve"> Models</w:t>
      </w:r>
    </w:p>
    <w:p w14:paraId="5A75C718" w14:textId="77777777" w:rsidR="00CD0944" w:rsidRPr="007F09FD" w:rsidRDefault="002C27A0" w:rsidP="008155B9">
      <w:r>
        <w:t>E</w:t>
      </w:r>
      <w:r w:rsidR="00CD0944">
        <w:t>sta etapa serve para interligar nossos componentes da View,</w:t>
      </w:r>
      <w:r w:rsidR="00DA4B44">
        <w:t xml:space="preserve"> como os botões, tabela e combo </w:t>
      </w:r>
      <w:r w:rsidR="00CD0944">
        <w:t>box, aos nossos métodos, ou seja, aqui faremos o</w:t>
      </w:r>
      <w:r w:rsidR="00DA4B44">
        <w:t xml:space="preserve">s botões funcionar, nossa combo </w:t>
      </w:r>
      <w:r w:rsidR="00CD0944">
        <w:t>box mostrar uma lista de grupos e nossas tabelas mostrar nossos cadastros, e as demais funcionalidades.</w:t>
      </w:r>
    </w:p>
    <w:p w14:paraId="7363CBDE" w14:textId="77777777" w:rsidR="007F09FD" w:rsidRDefault="004A2467" w:rsidP="00362EC6">
      <w:pPr>
        <w:pStyle w:val="Ttulo4"/>
      </w:pPr>
      <w:r>
        <w:t>3.2</w:t>
      </w:r>
      <w:r w:rsidR="0022339A">
        <w:t xml:space="preserve">.1 - </w:t>
      </w:r>
      <w:r w:rsidR="007F09FD" w:rsidRPr="007F09FD">
        <w:t xml:space="preserve">Integrando o </w:t>
      </w:r>
      <w:commentRangeStart w:id="47"/>
      <w:r w:rsidR="007F09FD" w:rsidRPr="007F09FD">
        <w:t>Combo</w:t>
      </w:r>
      <w:r w:rsidR="00CD0944">
        <w:t xml:space="preserve"> </w:t>
      </w:r>
      <w:r w:rsidR="007F09FD" w:rsidRPr="007F09FD">
        <w:t>box</w:t>
      </w:r>
      <w:commentRangeEnd w:id="47"/>
      <w:r w:rsidR="009C6CD9">
        <w:rPr>
          <w:rStyle w:val="Refdecomentrio"/>
          <w:b w:val="0"/>
          <w:bCs w:val="0"/>
          <w:color w:val="auto"/>
        </w:rPr>
        <w:commentReference w:id="47"/>
      </w:r>
    </w:p>
    <w:p w14:paraId="5690EFEB" w14:textId="77777777" w:rsidR="00CD0944" w:rsidRDefault="002C27A0" w:rsidP="008155B9">
      <w:r>
        <w:t>N</w:t>
      </w:r>
      <w:r w:rsidR="00CD0944">
        <w:t>esta etapa, para que o combo box apresente os valores que inserimos no nosso código anteriormente, é só utilizar o código personalizado sugerido no editor de modelo da combo box.</w:t>
      </w:r>
    </w:p>
    <w:p w14:paraId="1150F659" w14:textId="77777777" w:rsidR="007F1EDF" w:rsidRDefault="007F1EDF" w:rsidP="008155B9"/>
    <w:p w14:paraId="6A075DFD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3.2.1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7ADB2D0" w14:textId="77777777" w:rsidR="007F1EDF" w:rsidRPr="007F09FD" w:rsidRDefault="007F1EDF" w:rsidP="008155B9">
      <w:pPr>
        <w:rPr>
          <w:rFonts w:ascii="Times New Roman" w:hAnsi="Times New Roman"/>
        </w:rPr>
      </w:pPr>
    </w:p>
    <w:p w14:paraId="1DB1B1BA" w14:textId="77777777" w:rsidR="007F09FD" w:rsidRDefault="004A2467" w:rsidP="00362EC6">
      <w:pPr>
        <w:pStyle w:val="Ttulo4"/>
      </w:pPr>
      <w:r>
        <w:t>3.2</w:t>
      </w:r>
      <w:r w:rsidR="0022339A">
        <w:t xml:space="preserve">.2 - </w:t>
      </w:r>
      <w:r w:rsidR="007F09FD" w:rsidRPr="007F09FD">
        <w:t>Fechando a tela</w:t>
      </w:r>
    </w:p>
    <w:p w14:paraId="44FBF015" w14:textId="77777777" w:rsidR="00CD0944" w:rsidRDefault="002C27A0" w:rsidP="008155B9">
      <w:r>
        <w:t>C</w:t>
      </w:r>
      <w:r w:rsidR="00CD0944">
        <w:t>om duplo clique no bot</w:t>
      </w:r>
      <w:r w:rsidR="00A5723C">
        <w:t xml:space="preserve">ão cancelar você será </w:t>
      </w:r>
      <w:r w:rsidR="00CD0944">
        <w:t>direcionado</w:t>
      </w:r>
      <w:r w:rsidR="00A5723C">
        <w:t xml:space="preserve"> ao campo do código destinado ao método cancelar do botão. Incremente com o código sugerido para que a janela feche e não continue alocando memória.</w:t>
      </w:r>
    </w:p>
    <w:p w14:paraId="1036225C" w14:textId="77777777" w:rsidR="007F1EDF" w:rsidRDefault="007F1EDF" w:rsidP="008155B9"/>
    <w:p w14:paraId="07D0D6E7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 xml:space="preserve">Exemplos &gt; 3.2.2 </w:t>
      </w:r>
      <w:r w:rsidRPr="00E54E1F">
        <w:rPr>
          <w:color w:val="2F5496"/>
        </w:rPr>
        <w:t>no seu Netbeans.</w:t>
      </w:r>
    </w:p>
    <w:p w14:paraId="71D10739" w14:textId="77777777" w:rsidR="007F1EDF" w:rsidRPr="007F09FD" w:rsidRDefault="007F1EDF" w:rsidP="008155B9">
      <w:pPr>
        <w:rPr>
          <w:rFonts w:ascii="Times New Roman" w:hAnsi="Times New Roman"/>
        </w:rPr>
      </w:pPr>
    </w:p>
    <w:p w14:paraId="7B0F1575" w14:textId="77777777" w:rsidR="007F09FD" w:rsidRDefault="004A2467" w:rsidP="00026004">
      <w:pPr>
        <w:pStyle w:val="Ttulo4"/>
      </w:pPr>
      <w:r>
        <w:lastRenderedPageBreak/>
        <w:t>3.2</w:t>
      </w:r>
      <w:r w:rsidR="0022339A">
        <w:t xml:space="preserve">.3 - </w:t>
      </w:r>
      <w:r w:rsidR="007F09FD" w:rsidRPr="007F09FD">
        <w:t>Salvando um novo contato</w:t>
      </w:r>
    </w:p>
    <w:p w14:paraId="0CB71E2C" w14:textId="77777777" w:rsidR="003D5AFE" w:rsidRDefault="002C27A0" w:rsidP="008155B9">
      <w:r>
        <w:t xml:space="preserve">É </w:t>
      </w:r>
      <w:r w:rsidR="003D5AFE">
        <w:t>comum que o aluno se confunda com os botões e troque os códigos por engano. Sempre tente executar o aplicativo e procurar os possíveis erros e continue ponderando as sugestões de correção tentadoras do Netbeans.</w:t>
      </w:r>
    </w:p>
    <w:p w14:paraId="680D2A6A" w14:textId="77777777" w:rsidR="007F1EDF" w:rsidRDefault="007F1EDF" w:rsidP="008155B9"/>
    <w:p w14:paraId="5C2119B2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3.2.3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7CE39ECC" w14:textId="77777777" w:rsidR="007F1EDF" w:rsidRPr="007F09FD" w:rsidRDefault="007F1EDF" w:rsidP="008155B9"/>
    <w:p w14:paraId="434FEFD8" w14:textId="77777777" w:rsidR="003D5AFE" w:rsidRPr="00822D9E" w:rsidRDefault="004A2467" w:rsidP="002C27A0">
      <w:pPr>
        <w:pStyle w:val="Ttulo4"/>
      </w:pPr>
      <w:r>
        <w:t>3.2</w:t>
      </w:r>
      <w:r w:rsidR="0022339A">
        <w:t xml:space="preserve">.4 - </w:t>
      </w:r>
      <w:r w:rsidR="007F09FD" w:rsidRPr="007F09FD">
        <w:t>Integrando a tabela</w:t>
      </w:r>
    </w:p>
    <w:p w14:paraId="6CB1157F" w14:textId="77777777" w:rsidR="003D5AFE" w:rsidRDefault="002C27A0" w:rsidP="008155B9">
      <w:r>
        <w:t>E</w:t>
      </w:r>
      <w:r w:rsidR="003D5AFE">
        <w:t>steja atento a cada passo do aluno e oriente-o a implementar os seus códigos nos pacotes corretos, dentro das classes corretas, aplicando os métodos corretamente, idêntico aos do teto.</w:t>
      </w:r>
      <w:r>
        <w:t xml:space="preserve"> Como a implementação da tabela possui muitos passos, o aluno pode se perder.</w:t>
      </w:r>
    </w:p>
    <w:p w14:paraId="609295C8" w14:textId="77777777" w:rsidR="007F1EDF" w:rsidRDefault="007F1EDF" w:rsidP="008155B9"/>
    <w:p w14:paraId="7289022E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3.2.4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0D258777" w14:textId="77777777" w:rsidR="007F1EDF" w:rsidRPr="007F09FD" w:rsidRDefault="007F1EDF" w:rsidP="008155B9">
      <w:pPr>
        <w:rPr>
          <w:rFonts w:ascii="Times New Roman" w:hAnsi="Times New Roman"/>
        </w:rPr>
      </w:pPr>
    </w:p>
    <w:p w14:paraId="73CA914E" w14:textId="77777777" w:rsidR="007F09FD" w:rsidRDefault="004A2467" w:rsidP="00575A03">
      <w:pPr>
        <w:pStyle w:val="Ttulo4"/>
      </w:pPr>
      <w:r>
        <w:t>3.2</w:t>
      </w:r>
      <w:r w:rsidR="0022339A">
        <w:t xml:space="preserve">.5 - </w:t>
      </w:r>
      <w:r w:rsidR="007F09FD" w:rsidRPr="007F09FD">
        <w:t>Exibindo os detalhes de um contato</w:t>
      </w:r>
    </w:p>
    <w:p w14:paraId="3D355C91" w14:textId="77777777" w:rsidR="00C15F48" w:rsidRDefault="002C27A0" w:rsidP="008155B9">
      <w:r>
        <w:t>Aq</w:t>
      </w:r>
      <w:r w:rsidR="007F71DA">
        <w:t>ui alguma</w:t>
      </w:r>
      <w:r w:rsidR="003E28C0">
        <w:t xml:space="preserve">s correções sugestionadas pelo </w:t>
      </w:r>
      <w:r w:rsidR="003E28C0" w:rsidRPr="003E28C0">
        <w:rPr>
          <w:color w:val="FF0000"/>
        </w:rPr>
        <w:t>N</w:t>
      </w:r>
      <w:r w:rsidR="007F71DA">
        <w:t>etbeans podem arruinar o programa. Tome cuidado.</w:t>
      </w:r>
    </w:p>
    <w:p w14:paraId="432CEAA3" w14:textId="77777777" w:rsidR="007F1EDF" w:rsidRDefault="007F1EDF" w:rsidP="008155B9"/>
    <w:p w14:paraId="2D323F64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3.2.5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7BB6A070" w14:textId="77777777" w:rsidR="007F1EDF" w:rsidRPr="007F09FD" w:rsidRDefault="007F1EDF" w:rsidP="008155B9">
      <w:pPr>
        <w:rPr>
          <w:rFonts w:ascii="Times New Roman" w:hAnsi="Times New Roman"/>
        </w:rPr>
      </w:pPr>
    </w:p>
    <w:p w14:paraId="2835E2F9" w14:textId="77777777" w:rsidR="007F09FD" w:rsidRDefault="004A2467" w:rsidP="00575A03">
      <w:pPr>
        <w:pStyle w:val="Ttulo4"/>
      </w:pPr>
      <w:r>
        <w:t>3.2</w:t>
      </w:r>
      <w:r w:rsidR="0022339A">
        <w:t xml:space="preserve">.6 - </w:t>
      </w:r>
      <w:r w:rsidR="007F09FD" w:rsidRPr="007F09FD">
        <w:t>Deletando um contato</w:t>
      </w:r>
    </w:p>
    <w:p w14:paraId="36512EB8" w14:textId="77777777" w:rsidR="007F71DA" w:rsidRDefault="002C27A0" w:rsidP="008155B9">
      <w:r w:rsidRPr="002C27A0">
        <w:t>A</w:t>
      </w:r>
      <w:r w:rsidR="007F71DA" w:rsidRPr="002C27A0">
        <w:t>qui</w:t>
      </w:r>
      <w:r w:rsidR="007F71DA">
        <w:t xml:space="preserve"> b</w:t>
      </w:r>
      <w:r w:rsidR="003E28C0">
        <w:t>asta incrementar o método que d</w:t>
      </w:r>
      <w:r w:rsidR="003E28C0" w:rsidRPr="003E28C0">
        <w:rPr>
          <w:color w:val="FF0000"/>
        </w:rPr>
        <w:t>á</w:t>
      </w:r>
      <w:r w:rsidR="007F71DA">
        <w:t xml:space="preserve"> a função ao botão deletar, sugestionada no livro do aluno.</w:t>
      </w:r>
    </w:p>
    <w:p w14:paraId="637A0E86" w14:textId="77777777" w:rsidR="007F1EDF" w:rsidRDefault="007F1EDF" w:rsidP="008155B9"/>
    <w:p w14:paraId="5C8C280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3.2.6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07E8B6B1" w14:textId="77777777" w:rsidR="007F1EDF" w:rsidRPr="007F09FD" w:rsidRDefault="007F1EDF" w:rsidP="008155B9">
      <w:pPr>
        <w:rPr>
          <w:rFonts w:ascii="Times New Roman" w:hAnsi="Times New Roman"/>
        </w:rPr>
      </w:pPr>
    </w:p>
    <w:p w14:paraId="05B55A7A" w14:textId="77777777" w:rsidR="007F09FD" w:rsidRDefault="004A2467" w:rsidP="00575A03">
      <w:pPr>
        <w:pStyle w:val="Ttulo4"/>
      </w:pPr>
      <w:r>
        <w:t>3.2</w:t>
      </w:r>
      <w:r w:rsidR="0022339A">
        <w:t xml:space="preserve">.7 - </w:t>
      </w:r>
      <w:r w:rsidR="007F09FD" w:rsidRPr="007F09FD">
        <w:t>Interligando as telas</w:t>
      </w:r>
    </w:p>
    <w:p w14:paraId="195CBA50" w14:textId="77777777" w:rsidR="007F71DA" w:rsidRDefault="007F71DA" w:rsidP="008155B9">
      <w:r>
        <w:t>Mesma coisa do item anterior, mas incrementando os métodos do botão editar e cadastrar.</w:t>
      </w:r>
    </w:p>
    <w:p w14:paraId="15644730" w14:textId="77777777" w:rsidR="007F1EDF" w:rsidRDefault="007F1EDF" w:rsidP="008155B9"/>
    <w:p w14:paraId="430BB1C9" w14:textId="77777777" w:rsidR="007F1EDF" w:rsidRPr="00E54E1F" w:rsidRDefault="007F1EDF" w:rsidP="007F1EDF">
      <w:pPr>
        <w:rPr>
          <w:color w:val="2F5496"/>
        </w:rPr>
      </w:pPr>
      <w:r w:rsidRPr="00E54E1F">
        <w:rPr>
          <w:b/>
          <w:color w:val="2F5496"/>
        </w:rPr>
        <w:t xml:space="preserve">Material de Apoio: </w:t>
      </w:r>
      <w:r w:rsidRPr="00E54E1F">
        <w:rPr>
          <w:color w:val="2F5496"/>
        </w:rPr>
        <w:t xml:space="preserve">Para conferir o exemplo </w:t>
      </w:r>
      <w:r>
        <w:rPr>
          <w:color w:val="2F5496"/>
        </w:rPr>
        <w:t>deste tópico</w:t>
      </w:r>
      <w:r w:rsidRPr="00E54E1F">
        <w:rPr>
          <w:color w:val="2F5496"/>
        </w:rPr>
        <w:t xml:space="preserve"> abra o projeto </w:t>
      </w:r>
      <w:r w:rsidRPr="00E54E1F">
        <w:rPr>
          <w:b/>
          <w:color w:val="2F5496"/>
        </w:rPr>
        <w:t>Material de Apoio POO &gt;</w:t>
      </w:r>
      <w:r>
        <w:rPr>
          <w:b/>
          <w:color w:val="2F5496"/>
        </w:rPr>
        <w:t xml:space="preserve"> Unidade 5 &gt; Aula 3</w:t>
      </w:r>
      <w:r w:rsidRPr="00E54E1F">
        <w:rPr>
          <w:b/>
          <w:color w:val="2F5496"/>
        </w:rPr>
        <w:t xml:space="preserve"> &gt; </w:t>
      </w:r>
      <w:r>
        <w:rPr>
          <w:b/>
          <w:color w:val="2F5496"/>
        </w:rPr>
        <w:t>Exemplos &gt; 3.2.7</w:t>
      </w:r>
      <w:r w:rsidRPr="00E54E1F">
        <w:rPr>
          <w:b/>
          <w:color w:val="2F5496"/>
        </w:rPr>
        <w:t xml:space="preserve"> </w:t>
      </w:r>
      <w:r w:rsidRPr="00E54E1F">
        <w:rPr>
          <w:color w:val="2F5496"/>
        </w:rPr>
        <w:t>no seu Netbeans.</w:t>
      </w:r>
    </w:p>
    <w:p w14:paraId="32B05273" w14:textId="77777777" w:rsidR="007F1EDF" w:rsidRPr="007F09FD" w:rsidRDefault="007F1EDF" w:rsidP="008155B9">
      <w:pPr>
        <w:rPr>
          <w:rFonts w:ascii="Times New Roman" w:hAnsi="Times New Roman"/>
        </w:rPr>
      </w:pPr>
    </w:p>
    <w:p w14:paraId="3157C4DE" w14:textId="77777777" w:rsidR="007F09FD" w:rsidRPr="007F09FD" w:rsidRDefault="004A2467" w:rsidP="00575A03">
      <w:pPr>
        <w:pStyle w:val="Ttulo3"/>
        <w:rPr>
          <w:rFonts w:ascii="Times New Roman" w:hAnsi="Times New Roman"/>
          <w:sz w:val="27"/>
        </w:rPr>
      </w:pPr>
      <w:commentRangeStart w:id="48"/>
      <w:r>
        <w:t>3.3</w:t>
      </w:r>
      <w:r w:rsidR="007F09FD" w:rsidRPr="007F09FD">
        <w:t xml:space="preserve"> - Look &amp; Feel</w:t>
      </w:r>
    </w:p>
    <w:p w14:paraId="0F28503E" w14:textId="77777777" w:rsidR="00680BFE" w:rsidRDefault="002C27A0" w:rsidP="00680BFE">
      <w:r>
        <w:t>T</w:t>
      </w:r>
      <w:r w:rsidR="003D5AFE">
        <w:t>ome cuidado para que o aluno não modifique os códigos autogerados pelo Java Swing.</w:t>
      </w:r>
      <w:commentRangeEnd w:id="48"/>
      <w:r w:rsidR="009C6CD9">
        <w:rPr>
          <w:rStyle w:val="Refdecomentrio"/>
        </w:rPr>
        <w:commentReference w:id="48"/>
      </w:r>
    </w:p>
    <w:p w14:paraId="189B1AF7" w14:textId="77777777" w:rsidR="00680BFE" w:rsidRDefault="004A2467" w:rsidP="00680BFE">
      <w:pPr>
        <w:pStyle w:val="Ttulo3"/>
      </w:pPr>
      <w:commentRangeStart w:id="49"/>
      <w:r>
        <w:lastRenderedPageBreak/>
        <w:t>3.4</w:t>
      </w:r>
      <w:r w:rsidR="00680BFE">
        <w:t xml:space="preserve"> – Resumo</w:t>
      </w:r>
      <w:commentRangeEnd w:id="49"/>
      <w:r w:rsidR="009C6CD9">
        <w:rPr>
          <w:rStyle w:val="Refdecomentrio"/>
          <w:b w:val="0"/>
          <w:bCs w:val="0"/>
          <w:color w:val="auto"/>
        </w:rPr>
        <w:commentReference w:id="49"/>
      </w:r>
    </w:p>
    <w:p w14:paraId="1166314D" w14:textId="77777777" w:rsidR="007F71DA" w:rsidRDefault="007F71DA" w:rsidP="007F71DA">
      <w:r>
        <w:t>Nesta aula você consolidou seus conhecimentos em Java. Vimos como de fato, funciona uma arquitetura MVC, aprendemos a criar adaptações em nossas classes para servir como modelo em nossos componentes de View. E também conseguimos criar eventos em botões e in</w:t>
      </w:r>
      <w:r w:rsidR="003E28C0">
        <w:t>terceptar eventos interessantes</w:t>
      </w:r>
      <w:r>
        <w:t>, de agora em diante iremos trabalhar outros aspectos para o desenvolvimento de Aplicativos</w:t>
      </w:r>
      <w:r w:rsidR="003E28C0" w:rsidRPr="003E28C0">
        <w:rPr>
          <w:color w:val="FF0000"/>
        </w:rPr>
        <w:t>.</w:t>
      </w:r>
    </w:p>
    <w:p w14:paraId="187E19F6" w14:textId="77777777" w:rsidR="007F71DA" w:rsidRDefault="007F71DA" w:rsidP="007F71DA">
      <w:r>
        <w:t>Nossas aulas sobre Swing e Java terminam por aqui. Há muito mais sobre Swing para aprender envolvendo outros tipos de aplica</w:t>
      </w:r>
      <w:r w:rsidR="003E28C0">
        <w:t>ções, continue se aprimorando!</w:t>
      </w:r>
    </w:p>
    <w:p w14:paraId="38B6B4AE" w14:textId="77777777" w:rsidR="00513BAD" w:rsidRDefault="00513BAD" w:rsidP="00680BFE"/>
    <w:p w14:paraId="543E4788" w14:textId="77777777" w:rsidR="00513BAD" w:rsidRDefault="004A2467" w:rsidP="00513BAD">
      <w:pPr>
        <w:pStyle w:val="Ttulo3"/>
      </w:pPr>
      <w:commentRangeStart w:id="50"/>
      <w:r>
        <w:t>3.5</w:t>
      </w:r>
      <w:r w:rsidR="00513BAD">
        <w:t xml:space="preserve"> – Exercícios</w:t>
      </w:r>
      <w:commentRangeEnd w:id="50"/>
      <w:r w:rsidR="00DC71C7">
        <w:rPr>
          <w:rStyle w:val="Refdecomentrio"/>
          <w:b w:val="0"/>
          <w:bCs w:val="0"/>
          <w:color w:val="auto"/>
        </w:rPr>
        <w:commentReference w:id="50"/>
      </w:r>
    </w:p>
    <w:p w14:paraId="744B21D1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1.</w:t>
      </w:r>
      <w:r w:rsidRPr="008155B9">
        <w:rPr>
          <w:b/>
        </w:rPr>
        <w:tab/>
        <w:t>O que é um Controller?</w:t>
      </w:r>
    </w:p>
    <w:p w14:paraId="015D40F9" w14:textId="5350010B" w:rsidR="003D5AFE" w:rsidRDefault="009C6CD9" w:rsidP="008155B9">
      <w:pPr>
        <w:ind w:left="900"/>
      </w:pPr>
      <w:ins w:id="51" w:author="Oliveira, Sizue" w:date="2016-10-14T17:30:00Z">
        <w:r>
          <w:t xml:space="preserve">Resposta: </w:t>
        </w:r>
      </w:ins>
      <w:r w:rsidR="005F6849">
        <w:t>É uma camada que</w:t>
      </w:r>
      <w:r w:rsidR="003E28C0">
        <w:t xml:space="preserve"> </w:t>
      </w:r>
      <w:r w:rsidR="005F6849">
        <w:t>c</w:t>
      </w:r>
      <w:r w:rsidR="003D5AFE">
        <w:t>ontrola a apresentação dos dados na camada view. É o intermediador entre a camada model e a camada view.</w:t>
      </w:r>
    </w:p>
    <w:p w14:paraId="71922F40" w14:textId="77777777" w:rsidR="003D5AFE" w:rsidRDefault="003D5AFE" w:rsidP="008155B9">
      <w:pPr>
        <w:ind w:left="720" w:hanging="270"/>
      </w:pPr>
    </w:p>
    <w:p w14:paraId="102B9D3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2.</w:t>
      </w:r>
      <w:r w:rsidRPr="008155B9">
        <w:rPr>
          <w:b/>
        </w:rPr>
        <w:tab/>
        <w:t>Sobre os enums, o que é necessário ser feito para que um JCombobox receba-o como Model?</w:t>
      </w:r>
    </w:p>
    <w:p w14:paraId="743A383D" w14:textId="5B5AE2C8" w:rsidR="00BA77C3" w:rsidRDefault="009C6CD9" w:rsidP="008155B9">
      <w:pPr>
        <w:ind w:left="900"/>
      </w:pPr>
      <w:ins w:id="52" w:author="Oliveira, Sizue" w:date="2016-10-14T17:30:00Z">
        <w:r>
          <w:t xml:space="preserve">Resposta: </w:t>
        </w:r>
      </w:ins>
      <w:ins w:id="53" w:author="Oliveira, Sizue" w:date="2016-10-14T17:31:00Z">
        <w:r>
          <w:t>Para que um JCombobox receba um Model b</w:t>
        </w:r>
      </w:ins>
      <w:del w:id="54" w:author="Oliveira, Sizue" w:date="2016-10-14T17:31:00Z">
        <w:r w:rsidR="00BA77C3" w:rsidDel="009C6CD9">
          <w:delText>B</w:delText>
        </w:r>
      </w:del>
      <w:r w:rsidR="00BA77C3">
        <w:t>asta implementá-lo na janela de propriedades, na opção model</w:t>
      </w:r>
      <w:ins w:id="55" w:author="Oliveira, Sizue" w:date="2016-10-14T17:33:00Z">
        <w:r>
          <w:t>,</w:t>
        </w:r>
      </w:ins>
      <w:del w:id="56" w:author="Oliveira, Sizue" w:date="2016-10-14T17:33:00Z">
        <w:r w:rsidR="00BA77C3" w:rsidDel="009C6CD9">
          <w:delText>.</w:delText>
        </w:r>
      </w:del>
      <w:r w:rsidR="00BA77C3">
        <w:t xml:space="preserve"> </w:t>
      </w:r>
      <w:del w:id="57" w:author="Oliveira, Sizue" w:date="2016-10-14T17:32:00Z">
        <w:r w:rsidR="00BA77C3" w:rsidDel="009C6CD9">
          <w:delText>Lá você</w:delText>
        </w:r>
      </w:del>
      <w:ins w:id="58" w:author="Oliveira, Sizue" w:date="2016-10-14T17:32:00Z">
        <w:r>
          <w:t>em seguida</w:t>
        </w:r>
      </w:ins>
      <w:r w:rsidR="00BA77C3">
        <w:t xml:space="preserve"> inser</w:t>
      </w:r>
      <w:ins w:id="59" w:author="Oliveira, Sizue" w:date="2016-10-14T17:33:00Z">
        <w:r>
          <w:t>a</w:t>
        </w:r>
      </w:ins>
      <w:del w:id="60" w:author="Oliveira, Sizue" w:date="2016-10-14T17:33:00Z">
        <w:r w:rsidR="00BA77C3" w:rsidDel="009C6CD9">
          <w:delText>e</w:delText>
        </w:r>
      </w:del>
      <w:r w:rsidR="00BA77C3">
        <w:t xml:space="preserve"> um código personalizado que resgata constantes para os enums criados </w:t>
      </w:r>
      <w:del w:id="61" w:author="Oliveira, Sizue" w:date="2016-10-14T17:33:00Z">
        <w:r w:rsidR="00BA77C3" w:rsidDel="009C6CD9">
          <w:delText xml:space="preserve">através </w:delText>
        </w:r>
      </w:del>
      <w:ins w:id="62" w:author="Oliveira, Sizue" w:date="2016-10-14T17:33:00Z">
        <w:r>
          <w:t>por meio</w:t>
        </w:r>
        <w:r>
          <w:t xml:space="preserve"> </w:t>
        </w:r>
      </w:ins>
      <w:r w:rsidR="00BA77C3">
        <w:t>do método Groups.values().</w:t>
      </w:r>
    </w:p>
    <w:p w14:paraId="788C7B63" w14:textId="77777777" w:rsidR="00BA77C3" w:rsidRDefault="00BA77C3" w:rsidP="008155B9">
      <w:pPr>
        <w:ind w:left="720" w:hanging="270"/>
      </w:pPr>
    </w:p>
    <w:p w14:paraId="40666F4A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3.</w:t>
      </w:r>
      <w:r w:rsidRPr="008155B9">
        <w:rPr>
          <w:b/>
        </w:rPr>
        <w:tab/>
        <w:t>Você utilizou um ArrayList. Pesquise e responda. O que é um ArrayList? Para que serve?</w:t>
      </w:r>
    </w:p>
    <w:p w14:paraId="34C83A22" w14:textId="171A3EFD" w:rsidR="00BA77C3" w:rsidRDefault="009C6CD9" w:rsidP="008155B9">
      <w:pPr>
        <w:ind w:left="900"/>
      </w:pPr>
      <w:ins w:id="63" w:author="Oliveira, Sizue" w:date="2016-10-14T17:30:00Z">
        <w:r>
          <w:t>Resposta:</w:t>
        </w:r>
        <w:commentRangeStart w:id="64"/>
        <w:r>
          <w:t xml:space="preserve"> </w:t>
        </w:r>
      </w:ins>
      <w:r w:rsidR="00BA77C3">
        <w:t xml:space="preserve">Neste site, podemos explorar algumas formas de manipulação de ArrayLists: </w:t>
      </w:r>
      <w:hyperlink r:id="rId9" w:history="1">
        <w:r w:rsidR="00BA77C3" w:rsidRPr="008155B9">
          <w:t>http://www.devmedia.com.br/explorando-a-classe-arraylist-no-java/24298</w:t>
        </w:r>
      </w:hyperlink>
      <w:r w:rsidR="00BA77C3">
        <w:t xml:space="preserve"> .</w:t>
      </w:r>
      <w:commentRangeEnd w:id="64"/>
      <w:r>
        <w:rPr>
          <w:rStyle w:val="Refdecomentrio"/>
        </w:rPr>
        <w:commentReference w:id="64"/>
      </w:r>
    </w:p>
    <w:p w14:paraId="006AF270" w14:textId="77777777" w:rsidR="00BA77C3" w:rsidRDefault="00BA77C3" w:rsidP="008155B9">
      <w:pPr>
        <w:ind w:left="720" w:hanging="270"/>
      </w:pPr>
    </w:p>
    <w:p w14:paraId="21E35C20" w14:textId="77777777" w:rsidR="004E1568" w:rsidRDefault="003D5AFE" w:rsidP="008155B9">
      <w:pPr>
        <w:ind w:left="720" w:hanging="270"/>
        <w:rPr>
          <w:b/>
        </w:rPr>
      </w:pPr>
      <w:r w:rsidRPr="008155B9">
        <w:rPr>
          <w:b/>
        </w:rPr>
        <w:t>4.</w:t>
      </w:r>
      <w:r w:rsidRPr="008155B9">
        <w:rPr>
          <w:b/>
        </w:rPr>
        <w:tab/>
        <w:t>Qual método é necessário para que uma view se torne visível? E qual é o método para destruir uma view?</w:t>
      </w:r>
    </w:p>
    <w:p w14:paraId="2A51FC43" w14:textId="77777777" w:rsidR="004E1568" w:rsidRDefault="004E1568" w:rsidP="008155B9">
      <w:pPr>
        <w:ind w:left="720" w:hanging="270"/>
        <w:rPr>
          <w:b/>
        </w:rPr>
      </w:pPr>
      <w:r>
        <w:rPr>
          <w:b/>
        </w:rPr>
        <w:tab/>
      </w:r>
    </w:p>
    <w:p w14:paraId="26476401" w14:textId="64EF3D02" w:rsidR="003D5AFE" w:rsidRPr="00040928" w:rsidRDefault="004E1568" w:rsidP="005F6849">
      <w:pPr>
        <w:ind w:left="720" w:hanging="270"/>
      </w:pPr>
      <w:r>
        <w:rPr>
          <w:b/>
        </w:rPr>
        <w:tab/>
      </w:r>
      <w:ins w:id="65" w:author="Oliveira, Sizue" w:date="2016-10-14T17:30:00Z">
        <w:r w:rsidR="009C6CD9">
          <w:t xml:space="preserve">Resposta: </w:t>
        </w:r>
      </w:ins>
      <w:r w:rsidR="005F6849" w:rsidRPr="00040928">
        <w:t xml:space="preserve">Para que a view se torne visível o método necessário é </w:t>
      </w:r>
      <w:r w:rsidRPr="00040928">
        <w:t>setVisible(true)</w:t>
      </w:r>
      <w:r w:rsidR="005F6849" w:rsidRPr="00040928">
        <w:t>.</w:t>
      </w:r>
      <w:bookmarkStart w:id="66" w:name="_GoBack"/>
      <w:bookmarkEnd w:id="66"/>
      <w:r w:rsidR="005F6849" w:rsidRPr="00040928">
        <w:t xml:space="preserve"> Para destruir a view usa-se </w:t>
      </w:r>
      <w:r w:rsidRPr="00040928">
        <w:t>dispose()</w:t>
      </w:r>
      <w:r w:rsidR="005F6849" w:rsidRPr="00040928">
        <w:t xml:space="preserve"> </w:t>
      </w:r>
    </w:p>
    <w:p w14:paraId="1BD44B67" w14:textId="77777777" w:rsidR="00BA77C3" w:rsidRDefault="00BA77C3" w:rsidP="008155B9">
      <w:pPr>
        <w:ind w:left="720" w:hanging="270"/>
      </w:pPr>
    </w:p>
    <w:p w14:paraId="3A5D5FC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5.</w:t>
      </w:r>
      <w:r w:rsidRPr="008155B9">
        <w:rPr>
          <w:b/>
        </w:rPr>
        <w:tab/>
        <w:t>O que é um Listener? Cite um exemplo.</w:t>
      </w:r>
    </w:p>
    <w:p w14:paraId="2B2F738D" w14:textId="49047268" w:rsidR="00BA77C3" w:rsidRPr="008155B9" w:rsidRDefault="009C6CD9" w:rsidP="008155B9">
      <w:pPr>
        <w:ind w:left="900"/>
      </w:pPr>
      <w:ins w:id="67" w:author="Oliveira, Sizue" w:date="2016-10-14T17:30:00Z">
        <w:r>
          <w:t xml:space="preserve">Resposta: </w:t>
        </w:r>
      </w:ins>
      <w:r w:rsidR="00BA77C3" w:rsidRPr="007F09FD">
        <w:t>Para interceptar o evento de seleção da tabela, usa</w:t>
      </w:r>
      <w:r w:rsidR="00BA77C3">
        <w:t>m</w:t>
      </w:r>
      <w:r w:rsidR="00BA77C3" w:rsidRPr="007F09FD">
        <w:t xml:space="preserve">os o que chamamos de Listener. </w:t>
      </w:r>
    </w:p>
    <w:p w14:paraId="5670B0C1" w14:textId="77777777" w:rsidR="00BA77C3" w:rsidRDefault="00BA77C3" w:rsidP="008155B9">
      <w:pPr>
        <w:ind w:left="900"/>
      </w:pPr>
      <w:r w:rsidRPr="007F09FD">
        <w:t>Um listener é utilizado para monitorar alguma atividade e avisar quando um evento esperado acontece.</w:t>
      </w:r>
      <w:r>
        <w:t xml:space="preserve"> Este é um assunto mais avançado em Java. Se quiser, recomende o site: </w:t>
      </w:r>
      <w:hyperlink r:id="rId10" w:history="1">
        <w:r w:rsidRPr="008155B9">
          <w:t>https://docs.oracle.com/javase/tutorial/uiswing/events/</w:t>
        </w:r>
      </w:hyperlink>
      <w:r>
        <w:t xml:space="preserve"> .</w:t>
      </w:r>
    </w:p>
    <w:p w14:paraId="3C39AF5C" w14:textId="77777777" w:rsidR="00BA77C3" w:rsidRDefault="00BA77C3" w:rsidP="008155B9">
      <w:pPr>
        <w:ind w:left="720" w:hanging="270"/>
      </w:pPr>
    </w:p>
    <w:p w14:paraId="0C092EB2" w14:textId="77777777" w:rsidR="003D5AFE" w:rsidRPr="008155B9" w:rsidRDefault="003D5AFE" w:rsidP="008155B9">
      <w:pPr>
        <w:ind w:left="720" w:hanging="270"/>
        <w:rPr>
          <w:b/>
        </w:rPr>
      </w:pPr>
      <w:r w:rsidRPr="008155B9">
        <w:rPr>
          <w:b/>
        </w:rPr>
        <w:t>6.</w:t>
      </w:r>
      <w:r w:rsidRPr="008155B9">
        <w:rPr>
          <w:b/>
        </w:rPr>
        <w:tab/>
        <w:t>O que é Look&amp;Feel?</w:t>
      </w:r>
    </w:p>
    <w:p w14:paraId="57512713" w14:textId="4AA5E336" w:rsidR="00513BAD" w:rsidRDefault="009C6CD9" w:rsidP="008155B9">
      <w:pPr>
        <w:ind w:left="900"/>
      </w:pPr>
      <w:ins w:id="68" w:author="Oliveira, Sizue" w:date="2016-10-14T17:30:00Z">
        <w:r>
          <w:t xml:space="preserve">Resposta: </w:t>
        </w:r>
      </w:ins>
      <w:r w:rsidR="00BA77C3" w:rsidRPr="007F09FD">
        <w:t>O Swing possui alguns temas disponíveis para a nossa aplicação. Estes temas são chamados de Look &amp; Feel</w:t>
      </w:r>
      <w:r w:rsidR="00BA77C3">
        <w:t>.</w:t>
      </w:r>
    </w:p>
    <w:p w14:paraId="5F54D785" w14:textId="77777777" w:rsidR="00513BAD" w:rsidRDefault="004A2467" w:rsidP="00513BAD">
      <w:pPr>
        <w:pStyle w:val="Ttulo3"/>
      </w:pPr>
      <w:commentRangeStart w:id="69"/>
      <w:r>
        <w:t>3.6</w:t>
      </w:r>
      <w:r w:rsidR="00513BAD">
        <w:t xml:space="preserve"> – TDP</w:t>
      </w:r>
      <w:commentRangeEnd w:id="69"/>
      <w:r w:rsidR="00CE23A6">
        <w:rPr>
          <w:rStyle w:val="Refdecomentrio"/>
          <w:b w:val="0"/>
          <w:bCs w:val="0"/>
          <w:color w:val="auto"/>
        </w:rPr>
        <w:commentReference w:id="69"/>
      </w:r>
    </w:p>
    <w:p w14:paraId="54DCFE6E" w14:textId="77777777" w:rsidR="00B360BD" w:rsidRDefault="00B360BD" w:rsidP="00B360BD">
      <w:r>
        <w:t>Esta é a atividade final onde colocará à prova todo conhecimento adquirido no curso.</w:t>
      </w:r>
    </w:p>
    <w:p w14:paraId="3D199821" w14:textId="77777777" w:rsidR="00B360BD" w:rsidRDefault="00B360BD" w:rsidP="00B360BD"/>
    <w:p w14:paraId="19EDFF7C" w14:textId="77777777" w:rsidR="00B360BD" w:rsidRDefault="004A2467" w:rsidP="00B360BD">
      <w:pPr>
        <w:pStyle w:val="Ttulo4"/>
      </w:pPr>
      <w:r>
        <w:t>3.6.1</w:t>
      </w:r>
      <w:r w:rsidR="0022339A">
        <w:t xml:space="preserve"> - </w:t>
      </w:r>
      <w:r w:rsidR="00B360BD">
        <w:t>Controllers</w:t>
      </w:r>
    </w:p>
    <w:p w14:paraId="5A6EF530" w14:textId="77777777" w:rsidR="00B360BD" w:rsidRDefault="00B360BD" w:rsidP="00B360BD">
      <w:r>
        <w:t xml:space="preserve">Após ter feitos as Views, você precisa dar vida a elas, interligando-as com os Models, e persistindo os dados salvos. </w:t>
      </w:r>
    </w:p>
    <w:p w14:paraId="6DC114AB" w14:textId="77777777" w:rsidR="00B360BD" w:rsidRDefault="00B360BD" w:rsidP="00B360BD">
      <w:r>
        <w:t>Primeiro você deverá interligar as Views com os Models através dos Controllers. Muito similar ao aprendido em aula.</w:t>
      </w:r>
    </w:p>
    <w:p w14:paraId="2342C2FB" w14:textId="77777777" w:rsidR="00B360BD" w:rsidRDefault="00B360BD" w:rsidP="00B360BD"/>
    <w:p w14:paraId="533EEF86" w14:textId="77777777" w:rsidR="00B360BD" w:rsidRDefault="00B01C4B" w:rsidP="00B360BD">
      <w:pPr>
        <w:rPr>
          <w:rFonts w:eastAsia="Times New Roman"/>
          <w:b/>
          <w:bCs/>
          <w:i/>
          <w:iCs/>
          <w:color w:val="4FA1DB"/>
          <w:szCs w:val="22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2E2D9349">
          <v:rect id="_x0000_i1027" style="width:0;height:1.5pt" o:hralign="center" o:hrstd="t" o:hr="t" fillcolor="#aaa" stroked="f"/>
        </w:pict>
      </w:r>
    </w:p>
    <w:p w14:paraId="3077C770" w14:textId="77777777" w:rsidR="00B360BD" w:rsidRDefault="00B360BD" w:rsidP="00B360BD">
      <w:pPr>
        <w:pStyle w:val="Ttulo4"/>
        <w:ind w:left="567" w:right="560"/>
      </w:pPr>
      <w:r>
        <w:t>Tarefa</w:t>
      </w:r>
    </w:p>
    <w:p w14:paraId="7E2AF2C5" w14:textId="77777777" w:rsidR="000E06D0" w:rsidRDefault="000E06D0">
      <w:pPr>
        <w:ind w:left="567" w:right="560"/>
      </w:pPr>
      <w:r>
        <w:t>Chegamos a última etapa!</w:t>
      </w:r>
    </w:p>
    <w:p w14:paraId="50B05CA9" w14:textId="77777777" w:rsidR="000E06D0" w:rsidRDefault="000E06D0">
      <w:pPr>
        <w:ind w:left="567" w:right="560"/>
      </w:pPr>
      <w:r>
        <w:t>Como se sente? Realizado com certeza, veja onde chegou!</w:t>
      </w:r>
    </w:p>
    <w:p w14:paraId="18DFAB38" w14:textId="77777777" w:rsidR="00B360BD" w:rsidRDefault="000E06D0">
      <w:pPr>
        <w:ind w:left="567" w:right="560"/>
      </w:pPr>
      <w:r>
        <w:t>Para finalizarmos o projeto, nessa etapa final você deverá f</w:t>
      </w:r>
      <w:r w:rsidR="00B360BD">
        <w:t>inaliz</w:t>
      </w:r>
      <w:r>
        <w:t>ar</w:t>
      </w:r>
      <w:r w:rsidR="00B360BD">
        <w:t xml:space="preserve"> as funcionalidades de cadastrar, editar, visualizar e deletar</w:t>
      </w:r>
      <w:r>
        <w:t>, para isso u</w:t>
      </w:r>
      <w:r w:rsidR="00B360BD">
        <w:t>tilize Controllers para realizar a interação entre View e Models</w:t>
      </w:r>
    </w:p>
    <w:p w14:paraId="57B8456E" w14:textId="77777777" w:rsidR="005A48A6" w:rsidRDefault="005A48A6" w:rsidP="008155B9"/>
    <w:p w14:paraId="534C6EBE" w14:textId="77777777" w:rsidR="005A48A6" w:rsidRDefault="005A48A6" w:rsidP="005A48A6">
      <w:pPr>
        <w:pStyle w:val="Ttulo4"/>
        <w:ind w:left="567"/>
      </w:pPr>
      <w:r>
        <w:t>Fim</w:t>
      </w:r>
    </w:p>
    <w:p w14:paraId="36414A70" w14:textId="77777777" w:rsidR="000E06D0" w:rsidRDefault="005A48A6" w:rsidP="005A48A6">
      <w:pPr>
        <w:ind w:left="567"/>
      </w:pPr>
      <w:r>
        <w:t xml:space="preserve">E após tudo isso como está o seu projeto?! </w:t>
      </w:r>
    </w:p>
    <w:p w14:paraId="01D1753F" w14:textId="77777777" w:rsidR="005A48A6" w:rsidRDefault="000E06D0" w:rsidP="005A48A6">
      <w:pPr>
        <w:ind w:left="567"/>
      </w:pPr>
      <w:r>
        <w:t xml:space="preserve">Agora chegou o grande momento de apresentar </w:t>
      </w:r>
      <w:r w:rsidR="005A48A6">
        <w:t>a sua turma e ao seu educador! Parabéns! Você está craque em Java!!</w:t>
      </w:r>
    </w:p>
    <w:p w14:paraId="5B8B9B19" w14:textId="77777777" w:rsidR="004E1568" w:rsidRDefault="00B01C4B" w:rsidP="00680BFE">
      <w:pPr>
        <w:rPr>
          <w:rFonts w:eastAsia="Times New Roman"/>
          <w:b/>
          <w:bCs/>
          <w:i/>
          <w:iCs/>
          <w:color w:val="4FA1DB"/>
          <w:szCs w:val="22"/>
        </w:rPr>
      </w:pPr>
      <w:r>
        <w:rPr>
          <w:rFonts w:eastAsia="Times New Roman"/>
          <w:b/>
          <w:bCs/>
          <w:i/>
          <w:iCs/>
          <w:color w:val="4FA1DB"/>
          <w:szCs w:val="22"/>
        </w:rPr>
        <w:pict w14:anchorId="25781423">
          <v:rect id="_x0000_i1028" style="width:0;height:1.5pt" o:hralign="center" o:hrstd="t" o:hr="t" fillcolor="#aaa" stroked="f"/>
        </w:pict>
      </w:r>
    </w:p>
    <w:p w14:paraId="15C9E42E" w14:textId="77777777" w:rsidR="00513BAD" w:rsidRDefault="00513BAD" w:rsidP="00680BFE"/>
    <w:p w14:paraId="7D4377DF" w14:textId="77777777" w:rsidR="004E1568" w:rsidRPr="00512218" w:rsidRDefault="004E1568" w:rsidP="004E1568">
      <w:pPr>
        <w:pStyle w:val="Ttulo3"/>
      </w:pPr>
      <w:r>
        <w:t>SUGESTÃO:</w:t>
      </w:r>
    </w:p>
    <w:p w14:paraId="205AAAF0" w14:textId="77777777" w:rsidR="00970166" w:rsidRPr="00512218" w:rsidRDefault="00970166" w:rsidP="00970166">
      <w:pPr>
        <w:pStyle w:val="Ttulo1"/>
      </w:pPr>
      <w:bookmarkStart w:id="70" w:name="h.b12ez1gfjpdi" w:colFirst="0" w:colLast="0"/>
      <w:bookmarkEnd w:id="70"/>
      <w:r w:rsidRPr="00512218">
        <w:t>TDP Unidade 5</w:t>
      </w:r>
    </w:p>
    <w:p w14:paraId="515C75A7" w14:textId="77777777" w:rsidR="00970166" w:rsidRPr="004D0287" w:rsidRDefault="00970166" w:rsidP="00970166">
      <w:r w:rsidRPr="004D0287">
        <w:t>Estamos na etapa final. Este trabalho prático é um pouco maior do que os exemplos dados em aula, então é importantíssimo que façamos o máximo de proveito de Orientação a Objetos que aprendemos em aula. Será fácil se perder em meio a tantas telas, mas com bom uso de OO, isto não será problema.</w:t>
      </w:r>
    </w:p>
    <w:p w14:paraId="631A77E9" w14:textId="77777777" w:rsidR="00970166" w:rsidRPr="004D0287" w:rsidRDefault="00970166" w:rsidP="00970166">
      <w:r w:rsidRPr="004D0287">
        <w:t>Até então fizemos interpretamos o problema, modelamos um diagrama de classe e implementamos nossas classes Model.</w:t>
      </w:r>
    </w:p>
    <w:p w14:paraId="0977033C" w14:textId="77777777" w:rsidR="00970166" w:rsidRPr="004D0287" w:rsidRDefault="00970166" w:rsidP="00970166">
      <w:r w:rsidRPr="004D0287">
        <w:t>Nossa camada Model não está totalmente pronta, na verdade só estará pronta no final do projeto, pois somos livres para adaptá-la da melhor maneira conforme o programa aumenta, veremos isto no decorrer do projeto.</w:t>
      </w:r>
    </w:p>
    <w:p w14:paraId="35C3C341" w14:textId="77777777" w:rsidR="00970166" w:rsidRDefault="00970166" w:rsidP="00970166">
      <w:r w:rsidRPr="004D0287">
        <w:t>Vamos implementar de uma ordem diferente dos exemplos dados em aula. Vamos utilizar o método de desenvolvimento incremental.</w:t>
      </w:r>
    </w:p>
    <w:p w14:paraId="32265FC4" w14:textId="77777777" w:rsidR="00970166" w:rsidRDefault="00970166" w:rsidP="00970166"/>
    <w:p w14:paraId="0534C32A" w14:textId="77777777" w:rsidR="00970166" w:rsidRPr="004D0287" w:rsidRDefault="00970166" w:rsidP="00970166">
      <w:pPr>
        <w:pStyle w:val="Ttulo2"/>
      </w:pPr>
      <w:bookmarkStart w:id="71" w:name="h.ffgcreq4br5b" w:colFirst="0" w:colLast="0"/>
      <w:bookmarkEnd w:id="71"/>
      <w:r w:rsidRPr="004D0287">
        <w:t>Desenvolvimento Incremental</w:t>
      </w:r>
    </w:p>
    <w:p w14:paraId="542FD762" w14:textId="77777777" w:rsidR="00970166" w:rsidRPr="004D0287" w:rsidRDefault="00970166" w:rsidP="00970166">
      <w:r w:rsidRPr="004D0287">
        <w:lastRenderedPageBreak/>
        <w:t xml:space="preserve">Desenvolvimento Incremental é uma estratégia de planejamento estagiado em que várias partes do sistema são desenvolvidas em paralelo, e integradas quando completas. Neste caso não serão desenvolvidas em paralelo, mas estas partes do sistema serão desenvolvidas de forma que se tornem funcionais sem o projeto como um todo. Por exemplo, primeiro vamos criar a funcionalidade de cadastrar um filme. Primeiro criaríamos os models (mas já estão criados), depois devemos criar as Views respectivas desta funcionalidade, e por fim os controllers, com o intuito de gerar uma parte do sistema funcional. </w:t>
      </w:r>
    </w:p>
    <w:p w14:paraId="4A669C20" w14:textId="77777777" w:rsidR="00970166" w:rsidRDefault="00970166" w:rsidP="00970166">
      <w:r w:rsidRPr="004D0287">
        <w:t>É claro que cada funcionalidade gera uma dependência até o projeto esteja finalizado, por exemplo, para cadastrar filmes precisamos adicionar atores, equipe e produtoras, que por sua vez precisam das respectivas funcionalidades de cadastro. Então a ordem da implementação das funcionalidades será conforme suas dependências. Você irá entender. Agora mãos na massa; vamos criar nossa tela de cadastro de filmes.</w:t>
      </w:r>
    </w:p>
    <w:p w14:paraId="5D804314" w14:textId="77777777" w:rsidR="00970166" w:rsidRPr="004D0287" w:rsidRDefault="00970166" w:rsidP="00970166"/>
    <w:p w14:paraId="1C9A2CBC" w14:textId="77777777" w:rsidR="00970166" w:rsidRPr="004D0287" w:rsidRDefault="00970166" w:rsidP="00970166">
      <w:pPr>
        <w:pStyle w:val="Ttulo2"/>
      </w:pPr>
      <w:bookmarkStart w:id="72" w:name="h.vtyicnj5atng" w:colFirst="0" w:colLast="0"/>
      <w:bookmarkEnd w:id="72"/>
      <w:r w:rsidRPr="004D0287">
        <w:t>1 - Cadastro de filmes</w:t>
      </w:r>
    </w:p>
    <w:p w14:paraId="61B2F34C" w14:textId="77777777" w:rsidR="00970166" w:rsidRDefault="00970166" w:rsidP="00970166">
      <w:r w:rsidRPr="004D0287">
        <w:t>Está é uma das telas principais do nosso app, e com ela existe muitas dependências. Como já criamos todos os Models, vamos criar nossas Views, e alterar os models conforme for necessário.</w:t>
      </w:r>
    </w:p>
    <w:p w14:paraId="292CA3FF" w14:textId="77777777" w:rsidR="00970166" w:rsidRPr="004D0287" w:rsidRDefault="00970166" w:rsidP="00970166"/>
    <w:p w14:paraId="309C2B01" w14:textId="77777777" w:rsidR="00970166" w:rsidRPr="00065E72" w:rsidRDefault="00970166" w:rsidP="00970166">
      <w:pPr>
        <w:pStyle w:val="Ttulo3"/>
      </w:pPr>
      <w:bookmarkStart w:id="73" w:name="h.6wofbkamseig" w:colFirst="0" w:colLast="0"/>
      <w:bookmarkEnd w:id="73"/>
      <w:r w:rsidRPr="004D0287">
        <w:t>1.1 - Criando a View</w:t>
      </w:r>
    </w:p>
    <w:p w14:paraId="722A9622" w14:textId="77777777" w:rsidR="00970166" w:rsidRDefault="00970166" w:rsidP="00970166">
      <w:r w:rsidRPr="004D0287">
        <w:t>Antes de criar a View vamos relembrar o protótipo correspondente à esta tela.</w:t>
      </w:r>
    </w:p>
    <w:p w14:paraId="66CE8F35" w14:textId="77777777" w:rsidR="00970166" w:rsidRDefault="00CE23A6" w:rsidP="00970166">
      <w:pPr>
        <w:keepNext/>
        <w:jc w:val="center"/>
      </w:pPr>
      <w:r>
        <w:lastRenderedPageBreak/>
        <w:pict w14:anchorId="0AA95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4.75pt;height:651pt">
            <v:imagedata r:id="rId11" o:title="Cadastrar e Editar Filmes"/>
          </v:shape>
        </w:pict>
      </w:r>
    </w:p>
    <w:p w14:paraId="1D58E402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</w:t>
        </w:r>
      </w:fldSimple>
      <w:r>
        <w:t xml:space="preserve"> – Cadastrar e Editar filmes</w:t>
      </w:r>
    </w:p>
    <w:p w14:paraId="762FEEF3" w14:textId="77777777" w:rsidR="00970166" w:rsidRDefault="00970166" w:rsidP="00970166"/>
    <w:p w14:paraId="27EED265" w14:textId="77777777" w:rsidR="00970166" w:rsidRDefault="00970166" w:rsidP="00970166">
      <w:r w:rsidRPr="00065E72">
        <w:lastRenderedPageBreak/>
        <w:t>Crie então um </w:t>
      </w:r>
      <w:r w:rsidRPr="00065E72">
        <w:rPr>
          <w:rFonts w:ascii="Courier New" w:hAnsi="Courier New" w:cs="Courier New"/>
        </w:rPr>
        <w:t>JDialog </w:t>
      </w:r>
      <w:r w:rsidRPr="00065E72">
        <w:t>com o nome </w:t>
      </w:r>
      <w:r w:rsidRPr="00065E72">
        <w:rPr>
          <w:rFonts w:ascii="Courier New" w:hAnsi="Courier New" w:cs="Courier New"/>
        </w:rPr>
        <w:t>AddOrEditMovieView</w:t>
      </w:r>
      <w:r>
        <w:t xml:space="preserve"> e altere a propriedade </w:t>
      </w:r>
      <w:r w:rsidRPr="00065E72">
        <w:rPr>
          <w:rFonts w:ascii="Courier New" w:hAnsi="Courier New" w:cs="Courier New"/>
        </w:rPr>
        <w:t>title</w:t>
      </w:r>
      <w:r>
        <w:t xml:space="preserve"> para “Adicionar Filmes”. </w:t>
      </w:r>
      <w:r w:rsidRPr="004D0287">
        <w:t xml:space="preserve">Os nomes das variáveis foram escolhidos para facilitar a identificação do tipo dos componentes, por exemplo: </w:t>
      </w:r>
      <w:r w:rsidRPr="00065E72">
        <w:rPr>
          <w:rFonts w:ascii="Courier New" w:hAnsi="Courier New" w:cs="Courier New"/>
        </w:rPr>
        <w:t>JLabels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Label</w:t>
      </w:r>
      <w:r w:rsidRPr="004D0287">
        <w:t xml:space="preserve">, </w:t>
      </w:r>
      <w:r w:rsidRPr="00065E72">
        <w:rPr>
          <w:rFonts w:ascii="Courier New" w:hAnsi="Courier New" w:cs="Courier New"/>
        </w:rPr>
        <w:t>JButtons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Button</w:t>
      </w:r>
      <w:r w:rsidRPr="004D0287">
        <w:t xml:space="preserve">, o </w:t>
      </w:r>
      <w:r w:rsidRPr="00065E72">
        <w:rPr>
          <w:rFonts w:ascii="Courier New" w:hAnsi="Courier New" w:cs="Courier New"/>
        </w:rPr>
        <w:t>JTextArea</w:t>
      </w:r>
      <w:r w:rsidRPr="004D0287">
        <w:t xml:space="preserve"> contém o sufixo </w:t>
      </w:r>
      <w:r w:rsidRPr="00065E72">
        <w:rPr>
          <w:rFonts w:ascii="Courier New" w:hAnsi="Courier New" w:cs="Courier New"/>
        </w:rPr>
        <w:t>TextArea</w:t>
      </w:r>
      <w:r>
        <w:t>.</w:t>
      </w:r>
    </w:p>
    <w:p w14:paraId="100A38BF" w14:textId="77777777" w:rsidR="00970166" w:rsidRDefault="00970166" w:rsidP="00970166">
      <w:r w:rsidRPr="004D0287">
        <w:t xml:space="preserve">Aqui o procedimento é o mesmo ensinado em aula. Insira os componentes, ajuste o tamanho do </w:t>
      </w:r>
      <w:r w:rsidRPr="00065E72">
        <w:rPr>
          <w:rFonts w:ascii="Courier New" w:hAnsi="Courier New" w:cs="Courier New"/>
        </w:rPr>
        <w:t>JDialog</w:t>
      </w:r>
      <w:r w:rsidRPr="004D0287">
        <w:t xml:space="preserve"> e nomeie as variáveis conforme a figura abaixo:</w:t>
      </w:r>
    </w:p>
    <w:p w14:paraId="732FB8DF" w14:textId="77777777" w:rsidR="00970166" w:rsidRDefault="00CE23A6" w:rsidP="00970166">
      <w:pPr>
        <w:keepNext/>
        <w:jc w:val="center"/>
      </w:pPr>
      <w:r>
        <w:rPr>
          <w:noProof/>
        </w:rPr>
        <w:pict w14:anchorId="1E02E8C1">
          <v:shape id="Imagem 1" o:spid="_x0000_i1030" type="#_x0000_t75" style="width:321.75pt;height:369.75pt;visibility:visible">
            <v:imagedata r:id="rId12" o:title=""/>
          </v:shape>
        </w:pict>
      </w:r>
    </w:p>
    <w:p w14:paraId="08D439C7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</w:t>
        </w:r>
      </w:fldSimple>
      <w:r>
        <w:t xml:space="preserve"> - </w:t>
      </w:r>
      <w:r w:rsidRPr="00726157">
        <w:t>Adicionar Filme</w:t>
      </w:r>
    </w:p>
    <w:p w14:paraId="50B93706" w14:textId="77777777" w:rsidR="00970166" w:rsidRPr="004D0287" w:rsidRDefault="00970166" w:rsidP="00970166">
      <w:pPr>
        <w:keepNext/>
        <w:jc w:val="center"/>
      </w:pPr>
    </w:p>
    <w:p w14:paraId="6C80AFB4" w14:textId="77777777" w:rsidR="00970166" w:rsidRDefault="00970166" w:rsidP="00970166">
      <w:r w:rsidRPr="004D0287">
        <w:t>Lembre-se que o aluno poderá criar seu próprio estilo de tela, mas deverá respeitar a estrutura proposta no protótipo. Seguindo este exemplo, sua tela ficará parecida com esta:</w:t>
      </w:r>
    </w:p>
    <w:p w14:paraId="1FE17405" w14:textId="77777777" w:rsidR="00970166" w:rsidRDefault="00CE23A6" w:rsidP="00970166">
      <w:pPr>
        <w:keepNext/>
        <w:jc w:val="center"/>
      </w:pPr>
      <w:r>
        <w:rPr>
          <w:noProof/>
        </w:rPr>
        <w:lastRenderedPageBreak/>
        <w:pict w14:anchorId="70A7E351">
          <v:shape id="Imagem 3" o:spid="_x0000_i1031" type="#_x0000_t75" style="width:345pt;height:397.5pt;visibility:visible">
            <v:imagedata r:id="rId13" o:title=""/>
          </v:shape>
        </w:pict>
      </w:r>
    </w:p>
    <w:p w14:paraId="272C9F63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3</w:t>
        </w:r>
      </w:fldSimple>
      <w:r>
        <w:t xml:space="preserve"> - </w:t>
      </w:r>
      <w:r w:rsidRPr="0008581A">
        <w:t>Adicionar Filme</w:t>
      </w:r>
    </w:p>
    <w:p w14:paraId="75EB5BF3" w14:textId="77777777" w:rsidR="00970166" w:rsidRPr="004D0287" w:rsidRDefault="00970166" w:rsidP="00970166">
      <w:pPr>
        <w:pStyle w:val="Ttulo3"/>
      </w:pPr>
      <w:bookmarkStart w:id="74" w:name="h.41x2xa55mvt4" w:colFirst="0" w:colLast="0"/>
      <w:bookmarkEnd w:id="74"/>
      <w:r w:rsidRPr="004D0287">
        <w:t>1.2 - Criando os Controllers</w:t>
      </w:r>
    </w:p>
    <w:p w14:paraId="613361F3" w14:textId="77777777" w:rsidR="00970166" w:rsidRDefault="00970166" w:rsidP="00970166">
      <w:r w:rsidRPr="004D0287">
        <w:t>Seguindo o exemplo dado em aula, precisamos criar uma classe que gerencie os filmes, com ações de cadastrar, editar e deletar.</w:t>
      </w:r>
    </w:p>
    <w:p w14:paraId="0B419E0B" w14:textId="77777777" w:rsidR="00970166" w:rsidRDefault="00970166" w:rsidP="00970166">
      <w:pPr>
        <w:pStyle w:val="Ttulo4"/>
      </w:pPr>
      <w:r>
        <w:t>1.2.1 - Crie uma implementação genérica de AbstractTableModel</w:t>
      </w:r>
    </w:p>
    <w:p w14:paraId="6F58BBA6" w14:textId="77777777" w:rsidR="00970166" w:rsidRDefault="00970166" w:rsidP="00970166">
      <w:r>
        <w:t xml:space="preserve">Na fase de models criamos a interface </w:t>
      </w:r>
      <w:r w:rsidRPr="004927B7">
        <w:rPr>
          <w:rFonts w:ascii="Courier New" w:hAnsi="Courier New" w:cs="Courier New"/>
        </w:rPr>
        <w:t>TableModel</w:t>
      </w:r>
      <w:r>
        <w:t xml:space="preserve"> que terá a utilidade de prover os dados que irão na primeira e segunda coluna das tabelas. Haverá muitas tabelas, e não precisamos de implementar o método </w:t>
      </w:r>
      <w:r w:rsidRPr="004927B7">
        <w:rPr>
          <w:rFonts w:ascii="Courier New" w:hAnsi="Courier New" w:cs="Courier New"/>
        </w:rPr>
        <w:t>AbstractTableModel</w:t>
      </w:r>
      <w:r>
        <w:t xml:space="preserve"> para cada tabela que desejamos utilizar. Já que padronizamos que todas as tabelas terão uma ou duas colunas, basta utilizar o poder da OO e generalizar uma classe que implemente esta interface (</w:t>
      </w:r>
      <w:r w:rsidRPr="004927B7">
        <w:rPr>
          <w:rFonts w:ascii="Courier New" w:hAnsi="Courier New" w:cs="Courier New"/>
        </w:rPr>
        <w:t>AbstractTableModel</w:t>
      </w:r>
      <w:r>
        <w:t>) para todas as outras tabelas. Vamos lá:</w:t>
      </w:r>
    </w:p>
    <w:p w14:paraId="3A23BD3A" w14:textId="77777777" w:rsidR="00970166" w:rsidRDefault="00970166" w:rsidP="00970166"/>
    <w:p w14:paraId="081F1F88" w14:textId="77777777" w:rsidR="00970166" w:rsidRDefault="00970166" w:rsidP="00970166">
      <w:r w:rsidRPr="00622EF0">
        <w:rPr>
          <w:b/>
        </w:rPr>
        <w:t>1</w:t>
      </w:r>
      <w:r>
        <w:rPr>
          <w:b/>
        </w:rPr>
        <w:t xml:space="preserve"> – </w:t>
      </w:r>
      <w:r>
        <w:t xml:space="preserve">Crie uma classe e nomeie-a </w:t>
      </w:r>
      <w:r w:rsidRPr="004927B7">
        <w:rPr>
          <w:rFonts w:ascii="Courier New" w:hAnsi="Courier New" w:cs="Courier New"/>
        </w:rPr>
        <w:t>TableModelImplementation</w:t>
      </w:r>
      <w:r>
        <w:t>.</w:t>
      </w:r>
    </w:p>
    <w:p w14:paraId="2D09667F" w14:textId="77777777" w:rsidR="00970166" w:rsidRDefault="00970166" w:rsidP="00970166">
      <w:r>
        <w:rPr>
          <w:b/>
        </w:rPr>
        <w:t xml:space="preserve">2 – </w:t>
      </w:r>
      <w:r>
        <w:t xml:space="preserve">Nesta classe, estenda a classe </w:t>
      </w:r>
      <w:r w:rsidRPr="004927B7">
        <w:rPr>
          <w:rFonts w:ascii="Courier New" w:hAnsi="Courier New" w:cs="Courier New"/>
        </w:rPr>
        <w:t>AbstractTableModel</w:t>
      </w:r>
      <w:r>
        <w:rPr>
          <w:rFonts w:ascii="Courier New" w:hAnsi="Courier New" w:cs="Courier New"/>
        </w:rPr>
        <w:t>.</w:t>
      </w:r>
    </w:p>
    <w:p w14:paraId="5CADD18E" w14:textId="77777777" w:rsidR="00970166" w:rsidRDefault="00970166" w:rsidP="00970166">
      <w:r w:rsidRPr="00622EF0">
        <w:rPr>
          <w:b/>
        </w:rPr>
        <w:t>3 –</w:t>
      </w:r>
      <w:r>
        <w:t xml:space="preserve"> Implemente todos os métodos abstratos, como visto em aula.</w:t>
      </w:r>
    </w:p>
    <w:p w14:paraId="134D1000" w14:textId="77777777" w:rsidR="00970166" w:rsidRDefault="00970166" w:rsidP="00970166">
      <w:r>
        <w:rPr>
          <w:b/>
        </w:rPr>
        <w:t xml:space="preserve">4 – </w:t>
      </w:r>
      <w:r>
        <w:t>Não inicialize o atributo cols</w:t>
      </w:r>
    </w:p>
    <w:p w14:paraId="0E6B9A8F" w14:textId="77777777" w:rsidR="00970166" w:rsidRDefault="00970166" w:rsidP="00970166">
      <w:r>
        <w:rPr>
          <w:b/>
        </w:rPr>
        <w:lastRenderedPageBreak/>
        <w:t xml:space="preserve">5 – </w:t>
      </w:r>
      <w:r>
        <w:t xml:space="preserve">Crie o método </w:t>
      </w:r>
      <w:r w:rsidRPr="004927B7">
        <w:rPr>
          <w:rFonts w:ascii="Courier New" w:hAnsi="Courier New" w:cs="Courier New"/>
        </w:rPr>
        <w:t>updateRows()</w:t>
      </w:r>
      <w:r>
        <w:t xml:space="preserve">, como criado em aula, mas deixe-o flexível para manipular linhas com uma e duas colunas. Veja como o método fica e repare nos métodos </w:t>
      </w:r>
      <w:r w:rsidRPr="00622EF0">
        <w:rPr>
          <w:rFonts w:ascii="Courier New" w:hAnsi="Courier New" w:cs="Courier New"/>
        </w:rPr>
        <w:t>getFirstColumn()</w:t>
      </w:r>
      <w:r>
        <w:t xml:space="preserve"> e </w:t>
      </w:r>
      <w:r w:rsidRPr="00622EF0">
        <w:rPr>
          <w:rFonts w:ascii="Courier New" w:hAnsi="Courier New" w:cs="Courier New"/>
        </w:rPr>
        <w:t>getSecondColumn():</w:t>
      </w:r>
    </w:p>
    <w:p w14:paraId="51150929" w14:textId="77777777" w:rsidR="00970166" w:rsidRDefault="00970166" w:rsidP="00970166"/>
    <w:p w14:paraId="2F0D3F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5C9B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" w:name="TableModelImplementation.java-46"/>
      <w:bookmarkEnd w:id="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rows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DC3D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" w:name="TableModelImplementation.java-47"/>
      <w:bookmarkEnd w:id="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D66C4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" w:name="TableModelImplementation.java-48"/>
      <w:bookmarkEnd w:id="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A7F2E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" w:name="TableModelImplementation.java-49"/>
      <w:bookmarkEnd w:id="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return;</w:t>
      </w:r>
    </w:p>
    <w:p w14:paraId="4C30A8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9" w:name="TableModelImplementation.java-50"/>
      <w:bookmarkEnd w:id="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1C5DDE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0" w:name="TableModelImplementation.java-51"/>
      <w:bookmarkEnd w:id="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EDDF9A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1" w:name="TableModelImplementation.java-52"/>
      <w:bookmarkEnd w:id="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4C01BC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2" w:name="TableModelImplementation.java-53"/>
      <w:bookmarkEnd w:id="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getSecondColumn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8F62E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3" w:name="TableModelImplementation.java-54"/>
      <w:bookmarkEnd w:id="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getFirstColumn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getSecondColumn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()});</w:t>
      </w:r>
    </w:p>
    <w:p w14:paraId="376A9CF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4" w:name="TableModelImplementation.java-55"/>
      <w:bookmarkEnd w:id="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10136C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85" w:name="TableModelImplementation.java-56"/>
      <w:bookmarkEnd w:id="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getFirstColumn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()});</w:t>
      </w:r>
    </w:p>
    <w:p w14:paraId="5426A471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6" w:name="TableModelImplementation.java-57"/>
      <w:bookmarkEnd w:id="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97F6714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7" w:name="TableModelImplementation.java-58"/>
      <w:bookmarkEnd w:id="87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57A256E9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8" w:name="TableModelImplementation.java-59"/>
      <w:bookmarkEnd w:id="88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9ED1106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89" w:name="TableModelImplementation.java-60"/>
      <w:bookmarkEnd w:id="89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6B2C7A1" w14:textId="77777777" w:rsidR="00970166" w:rsidRPr="00622EF0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90" w:name="TableModelImplementation.java-61"/>
      <w:bookmarkEnd w:id="90"/>
      <w:r w:rsidRPr="00622EF0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22EF0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3A14B05" w14:textId="77777777" w:rsidR="00970166" w:rsidRPr="00622EF0" w:rsidRDefault="00970166" w:rsidP="00970166"/>
    <w:p w14:paraId="0DC7EF5D" w14:textId="77777777" w:rsidR="00970166" w:rsidRDefault="00970166" w:rsidP="00970166">
      <w:r>
        <w:t xml:space="preserve">Aí está o motivo de criarmos a interface </w:t>
      </w:r>
      <w:r w:rsidRPr="004927B7">
        <w:rPr>
          <w:rFonts w:ascii="Courier New" w:hAnsi="Courier New" w:cs="Courier New"/>
        </w:rPr>
        <w:t>TableModel</w:t>
      </w:r>
      <w:r>
        <w:t>. Lembra que implementamos estes métodos (</w:t>
      </w:r>
      <w:r w:rsidRPr="00622EF0">
        <w:rPr>
          <w:rFonts w:ascii="Courier New" w:hAnsi="Courier New" w:cs="Courier New"/>
        </w:rPr>
        <w:t>getFirstColumn()</w:t>
      </w:r>
      <w:r>
        <w:t xml:space="preserve"> e </w:t>
      </w:r>
      <w:r w:rsidRPr="00622EF0">
        <w:rPr>
          <w:rFonts w:ascii="Courier New" w:hAnsi="Courier New" w:cs="Courier New"/>
        </w:rPr>
        <w:t>getSecondColumn()</w:t>
      </w:r>
      <w:r>
        <w:t>) em cada model? Isto significa que dependendo do tipo de dado que o array list é composto, exibirá um dado diferente. Estamos aos poucos mudando a estratégia vista em aula.</w:t>
      </w:r>
    </w:p>
    <w:p w14:paraId="4A366FAB" w14:textId="77777777" w:rsidR="00970166" w:rsidRDefault="00970166" w:rsidP="00970166"/>
    <w:p w14:paraId="2566C565" w14:textId="77777777" w:rsidR="00970166" w:rsidRPr="00622EF0" w:rsidRDefault="00970166" w:rsidP="00970166">
      <w:r>
        <w:t xml:space="preserve">Confira a classe completa no material de apoio desta unidade. </w:t>
      </w:r>
    </w:p>
    <w:p w14:paraId="72AF7819" w14:textId="77777777" w:rsidR="00970166" w:rsidRPr="004D0287" w:rsidRDefault="00970166" w:rsidP="00970166"/>
    <w:p w14:paraId="509F5111" w14:textId="77777777" w:rsidR="00970166" w:rsidRPr="004D0287" w:rsidRDefault="00970166" w:rsidP="00970166">
      <w:pPr>
        <w:pStyle w:val="Ttulo4"/>
      </w:pPr>
      <w:bookmarkStart w:id="91" w:name="h.g2b4nccath9f" w:colFirst="0" w:colLast="0"/>
      <w:bookmarkEnd w:id="91"/>
      <w:r>
        <w:t>1.2.2</w:t>
      </w:r>
      <w:r w:rsidRPr="004D0287">
        <w:t xml:space="preserve"> - Crie um gerenciador de listas genérico</w:t>
      </w:r>
    </w:p>
    <w:p w14:paraId="0AF5C7EE" w14:textId="77777777" w:rsidR="00970166" w:rsidRPr="004D0287" w:rsidRDefault="00970166" w:rsidP="00970166">
      <w:r w:rsidRPr="004D0287">
        <w:t xml:space="preserve">Neste projeto teremos diversas listas (filmes, atores, pessoas, países, gêneros, etc), então para que possamos economizar código e fazer o máximo de reuso. Lembra que implementamos a interface </w:t>
      </w:r>
      <w:r w:rsidRPr="00065E72">
        <w:rPr>
          <w:rFonts w:ascii="Courier New" w:hAnsi="Courier New" w:cs="Courier New"/>
          <w:sz w:val="24"/>
        </w:rPr>
        <w:t>TableModel</w:t>
      </w:r>
      <w:r w:rsidRPr="00065E72">
        <w:rPr>
          <w:sz w:val="24"/>
        </w:rPr>
        <w:t xml:space="preserve"> </w:t>
      </w:r>
      <w:r w:rsidRPr="004D0287">
        <w:t>nos Models? Pois é, ela foi criada pensando em exibir estes models na tabela.</w:t>
      </w:r>
    </w:p>
    <w:p w14:paraId="1203A545" w14:textId="77777777" w:rsidR="00970166" w:rsidRPr="004D0287" w:rsidRDefault="00970166" w:rsidP="00970166">
      <w:r w:rsidRPr="004D0287">
        <w:t>Agora você verá o quão a OO é poderosa. Siga os seguintes passos:</w:t>
      </w:r>
    </w:p>
    <w:p w14:paraId="30E7F733" w14:textId="77777777" w:rsidR="00970166" w:rsidRPr="004D0287" w:rsidRDefault="00970166" w:rsidP="00970166">
      <w:r w:rsidRPr="004D0287">
        <w:rPr>
          <w:b/>
        </w:rPr>
        <w:t>1 -</w:t>
      </w:r>
      <w:r w:rsidRPr="004D0287">
        <w:t xml:space="preserve"> Crie um pacote chamado Controllers. É nele que você salvará todos os controllers.</w:t>
      </w:r>
    </w:p>
    <w:p w14:paraId="4E031CAB" w14:textId="77777777" w:rsidR="00970166" w:rsidRPr="004D0287" w:rsidRDefault="00970166" w:rsidP="00970166">
      <w:r w:rsidRPr="004D0287">
        <w:rPr>
          <w:b/>
        </w:rPr>
        <w:t>2 -</w:t>
      </w:r>
      <w:r w:rsidRPr="004D0287">
        <w:t xml:space="preserve"> Crie uma classe chamada </w:t>
      </w:r>
      <w:r>
        <w:rPr>
          <w:rFonts w:ascii="Courier New" w:eastAsia="Verdana" w:hAnsi="Courier New" w:cs="Courier New"/>
          <w:sz w:val="24"/>
        </w:rPr>
        <w:t>GenericTableController</w:t>
      </w:r>
      <w:r w:rsidRPr="004D0287">
        <w:t xml:space="preserve">. Esta classe será muito parecida com a classe </w:t>
      </w:r>
      <w:r w:rsidRPr="00065E72">
        <w:rPr>
          <w:rFonts w:ascii="Courier New" w:eastAsia="Verdana" w:hAnsi="Courier New" w:cs="Courier New"/>
          <w:sz w:val="24"/>
        </w:rPr>
        <w:t>ContactsController</w:t>
      </w:r>
      <w:r>
        <w:rPr>
          <w:rFonts w:eastAsia="Verdana" w:cs="Verdana"/>
          <w:sz w:val="24"/>
        </w:rPr>
        <w:t xml:space="preserve"> </w:t>
      </w:r>
      <w:r w:rsidRPr="004D0287">
        <w:t>criada em aula.</w:t>
      </w:r>
    </w:p>
    <w:p w14:paraId="686FAE5A" w14:textId="77777777" w:rsidR="00970166" w:rsidRDefault="00970166" w:rsidP="00970166">
      <w:r w:rsidRPr="004D0287">
        <w:rPr>
          <w:b/>
        </w:rPr>
        <w:t>3 -</w:t>
      </w:r>
      <w:r w:rsidRPr="004D0287">
        <w:t xml:space="preserve"> Adicione o atributo </w:t>
      </w:r>
      <w:r w:rsidRPr="004D0287">
        <w:rPr>
          <w:rFonts w:eastAsia="Verdana" w:cs="Verdana"/>
          <w:sz w:val="24"/>
        </w:rPr>
        <w:t>list</w:t>
      </w:r>
      <w:r w:rsidRPr="004D0287">
        <w:t xml:space="preserve"> sendo um </w:t>
      </w:r>
      <w:r w:rsidRPr="00065E72">
        <w:rPr>
          <w:rFonts w:ascii="Courier New" w:hAnsi="Courier New" w:cs="Courier New"/>
          <w:sz w:val="24"/>
        </w:rPr>
        <w:t>ArrayList</w:t>
      </w:r>
      <w:r w:rsidRPr="004D0287">
        <w:t xml:space="preserve">. Este </w:t>
      </w:r>
      <w:r w:rsidRPr="00065E72">
        <w:rPr>
          <w:rFonts w:ascii="Courier New" w:hAnsi="Courier New" w:cs="Courier New"/>
          <w:sz w:val="24"/>
        </w:rPr>
        <w:t>ArrayList</w:t>
      </w:r>
      <w:r w:rsidRPr="00065E72">
        <w:rPr>
          <w:sz w:val="24"/>
        </w:rPr>
        <w:t xml:space="preserve"> </w:t>
      </w:r>
      <w:r w:rsidRPr="004D0287">
        <w:t xml:space="preserve">receberá objetos que conformam com a interface </w:t>
      </w:r>
      <w:r w:rsidRPr="00065E72">
        <w:rPr>
          <w:rFonts w:ascii="Courier New" w:eastAsia="Verdana" w:hAnsi="Courier New" w:cs="Courier New"/>
          <w:sz w:val="24"/>
        </w:rPr>
        <w:t>TableModel</w:t>
      </w:r>
      <w:r w:rsidRPr="004D0287">
        <w:t xml:space="preserve"> que criamos.</w:t>
      </w:r>
    </w:p>
    <w:p w14:paraId="1F80918F" w14:textId="77777777" w:rsidR="00970166" w:rsidRPr="004D0287" w:rsidRDefault="00970166" w:rsidP="00970166"/>
    <w:p w14:paraId="225CCC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D28C01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92" w:name="GenericTableController.java-16"/>
      <w:bookmarkEnd w:id="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F5EFF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93" w:name="GenericTableController.java-17"/>
      <w:bookmarkEnd w:id="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A8A874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F742EB8" w14:textId="77777777" w:rsidR="00970166" w:rsidRPr="00EC7E2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11BCB" w14:textId="77777777" w:rsidR="00970166" w:rsidRDefault="00970166" w:rsidP="00970166">
      <w:r w:rsidRPr="004D0287">
        <w:rPr>
          <w:b/>
        </w:rPr>
        <w:t>4 -</w:t>
      </w:r>
      <w:r w:rsidRPr="004D0287">
        <w:t xml:space="preserve"> Adicione um atributo para guardarmos nosso objeto selecionado. Ele também conformará a interface </w:t>
      </w:r>
      <w:r w:rsidRPr="00065E72">
        <w:rPr>
          <w:rFonts w:ascii="Courier New" w:eastAsia="Verdana" w:hAnsi="Courier New" w:cs="Courier New"/>
          <w:sz w:val="24"/>
        </w:rPr>
        <w:t>TableModel</w:t>
      </w:r>
      <w:r w:rsidRPr="004D0287">
        <w:t>.</w:t>
      </w:r>
    </w:p>
    <w:p w14:paraId="5203F125" w14:textId="77777777" w:rsidR="00970166" w:rsidRPr="004D0287" w:rsidRDefault="00970166" w:rsidP="00970166"/>
    <w:p w14:paraId="7C46ED5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protected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TableModel selectedObject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480BCE5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07F8A2A0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6883899F" w14:textId="77777777" w:rsidR="00970166" w:rsidRDefault="00970166" w:rsidP="00970166">
      <w:r>
        <w:t xml:space="preserve">Nosso Controller não poderá conter atributos e métodos estáticos, pois ele será utilizado para mais de uma tabela, isto é, precisaremos de instancias para cada tabela. Ao mesmo tempo que </w:t>
      </w:r>
      <w:r>
        <w:lastRenderedPageBreak/>
        <w:t xml:space="preserve">precisamos instanciar cada Controller, também precisamos manter os dados na lista, impedindo que estes sejam perdidos quando seu uso for suspenso. Então neste Controller teremos um atributo </w:t>
      </w:r>
      <w:r w:rsidRPr="004927B7">
        <w:rPr>
          <w:rFonts w:ascii="Courier New" w:hAnsi="Courier New" w:cs="Courier New"/>
        </w:rPr>
        <w:t>TableModelImplementation</w:t>
      </w:r>
      <w:r>
        <w:t xml:space="preserve">, para implicar que todas as tabelas que utilizarem (ou subclasses que estenderem) a classe </w:t>
      </w:r>
      <w:r w:rsidRPr="004927B7">
        <w:rPr>
          <w:rFonts w:ascii="Courier New" w:hAnsi="Courier New" w:cs="Courier New"/>
        </w:rPr>
        <w:t>GenericTableController</w:t>
      </w:r>
      <w:r>
        <w:t xml:space="preserve">, instancie um novo </w:t>
      </w:r>
      <w:r w:rsidRPr="004927B7">
        <w:rPr>
          <w:rFonts w:ascii="Courier New" w:hAnsi="Courier New" w:cs="Courier New"/>
        </w:rPr>
        <w:t>TableModelImplementation</w:t>
      </w:r>
      <w:r>
        <w:t xml:space="preserve"> (já que é esta classe que possui a lista onde os dados serão mantidos).</w:t>
      </w:r>
    </w:p>
    <w:p w14:paraId="19438D21" w14:textId="77777777" w:rsidR="00970166" w:rsidRDefault="00970166" w:rsidP="00970166"/>
    <w:p w14:paraId="4F89E1D6" w14:textId="77777777" w:rsidR="00970166" w:rsidRDefault="00970166" w:rsidP="00970166">
      <w:r w:rsidRPr="004D0287">
        <w:rPr>
          <w:b/>
        </w:rPr>
        <w:t xml:space="preserve">5 </w:t>
      </w:r>
      <w:r>
        <w:rPr>
          <w:b/>
        </w:rPr>
        <w:t xml:space="preserve">– </w:t>
      </w:r>
      <w:r>
        <w:t xml:space="preserve">Crie o atributo </w:t>
      </w:r>
      <w:r w:rsidRPr="004927B7">
        <w:rPr>
          <w:rFonts w:ascii="Courier New" w:hAnsi="Courier New" w:cs="Courier New"/>
        </w:rPr>
        <w:t>tableModel</w:t>
      </w:r>
      <w:r>
        <w:t xml:space="preserve"> do tipo </w:t>
      </w:r>
      <w:r w:rsidRPr="004927B7">
        <w:rPr>
          <w:rFonts w:ascii="Courier New" w:hAnsi="Courier New" w:cs="Courier New"/>
        </w:rPr>
        <w:t>TableModelImplementation</w:t>
      </w:r>
      <w:r>
        <w:t>:</w:t>
      </w:r>
    </w:p>
    <w:p w14:paraId="77A9A71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427BB0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1E2AA533" w14:textId="77777777" w:rsidR="00970166" w:rsidRPr="004927B7" w:rsidRDefault="00970166" w:rsidP="00970166">
      <w:pPr>
        <w:rPr>
          <w:lang w:val="en-US"/>
        </w:rPr>
      </w:pPr>
    </w:p>
    <w:p w14:paraId="65106A32" w14:textId="77777777" w:rsidR="00970166" w:rsidRPr="004927B7" w:rsidRDefault="00970166" w:rsidP="00970166">
      <w:pPr>
        <w:rPr>
          <w:lang w:val="en-US"/>
        </w:rPr>
      </w:pPr>
      <w:r w:rsidRPr="004927B7">
        <w:rPr>
          <w:b/>
          <w:lang w:val="en-US"/>
        </w:rPr>
        <w:t>6 -</w:t>
      </w:r>
      <w:r w:rsidRPr="004927B7">
        <w:rPr>
          <w:lang w:val="en-US"/>
        </w:rPr>
        <w:t xml:space="preserve"> Insira os métodos </w:t>
      </w:r>
      <w:r w:rsidRPr="004927B7">
        <w:rPr>
          <w:rFonts w:ascii="Courier New" w:hAnsi="Courier New" w:cs="Courier New"/>
          <w:lang w:val="en-US"/>
        </w:rPr>
        <w:t>getter</w:t>
      </w:r>
      <w:r w:rsidRPr="004927B7">
        <w:rPr>
          <w:lang w:val="en-US"/>
        </w:rPr>
        <w:t xml:space="preserve"> e </w:t>
      </w:r>
      <w:r w:rsidRPr="004927B7">
        <w:rPr>
          <w:rFonts w:ascii="Courier New" w:hAnsi="Courier New" w:cs="Courier New"/>
          <w:lang w:val="en-US"/>
        </w:rPr>
        <w:t>setter</w:t>
      </w:r>
      <w:r w:rsidRPr="004927B7">
        <w:rPr>
          <w:lang w:val="en-US"/>
        </w:rPr>
        <w:t xml:space="preserve"> para o atributo </w:t>
      </w:r>
      <w:r w:rsidRPr="004927B7">
        <w:rPr>
          <w:rFonts w:ascii="Courier New" w:eastAsia="Verdana" w:hAnsi="Courier New" w:cs="Courier New"/>
          <w:sz w:val="24"/>
          <w:lang w:val="en-US"/>
        </w:rPr>
        <w:t>selectedObject</w:t>
      </w:r>
      <w:r w:rsidRPr="004927B7">
        <w:rPr>
          <w:lang w:val="en-US"/>
        </w:rPr>
        <w:t>.</w:t>
      </w:r>
    </w:p>
    <w:p w14:paraId="41C6E3BE" w14:textId="77777777" w:rsidR="00970166" w:rsidRPr="004927B7" w:rsidRDefault="00970166" w:rsidP="00970166">
      <w:pPr>
        <w:rPr>
          <w:lang w:val="en-US"/>
        </w:rPr>
      </w:pPr>
    </w:p>
    <w:p w14:paraId="061BD9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5693A7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60F3FFFA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i/>
          <w:iCs/>
          <w:color w:val="999988"/>
          <w:sz w:val="18"/>
          <w:szCs w:val="18"/>
          <w:lang w:val="en-US"/>
        </w:rPr>
        <w:t>/</w:t>
      </w:r>
      <w:r w:rsidRPr="004927B7">
        <w:rPr>
          <w:rStyle w:val="cm"/>
          <w:rFonts w:ascii="Consolas" w:hAnsi="Consolas"/>
          <w:color w:val="999988"/>
          <w:sz w:val="18"/>
          <w:szCs w:val="18"/>
          <w:lang w:val="en-US"/>
        </w:rPr>
        <w:t>/ ...</w:t>
      </w:r>
    </w:p>
    <w:p w14:paraId="0BB00EA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C2E3D81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TableModel </w:t>
      </w:r>
      <w:r w:rsidRPr="00970166">
        <w:rPr>
          <w:rFonts w:ascii="Consolas" w:hAnsi="Consolas"/>
          <w:b/>
          <w:bCs/>
          <w:color w:val="990000"/>
          <w:sz w:val="18"/>
          <w:szCs w:val="18"/>
          <w:lang w:val="en-US"/>
        </w:rPr>
        <w:t>getSelectedObject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14FA8A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94" w:name="GenericTableController.java-73"/>
      <w:bookmarkEnd w:id="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A94CEF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95" w:name="GenericTableController.java-74"/>
      <w:bookmarkEnd w:id="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9D4F76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96" w:name="GenericTableController.java-75"/>
      <w:bookmarkEnd w:id="96"/>
    </w:p>
    <w:p w14:paraId="2A2324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97" w:name="GenericTableController.java-76"/>
      <w:bookmarkEnd w:id="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142AB8F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98" w:name="GenericTableController.java-77"/>
      <w:bookmarkEnd w:id="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this.</w:t>
      </w:r>
      <w:r w:rsidRPr="009B1653">
        <w:rPr>
          <w:rFonts w:ascii="Consolas" w:hAnsi="Consolas" w:cs="Courier New"/>
          <w:color w:val="008080"/>
          <w:sz w:val="18"/>
          <w:szCs w:val="18"/>
        </w:rPr>
        <w:t>selectedObject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9B1653">
        <w:rPr>
          <w:rFonts w:ascii="Consolas" w:hAnsi="Consolas" w:cs="Courier New"/>
          <w:color w:val="333333"/>
          <w:sz w:val="18"/>
          <w:szCs w:val="18"/>
        </w:rPr>
        <w:t xml:space="preserve"> selectedObject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15BC54F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99" w:name="GenericTableController.java-78"/>
      <w:bookmarkEnd w:id="99"/>
      <w:r w:rsidRPr="009B1653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B1653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51403D5" w14:textId="77777777" w:rsidR="00970166" w:rsidRPr="009B1653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1BE3F18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2B47D5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13A25AA" w14:textId="77777777" w:rsidR="00970166" w:rsidRDefault="00970166" w:rsidP="00970166">
      <w:r w:rsidRPr="004D0287">
        <w:t>Observe o comentário “</w:t>
      </w:r>
      <w:r w:rsidRPr="00065E72">
        <w:rPr>
          <w:rFonts w:ascii="Courier New" w:hAnsi="Courier New" w:cs="Courier New"/>
        </w:rPr>
        <w:t>…</w:t>
      </w:r>
      <w:r w:rsidRPr="004D0287">
        <w:t>” . Ele indica que existe código ali que omitimos. Vamos utilizar esta notação para omitir código e deixar o passo-a-passo mais limpo.</w:t>
      </w:r>
    </w:p>
    <w:p w14:paraId="1EC3AC2C" w14:textId="77777777" w:rsidR="00970166" w:rsidRPr="004927B7" w:rsidRDefault="00970166" w:rsidP="00970166">
      <w:pPr>
        <w:rPr>
          <w:lang w:val="en-US"/>
        </w:rPr>
      </w:pPr>
      <w:r w:rsidRPr="004927B7">
        <w:rPr>
          <w:b/>
          <w:lang w:val="en-US"/>
        </w:rPr>
        <w:t xml:space="preserve">7 – </w:t>
      </w:r>
      <w:r w:rsidRPr="004927B7">
        <w:rPr>
          <w:lang w:val="en-US"/>
        </w:rPr>
        <w:t xml:space="preserve">Implemente o método </w:t>
      </w:r>
      <w:r w:rsidRPr="004927B7">
        <w:rPr>
          <w:rFonts w:ascii="Courier New" w:hAnsi="Courier New" w:cs="Courier New"/>
          <w:lang w:val="en-US"/>
        </w:rPr>
        <w:t>updateRows()</w:t>
      </w:r>
      <w:r w:rsidRPr="004927B7">
        <w:rPr>
          <w:lang w:val="en-US"/>
        </w:rPr>
        <w:t>:</w:t>
      </w:r>
    </w:p>
    <w:p w14:paraId="53B0DD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</w:p>
    <w:p w14:paraId="432B05A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final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48478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0" w:name="GenericTableController.java-68"/>
      <w:bookmarkEnd w:id="1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490F1C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1" w:name="GenericTableController.java-69"/>
      <w:bookmarkEnd w:id="1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3BE1F26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02" w:name="GenericTableController.java-70"/>
      <w:bookmarkEnd w:id="1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FBDD8D6" w14:textId="77777777" w:rsidR="00970166" w:rsidRDefault="00970166" w:rsidP="00970166"/>
    <w:p w14:paraId="01345007" w14:textId="77777777" w:rsidR="00970166" w:rsidRPr="009B1653" w:rsidRDefault="00970166" w:rsidP="00970166">
      <w:r>
        <w:rPr>
          <w:b/>
        </w:rPr>
        <w:t xml:space="preserve"> </w:t>
      </w:r>
    </w:p>
    <w:p w14:paraId="4EEEDE8E" w14:textId="77777777" w:rsidR="00970166" w:rsidRPr="004927B7" w:rsidRDefault="00970166" w:rsidP="00970166">
      <w:pPr>
        <w:rPr>
          <w:lang w:val="en-US"/>
        </w:rPr>
      </w:pPr>
      <w:r>
        <w:rPr>
          <w:b/>
        </w:rPr>
        <w:t xml:space="preserve">8 </w:t>
      </w:r>
      <w:r w:rsidRPr="004D0287">
        <w:rPr>
          <w:b/>
        </w:rPr>
        <w:t>-</w:t>
      </w:r>
      <w:r w:rsidRPr="004D0287">
        <w:t xml:space="preserve"> Agora, como o exemplo dado em aula, teremos métodos de controle da lista: o save, delete e o update. </w:t>
      </w:r>
      <w:r w:rsidRPr="004927B7">
        <w:rPr>
          <w:lang w:val="en-US"/>
        </w:rPr>
        <w:t>Veja na listagem abaixo:</w:t>
      </w:r>
    </w:p>
    <w:p w14:paraId="3CDCC867" w14:textId="77777777" w:rsidR="00970166" w:rsidRPr="004927B7" w:rsidRDefault="00970166" w:rsidP="00970166">
      <w:pPr>
        <w:rPr>
          <w:lang w:val="en-US"/>
        </w:rPr>
      </w:pPr>
    </w:p>
    <w:p w14:paraId="7D00DC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506C7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1016A4B7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i/>
          <w:iCs/>
          <w:color w:val="999988"/>
          <w:sz w:val="18"/>
          <w:szCs w:val="18"/>
          <w:lang w:val="en-US"/>
        </w:rPr>
        <w:t>/</w:t>
      </w:r>
      <w:r w:rsidRPr="004927B7">
        <w:rPr>
          <w:rStyle w:val="cm"/>
          <w:rFonts w:ascii="Consolas" w:hAnsi="Consolas"/>
          <w:color w:val="999988"/>
          <w:sz w:val="18"/>
          <w:szCs w:val="18"/>
          <w:lang w:val="en-US"/>
        </w:rPr>
        <w:t>/ ...</w:t>
      </w:r>
    </w:p>
    <w:p w14:paraId="4FB9B86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2E3280C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990000"/>
          <w:sz w:val="18"/>
          <w:szCs w:val="18"/>
          <w:lang w:val="en-US"/>
        </w:rPr>
        <w:t>save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>TableModel newObject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7F8420C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3" w:name="GenericTableController.java-31"/>
      <w:bookmarkEnd w:id="103"/>
    </w:p>
    <w:p w14:paraId="0AEAA35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4" w:name="GenericTableController.java-32"/>
      <w:bookmarkEnd w:id="1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6896F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5" w:name="GenericTableController.java-33"/>
      <w:bookmarkEnd w:id="1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4189C6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6" w:name="GenericTableController.java-34"/>
      <w:bookmarkEnd w:id="1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D845E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7" w:name="GenericTableController.java-35"/>
      <w:bookmarkEnd w:id="1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1DB62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8" w:name="GenericTableController.java-36"/>
      <w:bookmarkEnd w:id="1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0E276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09" w:name="GenericTableController.java-37"/>
      <w:bookmarkEnd w:id="1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AFA0E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0" w:name="GenericTableController.java-38"/>
      <w:bookmarkEnd w:id="1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601EC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1" w:name="GenericTableController.java-39"/>
      <w:bookmarkEnd w:id="1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2E7DF6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2" w:name="GenericTableController.java-40"/>
      <w:bookmarkEnd w:id="1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472507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3" w:name="GenericTableController.java-41"/>
      <w:bookmarkEnd w:id="1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0854A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4" w:name="GenericTableController.java-42"/>
      <w:bookmarkEnd w:id="1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48450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5" w:name="GenericTableController.java-43"/>
      <w:bookmarkEnd w:id="1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313D43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6" w:name="GenericTableController.java-44"/>
      <w:bookmarkEnd w:id="1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indexOf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C23B3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7" w:name="GenericTableController.java-45"/>
      <w:bookmarkEnd w:id="1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4867A8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8" w:name="GenericTableController.java-46"/>
      <w:bookmarkEnd w:id="1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BC6235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19" w:name="GenericTableController.java-47"/>
      <w:bookmarkEnd w:id="1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B46A0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0" w:name="GenericTableController.java-48"/>
      <w:bookmarkEnd w:id="1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F88AE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1" w:name="GenericTableController.java-49"/>
      <w:bookmarkEnd w:id="1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99F7B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2" w:name="GenericTableController.java-50"/>
      <w:bookmarkEnd w:id="1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652B0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3" w:name="GenericTableController.java-51"/>
      <w:bookmarkEnd w:id="1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D4068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4" w:name="GenericTableController.java-52"/>
      <w:bookmarkEnd w:id="1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AFBD3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5" w:name="GenericTableController.java-53"/>
      <w:bookmarkEnd w:id="1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9FF89E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6" w:name="GenericTableController.java-54"/>
      <w:bookmarkEnd w:id="1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B59BDA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7" w:name="GenericTableController.java-55"/>
      <w:bookmarkEnd w:id="1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CE8B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8" w:name="GenericTableController.java-56"/>
      <w:bookmarkEnd w:id="1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C9F4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29" w:name="GenericTableController.java-57"/>
      <w:bookmarkEnd w:id="1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remove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0BAA3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0" w:name="GenericTableController.java-58"/>
      <w:bookmarkEnd w:id="1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331F25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1" w:name="GenericTableController.java-59"/>
      <w:bookmarkEnd w:id="1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CE56B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2" w:name="GenericTableController.java-60"/>
      <w:bookmarkEnd w:id="1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85191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33" w:name="GenericTableController.java-61"/>
      <w:bookmarkEnd w:id="1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C3D69BD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13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135" w:name="GenericTableController.java-62"/>
      <w:bookmarkEnd w:id="1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13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doAdditionalUpdated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137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();</w:t>
      </w:r>
    </w:p>
    <w:p w14:paraId="2B0E415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13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139" w:name="GenericTableController.java-63"/>
      <w:bookmarkEnd w:id="139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14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141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}</w:t>
      </w:r>
    </w:p>
    <w:p w14:paraId="5CEC891B" w14:textId="77777777" w:rsidR="00970166" w:rsidRPr="00CE23A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  <w:rPrChange w:id="142" w:author="Oliveira, Sizue" w:date="2016-10-14T14:27:00Z">
            <w:rPr>
              <w:rFonts w:ascii="Consolas" w:hAnsi="Consolas"/>
              <w:color w:val="333333"/>
              <w:sz w:val="18"/>
              <w:szCs w:val="18"/>
            </w:rPr>
          </w:rPrChange>
        </w:rPr>
      </w:pPr>
    </w:p>
    <w:p w14:paraId="7954B1FD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13D274E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6219A07E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0C2EF4B8" w14:textId="77777777" w:rsidR="00970166" w:rsidRPr="004D0287" w:rsidRDefault="00970166" w:rsidP="00970166">
      <w:r w:rsidRPr="004D0287">
        <w:rPr>
          <w:b/>
        </w:rPr>
        <w:t>Obs.:</w:t>
      </w:r>
      <w:r w:rsidRPr="004D0287">
        <w:t xml:space="preserve"> Repare que escondemos novamente o código antigo utilizando o comentário “</w:t>
      </w:r>
      <w:r w:rsidRPr="00065E72">
        <w:rPr>
          <w:rFonts w:ascii="Courier New" w:hAnsi="Courier New" w:cs="Courier New"/>
        </w:rPr>
        <w:t>…</w:t>
      </w:r>
      <w:r w:rsidRPr="004D0287">
        <w:t>”, apenas para manter o exemplo limpo.</w:t>
      </w:r>
    </w:p>
    <w:p w14:paraId="006EDC63" w14:textId="77777777" w:rsidR="00970166" w:rsidRDefault="00970166" w:rsidP="00970166">
      <w:r w:rsidRPr="004D0287">
        <w:t>O básico para nosso controller está pronto. Veja como ele deve estar neste ponto:</w:t>
      </w:r>
    </w:p>
    <w:p w14:paraId="38097584" w14:textId="77777777" w:rsidR="00970166" w:rsidRPr="004D0287" w:rsidRDefault="00970166" w:rsidP="00970166"/>
    <w:p w14:paraId="5DEE21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3" w:name="h.eny0txquh2v0" w:colFirst="0" w:colLast="0"/>
      <w:bookmarkEnd w:id="143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package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Controllers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38BA4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4" w:name="GenericTableController.java-7"/>
      <w:bookmarkEnd w:id="144"/>
    </w:p>
    <w:p w14:paraId="6F43EB3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5" w:name="GenericTableController.java-8"/>
      <w:bookmarkEnd w:id="145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Models.TableModel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BA3C7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6" w:name="GenericTableController.java-9"/>
      <w:bookmarkEnd w:id="146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java.util.ArrayList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52CDC9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7" w:name="GenericTableController.java-10"/>
      <w:bookmarkEnd w:id="147"/>
    </w:p>
    <w:p w14:paraId="5518A7C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48" w:name="GenericTableController.java-11"/>
      <w:bookmarkStart w:id="149" w:name="GenericTableController.java-15"/>
      <w:bookmarkEnd w:id="148"/>
      <w:bookmarkEnd w:id="149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DE8C22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56E061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EDC1E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0" w:name="GenericTableController.java-18"/>
      <w:bookmarkEnd w:id="1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5435AC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1" w:name="GenericTableController.java-19"/>
      <w:bookmarkEnd w:id="1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A1AA5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2" w:name="GenericTableController.java-20"/>
      <w:bookmarkEnd w:id="152"/>
    </w:p>
    <w:p w14:paraId="5B5B05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3" w:name="GenericTableController.java-21"/>
      <w:bookmarkEnd w:id="1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GenericTableController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DEDF78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4" w:name="GenericTableController.java-22"/>
      <w:bookmarkEnd w:id="1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3D3CF6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5" w:name="GenericTableController.java-23"/>
      <w:bookmarkEnd w:id="1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6B8BAB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6" w:name="GenericTableController.java-24"/>
      <w:bookmarkEnd w:id="1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7E02F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7" w:name="GenericTableController.java-25"/>
      <w:bookmarkEnd w:id="1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E7E1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8" w:name="GenericTableController.java-26"/>
      <w:bookmarkEnd w:id="1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741568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59" w:name="GenericTableController.java-27"/>
      <w:bookmarkEnd w:id="1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00A1A0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0" w:name="GenericTableController.java-28"/>
      <w:bookmarkEnd w:id="1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38BF4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1" w:name="GenericTableController.java-29"/>
      <w:bookmarkEnd w:id="161"/>
    </w:p>
    <w:p w14:paraId="3B2859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2" w:name="GenericTableController.java-30"/>
      <w:bookmarkEnd w:id="1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FDC6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43BDE8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782A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1A984EB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011880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newObject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B9CF0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EC71F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807F71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49F9AA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49FCDC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49D25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BC5FE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C5F2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5FCAE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indexOf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objectToBeEdited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9B28C1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41B58B2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CA90C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646F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41DF0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BA353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3CEF6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5D2C1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158E5A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A6F8C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47245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EDDE04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objectToBeDeleted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0F2E0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remove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09323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break;</w:t>
      </w:r>
    </w:p>
    <w:p w14:paraId="07B609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D9C9B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0E8B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5134D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081422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9D286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3" w:name="GenericTableController.java-64"/>
      <w:bookmarkEnd w:id="1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C70D5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4" w:name="GenericTableController.java-65"/>
      <w:bookmarkEnd w:id="1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doAdditionalUpdated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FBFCD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5" w:name="GenericTableController.java-66"/>
      <w:bookmarkEnd w:id="1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7C326C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6" w:name="GenericTableController.java-67"/>
      <w:bookmarkEnd w:id="1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final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575054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6558639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AF24A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C19B57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7" w:name="GenericTableController.java-71"/>
      <w:bookmarkEnd w:id="1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51530D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8" w:name="GenericTableController.java-72"/>
      <w:bookmarkEnd w:id="1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A3B3E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DD0E6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23281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469D80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36713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selectedObject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4632F4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C1A59B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69" w:name="GenericTableController.java-79"/>
      <w:bookmarkEnd w:id="169"/>
    </w:p>
    <w:p w14:paraId="09F18D6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0" w:name="GenericTableController.java-80"/>
      <w:bookmarkEnd w:id="1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2CAE8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1" w:name="GenericTableController.java-81"/>
      <w:bookmarkEnd w:id="1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D4A7E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2" w:name="GenericTableController.java-82"/>
      <w:bookmarkEnd w:id="1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DF693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3" w:name="GenericTableController.java-83"/>
      <w:bookmarkEnd w:id="173"/>
    </w:p>
    <w:p w14:paraId="777F4BD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4" w:name="GenericTableController.java-84"/>
      <w:bookmarkEnd w:id="1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98E66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5" w:name="GenericTableController.java-85"/>
      <w:bookmarkEnd w:id="1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709C62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6" w:name="GenericTableController.java-86"/>
      <w:bookmarkEnd w:id="1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this.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D0267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7" w:name="GenericTableController.java-87"/>
      <w:bookmarkEnd w:id="1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042FA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8" w:name="GenericTableController.java-88"/>
      <w:bookmarkEnd w:id="1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4808E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79" w:name="GenericTableController.java-89"/>
      <w:bookmarkEnd w:id="179"/>
    </w:p>
    <w:p w14:paraId="02F26D5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0" w:name="GenericTableController.java-90"/>
      <w:bookmarkEnd w:id="1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95A79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1" w:name="GenericTableController.java-91"/>
      <w:bookmarkEnd w:id="1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TableModelImplementation newModel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TableModelImplementation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EF03E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2" w:name="GenericTableController.java-92"/>
      <w:bookmarkEnd w:id="1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199F2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3" w:name="GenericTableController.java-93"/>
      <w:bookmarkEnd w:id="1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getRows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9EFDE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4" w:name="GenericTableController.java-94"/>
      <w:bookmarkEnd w:id="1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023DEF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185" w:name="GenericTableController.java-95"/>
      <w:bookmarkEnd w:id="1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newModel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D2A6517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86" w:name="GenericTableController.java-96"/>
      <w:bookmarkEnd w:id="1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E74DED9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87" w:name="GenericTableController.java-97"/>
      <w:bookmarkEnd w:id="187"/>
      <w:r w:rsidRPr="006276AB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64962437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88" w:name="GenericTableController.java-98"/>
      <w:bookmarkEnd w:id="188"/>
      <w:r w:rsidRPr="006276AB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6EF835B5" w14:textId="77777777" w:rsidR="00970166" w:rsidRPr="006276AB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89" w:name="GenericTableController.java-99"/>
      <w:bookmarkEnd w:id="189"/>
      <w:r w:rsidRPr="006276AB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33157E4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7059879" w14:textId="77777777" w:rsidR="00970166" w:rsidRPr="004D0287" w:rsidRDefault="00970166" w:rsidP="00970166"/>
    <w:p w14:paraId="0CB74136" w14:textId="77777777" w:rsidR="00970166" w:rsidRPr="001B7166" w:rsidRDefault="00970166" w:rsidP="00970166">
      <w:pPr>
        <w:pStyle w:val="Ttulo5"/>
      </w:pPr>
      <w:bookmarkStart w:id="190" w:name="h.vyqj6qkltyif" w:colFirst="0" w:colLast="0"/>
      <w:bookmarkEnd w:id="190"/>
      <w:r>
        <w:t>1.2.2.1</w:t>
      </w:r>
      <w:r w:rsidRPr="001B7166">
        <w:t xml:space="preserve">. </w:t>
      </w:r>
      <w:r w:rsidRPr="00065E72">
        <w:t>MovieController</w:t>
      </w:r>
    </w:p>
    <w:p w14:paraId="6D4D73A1" w14:textId="77777777" w:rsidR="00970166" w:rsidRPr="004D0287" w:rsidRDefault="00970166" w:rsidP="00970166">
      <w:r w:rsidRPr="004D0287">
        <w:t>Agora que criamos o controller genérico vamos extendê-lo para criar um controller de filmes.</w:t>
      </w:r>
    </w:p>
    <w:p w14:paraId="4F59DE79" w14:textId="77777777" w:rsidR="00970166" w:rsidRDefault="00970166" w:rsidP="00970166">
      <w:r w:rsidRPr="004D0287">
        <w:rPr>
          <w:b/>
        </w:rPr>
        <w:t>1 -</w:t>
      </w:r>
      <w:r w:rsidRPr="004D0287">
        <w:t xml:space="preserve"> No pacote </w:t>
      </w:r>
      <w:r w:rsidRPr="004D0287">
        <w:rPr>
          <w:rFonts w:eastAsia="Verdana" w:cs="Verdana"/>
          <w:sz w:val="24"/>
        </w:rPr>
        <w:t>Controllers</w:t>
      </w:r>
      <w:r w:rsidRPr="004D0287">
        <w:t>, crie uma classe com o nome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MoviesController</w:t>
      </w:r>
      <w:r w:rsidRPr="004D0287">
        <w:t xml:space="preserve"> que extenda da classe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GenericTableController</w:t>
      </w:r>
      <w:r w:rsidRPr="004D0287">
        <w:t>:</w:t>
      </w:r>
    </w:p>
    <w:p w14:paraId="45B8B2E1" w14:textId="77777777" w:rsidR="00970166" w:rsidRPr="004D0287" w:rsidRDefault="00970166" w:rsidP="00970166"/>
    <w:p w14:paraId="59B3434B" w14:textId="77777777" w:rsidR="00970166" w:rsidRPr="00A32349" w:rsidRDefault="00970166" w:rsidP="00970166">
      <w:pPr>
        <w:pStyle w:val="Pr-formataoHTML"/>
        <w:shd w:val="clear" w:color="auto" w:fill="FFFFFF"/>
        <w:rPr>
          <w:color w:val="000000"/>
          <w:lang w:val="en-US"/>
        </w:rPr>
      </w:pPr>
      <w:r w:rsidRPr="00A32349">
        <w:rPr>
          <w:b/>
          <w:bCs/>
          <w:color w:val="7F0055"/>
          <w:lang w:val="en-US"/>
        </w:rPr>
        <w:t>public</w:t>
      </w:r>
      <w:r w:rsidRPr="00A32349">
        <w:rPr>
          <w:color w:val="000000"/>
          <w:lang w:val="en-US"/>
        </w:rPr>
        <w:t xml:space="preserve"> </w:t>
      </w:r>
      <w:r w:rsidRPr="00A32349">
        <w:rPr>
          <w:b/>
          <w:bCs/>
          <w:color w:val="7F0055"/>
          <w:lang w:val="en-US"/>
        </w:rPr>
        <w:t>class</w:t>
      </w:r>
      <w:r w:rsidRPr="00A32349">
        <w:rPr>
          <w:color w:val="000000"/>
          <w:lang w:val="en-US"/>
        </w:rPr>
        <w:t xml:space="preserve"> MoviesController </w:t>
      </w:r>
      <w:r w:rsidRPr="00A32349">
        <w:rPr>
          <w:b/>
          <w:bCs/>
          <w:color w:val="7F0055"/>
          <w:lang w:val="en-US"/>
        </w:rPr>
        <w:t>extends</w:t>
      </w:r>
      <w:r w:rsidRPr="00A32349">
        <w:rPr>
          <w:color w:val="000000"/>
          <w:lang w:val="en-US"/>
        </w:rPr>
        <w:t xml:space="preserve"> GenericTableController {</w:t>
      </w:r>
    </w:p>
    <w:p w14:paraId="4D29811E" w14:textId="77777777" w:rsidR="00970166" w:rsidRPr="00A32349" w:rsidRDefault="00970166" w:rsidP="00970166">
      <w:pPr>
        <w:pStyle w:val="Pr-formataoHTML"/>
        <w:shd w:val="clear" w:color="auto" w:fill="FFFFFF"/>
        <w:rPr>
          <w:color w:val="000000"/>
          <w:lang w:val="en-US"/>
        </w:rPr>
      </w:pPr>
    </w:p>
    <w:p w14:paraId="4C4B32D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7BE94A5F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3FD72588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BC7B889" w14:textId="77777777" w:rsidR="00970166" w:rsidRDefault="00970166" w:rsidP="00970166">
      <w:r w:rsidRPr="004D0287">
        <w:rPr>
          <w:b/>
        </w:rPr>
        <w:lastRenderedPageBreak/>
        <w:t>2 -</w:t>
      </w:r>
      <w:r w:rsidRPr="004D0287">
        <w:t xml:space="preserve"> Adicione um construtor para que possamos fazer as devidas inicializações:</w:t>
      </w:r>
    </w:p>
    <w:p w14:paraId="77FF295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2E22369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t xml:space="preserve">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990000"/>
          <w:sz w:val="18"/>
          <w:szCs w:val="18"/>
        </w:rPr>
        <w:t>MoviesController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0875322A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91" w:name="MoviesController.java-28"/>
      <w:bookmarkEnd w:id="191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super();</w:t>
      </w:r>
    </w:p>
    <w:p w14:paraId="13121F85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92" w:name="MoviesController.java-29"/>
      <w:bookmarkEnd w:id="192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394FF5E0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193" w:name="MoviesController.java-30"/>
      <w:bookmarkEnd w:id="193"/>
      <w:r w:rsidRPr="00C4132C">
        <w:rPr>
          <w:rFonts w:ascii="Consolas" w:hAnsi="Consolas"/>
          <w:color w:val="333333"/>
          <w:sz w:val="18"/>
          <w:szCs w:val="18"/>
        </w:rPr>
        <w:t xml:space="preserve">        </w:t>
      </w:r>
      <w:bookmarkStart w:id="194" w:name="MoviesController.java-31"/>
      <w:bookmarkEnd w:id="194"/>
      <w:r w:rsidRPr="00970166">
        <w:rPr>
          <w:rFonts w:ascii="Consolas" w:hAnsi="Consolas"/>
          <w:i/>
          <w:iCs/>
          <w:color w:val="999988"/>
          <w:sz w:val="18"/>
          <w:szCs w:val="18"/>
        </w:rPr>
        <w:t>// Adicionamos dois filmes para teste</w:t>
      </w:r>
    </w:p>
    <w:p w14:paraId="4B9873E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32A45E55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95" w:name="MoviesController.java-33"/>
      <w:bookmarkEnd w:id="195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add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Movie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Nome original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Sinopse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"11/11/1111"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"Ação"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"R$ 1,00"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"R$ 2,00"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"130"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););</w:t>
      </w:r>
    </w:p>
    <w:p w14:paraId="66C3B9CB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96" w:name="MoviesController.java-34"/>
      <w:bookmarkEnd w:id="196"/>
    </w:p>
    <w:p w14:paraId="7DBB958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97" w:name="MoviesController.java-37"/>
      <w:bookmarkEnd w:id="197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add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Movie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"Teste</w:t>
      </w:r>
      <w:r>
        <w:rPr>
          <w:rFonts w:ascii="Consolas" w:hAnsi="Consolas" w:cs="Courier New"/>
          <w:color w:val="BB8844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Nome original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</w:t>
      </w:r>
      <w:r>
        <w:rPr>
          <w:rFonts w:ascii="Consolas" w:hAnsi="Consolas" w:cs="Courier New"/>
          <w:color w:val="BB8844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</w:t>
      </w:r>
      <w:r>
        <w:rPr>
          <w:rFonts w:ascii="Consolas" w:hAnsi="Consolas" w:cs="Courier New"/>
          <w:color w:val="BB8844"/>
          <w:sz w:val="18"/>
          <w:szCs w:val="18"/>
        </w:rPr>
        <w:t xml:space="preserve">Sinopse </w:t>
      </w:r>
      <w:r w:rsidRPr="00C4132C">
        <w:rPr>
          <w:rFonts w:ascii="Consolas" w:hAnsi="Consolas" w:cs="Courier New"/>
          <w:color w:val="BB8844"/>
          <w:sz w:val="18"/>
          <w:szCs w:val="18"/>
        </w:rPr>
        <w:t>Teste"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"11/11/1112"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C4132C">
        <w:rPr>
          <w:rFonts w:ascii="Consolas" w:hAnsi="Consolas" w:cs="Courier New"/>
          <w:color w:val="BB8844"/>
          <w:sz w:val="18"/>
          <w:szCs w:val="18"/>
        </w:rPr>
        <w:t>"Comédia"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"R$ 1,00"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"R$ 2,00"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color w:val="BB8844"/>
          <w:sz w:val="18"/>
          <w:szCs w:val="18"/>
        </w:rPr>
        <w:t>"130"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));</w:t>
      </w:r>
    </w:p>
    <w:p w14:paraId="20656F9C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198" w:name="MoviesController.java-38"/>
      <w:bookmarkEnd w:id="198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E77736F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199" w:name="MoviesController.java-39"/>
      <w:bookmarkEnd w:id="199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tableModel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C4132C">
        <w:rPr>
          <w:rFonts w:ascii="Consolas" w:hAnsi="Consolas" w:cs="Courier New"/>
          <w:color w:val="008080"/>
          <w:sz w:val="18"/>
          <w:szCs w:val="18"/>
        </w:rPr>
        <w:t>list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C4132C">
        <w:rPr>
          <w:rFonts w:ascii="Consolas" w:hAnsi="Consolas" w:cs="Courier New"/>
          <w:color w:val="333333"/>
          <w:sz w:val="18"/>
          <w:szCs w:val="18"/>
        </w:rPr>
        <w:t xml:space="preserve"> list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7794594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    </w:t>
      </w:r>
    </w:p>
    <w:p w14:paraId="11316DE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/>
          <w:i/>
          <w:iCs/>
          <w:color w:val="999988"/>
          <w:sz w:val="18"/>
          <w:szCs w:val="18"/>
        </w:rPr>
        <w:t>/</w:t>
      </w:r>
      <w:r>
        <w:rPr>
          <w:rFonts w:ascii="Consolas" w:hAnsi="Consolas"/>
          <w:i/>
          <w:iCs/>
          <w:color w:val="999988"/>
          <w:sz w:val="18"/>
          <w:szCs w:val="18"/>
        </w:rPr>
        <w:t>/ Determinamos os rótulos das duas colunas</w:t>
      </w:r>
    </w:p>
    <w:p w14:paraId="305310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0" w:name="MoviesController.java-40"/>
      <w:bookmarkEnd w:id="200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"Nome"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"Ano"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});</w:t>
      </w:r>
    </w:p>
    <w:p w14:paraId="7DA97AE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1" w:name="MoviesController.java-41"/>
      <w:bookmarkEnd w:id="2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9DC4222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02" w:name="MoviesController.java-42"/>
      <w:bookmarkEnd w:id="2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4132C">
        <w:rPr>
          <w:rFonts w:ascii="Consolas" w:hAnsi="Consolas" w:cs="Courier New"/>
          <w:color w:val="333333"/>
          <w:sz w:val="18"/>
          <w:szCs w:val="18"/>
        </w:rPr>
        <w:t>updateRows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1E2134E" w14:textId="77777777" w:rsidR="00970166" w:rsidRPr="00C4132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03" w:name="MoviesController.java-43"/>
      <w:bookmarkEnd w:id="203"/>
      <w:r w:rsidRPr="00C4132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4132C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90B61F8" w14:textId="77777777" w:rsidR="00970166" w:rsidRDefault="00970166" w:rsidP="00970166">
      <w:pPr>
        <w:pStyle w:val="Pr-formataoHTML"/>
        <w:shd w:val="clear" w:color="auto" w:fill="FFFFFF"/>
        <w:rPr>
          <w:color w:val="0000FF"/>
        </w:rPr>
      </w:pPr>
    </w:p>
    <w:p w14:paraId="64BA1745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21BAA67" w14:textId="77777777" w:rsidR="00970166" w:rsidRPr="004D0287" w:rsidRDefault="00970166" w:rsidP="00970166">
      <w:r w:rsidRPr="004D0287">
        <w:t xml:space="preserve">Veja aqui a inicialização do atributo </w:t>
      </w:r>
      <w:r w:rsidRPr="00065E72">
        <w:rPr>
          <w:rFonts w:ascii="Courier New" w:eastAsia="Verdana" w:hAnsi="Courier New" w:cs="Courier New"/>
          <w:sz w:val="24"/>
        </w:rPr>
        <w:t>cols</w:t>
      </w:r>
      <w:r w:rsidRPr="004D0287">
        <w:t xml:space="preserve"> que adiamos no</w:t>
      </w:r>
      <w:r>
        <w:t xml:space="preserve"> </w:t>
      </w:r>
      <w:r w:rsidRPr="00065E72">
        <w:rPr>
          <w:rFonts w:ascii="Courier New" w:eastAsia="Verdana" w:hAnsi="Courier New" w:cs="Courier New"/>
          <w:sz w:val="24"/>
        </w:rPr>
        <w:t>GenericTableController</w:t>
      </w:r>
      <w:r w:rsidRPr="004D0287">
        <w:t>. Inicializamos aqui pois este será o controller para a lista de filmes e neste ponto já sabemos que a tabela respectiva deste controller será a tabela de filmes e que ela possuirá a coluna “Nome” e “Ano”.</w:t>
      </w:r>
    </w:p>
    <w:p w14:paraId="0A650052" w14:textId="77777777" w:rsidR="00970166" w:rsidRDefault="00970166" w:rsidP="00970166">
      <w:r w:rsidRPr="004D0287">
        <w:t xml:space="preserve">O teste destas classes ficará para quando implementarmos a tela </w:t>
      </w:r>
      <w:r w:rsidRPr="00065E72">
        <w:rPr>
          <w:rFonts w:ascii="Courier New" w:hAnsi="Courier New" w:cs="Courier New"/>
          <w:sz w:val="24"/>
        </w:rPr>
        <w:t>Dashboard</w:t>
      </w:r>
      <w:r w:rsidRPr="004D0287">
        <w:t>.</w:t>
      </w:r>
    </w:p>
    <w:p w14:paraId="5FCA0787" w14:textId="77777777" w:rsidR="00970166" w:rsidRDefault="00970166" w:rsidP="00970166">
      <w:r>
        <w:t>No exemplo dado em aula criamos diversos métodos estáticos e o atributo list deixamos como estático também. No caso deste TDP, não podemos deixa-los estático pois, como dito acima, precisaremos de dados diferentes para diferentes tabelas, então utilizaremos a técnica Singleton.</w:t>
      </w:r>
    </w:p>
    <w:p w14:paraId="648FB9A8" w14:textId="77777777" w:rsidR="00970166" w:rsidRDefault="00970166" w:rsidP="00970166"/>
    <w:p w14:paraId="78D24648" w14:textId="77777777" w:rsidR="00970166" w:rsidRDefault="00970166" w:rsidP="00970166">
      <w:pPr>
        <w:pStyle w:val="Ttulo5"/>
      </w:pPr>
      <w:r>
        <w:t>1.2.2.2</w:t>
      </w:r>
      <w:r w:rsidRPr="001B7166">
        <w:t xml:space="preserve">. </w:t>
      </w:r>
      <w:r>
        <w:t>Padrão de projeto Singleton</w:t>
      </w:r>
    </w:p>
    <w:p w14:paraId="35DF39B5" w14:textId="77777777" w:rsidR="00970166" w:rsidRPr="00C4132C" w:rsidRDefault="00970166" w:rsidP="00970166"/>
    <w:p w14:paraId="4FB5B0D7" w14:textId="77777777" w:rsidR="00970166" w:rsidRDefault="00970166" w:rsidP="00970166">
      <w:r>
        <w:t xml:space="preserve">Se você estudou o padrão Singleton, como pedido na Unidade 3, você já deve saber. O Singleton é uma técnica que força que uma determinada classe possua uma instância única, instância esta que será utilizada durante toda a execução do software. A instância é guardada em um atributo estático de mesmo tipo da classe. Vamos implementar um Singleton na </w:t>
      </w:r>
      <w:r w:rsidRPr="004927B7">
        <w:rPr>
          <w:rFonts w:ascii="Courier New" w:hAnsi="Courier New" w:cs="Courier New"/>
        </w:rPr>
        <w:t>MoviesController</w:t>
      </w:r>
      <w:r>
        <w:t>.</w:t>
      </w:r>
    </w:p>
    <w:p w14:paraId="084E0B04" w14:textId="77777777" w:rsidR="00970166" w:rsidRDefault="00970166" w:rsidP="00970166"/>
    <w:p w14:paraId="350942F0" w14:textId="77777777" w:rsidR="00970166" w:rsidRDefault="00970166" w:rsidP="00970166">
      <w:r>
        <w:rPr>
          <w:b/>
        </w:rPr>
        <w:t xml:space="preserve">1 – </w:t>
      </w:r>
      <w:r>
        <w:t xml:space="preserve">Em </w:t>
      </w:r>
      <w:r w:rsidRPr="004927B7">
        <w:rPr>
          <w:rFonts w:ascii="Courier New" w:hAnsi="Courier New" w:cs="Courier New"/>
        </w:rPr>
        <w:t>MoviesController</w:t>
      </w:r>
      <w:r>
        <w:t>, crie um atributo estático para armazenar a instância única e compartilhada.</w:t>
      </w:r>
    </w:p>
    <w:p w14:paraId="3F59CAA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2C03D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54120EEA" w14:textId="77777777" w:rsidR="00970166" w:rsidRPr="004927B7" w:rsidRDefault="00970166" w:rsidP="00970166">
      <w:pPr>
        <w:rPr>
          <w:lang w:val="en-US"/>
        </w:rPr>
      </w:pPr>
    </w:p>
    <w:p w14:paraId="53D319B9" w14:textId="77777777" w:rsidR="00970166" w:rsidRDefault="00970166" w:rsidP="00970166">
      <w:r>
        <w:rPr>
          <w:b/>
        </w:rPr>
        <w:t xml:space="preserve">2 – </w:t>
      </w:r>
      <w:r>
        <w:t>Para evitar que a classe seja instanciada, marque o construtor como privado.</w:t>
      </w:r>
    </w:p>
    <w:p w14:paraId="648EAB91" w14:textId="77777777" w:rsidR="00970166" w:rsidRDefault="00970166" w:rsidP="00970166"/>
    <w:p w14:paraId="5058BFF4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r w:rsidRPr="0059606F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606F">
        <w:rPr>
          <w:rFonts w:ascii="Consolas" w:hAnsi="Consolas" w:cs="Courier New"/>
          <w:b/>
          <w:bCs/>
          <w:color w:val="990000"/>
          <w:sz w:val="18"/>
          <w:szCs w:val="18"/>
        </w:rPr>
        <w:t>MoviesController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59606F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77C8CB27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4132C">
        <w:rPr>
          <w:rFonts w:ascii="Consolas" w:hAnsi="Consolas"/>
          <w:i/>
          <w:iCs/>
          <w:color w:val="999988"/>
          <w:sz w:val="18"/>
          <w:szCs w:val="18"/>
        </w:rPr>
        <w:t>/</w:t>
      </w:r>
      <w:r>
        <w:rPr>
          <w:rFonts w:ascii="Consolas" w:hAnsi="Consolas"/>
          <w:i/>
          <w:iCs/>
          <w:color w:val="999988"/>
          <w:sz w:val="18"/>
          <w:szCs w:val="18"/>
        </w:rPr>
        <w:t>/ ...</w:t>
      </w:r>
    </w:p>
    <w:p w14:paraId="6D269D5D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7D6FDEE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7C780AA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4B9FC283" w14:textId="77777777" w:rsidR="00970166" w:rsidRDefault="00970166" w:rsidP="00970166">
      <w:r>
        <w:t xml:space="preserve">3 – Crie um getter para </w:t>
      </w:r>
      <w:r w:rsidRPr="004927B7">
        <w:rPr>
          <w:rFonts w:ascii="Courier New" w:hAnsi="Courier New" w:cs="Courier New"/>
        </w:rPr>
        <w:t>sharedInstance</w:t>
      </w:r>
      <w:r>
        <w:t xml:space="preserve"> que garanta que a mesma só será instanciada se a mesma for nula:</w:t>
      </w:r>
    </w:p>
    <w:p w14:paraId="4AF603BD" w14:textId="77777777" w:rsidR="00970166" w:rsidRDefault="00970166" w:rsidP="00970166"/>
    <w:p w14:paraId="5AFA55E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0BF775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4" w:name="MoviesController.java-19"/>
      <w:bookmarkEnd w:id="2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C52CD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5" w:name="MoviesController.java-20"/>
      <w:bookmarkEnd w:id="2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FA19EF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6" w:name="MoviesController.java-21"/>
      <w:bookmarkEnd w:id="2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65CDE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7" w:name="MoviesController.java-22"/>
      <w:bookmarkEnd w:id="2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3E2BD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8" w:name="MoviesController.java-23"/>
      <w:bookmarkEnd w:id="2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C8F25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09" w:name="MoviesController.java-24"/>
      <w:bookmarkEnd w:id="2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AA2CBE1" w14:textId="77777777" w:rsidR="00970166" w:rsidRPr="0059606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10" w:name="MoviesController.java-25"/>
      <w:bookmarkEnd w:id="2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2745A65" w14:textId="77777777" w:rsidR="00970166" w:rsidRPr="0059606F" w:rsidRDefault="00970166" w:rsidP="00970166"/>
    <w:p w14:paraId="34BC9E7F" w14:textId="77777777" w:rsidR="00970166" w:rsidRDefault="00970166" w:rsidP="00970166">
      <w:pPr>
        <w:spacing w:after="240"/>
      </w:pPr>
      <w:r>
        <w:t>Nosso singleton está implementado. Para utilizar esta instância única, ao invés de criar uma nova instancia utilizando o construtor new, utilize o seguinte padrão:</w:t>
      </w:r>
    </w:p>
    <w:p w14:paraId="431944C1" w14:textId="77777777" w:rsidR="00970166" w:rsidRDefault="00970166" w:rsidP="00970166">
      <w:pPr>
        <w:spacing w:after="240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59606F">
        <w:rPr>
          <w:rFonts w:ascii="Consolas" w:hAnsi="Consolas" w:cs="Courier New"/>
          <w:color w:val="333333"/>
          <w:sz w:val="18"/>
          <w:szCs w:val="18"/>
        </w:rPr>
        <w:t xml:space="preserve">MoviesController </w:t>
      </w:r>
      <w:r>
        <w:rPr>
          <w:rFonts w:ascii="Consolas" w:hAnsi="Consolas" w:cs="Courier New"/>
          <w:color w:val="333333"/>
          <w:sz w:val="18"/>
          <w:szCs w:val="18"/>
        </w:rPr>
        <w:t xml:space="preserve">instance = </w:t>
      </w:r>
      <w:r w:rsidRPr="0059606F">
        <w:rPr>
          <w:rFonts w:ascii="Consolas" w:hAnsi="Consolas" w:cs="Courier New"/>
          <w:color w:val="333333"/>
          <w:sz w:val="18"/>
          <w:szCs w:val="18"/>
        </w:rPr>
        <w:t>MoviesController</w:t>
      </w:r>
      <w:r>
        <w:rPr>
          <w:rFonts w:ascii="Consolas" w:hAnsi="Consolas" w:cs="Courier New"/>
          <w:color w:val="333333"/>
          <w:sz w:val="18"/>
          <w:szCs w:val="18"/>
        </w:rPr>
        <w:t>.</w:t>
      </w:r>
      <w:r w:rsidRPr="0059606F">
        <w:rPr>
          <w:rFonts w:ascii="Consolas" w:hAnsi="Consolas" w:cs="Courier New"/>
          <w:b/>
          <w:bCs/>
          <w:color w:val="990000"/>
          <w:sz w:val="18"/>
          <w:szCs w:val="18"/>
        </w:rPr>
        <w:t>getSharedInstance</w:t>
      </w:r>
      <w:r w:rsidRPr="0059606F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3B6F790E" w14:textId="77777777" w:rsidR="00970166" w:rsidRPr="004D0287" w:rsidRDefault="00970166" w:rsidP="00970166">
      <w:pPr>
        <w:spacing w:after="240"/>
      </w:pPr>
      <w:r>
        <w:t>A partir daí basta realizar a chamada dos métodos em instance normalmente que a instância compartilhada irá armazenar todas as modificações.</w:t>
      </w:r>
    </w:p>
    <w:p w14:paraId="3E83D8DD" w14:textId="77777777" w:rsidR="00970166" w:rsidRDefault="00970166" w:rsidP="00970166">
      <w:pPr>
        <w:pStyle w:val="Ttulo4"/>
        <w:rPr>
          <w:sz w:val="24"/>
        </w:rPr>
      </w:pPr>
      <w:r>
        <w:t>1.2.3 - Integrando a view com o controller (cadastrando filmes)</w:t>
      </w:r>
    </w:p>
    <w:p w14:paraId="63237AC3" w14:textId="77777777" w:rsidR="00970166" w:rsidRDefault="00970166" w:rsidP="00970166">
      <w:r>
        <w:t>Agora vamos fazer de fato o cadastro de filmes implementando a integração.</w:t>
      </w:r>
    </w:p>
    <w:p w14:paraId="63297AEE" w14:textId="77777777" w:rsidR="00970166" w:rsidRDefault="00970166" w:rsidP="00970166">
      <w:r>
        <w:t>Para dar andamento a esta tela, vamos resolver nossa primeira dependência: a lista de gêneros.</w:t>
      </w:r>
    </w:p>
    <w:p w14:paraId="495DF279" w14:textId="77777777" w:rsidR="00970166" w:rsidRDefault="00970166" w:rsidP="00970166">
      <w:r>
        <w:t xml:space="preserve">Faremos a implementação da classe </w:t>
      </w:r>
      <w:r w:rsidRPr="0028362F">
        <w:rPr>
          <w:rFonts w:ascii="Courier New" w:hAnsi="Courier New" w:cs="Courier New"/>
          <w:sz w:val="24"/>
        </w:rPr>
        <w:t>AbstractListModel</w:t>
      </w:r>
      <w:r>
        <w:t xml:space="preserve"> que é similar ao nosso conhecido </w:t>
      </w:r>
      <w:r w:rsidRPr="0028362F">
        <w:rPr>
          <w:rFonts w:ascii="Courier New" w:hAnsi="Courier New" w:cs="Courier New"/>
          <w:sz w:val="24"/>
        </w:rPr>
        <w:t>AbstractTableModel</w:t>
      </w:r>
      <w:r>
        <w:t xml:space="preserve">, a diferença é que a primeira não lida com colunas. </w:t>
      </w:r>
    </w:p>
    <w:p w14:paraId="342BE905" w14:textId="77777777" w:rsidR="00970166" w:rsidRDefault="00970166" w:rsidP="00970166">
      <w:r>
        <w:t xml:space="preserve">Também vamos implementar a interface </w:t>
      </w:r>
      <w:r w:rsidRPr="0028362F">
        <w:rPr>
          <w:rFonts w:ascii="Courier New" w:hAnsi="Courier New" w:cs="Courier New"/>
          <w:sz w:val="24"/>
        </w:rPr>
        <w:t>ComboBoxModel</w:t>
      </w:r>
      <w:r>
        <w:t xml:space="preserve"> para que nosso controller seja compatível com o nosso </w:t>
      </w:r>
      <w:r w:rsidRPr="0028362F">
        <w:rPr>
          <w:rFonts w:ascii="Courier New" w:hAnsi="Courier New" w:cs="Courier New"/>
          <w:sz w:val="24"/>
        </w:rPr>
        <w:t>JCombobox</w:t>
      </w:r>
      <w:r>
        <w:t>.</w:t>
      </w:r>
    </w:p>
    <w:p w14:paraId="13972F39" w14:textId="77777777" w:rsidR="00970166" w:rsidRDefault="00970166" w:rsidP="00970166">
      <w:r>
        <w:t xml:space="preserve">Lembre-se que teremos muitos </w:t>
      </w:r>
      <w:r w:rsidRPr="0028362F">
        <w:rPr>
          <w:rFonts w:ascii="Courier New" w:hAnsi="Courier New" w:cs="Courier New"/>
          <w:sz w:val="24"/>
        </w:rPr>
        <w:t>JCombobox</w:t>
      </w:r>
      <w:r>
        <w:t xml:space="preserve"> no nosso app, então iremos implementar uma classe genérica para isto também.</w:t>
      </w:r>
    </w:p>
    <w:p w14:paraId="29FB5F59" w14:textId="77777777" w:rsidR="00970166" w:rsidRDefault="00970166" w:rsidP="00970166"/>
    <w:p w14:paraId="2B85914E" w14:textId="77777777" w:rsidR="00970166" w:rsidRDefault="00970166" w:rsidP="00970166">
      <w:pPr>
        <w:pStyle w:val="Ttulo5"/>
      </w:pPr>
      <w:r>
        <w:t>1.2.3.1. Criando um model para combobox genérico</w:t>
      </w:r>
    </w:p>
    <w:p w14:paraId="3E242B1D" w14:textId="77777777" w:rsidR="00970166" w:rsidRDefault="00970166" w:rsidP="00970166">
      <w:r>
        <w:t xml:space="preserve">Será o mesmo procedimento da criação do nosso </w:t>
      </w:r>
      <w:r w:rsidRPr="0028362F">
        <w:rPr>
          <w:rFonts w:ascii="Courier New" w:hAnsi="Courier New" w:cs="Courier New"/>
          <w:sz w:val="24"/>
        </w:rPr>
        <w:t>GenericTableController</w:t>
      </w:r>
      <w:r>
        <w:t>, siga os passos:</w:t>
      </w:r>
    </w:p>
    <w:p w14:paraId="0C96BFD8" w14:textId="77777777" w:rsidR="00970166" w:rsidRDefault="00970166" w:rsidP="00970166">
      <w:r>
        <w:rPr>
          <w:b/>
          <w:bCs/>
        </w:rPr>
        <w:t>1 -</w:t>
      </w:r>
      <w:r>
        <w:t xml:space="preserve"> Crie uma classe com o nome </w:t>
      </w:r>
      <w:r w:rsidRPr="0028362F">
        <w:rPr>
          <w:rFonts w:ascii="Courier New" w:hAnsi="Courier New" w:cs="Courier New"/>
          <w:sz w:val="24"/>
        </w:rPr>
        <w:t>GenericListController</w:t>
      </w:r>
      <w:r>
        <w:t xml:space="preserve"> extendendo a classe </w:t>
      </w:r>
      <w:r w:rsidRPr="0028362F">
        <w:rPr>
          <w:rFonts w:ascii="Courier New" w:hAnsi="Courier New" w:cs="Courier New"/>
          <w:sz w:val="24"/>
        </w:rPr>
        <w:t>AbstractListModel</w:t>
      </w:r>
      <w:r>
        <w:t xml:space="preserve"> e implemente a interface </w:t>
      </w:r>
      <w:r w:rsidRPr="0028362F">
        <w:rPr>
          <w:rFonts w:ascii="Courier New" w:hAnsi="Courier New" w:cs="Courier New"/>
          <w:sz w:val="24"/>
        </w:rPr>
        <w:t>ComboBoxModel</w:t>
      </w:r>
      <w:r>
        <w:t xml:space="preserve"> como o trecho a seguir:</w:t>
      </w:r>
    </w:p>
    <w:p w14:paraId="0E4A7FD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1606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javax.swing.AbstractListModel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71103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1" w:name="GenericListController.java-12"/>
      <w:bookmarkEnd w:id="211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2AE01B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2" w:name="GenericListController.java-13"/>
      <w:bookmarkEnd w:id="212"/>
    </w:p>
    <w:p w14:paraId="488522D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3" w:name="GenericListController.java-14"/>
      <w:bookmarkEnd w:id="213"/>
    </w:p>
    <w:p w14:paraId="3696B65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214" w:name="GenericListController.java-15"/>
      <w:bookmarkEnd w:id="214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EDE54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424FB54F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6EB80AD" w14:textId="77777777" w:rsidR="00970166" w:rsidRDefault="00970166" w:rsidP="00970166">
      <w:pPr>
        <w:rPr>
          <w:b/>
          <w:bCs/>
        </w:rPr>
      </w:pPr>
    </w:p>
    <w:p w14:paraId="13B432AF" w14:textId="77777777" w:rsidR="00970166" w:rsidRDefault="00970166" w:rsidP="00970166">
      <w:r>
        <w:rPr>
          <w:b/>
          <w:bCs/>
        </w:rPr>
        <w:t>2 -</w:t>
      </w:r>
      <w:r>
        <w:t xml:space="preserve"> Crie um atributo do tipo </w:t>
      </w:r>
      <w:r>
        <w:rPr>
          <w:rFonts w:ascii="Courier New" w:hAnsi="Courier New" w:cs="Courier New"/>
        </w:rPr>
        <w:t>TableModel</w:t>
      </w:r>
      <w:r>
        <w:t xml:space="preserve"> para que possamos armazenar a linha selecionada do combobox:</w:t>
      </w:r>
    </w:p>
    <w:p w14:paraId="03092225" w14:textId="77777777" w:rsidR="00970166" w:rsidRDefault="00970166" w:rsidP="00970166"/>
    <w:p w14:paraId="106F8C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javax.swing.AbstractListModel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26476E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import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555555"/>
          <w:sz w:val="18"/>
          <w:szCs w:val="18"/>
          <w:lang w:val="en-US"/>
        </w:rPr>
        <w:t>javax.swing.ComboBoxModel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3324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3B95563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6B1982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B534A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ab/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static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TableModel selection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5EB0CBBE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F852E43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34C8BF1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AA180F4" w14:textId="77777777" w:rsidR="00970166" w:rsidRDefault="00970166" w:rsidP="00970166">
      <w:r>
        <w:rPr>
          <w:b/>
          <w:bCs/>
        </w:rPr>
        <w:t>3 -</w:t>
      </w:r>
      <w:r>
        <w:t xml:space="preserve"> Agora vamos criar o atributo responsável por guardar os valores do combobox:</w:t>
      </w:r>
    </w:p>
    <w:p w14:paraId="00DCF9C5" w14:textId="77777777" w:rsidR="00970166" w:rsidRDefault="00970166" w:rsidP="00970166"/>
    <w:p w14:paraId="3866A7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GenericListController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AbstractListModel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implements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ComboBoxModel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46D8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ab/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19DEDC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     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15CAA5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1A3FF710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21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21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}</w:t>
      </w:r>
    </w:p>
    <w:p w14:paraId="22F5ECCB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  <w:rPrChange w:id="217" w:author="Oliveira, Sizue" w:date="2016-10-14T14:27:00Z">
            <w:rPr>
              <w:rFonts w:ascii="Courier New" w:hAnsi="Courier New" w:cs="Courier New"/>
              <w:color w:val="000000"/>
              <w:sz w:val="20"/>
              <w:szCs w:val="20"/>
            </w:rPr>
          </w:rPrChange>
        </w:rPr>
      </w:pPr>
    </w:p>
    <w:p w14:paraId="4F89E244" w14:textId="77777777" w:rsidR="00970166" w:rsidRDefault="00970166" w:rsidP="00970166">
      <w:r>
        <w:rPr>
          <w:b/>
          <w:bCs/>
        </w:rPr>
        <w:t>4 -</w:t>
      </w:r>
      <w:r>
        <w:t xml:space="preserve"> Veja que existe um warning pedindo que os métodos da interface e classe mãe sejam implementados. Então assim o faça e adicione os seguintes tratamentos.</w:t>
      </w:r>
    </w:p>
    <w:p w14:paraId="77BA1F38" w14:textId="77777777" w:rsidR="00970166" w:rsidRDefault="00970166" w:rsidP="00970166"/>
    <w:p w14:paraId="3A4CA35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color w:val="333333"/>
          <w:sz w:val="18"/>
          <w:szCs w:val="18"/>
        </w:rPr>
        <w:t>@Override</w:t>
      </w:r>
    </w:p>
    <w:p w14:paraId="29237EDA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8" w:name="GenericListController.java-34"/>
      <w:bookmarkEnd w:id="21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 </w:t>
      </w:r>
      <w:r w:rsidRPr="00CE23A6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getElementAt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index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1C62BC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19" w:name="GenericListController.java-35"/>
      <w:bookmarkEnd w:id="219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index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];</w:t>
      </w:r>
    </w:p>
    <w:p w14:paraId="3A8ABF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0" w:name="GenericListController.java-36"/>
      <w:bookmarkEnd w:id="2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7EF9F8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1" w:name="GenericListController.java-37"/>
      <w:bookmarkEnd w:id="221"/>
    </w:p>
    <w:p w14:paraId="3EC816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2" w:name="GenericListController.java-38"/>
      <w:bookmarkEnd w:id="2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1D095F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3" w:name="GenericListController.java-39"/>
      <w:bookmarkEnd w:id="2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B97EC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4" w:name="GenericListController.java-40"/>
      <w:bookmarkEnd w:id="2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length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E4E15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5" w:name="GenericListController.java-41"/>
      <w:bookmarkEnd w:id="2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49FBF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6" w:name="GenericListController.java-42"/>
      <w:bookmarkEnd w:id="226"/>
    </w:p>
    <w:p w14:paraId="2F7F12C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7" w:name="GenericListController.java-43"/>
      <w:bookmarkEnd w:id="2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38FF80C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8" w:name="GenericListController.java-44"/>
      <w:bookmarkEnd w:id="2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 anItem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CFD40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29" w:name="GenericListController.java-45"/>
      <w:bookmarkEnd w:id="2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anItem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AB328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0" w:name="GenericListController.java-46"/>
      <w:bookmarkEnd w:id="2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618AF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1" w:name="GenericListController.java-47"/>
      <w:bookmarkEnd w:id="231"/>
    </w:p>
    <w:p w14:paraId="1C1445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2" w:name="GenericListController.java-48"/>
      <w:bookmarkEnd w:id="2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50BA90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3" w:name="GenericListController.java-49"/>
      <w:bookmarkEnd w:id="2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557BC8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4" w:name="GenericListController.java-50"/>
      <w:bookmarkEnd w:id="2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A7A724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35" w:name="GenericListController.java-51"/>
      <w:bookmarkEnd w:id="235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67F311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88A04C9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51E661EB" w14:textId="77777777" w:rsidR="00970166" w:rsidRDefault="00970166" w:rsidP="00970166">
      <w:r>
        <w:rPr>
          <w:b/>
        </w:rPr>
        <w:t xml:space="preserve">5 – </w:t>
      </w:r>
      <w:r>
        <w:t>Crie um método de conversão para conseguirmos utilizar um ArrayList (que é mais fácil de ser manipulado) ao invés de um array primitivo:</w:t>
      </w:r>
    </w:p>
    <w:p w14:paraId="0E4758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abstract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21A0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6" w:name="GenericListController.java-21"/>
      <w:bookmarkEnd w:id="236"/>
    </w:p>
    <w:p w14:paraId="1C877E4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7" w:name="GenericListController.java-22"/>
      <w:bookmarkEnd w:id="2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setValuesFromObject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04DE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8" w:name="GenericListController.java-23"/>
      <w:bookmarkEnd w:id="2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()];</w:t>
      </w:r>
    </w:p>
    <w:p w14:paraId="76D6245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39" w:name="GenericListController.java-24"/>
      <w:bookmarkEnd w:id="2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03CD32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0" w:name="GenericListController.java-25"/>
      <w:bookmarkEnd w:id="2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iterator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87E60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1" w:name="GenericListController.java-26"/>
      <w:bookmarkEnd w:id="2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length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++)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352AC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2" w:name="GenericListController.java-27"/>
      <w:bookmarkEnd w:id="2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iterator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next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5A3E8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3" w:name="GenericListController.java-28"/>
      <w:bookmarkEnd w:id="2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3C1E527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4" w:name="GenericListController.java-29"/>
      <w:bookmarkEnd w:id="2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24DFA1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5" w:name="GenericListController.java-30"/>
      <w:bookmarkEnd w:id="2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values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aux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47F346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46" w:name="GenericListController.java-31"/>
      <w:bookmarkEnd w:id="2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F0AC969" w14:textId="77777777" w:rsidR="00970166" w:rsidRPr="0059374A" w:rsidRDefault="00970166" w:rsidP="00970166"/>
    <w:p w14:paraId="2BDD8123" w14:textId="77777777" w:rsidR="00970166" w:rsidRDefault="00970166" w:rsidP="00970166">
      <w:pPr>
        <w:rPr>
          <w:b/>
        </w:rPr>
      </w:pPr>
    </w:p>
    <w:p w14:paraId="6BAFD3D5" w14:textId="77777777" w:rsidR="00970166" w:rsidRDefault="00970166" w:rsidP="00970166">
      <w:r>
        <w:t>Nosso gerenciador de lista está pronto. Vamos criar nosso gerenciador de Gêneros.</w:t>
      </w:r>
    </w:p>
    <w:p w14:paraId="535E9474" w14:textId="77777777" w:rsidR="00970166" w:rsidRDefault="00970166" w:rsidP="00970166"/>
    <w:p w14:paraId="6E720C91" w14:textId="77777777" w:rsidR="00970166" w:rsidRDefault="00970166" w:rsidP="00970166">
      <w:r>
        <w:rPr>
          <w:b/>
          <w:bCs/>
        </w:rPr>
        <w:t>6 -</w:t>
      </w:r>
      <w:r>
        <w:t xml:space="preserve"> Crie um arquivo chamado de </w:t>
      </w:r>
      <w:r w:rsidRPr="00E3679F">
        <w:rPr>
          <w:rFonts w:ascii="Courier New" w:hAnsi="Courier New" w:cs="Courier New"/>
        </w:rPr>
        <w:t>GendersController</w:t>
      </w:r>
      <w:r>
        <w:t xml:space="preserve"> que estenda a classe </w:t>
      </w:r>
      <w:r w:rsidRPr="00E3679F">
        <w:rPr>
          <w:rFonts w:ascii="Courier New" w:hAnsi="Courier New" w:cs="Courier New"/>
        </w:rPr>
        <w:t>GenericListController</w:t>
      </w:r>
      <w:r>
        <w:t>. Nele iremos inicializar nossa lista de valores com uma lista predefinida de gêneros. Veja o resultado final deste controller:</w:t>
      </w:r>
    </w:p>
    <w:p w14:paraId="2858FC2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555555"/>
          <w:sz w:val="18"/>
          <w:szCs w:val="18"/>
          <w:lang w:val="en-US"/>
        </w:rPr>
        <w:t>Models.Gender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CD55BA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7" w:name="GendersController.java-9"/>
      <w:bookmarkEnd w:id="247"/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import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555555"/>
          <w:sz w:val="18"/>
          <w:szCs w:val="18"/>
          <w:lang w:val="en-US"/>
        </w:rPr>
        <w:t>Models.TableModel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785EB54E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8" w:name="GendersController.java-10"/>
      <w:bookmarkEnd w:id="248"/>
    </w:p>
    <w:p w14:paraId="645E718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49" w:name="GendersController.java-11"/>
      <w:bookmarkStart w:id="250" w:name="GendersController.java-15"/>
      <w:bookmarkEnd w:id="249"/>
      <w:bookmarkEnd w:id="250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GendersController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GenericListController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6368C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1" w:name="GendersController.java-16"/>
      <w:bookmarkEnd w:id="2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45C774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2" w:name="GendersController.java-17"/>
      <w:bookmarkEnd w:id="2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GendersController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FBDAD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3" w:name="GendersController.java-18"/>
      <w:bookmarkEnd w:id="2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AA9D6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4" w:name="GendersController.java-19"/>
      <w:bookmarkEnd w:id="2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099412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5" w:name="GendersController.java-20"/>
      <w:bookmarkEnd w:id="2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26481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6" w:name="GendersController.java-21"/>
      <w:bookmarkEnd w:id="2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</w:t>
      </w:r>
    </w:p>
    <w:p w14:paraId="14D0B3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7" w:name="GendersController.java-22"/>
      <w:bookmarkEnd w:id="2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58CB3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8" w:name="GendersController.java-23"/>
      <w:bookmarkEnd w:id="2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1C2AA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59" w:name="GendersController.java-24"/>
      <w:bookmarkEnd w:id="2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values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41F521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0" w:name="GendersController.java-25"/>
      <w:bookmarkEnd w:id="2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009C16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1" w:name="GendersController.java-26"/>
      <w:bookmarkEnd w:id="2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selection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</w:p>
    <w:p w14:paraId="7F1C66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2" w:name="GendersController.java-27"/>
      <w:bookmarkEnd w:id="2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"Animação"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7FA6FB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63" w:name="GendersController.java-28"/>
      <w:bookmarkEnd w:id="2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"Aventura"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43FB227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64" w:name="GendersController.java-29"/>
      <w:bookmarkEnd w:id="2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"Chanchada"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1466980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65" w:name="GendersController.java-30"/>
      <w:bookmarkEnd w:id="26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"Cinema catástrofe"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3EE3527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66" w:name="GendersController.java-31"/>
      <w:bookmarkEnd w:id="26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31DF2D6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67" w:name="GendersController.java-32"/>
      <w:bookmarkEnd w:id="267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romântica"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59DD3BD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68" w:name="GendersController.java-33"/>
      <w:bookmarkEnd w:id="26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dramática"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174D2071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69" w:name="GendersController.java-34"/>
      <w:bookmarkEnd w:id="26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"Comédia de ação"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4E23C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0" w:name="GendersController.java-35"/>
      <w:bookmarkEnd w:id="27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"Cult"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762AB1B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71" w:name="GendersController.java-36"/>
      <w:bookmarkEnd w:id="2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"Dança"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5EF04B2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2" w:name="GendersController.java-37"/>
      <w:bookmarkEnd w:id="2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"Documentários"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3805F00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3" w:name="GendersController.java-38"/>
      <w:bookmarkEnd w:id="273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"Drama"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2EC96D8D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4" w:name="GendersController.java-39"/>
      <w:bookmarkEnd w:id="274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"Espionagem"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07C78F1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5" w:name="GendersController.java-40"/>
      <w:bookmarkEnd w:id="275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"Fantasia"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2386A4D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6" w:name="GendersController.java-41"/>
      <w:bookmarkEnd w:id="27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"Faroeste (ou western)"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952E10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7" w:name="GendersController.java-42"/>
      <w:bookmarkEnd w:id="277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"Ficção científica"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4B8F41FA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8" w:name="GendersController.java-43"/>
      <w:bookmarkEnd w:id="27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"Franchise/Séries"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51E2E06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79" w:name="GendersController.java-44"/>
      <w:bookmarkEnd w:id="279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new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Gender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59374A">
        <w:rPr>
          <w:rFonts w:ascii="Consolas" w:hAnsi="Consolas" w:cs="Courier New"/>
          <w:color w:val="BB8844"/>
          <w:sz w:val="18"/>
          <w:szCs w:val="18"/>
        </w:rPr>
        <w:t>"Guerra"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),</w:t>
      </w:r>
    </w:p>
    <w:p w14:paraId="07C774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0" w:name="GendersController.java-45"/>
      <w:bookmarkEnd w:id="280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"Machinima"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09DEB4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1" w:name="GendersController.java-46"/>
      <w:bookmarkEnd w:id="2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"Masala"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FCF740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2" w:name="GendersController.java-47"/>
      <w:bookmarkEnd w:id="2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"Musical"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4A26C5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3" w:name="GendersController.java-48"/>
      <w:bookmarkEnd w:id="2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"Filme noir"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623D4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4" w:name="GendersController.java-49"/>
      <w:bookmarkEnd w:id="2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"Policial"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789B2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5" w:name="GendersController.java-50"/>
      <w:bookmarkEnd w:id="2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"Romance"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188E43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6" w:name="GendersController.java-51"/>
      <w:bookmarkEnd w:id="2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"Suspense"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24CEF1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7" w:name="GendersController.java-52"/>
      <w:bookmarkEnd w:id="2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"Terror (ou horror)"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),</w:t>
      </w:r>
    </w:p>
    <w:p w14:paraId="321358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8" w:name="GendersController.java-53"/>
      <w:bookmarkEnd w:id="2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"Trash"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</w:p>
    <w:p w14:paraId="2B25A6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89" w:name="GendersController.java-54"/>
      <w:bookmarkEnd w:id="2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E60AE9E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90" w:name="GendersController.java-55"/>
      <w:bookmarkEnd w:id="2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};</w:t>
      </w:r>
    </w:p>
    <w:p w14:paraId="3E17D870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91" w:name="GendersController.java-56"/>
      <w:bookmarkEnd w:id="29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3D70FE3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292" w:name="GendersController.java-57"/>
      <w:bookmarkEnd w:id="292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i/>
          <w:iCs/>
          <w:color w:val="999988"/>
          <w:sz w:val="18"/>
          <w:szCs w:val="18"/>
        </w:rPr>
        <w:t>//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Verifica se o gênero já está contido na lista</w:t>
      </w:r>
    </w:p>
    <w:p w14:paraId="5C89511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3" w:name="GendersController.java-58"/>
      <w:bookmarkEnd w:id="293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isValidGender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AF84F6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4" w:name="GendersController.java-59"/>
      <w:bookmarkEnd w:id="2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30ABB7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5" w:name="GendersController.java-60"/>
      <w:bookmarkEnd w:id="2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DC5D18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6" w:name="GendersController.java-61"/>
      <w:bookmarkEnd w:id="2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9038B4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7" w:name="GendersController.java-62"/>
      <w:bookmarkEnd w:id="2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values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802B9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8" w:name="GendersController.java-63"/>
      <w:bookmarkEnd w:id="2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 validGender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3B93187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299" w:name="GendersController.java-64"/>
      <w:bookmarkEnd w:id="2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1EC3E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0" w:name="GendersController.java-65"/>
      <w:bookmarkEnd w:id="3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true;</w:t>
      </w:r>
    </w:p>
    <w:p w14:paraId="584E6EF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1" w:name="GendersController.java-66"/>
      <w:bookmarkEnd w:id="3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40442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2" w:name="GendersController.java-67"/>
      <w:bookmarkEnd w:id="3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2797A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3" w:name="GendersController.java-68"/>
      <w:bookmarkEnd w:id="30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9510C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4" w:name="GendersController.java-69"/>
      <w:bookmarkEnd w:id="30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false;</w:t>
      </w:r>
    </w:p>
    <w:p w14:paraId="455C69C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5" w:name="GendersController.java-70"/>
      <w:bookmarkEnd w:id="30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551B86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6" w:name="GendersController.java-71"/>
      <w:bookmarkEnd w:id="306"/>
    </w:p>
    <w:p w14:paraId="2B1B1B9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7" w:name="GendersController.java-72"/>
      <w:bookmarkEnd w:id="30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@Override</w:t>
      </w:r>
    </w:p>
    <w:p w14:paraId="49FEF6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8" w:name="GendersController.java-73"/>
      <w:bookmarkEnd w:id="3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539F9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09" w:name="GendersController.java-74"/>
      <w:bookmarkEnd w:id="3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2C256DD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0" w:name="GendersController.java-75"/>
      <w:bookmarkEnd w:id="3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2F33F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1" w:name="GendersController.java-76"/>
      <w:bookmarkEnd w:id="3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8C691D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2" w:name="GendersController.java-77"/>
      <w:bookmarkEnd w:id="3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4D4CC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3" w:name="GendersController.java-78"/>
      <w:bookmarkEnd w:id="3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isValidGender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2AF7E5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14" w:name="GendersController.java-79"/>
      <w:bookmarkEnd w:id="3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18EC8EB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5" w:name="GendersController.java-80"/>
      <w:bookmarkEnd w:id="3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BE95C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6" w:name="GendersController.java-81"/>
      <w:bookmarkEnd w:id="316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r w:rsidRPr="0059374A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73847B75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7" w:name="GendersController.java-82"/>
      <w:bookmarkEnd w:id="317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C813B74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8" w:name="GendersController.java-83"/>
      <w:bookmarkEnd w:id="318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</w:p>
    <w:p w14:paraId="44D2A60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19" w:name="GendersController.java-84"/>
      <w:bookmarkEnd w:id="319"/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0387964" w14:textId="77777777" w:rsidR="00970166" w:rsidRPr="00FB0E8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195CE29" w14:textId="77777777" w:rsidR="00970166" w:rsidRDefault="00970166" w:rsidP="00970166">
      <w:r>
        <w:lastRenderedPageBreak/>
        <w:t>Deixamos o gênero “Ação” como selecionado do nosso combobox. Você pode adicionar mais gêneros que julgar necessário</w:t>
      </w:r>
    </w:p>
    <w:p w14:paraId="1B12FD1F" w14:textId="77777777" w:rsidR="00970166" w:rsidRDefault="00970166" w:rsidP="00970166">
      <w:r>
        <w:rPr>
          <w:b/>
          <w:bCs/>
        </w:rPr>
        <w:t>Obs.:</w:t>
      </w:r>
      <w:r>
        <w:t xml:space="preserve"> A notação de array acima (</w:t>
      </w:r>
      <w:r w:rsidRPr="00E3679F">
        <w:rPr>
          <w:rFonts w:ascii="Courier New" w:hAnsi="Courier New" w:cs="Courier New"/>
        </w:rPr>
        <w:t>TableModel[] { ... }</w:t>
      </w:r>
      <w:r>
        <w:t xml:space="preserve">) é uma atribuição literal de array. Este é um </w:t>
      </w:r>
      <w:r>
        <w:rPr>
          <w:b/>
          <w:bCs/>
        </w:rPr>
        <w:t>array primitivo</w:t>
      </w:r>
      <w:r>
        <w:t xml:space="preserve"> simples e não possui todos os recursos de um </w:t>
      </w:r>
      <w:r w:rsidRPr="00252767">
        <w:rPr>
          <w:rFonts w:ascii="Courier New" w:hAnsi="Courier New" w:cs="Courier New"/>
        </w:rPr>
        <w:t>ArrayList</w:t>
      </w:r>
      <w:r>
        <w:t>.</w:t>
      </w:r>
    </w:p>
    <w:p w14:paraId="42855C69" w14:textId="77777777" w:rsidR="00970166" w:rsidRDefault="00970166" w:rsidP="00970166"/>
    <w:p w14:paraId="1137134C" w14:textId="77777777" w:rsidR="00970166" w:rsidRDefault="00970166" w:rsidP="00970166">
      <w:r>
        <w:rPr>
          <w:b/>
          <w:bCs/>
        </w:rPr>
        <w:t>6 -</w:t>
      </w:r>
      <w:r>
        <w:t xml:space="preserve"> O último passo para terminar nosso combobox de gênero é ligá-lo ao controller criado.</w:t>
      </w:r>
    </w:p>
    <w:p w14:paraId="08EBF459" w14:textId="77777777" w:rsidR="00970166" w:rsidRDefault="00970166" w:rsidP="00970166">
      <w:r>
        <w:rPr>
          <w:b/>
          <w:bCs/>
        </w:rPr>
        <w:t>6.1 -</w:t>
      </w:r>
      <w:r>
        <w:t xml:space="preserve"> Para isto no arquivo </w:t>
      </w:r>
      <w:r w:rsidRPr="00252767">
        <w:rPr>
          <w:rFonts w:ascii="Courier New" w:hAnsi="Courier New" w:cs="Courier New"/>
        </w:rPr>
        <w:t>AddOrEditMovieView</w:t>
      </w:r>
      <w:r>
        <w:t xml:space="preserve"> selecione o combobox </w:t>
      </w:r>
      <w:r w:rsidRPr="00252767">
        <w:rPr>
          <w:rFonts w:ascii="Courier New" w:hAnsi="Courier New" w:cs="Courier New"/>
        </w:rPr>
        <w:t>genderComboBox</w:t>
      </w:r>
      <w:r>
        <w:t xml:space="preserve"> e visite seu painel de propriedades.</w:t>
      </w:r>
    </w:p>
    <w:p w14:paraId="5F09B47A" w14:textId="77777777" w:rsidR="00970166" w:rsidRDefault="00970166" w:rsidP="00970166">
      <w:r>
        <w:rPr>
          <w:b/>
          <w:bCs/>
        </w:rPr>
        <w:t>6.2 -</w:t>
      </w:r>
      <w:r>
        <w:t xml:space="preserve"> Localize a propriedade </w:t>
      </w:r>
      <w:r>
        <w:rPr>
          <w:b/>
          <w:bCs/>
        </w:rPr>
        <w:t>model</w:t>
      </w:r>
      <w:r>
        <w:t xml:space="preserve"> e clique no botão “…” para abrir sua tela de configuração de model. Selecione a opção </w:t>
      </w:r>
      <w:r>
        <w:rPr>
          <w:b/>
          <w:bCs/>
        </w:rPr>
        <w:t>Código personalizado</w:t>
      </w:r>
      <w:r>
        <w:t>.</w:t>
      </w:r>
    </w:p>
    <w:p w14:paraId="125D845D" w14:textId="77777777" w:rsidR="00970166" w:rsidRDefault="00970166" w:rsidP="00970166">
      <w:r>
        <w:rPr>
          <w:b/>
          <w:bCs/>
        </w:rPr>
        <w:t>6.3 -</w:t>
      </w:r>
      <w:r>
        <w:t xml:space="preserve"> Agora vamos atribuir nosso </w:t>
      </w:r>
      <w:r w:rsidRPr="00252767">
        <w:rPr>
          <w:rFonts w:ascii="Courier New" w:hAnsi="Courier New" w:cs="Courier New"/>
        </w:rPr>
        <w:t>GendersController</w:t>
      </w:r>
      <w:r>
        <w:t xml:space="preserve"> ao </w:t>
      </w:r>
      <w:r w:rsidRPr="00252767">
        <w:rPr>
          <w:rFonts w:ascii="Courier New" w:hAnsi="Courier New" w:cs="Courier New"/>
        </w:rPr>
        <w:t>genderComboBox</w:t>
      </w:r>
      <w:r>
        <w:t>. Adicione o seguinte código no campo que se revelou:</w:t>
      </w:r>
    </w:p>
    <w:p w14:paraId="28ABA7AC" w14:textId="77777777" w:rsidR="00970166" w:rsidRDefault="00970166" w:rsidP="00970166">
      <w:pPr>
        <w:rPr>
          <w:rFonts w:ascii="Courier New" w:hAnsi="Courier New" w:cs="Courier New"/>
          <w:b/>
        </w:rPr>
      </w:pPr>
    </w:p>
    <w:p w14:paraId="5C4C3AB0" w14:textId="77777777" w:rsidR="00970166" w:rsidRPr="00252767" w:rsidRDefault="00970166" w:rsidP="00970166">
      <w:pPr>
        <w:rPr>
          <w:rFonts w:ascii="Courier New" w:hAnsi="Courier New" w:cs="Courier New"/>
        </w:rPr>
      </w:pPr>
      <w:r w:rsidRPr="00252767">
        <w:rPr>
          <w:rFonts w:ascii="Courier New" w:hAnsi="Courier New" w:cs="Courier New"/>
          <w:b/>
        </w:rPr>
        <w:t>new</w:t>
      </w:r>
      <w:r w:rsidRPr="00252767">
        <w:rPr>
          <w:rFonts w:ascii="Courier New" w:hAnsi="Courier New" w:cs="Courier New"/>
        </w:rPr>
        <w:t xml:space="preserve"> GendersController()</w:t>
      </w:r>
    </w:p>
    <w:p w14:paraId="73745D88" w14:textId="77777777" w:rsidR="00970166" w:rsidRDefault="00970166" w:rsidP="00970166"/>
    <w:p w14:paraId="52352450" w14:textId="77777777" w:rsidR="00970166" w:rsidRDefault="00970166" w:rsidP="00970166">
      <w:r>
        <w:t>As configurações deverão estar como a figura abaixo:</w:t>
      </w:r>
    </w:p>
    <w:p w14:paraId="5BBEFF48" w14:textId="77777777" w:rsidR="00970166" w:rsidRDefault="00970166" w:rsidP="00970166">
      <w:pPr>
        <w:rPr>
          <w:b/>
          <w:bCs/>
        </w:rPr>
      </w:pPr>
    </w:p>
    <w:p w14:paraId="49544E6A" w14:textId="77777777" w:rsidR="00970166" w:rsidRDefault="00B01C4B" w:rsidP="00970166">
      <w:pPr>
        <w:keepNext/>
        <w:jc w:val="center"/>
      </w:pPr>
      <w:r>
        <w:rPr>
          <w:b/>
          <w:noProof/>
        </w:rPr>
        <w:pict w14:anchorId="73C884E5">
          <v:shape id="Imagem 2" o:spid="_x0000_i1032" type="#_x0000_t75" style="width:425.25pt;height:237.75pt;visibility:visible">
            <v:imagedata r:id="rId14" o:title=""/>
          </v:shape>
        </w:pict>
      </w:r>
    </w:p>
    <w:p w14:paraId="42510981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4</w:t>
        </w:r>
      </w:fldSimple>
      <w:r>
        <w:t xml:space="preserve"> - Model do combobox de gênero</w:t>
      </w:r>
    </w:p>
    <w:p w14:paraId="39E68144" w14:textId="77777777" w:rsidR="00970166" w:rsidRDefault="00970166" w:rsidP="00970166">
      <w:pPr>
        <w:rPr>
          <w:b/>
          <w:bCs/>
        </w:rPr>
      </w:pPr>
    </w:p>
    <w:p w14:paraId="5AF9DAA7" w14:textId="77777777" w:rsidR="00970166" w:rsidRDefault="00970166" w:rsidP="00970166">
      <w:r>
        <w:rPr>
          <w:b/>
          <w:bCs/>
        </w:rPr>
        <w:t>6.4 -</w:t>
      </w:r>
      <w:r>
        <w:t xml:space="preserve"> Agora basta entrar no modo código-fonte do arquivo </w:t>
      </w:r>
      <w:r w:rsidRPr="00252767">
        <w:rPr>
          <w:rFonts w:ascii="Courier New" w:hAnsi="Courier New" w:cs="Courier New"/>
        </w:rPr>
        <w:t>AddOrEditMovieView</w:t>
      </w:r>
      <w:r>
        <w:t xml:space="preserve"> e importar </w:t>
      </w:r>
      <w:r w:rsidRPr="00252767">
        <w:rPr>
          <w:rFonts w:ascii="Courier New" w:hAnsi="Courier New" w:cs="Courier New"/>
        </w:rPr>
        <w:t>GendersControllers</w:t>
      </w:r>
      <w:r>
        <w:t xml:space="preserve"> à classe. (Use </w:t>
      </w:r>
      <w:r w:rsidRPr="00252767">
        <w:rPr>
          <w:rFonts w:ascii="Courier New" w:hAnsi="Courier New" w:cs="Courier New"/>
        </w:rPr>
        <w:t>Cmd+Shift+I</w:t>
      </w:r>
      <w:r>
        <w:t xml:space="preserve">, se você estiver em um Mac, ou </w:t>
      </w:r>
      <w:r w:rsidRPr="00252767">
        <w:rPr>
          <w:rFonts w:ascii="Courier New" w:hAnsi="Courier New" w:cs="Courier New"/>
        </w:rPr>
        <w:t>Ctrl+Shift+I</w:t>
      </w:r>
      <w:r>
        <w:rPr>
          <w:rFonts w:ascii="Verdana" w:hAnsi="Verdana"/>
        </w:rPr>
        <w:t xml:space="preserve"> </w:t>
      </w:r>
      <w:r>
        <w:t>caso esteja em um computador Windows).</w:t>
      </w:r>
    </w:p>
    <w:p w14:paraId="3E46276A" w14:textId="77777777" w:rsidR="00970166" w:rsidRDefault="00970166" w:rsidP="00970166">
      <w:r>
        <w:t xml:space="preserve">Agora basta executar o arquivo </w:t>
      </w:r>
      <w:r w:rsidRPr="00252767">
        <w:rPr>
          <w:rFonts w:ascii="Courier New" w:hAnsi="Courier New" w:cs="Courier New"/>
        </w:rPr>
        <w:t>AddOrEditMovieView</w:t>
      </w:r>
      <w:r>
        <w:t xml:space="preserve"> e ver que nosso combobox foi preenchido.</w:t>
      </w:r>
    </w:p>
    <w:p w14:paraId="2462D2D2" w14:textId="77777777" w:rsidR="00970166" w:rsidRDefault="00970166" w:rsidP="00970166"/>
    <w:p w14:paraId="7E3E7670" w14:textId="77777777" w:rsidR="00970166" w:rsidRDefault="00970166" w:rsidP="00970166">
      <w:pPr>
        <w:pStyle w:val="Ttulo5"/>
      </w:pPr>
      <w:r>
        <w:t>1.2.3.2. Configurando o JTextArea</w:t>
      </w:r>
    </w:p>
    <w:p w14:paraId="3D5290B6" w14:textId="77777777" w:rsidR="00970166" w:rsidRDefault="00970166" w:rsidP="00970166">
      <w:r>
        <w:t xml:space="preserve">Nosso </w:t>
      </w:r>
      <w:r w:rsidRPr="00E7287F">
        <w:rPr>
          <w:rFonts w:ascii="Courier New" w:hAnsi="Courier New" w:cs="Courier New"/>
        </w:rPr>
        <w:t>JTextArea</w:t>
      </w:r>
      <w:r>
        <w:t xml:space="preserve"> deverá ter as seguintes configurações:</w:t>
      </w:r>
    </w:p>
    <w:p w14:paraId="238670DB" w14:textId="77777777" w:rsidR="00970166" w:rsidRDefault="00970166" w:rsidP="00970166">
      <w:pPr>
        <w:pStyle w:val="ListaColorida-nfase11"/>
        <w:numPr>
          <w:ilvl w:val="0"/>
          <w:numId w:val="2"/>
        </w:numPr>
        <w:spacing w:before="120" w:after="120"/>
      </w:pPr>
      <w:r>
        <w:t>Barra de rolagem vertical</w:t>
      </w:r>
    </w:p>
    <w:p w14:paraId="77A45A1F" w14:textId="77777777" w:rsidR="00970166" w:rsidRDefault="00970166" w:rsidP="00970166">
      <w:pPr>
        <w:pStyle w:val="ListaColorida-nfase11"/>
        <w:numPr>
          <w:ilvl w:val="0"/>
          <w:numId w:val="2"/>
        </w:numPr>
        <w:spacing w:before="120" w:after="120"/>
      </w:pPr>
      <w:r>
        <w:t>Quebra de texto ao final do container</w:t>
      </w:r>
    </w:p>
    <w:p w14:paraId="77224BEC" w14:textId="77777777" w:rsidR="00970166" w:rsidRDefault="00970166" w:rsidP="00970166"/>
    <w:p w14:paraId="79C795E4" w14:textId="77777777" w:rsidR="00970166" w:rsidRDefault="00970166" w:rsidP="00970166">
      <w:r>
        <w:t>Para isso siga os seguintes passos:</w:t>
      </w:r>
    </w:p>
    <w:p w14:paraId="78CE4116" w14:textId="77777777" w:rsidR="00970166" w:rsidRDefault="00970166" w:rsidP="00970166">
      <w:r>
        <w:rPr>
          <w:b/>
          <w:bCs/>
        </w:rPr>
        <w:lastRenderedPageBreak/>
        <w:t>1 -</w:t>
      </w:r>
      <w:r>
        <w:t xml:space="preserve"> Basta selecionarmos nosso </w:t>
      </w:r>
      <w:r w:rsidRPr="00F24553">
        <w:rPr>
          <w:rFonts w:ascii="Courier New" w:hAnsi="Courier New" w:cs="Courier New"/>
        </w:rPr>
        <w:t>synopsisTextArea</w:t>
      </w:r>
      <w:r>
        <w:t xml:space="preserve"> e, no painel de propriedades, deixe marcado a propriedade </w:t>
      </w:r>
      <w:r w:rsidRPr="00F24553">
        <w:rPr>
          <w:rFonts w:ascii="Courier New" w:hAnsi="Courier New" w:cs="Courier New"/>
        </w:rPr>
        <w:t>lineWrap</w:t>
      </w:r>
      <w:r>
        <w:t>, como na imagem a seguir:</w:t>
      </w:r>
    </w:p>
    <w:p w14:paraId="1BA3F38A" w14:textId="77777777" w:rsidR="00970166" w:rsidRDefault="00970166" w:rsidP="00970166"/>
    <w:p w14:paraId="7BC2A30F" w14:textId="77777777" w:rsidR="00970166" w:rsidRDefault="00CE23A6" w:rsidP="00970166">
      <w:pPr>
        <w:keepNext/>
        <w:jc w:val="center"/>
      </w:pPr>
      <w:r>
        <w:rPr>
          <w:noProof/>
        </w:rPr>
        <w:pict w14:anchorId="6E9F49BD">
          <v:shape id="Imagem 7" o:spid="_x0000_i1033" type="#_x0000_t75" style="width:306.75pt;height:24pt;visibility:visible">
            <v:imagedata r:id="rId15" o:title=""/>
          </v:shape>
        </w:pict>
      </w:r>
    </w:p>
    <w:p w14:paraId="74F683E9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5</w:t>
        </w:r>
      </w:fldSimple>
      <w:r>
        <w:t xml:space="preserve"> - Propriedade lineWrap selecionada</w:t>
      </w:r>
    </w:p>
    <w:p w14:paraId="302F7F73" w14:textId="77777777" w:rsidR="00970166" w:rsidRDefault="00970166" w:rsidP="00970166"/>
    <w:p w14:paraId="293937B8" w14:textId="77777777" w:rsidR="00970166" w:rsidRDefault="00970166" w:rsidP="00970166">
      <w:r>
        <w:t>É só isso que precisamos fazer, a medida que digitarmos a barra vertical irá aparecer.</w:t>
      </w:r>
    </w:p>
    <w:p w14:paraId="131B58A0" w14:textId="77777777" w:rsidR="00970166" w:rsidRDefault="00970166" w:rsidP="00970166"/>
    <w:p w14:paraId="1B23B03E" w14:textId="77777777" w:rsidR="00970166" w:rsidRDefault="00970166" w:rsidP="00970166">
      <w:pPr>
        <w:pStyle w:val="Ttulo5"/>
      </w:pPr>
      <w:r>
        <w:t>1.2.3.3. Fechando a tela</w:t>
      </w:r>
    </w:p>
    <w:p w14:paraId="432D0441" w14:textId="77777777" w:rsidR="00970166" w:rsidRDefault="00970166" w:rsidP="00970166">
      <w:r>
        <w:t xml:space="preserve">Neste passo iremos aproveitar os exemplos dados em aula. Ainda no arquivo </w:t>
      </w:r>
      <w:r w:rsidRPr="00F24553">
        <w:rPr>
          <w:rFonts w:ascii="Courier New" w:hAnsi="Courier New" w:cs="Courier New"/>
        </w:rPr>
        <w:t>AddOrEditMovieView</w:t>
      </w:r>
      <w:r>
        <w:t xml:space="preserve"> no modo </w:t>
      </w:r>
      <w:r>
        <w:rPr>
          <w:b/>
          <w:bCs/>
        </w:rPr>
        <w:t>Projeto</w:t>
      </w:r>
      <w:r>
        <w:t xml:space="preserve">, e dê duplo clique no botão “Cancelar”. Você irá entrar na implementação do evento de clique do botão. Adicione o método </w:t>
      </w:r>
      <w:r w:rsidRPr="00F24553">
        <w:rPr>
          <w:rFonts w:ascii="Courier New" w:hAnsi="Courier New" w:cs="Courier New"/>
        </w:rPr>
        <w:t>setVisible(false)</w:t>
      </w:r>
      <w:r>
        <w:t xml:space="preserve"> e o </w:t>
      </w:r>
      <w:r w:rsidRPr="00F24553">
        <w:rPr>
          <w:rFonts w:ascii="Courier New" w:hAnsi="Courier New" w:cs="Courier New"/>
        </w:rPr>
        <w:t>dispose()</w:t>
      </w:r>
      <w:r>
        <w:t>. Veja como ficará:</w:t>
      </w:r>
    </w:p>
    <w:p w14:paraId="31090143" w14:textId="77777777" w:rsidR="00970166" w:rsidRDefault="00970166" w:rsidP="00970166"/>
    <w:p w14:paraId="418244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cancelButtonActionPerformed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D86EDD2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0" w:name="AddOrEditMovieView.java-271"/>
      <w:bookmarkEnd w:id="3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59374A">
        <w:rPr>
          <w:rFonts w:ascii="Consolas" w:hAnsi="Consolas" w:cs="Courier New"/>
          <w:color w:val="333333"/>
          <w:sz w:val="18"/>
          <w:szCs w:val="18"/>
        </w:rPr>
        <w:t>setVisible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7C5E7949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1" w:name="AddOrEditMovieView.java-272"/>
      <w:bookmarkEnd w:id="321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    dispose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F5FEA38" w14:textId="77777777" w:rsidR="00970166" w:rsidRPr="0059374A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22" w:name="AddOrEditMovieView.java-273"/>
      <w:bookmarkEnd w:id="322"/>
      <w:r w:rsidRPr="0059374A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59374A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DA93432" w14:textId="77777777" w:rsidR="00970166" w:rsidRPr="00EA796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4F443170" w14:textId="77777777" w:rsidR="00970166" w:rsidRDefault="00970166" w:rsidP="00970166">
      <w:r>
        <w:t xml:space="preserve">Execute o arquivo e teste clicando no botão </w:t>
      </w:r>
      <w:r>
        <w:rPr>
          <w:b/>
          <w:bCs/>
        </w:rPr>
        <w:t>Cancelar</w:t>
      </w:r>
      <w:r>
        <w:t>.</w:t>
      </w:r>
    </w:p>
    <w:p w14:paraId="06297646" w14:textId="77777777" w:rsidR="00970166" w:rsidRDefault="00970166" w:rsidP="00970166"/>
    <w:p w14:paraId="7FAB1412" w14:textId="77777777" w:rsidR="00970166" w:rsidRDefault="00970166" w:rsidP="00970166">
      <w:pPr>
        <w:pStyle w:val="Ttulo5"/>
      </w:pPr>
      <w:r>
        <w:t>1.2.3.4. Máscaras para TextField</w:t>
      </w:r>
    </w:p>
    <w:p w14:paraId="612E0307" w14:textId="77777777" w:rsidR="00970166" w:rsidRDefault="00970166" w:rsidP="00970166">
      <w:r>
        <w:t xml:space="preserve">Este conteúdo é adicional ao livro do aluno, então é importante que você, educador, mostre esta parte em especial aos alunos. </w:t>
      </w:r>
    </w:p>
    <w:p w14:paraId="3D371390" w14:textId="77777777" w:rsidR="00970166" w:rsidRDefault="00970166" w:rsidP="00970166">
      <w:r>
        <w:t>Na nossa View temos campos numéricos (</w:t>
      </w:r>
      <w:r w:rsidRPr="00F24553">
        <w:rPr>
          <w:rFonts w:ascii="Courier New" w:hAnsi="Courier New" w:cs="Courier New"/>
        </w:rPr>
        <w:t>duration</w:t>
      </w:r>
      <w:r>
        <w:t>), campo de data (</w:t>
      </w:r>
      <w:r w:rsidRPr="00F24553">
        <w:rPr>
          <w:rFonts w:ascii="Courier New" w:hAnsi="Courier New" w:cs="Courier New"/>
        </w:rPr>
        <w:t>releaseDate</w:t>
      </w:r>
      <w:r>
        <w:t>) e campos monetários (</w:t>
      </w:r>
      <w:r w:rsidRPr="00F24553">
        <w:rPr>
          <w:rFonts w:ascii="Courier New" w:hAnsi="Courier New" w:cs="Courier New"/>
        </w:rPr>
        <w:t>budget</w:t>
      </w:r>
      <w:r>
        <w:t xml:space="preserve"> e </w:t>
      </w:r>
      <w:r w:rsidRPr="00F24553">
        <w:rPr>
          <w:rFonts w:ascii="Courier New" w:hAnsi="Courier New" w:cs="Courier New"/>
        </w:rPr>
        <w:t>revenue</w:t>
      </w:r>
      <w:r>
        <w:t xml:space="preserve">). Devemos restringir o tipo da entrada nestes campos para que o usuário não coloque algo diferente do que estamos esperando (tempo negativo em </w:t>
      </w:r>
      <w:r w:rsidRPr="00F24553">
        <w:rPr>
          <w:rFonts w:ascii="Courier New" w:hAnsi="Courier New" w:cs="Courier New"/>
        </w:rPr>
        <w:t>duration</w:t>
      </w:r>
      <w:r>
        <w:t xml:space="preserve">, palavras em </w:t>
      </w:r>
      <w:r w:rsidRPr="00F24553">
        <w:rPr>
          <w:rFonts w:ascii="Courier New" w:hAnsi="Courier New" w:cs="Courier New"/>
        </w:rPr>
        <w:t>releaseDate</w:t>
      </w:r>
      <w:r>
        <w:t xml:space="preserve"> e nos campos monetários, etc). Para isto vamos criar máscaras aos campos de texto. Começaremos com o </w:t>
      </w:r>
      <w:r w:rsidRPr="00F24553">
        <w:rPr>
          <w:rFonts w:ascii="Courier New" w:hAnsi="Courier New" w:cs="Courier New"/>
        </w:rPr>
        <w:t>durationTextField</w:t>
      </w:r>
      <w:r>
        <w:t>, que é o mais simples,</w:t>
      </w:r>
    </w:p>
    <w:p w14:paraId="04F643FF" w14:textId="77777777" w:rsidR="00970166" w:rsidRDefault="00970166" w:rsidP="00970166">
      <w:r>
        <w:t xml:space="preserve">Para o </w:t>
      </w:r>
      <w:r w:rsidRPr="00F24553">
        <w:rPr>
          <w:rFonts w:ascii="Courier New" w:hAnsi="Courier New" w:cs="Courier New"/>
        </w:rPr>
        <w:t>durationTextField</w:t>
      </w:r>
      <w:r>
        <w:t xml:space="preserve"> devemos restringir a entrada para que receba apenas números inteiros positivos, pois este campo receberá os minutos de duração de um filme.</w:t>
      </w:r>
    </w:p>
    <w:p w14:paraId="769B4874" w14:textId="77777777" w:rsidR="00970166" w:rsidRDefault="00970166" w:rsidP="00970166">
      <w:r w:rsidRPr="00C905C8">
        <w:rPr>
          <w:b/>
        </w:rPr>
        <w:t>1</w:t>
      </w:r>
      <w:r w:rsidRPr="00F24553">
        <w:t xml:space="preserve"> - Remova o </w:t>
      </w:r>
      <w:r w:rsidRPr="00F24553">
        <w:rPr>
          <w:rFonts w:ascii="Courier New" w:hAnsi="Courier New" w:cs="Courier New"/>
        </w:rPr>
        <w:t>durationTextField</w:t>
      </w:r>
      <w:r w:rsidRPr="00F24553">
        <w:t xml:space="preserve"> e no lugar dele insira um </w:t>
      </w:r>
      <w:r w:rsidRPr="00F24553">
        <w:rPr>
          <w:rFonts w:ascii="Courier New" w:hAnsi="Courier New" w:cs="Courier New"/>
        </w:rPr>
        <w:t>JFormattedTextField</w:t>
      </w:r>
      <w:r w:rsidRPr="00F24553">
        <w:t>, chame-o de</w:t>
      </w:r>
      <w:r>
        <w:t xml:space="preserve"> </w:t>
      </w:r>
      <w:r w:rsidRPr="00F24553">
        <w:rPr>
          <w:rFonts w:ascii="Courier New" w:hAnsi="Courier New" w:cs="Courier New"/>
        </w:rPr>
        <w:t>durationFormattedTextField</w:t>
      </w:r>
      <w:r w:rsidRPr="00F24553">
        <w:t>.</w:t>
      </w:r>
    </w:p>
    <w:p w14:paraId="3E377A89" w14:textId="77777777" w:rsidR="00970166" w:rsidRDefault="00970166" w:rsidP="00970166">
      <w:r>
        <w:rPr>
          <w:b/>
          <w:bCs/>
        </w:rPr>
        <w:t>2 -</w:t>
      </w:r>
      <w:r>
        <w:t xml:space="preserve"> Selecione o </w:t>
      </w:r>
      <w:r w:rsidRPr="00F24553">
        <w:rPr>
          <w:rFonts w:ascii="Courier New" w:hAnsi="Courier New" w:cs="Courier New"/>
        </w:rPr>
        <w:t>durationFormattedTextField</w:t>
      </w:r>
      <w:r>
        <w:t xml:space="preserve"> e no painel de propriedades clique no botão “…” da propriedade </w:t>
      </w:r>
      <w:r w:rsidRPr="00F24553">
        <w:rPr>
          <w:rFonts w:ascii="Courier New" w:hAnsi="Courier New" w:cs="Courier New"/>
        </w:rPr>
        <w:t>formatterFactory</w:t>
      </w:r>
      <w:r>
        <w:t>. A seguinte tela se abrirá:</w:t>
      </w:r>
    </w:p>
    <w:p w14:paraId="71649EED" w14:textId="77777777" w:rsidR="00970166" w:rsidRDefault="00970166" w:rsidP="00970166">
      <w:pPr>
        <w:rPr>
          <w:b/>
          <w:bCs/>
        </w:rPr>
      </w:pPr>
    </w:p>
    <w:p w14:paraId="3C31DD0A" w14:textId="77777777" w:rsidR="00970166" w:rsidRDefault="00CE23A6" w:rsidP="00970166">
      <w:pPr>
        <w:keepNext/>
        <w:jc w:val="center"/>
      </w:pPr>
      <w:r>
        <w:rPr>
          <w:b/>
          <w:noProof/>
        </w:rPr>
        <w:lastRenderedPageBreak/>
        <w:pict w14:anchorId="6FDCBDEF">
          <v:shape id="Imagem 4" o:spid="_x0000_i1034" type="#_x0000_t75" style="width:424.5pt;height:234pt;visibility:visible">
            <v:imagedata r:id="rId16" o:title=""/>
          </v:shape>
        </w:pict>
      </w:r>
    </w:p>
    <w:p w14:paraId="5FF994AF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6</w:t>
        </w:r>
      </w:fldSimple>
      <w:r>
        <w:t xml:space="preserve"> - Formatação de duração</w:t>
      </w:r>
    </w:p>
    <w:p w14:paraId="04C9E56E" w14:textId="77777777" w:rsidR="00970166" w:rsidRPr="00DA0039" w:rsidRDefault="00970166" w:rsidP="00970166"/>
    <w:p w14:paraId="507356FF" w14:textId="77777777" w:rsidR="00970166" w:rsidRDefault="00970166" w:rsidP="00970166">
      <w:r>
        <w:rPr>
          <w:b/>
          <w:bCs/>
        </w:rPr>
        <w:t>2.1 -</w:t>
      </w:r>
      <w:r>
        <w:t xml:space="preserve"> Selecione </w:t>
      </w:r>
      <w:r>
        <w:rPr>
          <w:b/>
          <w:bCs/>
        </w:rPr>
        <w:t>Editor de formato</w:t>
      </w:r>
      <w:r>
        <w:t xml:space="preserve"> (1), categoria </w:t>
      </w:r>
      <w:r>
        <w:rPr>
          <w:b/>
          <w:bCs/>
        </w:rPr>
        <w:t>número</w:t>
      </w:r>
      <w:r>
        <w:t xml:space="preserve"> (2) e no grupo </w:t>
      </w:r>
      <w:r>
        <w:rPr>
          <w:b/>
          <w:bCs/>
        </w:rPr>
        <w:t>Formatar</w:t>
      </w:r>
      <w:r>
        <w:t xml:space="preserve"> selecione </w:t>
      </w:r>
      <w:r>
        <w:rPr>
          <w:b/>
          <w:bCs/>
        </w:rPr>
        <w:t>default inteiro</w:t>
      </w:r>
      <w:r>
        <w:t xml:space="preserve"> (3). Clique em </w:t>
      </w:r>
      <w:r>
        <w:rPr>
          <w:b/>
          <w:bCs/>
        </w:rPr>
        <w:t>OK</w:t>
      </w:r>
      <w:r>
        <w:t xml:space="preserve"> para aplicar a alteração (4).</w:t>
      </w:r>
    </w:p>
    <w:p w14:paraId="73DD4AA7" w14:textId="77777777" w:rsidR="00970166" w:rsidRDefault="00970166" w:rsidP="00970166">
      <w:r>
        <w:t>Agora vamos formatar os campos monetários.</w:t>
      </w:r>
    </w:p>
    <w:p w14:paraId="0B85D697" w14:textId="77777777" w:rsidR="00970166" w:rsidRDefault="00970166" w:rsidP="00970166"/>
    <w:p w14:paraId="28862451" w14:textId="77777777" w:rsidR="00970166" w:rsidRDefault="00970166" w:rsidP="00970166">
      <w:r w:rsidRPr="00C905C8">
        <w:rPr>
          <w:b/>
        </w:rPr>
        <w:t>3</w:t>
      </w:r>
      <w:r w:rsidRPr="00F24553">
        <w:t xml:space="preserve"> - Remova os campos </w:t>
      </w:r>
      <w:r w:rsidRPr="00F24553">
        <w:rPr>
          <w:rFonts w:ascii="Courier New" w:hAnsi="Courier New" w:cs="Courier New"/>
        </w:rPr>
        <w:t>budgetTextField</w:t>
      </w:r>
      <w:r w:rsidRPr="00F24553">
        <w:t xml:space="preserve"> e </w:t>
      </w:r>
      <w:r w:rsidRPr="00F24553">
        <w:rPr>
          <w:rFonts w:ascii="Courier New" w:hAnsi="Courier New" w:cs="Courier New"/>
        </w:rPr>
        <w:t>revenueTextField</w:t>
      </w:r>
      <w:r w:rsidRPr="00F24553">
        <w:t xml:space="preserve">, no lugar dele insira </w:t>
      </w:r>
      <w:r w:rsidRPr="00F24553">
        <w:rPr>
          <w:rFonts w:ascii="Courier New" w:hAnsi="Courier New" w:cs="Courier New"/>
        </w:rPr>
        <w:t>isJFormattedTextField</w:t>
      </w:r>
      <w:r w:rsidRPr="00F24553">
        <w:t xml:space="preserve">, chame-os de </w:t>
      </w:r>
      <w:r w:rsidRPr="00F24553">
        <w:rPr>
          <w:rFonts w:ascii="Courier New" w:hAnsi="Courier New" w:cs="Courier New"/>
        </w:rPr>
        <w:t>budgetFormattedTextField</w:t>
      </w:r>
      <w:r w:rsidRPr="00F24553">
        <w:t xml:space="preserve"> e</w:t>
      </w:r>
      <w:r>
        <w:t xml:space="preserve"> </w:t>
      </w:r>
      <w:r w:rsidRPr="00F24553">
        <w:rPr>
          <w:rFonts w:ascii="Courier New" w:hAnsi="Courier New" w:cs="Courier New"/>
        </w:rPr>
        <w:t>revenueFormattedTextField</w:t>
      </w:r>
      <w:r w:rsidRPr="00F24553">
        <w:t xml:space="preserve"> respectivamente.</w:t>
      </w:r>
    </w:p>
    <w:p w14:paraId="3D2BF983" w14:textId="77777777" w:rsidR="00970166" w:rsidRPr="00F24553" w:rsidRDefault="00970166" w:rsidP="00970166"/>
    <w:p w14:paraId="5B0FF85F" w14:textId="77777777" w:rsidR="00970166" w:rsidRDefault="00970166" w:rsidP="00970166">
      <w:r>
        <w:rPr>
          <w:b/>
          <w:bCs/>
        </w:rPr>
        <w:t>4 -</w:t>
      </w:r>
      <w:r>
        <w:t xml:space="preserve"> Selecione o </w:t>
      </w:r>
      <w:r w:rsidRPr="00F24553">
        <w:rPr>
          <w:rFonts w:ascii="Courier New" w:hAnsi="Courier New" w:cs="Courier New"/>
        </w:rPr>
        <w:t>budgetFormattedTextField</w:t>
      </w:r>
      <w:r>
        <w:t xml:space="preserve"> e no painel de propriedades clique no botão “…” da propriedade </w:t>
      </w:r>
      <w:r w:rsidRPr="00F24553">
        <w:rPr>
          <w:rFonts w:ascii="Courier New" w:hAnsi="Courier New" w:cs="Courier New"/>
        </w:rPr>
        <w:t>formatterFactory</w:t>
      </w:r>
      <w:r>
        <w:t>. A siga os passos de acordo com a imagem:</w:t>
      </w:r>
    </w:p>
    <w:p w14:paraId="0EB82FED" w14:textId="77777777" w:rsidR="00970166" w:rsidRDefault="00970166" w:rsidP="00970166">
      <w:pPr>
        <w:rPr>
          <w:b/>
          <w:bCs/>
        </w:rPr>
      </w:pPr>
    </w:p>
    <w:p w14:paraId="4B1361A7" w14:textId="77777777" w:rsidR="00970166" w:rsidRDefault="00CE23A6" w:rsidP="00970166">
      <w:pPr>
        <w:keepNext/>
      </w:pPr>
      <w:r>
        <w:rPr>
          <w:b/>
          <w:noProof/>
        </w:rPr>
        <w:pict w14:anchorId="026F77C8">
          <v:shape id="Imagem 5" o:spid="_x0000_i1035" type="#_x0000_t75" style="width:425.25pt;height:224.25pt;visibility:visible">
            <v:imagedata r:id="rId17" o:title=""/>
          </v:shape>
        </w:pict>
      </w:r>
    </w:p>
    <w:p w14:paraId="4196133E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7</w:t>
        </w:r>
      </w:fldSimple>
      <w:r>
        <w:t xml:space="preserve"> - Formatação monetária</w:t>
      </w:r>
    </w:p>
    <w:p w14:paraId="356D079E" w14:textId="77777777" w:rsidR="00970166" w:rsidRDefault="00970166" w:rsidP="00970166">
      <w:pPr>
        <w:rPr>
          <w:b/>
          <w:bCs/>
        </w:rPr>
      </w:pPr>
    </w:p>
    <w:p w14:paraId="32CA06ED" w14:textId="77777777" w:rsidR="00970166" w:rsidRDefault="00970166" w:rsidP="00970166">
      <w:r>
        <w:rPr>
          <w:b/>
          <w:bCs/>
        </w:rPr>
        <w:lastRenderedPageBreak/>
        <w:t>4.1 -</w:t>
      </w:r>
      <w:r>
        <w:t xml:space="preserve"> Selecione </w:t>
      </w:r>
      <w:r>
        <w:rPr>
          <w:b/>
          <w:bCs/>
        </w:rPr>
        <w:t>Código personalizado</w:t>
      </w:r>
      <w:r>
        <w:t xml:space="preserve"> (1), cole o código abaixo (2) e clique em </w:t>
      </w:r>
      <w:r>
        <w:rPr>
          <w:b/>
          <w:bCs/>
        </w:rPr>
        <w:t>OK</w:t>
      </w:r>
      <w:r>
        <w:t xml:space="preserve"> para aplicar a alteração (3).</w:t>
      </w:r>
    </w:p>
    <w:p w14:paraId="0B78735D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6EE7248" w14:textId="77777777" w:rsidR="00970166" w:rsidRPr="00A32349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2349">
        <w:rPr>
          <w:rFonts w:ascii="Courier New" w:hAnsi="Courier New" w:cs="Courier New"/>
          <w:color w:val="000000"/>
          <w:sz w:val="20"/>
          <w:szCs w:val="20"/>
          <w:lang w:val="en-US"/>
        </w:rPr>
        <w:t>new DefaultFormatterFactory(new NumberFormatter(paymentFormat))</w:t>
      </w:r>
    </w:p>
    <w:p w14:paraId="24A2F02D" w14:textId="77777777" w:rsidR="00970166" w:rsidRPr="00A32349" w:rsidRDefault="00970166" w:rsidP="00970166">
      <w:pPr>
        <w:rPr>
          <w:b/>
          <w:bCs/>
          <w:lang w:val="en-US"/>
        </w:rPr>
      </w:pPr>
    </w:p>
    <w:p w14:paraId="19E4B4C8" w14:textId="77777777" w:rsidR="00970166" w:rsidRDefault="00970166" w:rsidP="00970166">
      <w:r>
        <w:rPr>
          <w:b/>
          <w:bCs/>
        </w:rPr>
        <w:t>5 -</w:t>
      </w:r>
      <w:r>
        <w:t xml:space="preserve"> Repita o procedimento 4 e 4.1 para </w:t>
      </w:r>
      <w:r w:rsidRPr="00F24553">
        <w:rPr>
          <w:rFonts w:ascii="Courier New" w:hAnsi="Courier New" w:cs="Courier New"/>
        </w:rPr>
        <w:t>revenueFormattedTextField</w:t>
      </w:r>
      <w:r>
        <w:t>.</w:t>
      </w:r>
    </w:p>
    <w:p w14:paraId="75F82C9A" w14:textId="77777777" w:rsidR="00970166" w:rsidRDefault="00970166" w:rsidP="00970166"/>
    <w:p w14:paraId="4CD408E1" w14:textId="77777777" w:rsidR="00970166" w:rsidRDefault="00970166" w:rsidP="00970166">
      <w:r>
        <w:rPr>
          <w:b/>
          <w:bCs/>
        </w:rPr>
        <w:t>6 -</w:t>
      </w:r>
      <w:r>
        <w:t xml:space="preserve"> Para ajudar o usuário, altere a propriedade </w:t>
      </w:r>
      <w:r w:rsidRPr="00F24553">
        <w:rPr>
          <w:rFonts w:ascii="Courier New" w:hAnsi="Courier New" w:cs="Courier New"/>
        </w:rPr>
        <w:t>text</w:t>
      </w:r>
      <w:r>
        <w:t xml:space="preserve"> de ambos campos com o valor </w:t>
      </w:r>
      <w:r w:rsidRPr="00F24553">
        <w:rPr>
          <w:rFonts w:ascii="Courier New" w:hAnsi="Courier New" w:cs="Courier New"/>
        </w:rPr>
        <w:t>R$ 0,00</w:t>
      </w:r>
      <w:r>
        <w:t>.</w:t>
      </w:r>
    </w:p>
    <w:p w14:paraId="7D65802B" w14:textId="77777777" w:rsidR="00970166" w:rsidRDefault="00970166" w:rsidP="00970166">
      <w:r>
        <w:t>Se inserirmos algum valor inválido o campo ficará em branco no momento que seu foco for perdido.</w:t>
      </w:r>
    </w:p>
    <w:p w14:paraId="39F2E90F" w14:textId="77777777" w:rsidR="00970166" w:rsidRDefault="00970166" w:rsidP="00970166"/>
    <w:p w14:paraId="36E3AC9B" w14:textId="77777777" w:rsidR="00970166" w:rsidRDefault="00970166" w:rsidP="00970166">
      <w:r>
        <w:rPr>
          <w:b/>
          <w:bCs/>
        </w:rPr>
        <w:t>7 -</w:t>
      </w:r>
      <w:r>
        <w:t xml:space="preserve"> Agora vamos formatar o campo de data. Remova o </w:t>
      </w:r>
      <w:r w:rsidRPr="00DA0039">
        <w:rPr>
          <w:rFonts w:ascii="Courier New" w:hAnsi="Courier New" w:cs="Courier New"/>
        </w:rPr>
        <w:t>releaseDateTextField</w:t>
      </w:r>
      <w:r>
        <w:t xml:space="preserve"> e no lugar dele insira um </w:t>
      </w:r>
      <w:r w:rsidRPr="00DA0039">
        <w:rPr>
          <w:rFonts w:ascii="Courier New" w:hAnsi="Courier New" w:cs="Courier New"/>
        </w:rPr>
        <w:t>JFormattedTextField</w:t>
      </w:r>
      <w:r>
        <w:t xml:space="preserve">, chame-o de </w:t>
      </w:r>
      <w:r w:rsidRPr="00DA0039">
        <w:rPr>
          <w:rFonts w:ascii="Courier New" w:hAnsi="Courier New" w:cs="Courier New"/>
        </w:rPr>
        <w:t>releaseDateFormattedTextField</w:t>
      </w:r>
      <w:r>
        <w:t>.</w:t>
      </w:r>
    </w:p>
    <w:p w14:paraId="57618D13" w14:textId="77777777" w:rsidR="00970166" w:rsidRDefault="00970166" w:rsidP="00970166"/>
    <w:p w14:paraId="546DF8C7" w14:textId="77777777" w:rsidR="00970166" w:rsidRDefault="00970166" w:rsidP="00970166">
      <w:r>
        <w:rPr>
          <w:b/>
          <w:bCs/>
        </w:rPr>
        <w:t>8 -</w:t>
      </w:r>
      <w:r>
        <w:t xml:space="preserve"> Selecione o </w:t>
      </w:r>
      <w:r w:rsidRPr="00DA0039">
        <w:rPr>
          <w:rFonts w:ascii="Courier New" w:hAnsi="Courier New" w:cs="Courier New"/>
        </w:rPr>
        <w:t>releaseDateFormattedTextField</w:t>
      </w:r>
      <w:r>
        <w:t xml:space="preserve"> e no painel de propriedades clique no botão “…” da propriedade </w:t>
      </w:r>
      <w:r w:rsidRPr="00DA0039">
        <w:rPr>
          <w:rFonts w:ascii="Courier New" w:hAnsi="Courier New" w:cs="Courier New"/>
        </w:rPr>
        <w:t>formatterFactory</w:t>
      </w:r>
      <w:r>
        <w:t>. A siga os passos de acordo com a imagem:</w:t>
      </w:r>
    </w:p>
    <w:p w14:paraId="19EDD332" w14:textId="77777777" w:rsidR="00970166" w:rsidRDefault="00970166" w:rsidP="00970166">
      <w:pPr>
        <w:rPr>
          <w:b/>
          <w:bCs/>
        </w:rPr>
      </w:pPr>
    </w:p>
    <w:p w14:paraId="53CBE407" w14:textId="77777777" w:rsidR="00970166" w:rsidRDefault="00CE23A6" w:rsidP="00970166">
      <w:pPr>
        <w:keepNext/>
        <w:jc w:val="center"/>
      </w:pPr>
      <w:r>
        <w:rPr>
          <w:b/>
          <w:noProof/>
        </w:rPr>
        <w:pict w14:anchorId="0952F42C">
          <v:shape id="Imagem 6" o:spid="_x0000_i1036" type="#_x0000_t75" style="width:425.25pt;height:234.75pt;visibility:visible">
            <v:imagedata r:id="rId18" o:title=""/>
          </v:shape>
        </w:pict>
      </w:r>
    </w:p>
    <w:p w14:paraId="4FF7C997" w14:textId="77777777" w:rsidR="00970166" w:rsidRDefault="00970166" w:rsidP="00970166">
      <w:pPr>
        <w:pStyle w:val="Legenda"/>
        <w:jc w:val="center"/>
        <w:rPr>
          <w:b/>
          <w:bCs/>
        </w:rPr>
      </w:pPr>
      <w:r>
        <w:t xml:space="preserve">Figura 5. </w:t>
      </w:r>
      <w:fldSimple w:instr=" SEQ Figura_5. \* ARABIC ">
        <w:r>
          <w:rPr>
            <w:noProof/>
          </w:rPr>
          <w:t>8</w:t>
        </w:r>
      </w:fldSimple>
      <w:r>
        <w:t xml:space="preserve"> - Formatação de data</w:t>
      </w:r>
    </w:p>
    <w:p w14:paraId="6FFD9905" w14:textId="77777777" w:rsidR="00970166" w:rsidRDefault="00970166" w:rsidP="00970166">
      <w:pPr>
        <w:rPr>
          <w:b/>
          <w:bCs/>
        </w:rPr>
      </w:pPr>
    </w:p>
    <w:p w14:paraId="6EE4359F" w14:textId="77777777" w:rsidR="00970166" w:rsidRDefault="00970166" w:rsidP="00970166">
      <w:r>
        <w:rPr>
          <w:b/>
          <w:bCs/>
        </w:rPr>
        <w:t>8.1 -</w:t>
      </w:r>
      <w:r>
        <w:t xml:space="preserve"> Selecione </w:t>
      </w:r>
      <w:r>
        <w:rPr>
          <w:b/>
          <w:bCs/>
        </w:rPr>
        <w:t>Editor de formato</w:t>
      </w:r>
      <w:r>
        <w:t xml:space="preserve"> (1), categoria </w:t>
      </w:r>
      <w:r>
        <w:rPr>
          <w:b/>
          <w:bCs/>
        </w:rPr>
        <w:t>máscara</w:t>
      </w:r>
      <w:r>
        <w:t xml:space="preserve"> (2) e no grupo </w:t>
      </w:r>
      <w:r>
        <w:rPr>
          <w:b/>
          <w:bCs/>
        </w:rPr>
        <w:t>Formatar</w:t>
      </w:r>
      <w:r>
        <w:t xml:space="preserve"> selecione </w:t>
      </w:r>
      <w:r>
        <w:rPr>
          <w:b/>
          <w:bCs/>
        </w:rPr>
        <w:t>personalizar</w:t>
      </w:r>
      <w:r>
        <w:t xml:space="preserve">(3). No campo </w:t>
      </w:r>
      <w:r>
        <w:rPr>
          <w:b/>
          <w:bCs/>
        </w:rPr>
        <w:t>Formato</w:t>
      </w:r>
      <w:r>
        <w:t xml:space="preserve"> insira a seguinte máscara de data: </w:t>
      </w:r>
      <w:r w:rsidRPr="00DA0039">
        <w:rPr>
          <w:rFonts w:ascii="Courier New" w:hAnsi="Courier New" w:cs="Courier New"/>
        </w:rPr>
        <w:t>##/##/####</w:t>
      </w:r>
      <w:r>
        <w:t xml:space="preserve"> (4). Clique em </w:t>
      </w:r>
      <w:r>
        <w:rPr>
          <w:b/>
          <w:bCs/>
        </w:rPr>
        <w:t>OK</w:t>
      </w:r>
      <w:r>
        <w:t xml:space="preserve"> para aplicar a alteração (5).</w:t>
      </w:r>
    </w:p>
    <w:p w14:paraId="43EA08AD" w14:textId="77777777" w:rsidR="00970166" w:rsidRDefault="00970166" w:rsidP="00970166">
      <w:r>
        <w:t>Ufa! Campos Formatado.</w:t>
      </w:r>
    </w:p>
    <w:p w14:paraId="045BAEB1" w14:textId="77777777" w:rsidR="00970166" w:rsidRDefault="00970166" w:rsidP="00970166"/>
    <w:p w14:paraId="4C49679C" w14:textId="77777777" w:rsidR="00970166" w:rsidRDefault="00970166" w:rsidP="00970166">
      <w:pPr>
        <w:pStyle w:val="Ttulo5"/>
        <w:rPr>
          <w:sz w:val="20"/>
        </w:rPr>
      </w:pPr>
      <w:r>
        <w:t xml:space="preserve">1.2.3.5. </w:t>
      </w:r>
      <w:r w:rsidRPr="00C905C8">
        <w:t>Salvando</w:t>
      </w:r>
      <w:r>
        <w:t xml:space="preserve"> um filme na list</w:t>
      </w:r>
      <w:r w:rsidRPr="00C905C8">
        <w:t>a</w:t>
      </w:r>
    </w:p>
    <w:p w14:paraId="3718A510" w14:textId="77777777" w:rsidR="00970166" w:rsidRDefault="00970166" w:rsidP="00970166">
      <w:r>
        <w:t>Vamos salvar um filme. Seguiremos os mesmos passos dados em aula, com o aditivo de que iremos fazer validação dos campos.</w:t>
      </w:r>
    </w:p>
    <w:p w14:paraId="4781250A" w14:textId="77777777" w:rsidR="00970166" w:rsidRDefault="00970166" w:rsidP="00970166">
      <w:r w:rsidRPr="000874FF">
        <w:rPr>
          <w:b/>
        </w:rPr>
        <w:t>1</w:t>
      </w:r>
      <w:r>
        <w:t xml:space="preserve"> - No arquivo </w:t>
      </w:r>
      <w:r w:rsidRPr="000874FF">
        <w:rPr>
          <w:rFonts w:ascii="Courier New" w:hAnsi="Courier New" w:cs="Courier New"/>
        </w:rPr>
        <w:t>AddOrEditMovieView</w:t>
      </w:r>
      <w:r>
        <w:t xml:space="preserve"> em modo </w:t>
      </w:r>
      <w:r>
        <w:rPr>
          <w:b/>
        </w:rPr>
        <w:t xml:space="preserve">Código-Fonte </w:t>
      </w:r>
      <w:r>
        <w:t>adicione um atributo do tipo MovieController.</w:t>
      </w:r>
    </w:p>
    <w:p w14:paraId="4076BC6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</w:p>
    <w:p w14:paraId="2625EDF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MoviesController controller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18261770" w14:textId="77777777" w:rsidR="00970166" w:rsidRDefault="00970166" w:rsidP="00970166"/>
    <w:p w14:paraId="085DD1D9" w14:textId="77777777" w:rsidR="00970166" w:rsidRDefault="00970166" w:rsidP="00970166">
      <w:r>
        <w:rPr>
          <w:b/>
        </w:rPr>
        <w:lastRenderedPageBreak/>
        <w:t xml:space="preserve">2 – </w:t>
      </w:r>
      <w:r>
        <w:t>No método construtor, inicialize o atributo Controller:</w:t>
      </w:r>
    </w:p>
    <w:p w14:paraId="1248211D" w14:textId="77777777" w:rsidR="00970166" w:rsidRDefault="00970166" w:rsidP="00970166">
      <w:pPr>
        <w:pStyle w:val="Pr-formataoHTML"/>
        <w:shd w:val="clear" w:color="auto" w:fill="FFFFFF"/>
      </w:pPr>
      <w:r>
        <w:tab/>
      </w:r>
    </w:p>
    <w:p w14:paraId="742B209C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>
        <w:tab/>
      </w:r>
      <w:r w:rsidRPr="00970166">
        <w:rPr>
          <w:rFonts w:ascii="Consolas" w:hAnsi="Consolas"/>
          <w:color w:val="333333"/>
          <w:sz w:val="18"/>
          <w:szCs w:val="18"/>
        </w:rPr>
        <w:t xml:space="preserve">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=</w:t>
      </w:r>
      <w:r w:rsidRPr="00970166">
        <w:rPr>
          <w:rFonts w:ascii="Consolas" w:hAnsi="Consolas"/>
          <w:color w:val="333333"/>
          <w:sz w:val="18"/>
          <w:szCs w:val="18"/>
        </w:rPr>
        <w:t xml:space="preserve"> MoviesController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Fonts w:ascii="Consolas" w:hAnsi="Consolas"/>
          <w:color w:val="008080"/>
          <w:sz w:val="18"/>
          <w:szCs w:val="18"/>
        </w:rPr>
        <w:t>getSharedInstance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();</w:t>
      </w:r>
    </w:p>
    <w:p w14:paraId="358F0106" w14:textId="77777777" w:rsidR="00970166" w:rsidRPr="00E65CA6" w:rsidRDefault="00970166" w:rsidP="00970166"/>
    <w:p w14:paraId="4A2722DD" w14:textId="77777777" w:rsidR="00970166" w:rsidRDefault="00970166" w:rsidP="00970166">
      <w:r w:rsidRPr="000874FF">
        <w:rPr>
          <w:b/>
        </w:rPr>
        <w:t>1</w:t>
      </w:r>
      <w:r>
        <w:t xml:space="preserve"> - No arquivo </w:t>
      </w:r>
      <w:r w:rsidRPr="000874FF">
        <w:rPr>
          <w:rFonts w:ascii="Courier New" w:hAnsi="Courier New" w:cs="Courier New"/>
        </w:rPr>
        <w:t>AddOrEditMovieView</w:t>
      </w:r>
      <w:r>
        <w:t xml:space="preserve"> em modo Projeto dê duplo clique no botão salvar e adicione o seguinte código:</w:t>
      </w:r>
    </w:p>
    <w:p w14:paraId="5A715066" w14:textId="77777777" w:rsidR="00970166" w:rsidRDefault="00970166" w:rsidP="00970166"/>
    <w:p w14:paraId="48264A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FFC24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3" w:name="AddOrEditMovieView.java-277"/>
      <w:bookmarkEnd w:id="3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711A1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4" w:name="AddOrEditMovieView.java-278"/>
      <w:bookmarkEnd w:id="3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A6FE1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5" w:name="AddOrEditMovieView.java-279"/>
      <w:bookmarkEnd w:id="3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12759A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6" w:name="AddOrEditMovieView.java-280"/>
      <w:bookmarkEnd w:id="3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DA733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7" w:name="AddOrEditMovieView.java-281"/>
      <w:bookmarkEnd w:id="3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277910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8" w:name="AddOrEditMovieView.java-282"/>
      <w:bookmarkEnd w:id="3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0029C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29" w:name="AddOrEditMovieView.java-283"/>
      <w:bookmarkEnd w:id="3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F3D524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8A1AFA" w14:textId="77777777" w:rsidR="00970166" w:rsidRDefault="00970166" w:rsidP="00970166">
      <w:r>
        <w:t>Isto irá pegar os valores contidos nos campos da View.</w:t>
      </w:r>
    </w:p>
    <w:p w14:paraId="3339B0AD" w14:textId="77777777" w:rsidR="00970166" w:rsidRDefault="00970166" w:rsidP="00970166"/>
    <w:p w14:paraId="473BBE1B" w14:textId="77777777" w:rsidR="00970166" w:rsidRDefault="00970166" w:rsidP="00970166">
      <w:r w:rsidRPr="000874FF">
        <w:rPr>
          <w:b/>
        </w:rPr>
        <w:t>2</w:t>
      </w:r>
      <w:r>
        <w:t xml:space="preserve"> - Agora vamos fazer as validações dos campos. Adicione o seguinte código:</w:t>
      </w:r>
    </w:p>
    <w:p w14:paraId="59F8E2C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urier New" w:eastAsia="Times New Roman" w:hAnsi="Courier New" w:cs="Courier New"/>
          <w:color w:val="3F7F59"/>
          <w:sz w:val="20"/>
          <w:szCs w:val="20"/>
        </w:rPr>
        <w:t xml:space="preserve">       </w:t>
      </w:r>
      <w:r w:rsidRPr="00E65CA6">
        <w:rPr>
          <w:rFonts w:ascii="Consolas" w:hAnsi="Consolas" w:cs="Courier New"/>
          <w:i/>
          <w:iCs/>
          <w:color w:val="999988"/>
          <w:sz w:val="18"/>
          <w:szCs w:val="18"/>
        </w:rPr>
        <w:t>//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...</w:t>
      </w:r>
    </w:p>
    <w:p w14:paraId="3C21E03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0" w:name="AddOrEditMovieView.java-288"/>
      <w:bookmarkEnd w:id="33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7AA4511C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1" w:name="AddOrEditMovieView.java-289"/>
      <w:bookmarkEnd w:id="33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originalName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CC88DE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2" w:name="AddOrEditMovieView.java-290"/>
      <w:bookmarkEnd w:id="33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releaseDate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4F935D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3" w:name="AddOrEditMovieView.java-291"/>
      <w:bookmarkEnd w:id="33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duration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792EE7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4" w:name="AddOrEditMovieView.java-292"/>
      <w:bookmarkEnd w:id="33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gender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0AD32D0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5" w:name="AddOrEditMovieView.java-293"/>
      <w:bookmarkEnd w:id="335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synopsis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</w:p>
    <w:p w14:paraId="6272A78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6" w:name="AddOrEditMovieView.java-294"/>
      <w:bookmarkEnd w:id="336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revenue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390CA6A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7" w:name="AddOrEditMovieView.java-295"/>
      <w:bookmarkEnd w:id="337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budget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44B23A7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8" w:name="AddOrEditMovieView.java-296"/>
      <w:bookmarkEnd w:id="338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78FD8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39" w:name="AddOrEditMovieView.java-297"/>
      <w:bookmarkEnd w:id="339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0A232C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0" w:name="AddOrEditMovieView.java-298"/>
      <w:bookmarkEnd w:id="34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parseLong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009999"/>
          <w:sz w:val="18"/>
          <w:szCs w:val="18"/>
          <w:lang w:val="en-US"/>
        </w:rPr>
        <w:t>1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981D76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1" w:name="AddOrEditMovieView.java-299"/>
      <w:bookmarkEnd w:id="341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65305F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2" w:name="AddOrEditMovieView.java-300"/>
      <w:bookmarkEnd w:id="34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0BD56B5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3" w:name="AddOrEditMovieView.java-301"/>
      <w:bookmarkEnd w:id="3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582C8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4" w:name="AddOrEditMovieView.java-302"/>
      <w:bookmarkEnd w:id="34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55606F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5" w:name="AddOrEditMovieView.java-303"/>
      <w:bookmarkEnd w:id="3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FB090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46" w:name="AddOrEditMovieView.java-306"/>
      <w:bookmarkEnd w:id="3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3A7846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7" w:name="AddOrEditMovieView.java-307"/>
      <w:bookmarkEnd w:id="3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C8F99B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8" w:name="AddOrEditMovieView.java-308"/>
      <w:bookmarkEnd w:id="348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1C08FF1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49" w:name="AddOrEditMovieView.java-309"/>
      <w:bookmarkEnd w:id="349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02DCCC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0" w:name="AddOrEditMovieView.java-310"/>
      <w:bookmarkEnd w:id="350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1815981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1" w:name="AddOrEditMovieView.java-311"/>
      <w:bookmarkEnd w:id="351"/>
    </w:p>
    <w:p w14:paraId="0F7904E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2" w:name="AddOrEditMovieView.java-324"/>
      <w:bookmarkEnd w:id="35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setVisible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30BEA5A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3" w:name="AddOrEditMovieView.java-325"/>
      <w:bookmarkEnd w:id="35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1CE5E24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54" w:name="AddOrEditMovieView.java-326"/>
      <w:bookmarkEnd w:id="35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A271CEE" w14:textId="77777777" w:rsidR="00970166" w:rsidRPr="000874F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DAD75" w14:textId="77777777" w:rsidR="00970166" w:rsidRDefault="00970166" w:rsidP="00970166">
      <w:r>
        <w:t>O método completo ficará assim:</w:t>
      </w:r>
    </w:p>
    <w:p w14:paraId="1B4410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35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br/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D3C1A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6" w:name="AddOrEditMovieView.java-276"/>
      <w:bookmarkEnd w:id="3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5D0ED6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B3040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528C9D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8D449E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323BB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7CE280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869C8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D327B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7" w:name="AddOrEditMovieView.java-284"/>
      <w:bookmarkEnd w:id="3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4ACA3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8" w:name="AddOrEditMovieView.java-285"/>
      <w:bookmarkEnd w:id="3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</w:t>
      </w:r>
    </w:p>
    <w:p w14:paraId="6E064E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59" w:name="AddOrEditMovieView.java-286"/>
      <w:bookmarkEnd w:id="3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30E10F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60" w:name="AddOrEditMovieView.java-287"/>
      <w:bookmarkEnd w:id="3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E65CA6">
        <w:rPr>
          <w:rFonts w:ascii="Consolas" w:hAnsi="Consolas" w:cs="Courier New"/>
          <w:i/>
          <w:iCs/>
          <w:color w:val="999988"/>
          <w:sz w:val="18"/>
          <w:szCs w:val="18"/>
        </w:rPr>
        <w:t>//Checando campos obrigatórios</w:t>
      </w:r>
    </w:p>
    <w:p w14:paraId="4DADC92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1F0A5C2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originalName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B7CED4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releaseDate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32A7725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duration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5CDB553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gender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==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null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656018D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synopsis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</w:p>
    <w:p w14:paraId="32A6848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revenue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||</w:t>
      </w:r>
    </w:p>
    <w:p w14:paraId="3936989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budget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isEmpty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7E87B9A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7E9563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D9D5838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parseLong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009999"/>
          <w:sz w:val="18"/>
          <w:szCs w:val="18"/>
          <w:lang w:val="en-US"/>
        </w:rPr>
        <w:t>1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84E26D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93435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02EBFF32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2A9C8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368EFD6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269D25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5BC1B7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C76A37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7E69A9D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36A4FA31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721EEB10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272CA6AC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702D0A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setVisible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420B6B0A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B16267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BCF6AAB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61" w:name="AddOrEditMovieView.java-327"/>
      <w:bookmarkEnd w:id="361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4F3BF31E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62" w:name="AddOrEditMovieView.java-328"/>
      <w:bookmarkEnd w:id="36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9EAAD4D" w14:textId="77777777" w:rsidR="00970166" w:rsidRPr="004927B7" w:rsidRDefault="00970166" w:rsidP="00970166">
      <w:pPr>
        <w:pStyle w:val="NormalWeb"/>
        <w:spacing w:before="0" w:beforeAutospacing="0" w:after="260" w:afterAutospacing="0"/>
      </w:pPr>
    </w:p>
    <w:p w14:paraId="4B072FEC" w14:textId="77777777" w:rsidR="00970166" w:rsidRDefault="00970166" w:rsidP="00970166">
      <w:r>
        <w:t xml:space="preserve">Terminamos a funcionalidade de cadastro de filmes. Agora seguiremos com a criação da </w:t>
      </w:r>
      <w:r w:rsidRPr="008D4658">
        <w:rPr>
          <w:rFonts w:ascii="Courier New" w:hAnsi="Courier New" w:cs="Courier New"/>
        </w:rPr>
        <w:t>DashboardView</w:t>
      </w:r>
      <w:r>
        <w:t xml:space="preserve"> para testar o cadastro.</w:t>
      </w:r>
    </w:p>
    <w:p w14:paraId="6DC65F7A" w14:textId="77777777" w:rsidR="00970166" w:rsidRDefault="00970166" w:rsidP="00970166"/>
    <w:p w14:paraId="6E49B6FD" w14:textId="77777777" w:rsidR="00970166" w:rsidRDefault="00970166" w:rsidP="00970166">
      <w:pPr>
        <w:pStyle w:val="Ttulo5"/>
      </w:pPr>
      <w:r>
        <w:t>1.2.3.6. Editando um filme da lista</w:t>
      </w:r>
    </w:p>
    <w:p w14:paraId="1CFE08DD" w14:textId="77777777" w:rsidR="00970166" w:rsidRDefault="00970166" w:rsidP="00970166">
      <w:r>
        <w:t>Agora que criamos a estrutura para salvar, vamos criar a estrutura para editar.</w:t>
      </w:r>
    </w:p>
    <w:p w14:paraId="58A6D0FD" w14:textId="77777777" w:rsidR="00970166" w:rsidRDefault="00970166" w:rsidP="00970166">
      <w:pPr>
        <w:rPr>
          <w:rFonts w:ascii="Courier New" w:hAnsi="Courier New" w:cs="Courier New"/>
          <w:lang w:val="en-US"/>
        </w:rPr>
      </w:pPr>
      <w:r w:rsidRPr="008D4658">
        <w:rPr>
          <w:b/>
          <w:lang w:val="en-US"/>
        </w:rPr>
        <w:t>1</w:t>
      </w:r>
      <w:r w:rsidRPr="00A32349">
        <w:rPr>
          <w:lang w:val="en-US"/>
        </w:rPr>
        <w:t xml:space="preserve"> - Crie o método </w:t>
      </w:r>
      <w:r w:rsidRPr="008D4658">
        <w:rPr>
          <w:rFonts w:ascii="Courier New" w:hAnsi="Courier New" w:cs="Courier New"/>
          <w:lang w:val="en-US"/>
        </w:rPr>
        <w:t>fillFields():</w:t>
      </w:r>
    </w:p>
    <w:p w14:paraId="12AC576C" w14:textId="77777777" w:rsidR="00970166" w:rsidRPr="00A32349" w:rsidRDefault="00970166" w:rsidP="00970166">
      <w:pPr>
        <w:rPr>
          <w:lang w:val="en-US"/>
        </w:rPr>
      </w:pPr>
    </w:p>
    <w:p w14:paraId="78A2981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kt"/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fillForm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10B1534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3" w:name="AddOrEditMovieView.java-44"/>
      <w:bookmarkEnd w:id="36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7DD4386F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4" w:name="AddOrEditMovieView.java-45"/>
      <w:bookmarkEnd w:id="36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</w:p>
    <w:p w14:paraId="5185E74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5" w:name="AddOrEditMovieView.java-46"/>
      <w:bookmarkEnd w:id="36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nameTextField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1906201B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6" w:name="AddOrEditMovieView.java-47"/>
      <w:bookmarkEnd w:id="36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originalNameTextField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getOriginalName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1B0A5DB7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7" w:name="AddOrEditMovieView.java-48"/>
      <w:bookmarkEnd w:id="367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releaseDateFormattedTextField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getFormattedReleaseDate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77B9E7E7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8" w:name="AddOrEditMovieView.java-49"/>
      <w:bookmarkEnd w:id="368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durationFormattedTextField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getFormattedDuration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3202927D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69" w:name="AddOrEditMovieView.java-50"/>
      <w:bookmarkEnd w:id="369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genderCombobox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setSelectedItem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getGender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getName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27BA8BC5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70" w:name="AddOrEditMovieView.java-51"/>
      <w:bookmarkEnd w:id="370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synopsisTextArea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getSynopsis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3A90CD8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371" w:name="AddOrEditMovieView.java-52"/>
      <w:bookmarkEnd w:id="371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revenueFormattedTextField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setText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selectedMovie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  <w:lang w:val="en-US"/>
        </w:rPr>
        <w:t>getFormattedRevenue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());</w:t>
      </w:r>
    </w:p>
    <w:p w14:paraId="602A4A8D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372" w:name="AddOrEditMovieView.java-53"/>
      <w:bookmarkEnd w:id="37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budgetFormattedTextField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</w:rPr>
        <w:t>setText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z w:val="18"/>
          <w:szCs w:val="18"/>
        </w:rPr>
        <w:t>selectedMovie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 w:rsidRPr="00970166">
        <w:rPr>
          <w:rStyle w:val="na"/>
          <w:rFonts w:ascii="Consolas" w:eastAsia="MS Gothic" w:hAnsi="Consolas"/>
          <w:color w:val="008080"/>
          <w:sz w:val="18"/>
          <w:szCs w:val="18"/>
        </w:rPr>
        <w:t>getFormattedBudget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());</w:t>
      </w:r>
    </w:p>
    <w:p w14:paraId="517AE321" w14:textId="77777777" w:rsidR="00970166" w:rsidRDefault="00970166" w:rsidP="00970166">
      <w:pPr>
        <w:pStyle w:val="Pr-formataoHTML"/>
        <w:shd w:val="clear" w:color="auto" w:fill="FFFFFF"/>
        <w:rPr>
          <w:rStyle w:val="o"/>
          <w:rFonts w:ascii="Consolas" w:hAnsi="Consolas"/>
          <w:b/>
          <w:bCs/>
          <w:color w:val="333333"/>
          <w:sz w:val="18"/>
          <w:szCs w:val="18"/>
        </w:rPr>
      </w:pPr>
      <w:bookmarkStart w:id="373" w:name="AddOrEditMovieView.java-54"/>
      <w:bookmarkEnd w:id="373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72685602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</w:p>
    <w:p w14:paraId="27B86F95" w14:textId="77777777" w:rsidR="00970166" w:rsidRDefault="00970166" w:rsidP="00970166">
      <w:r w:rsidRPr="00CC2E72">
        <w:rPr>
          <w:b/>
          <w:szCs w:val="22"/>
        </w:rPr>
        <w:t xml:space="preserve"> 2</w:t>
      </w:r>
      <w:r>
        <w:rPr>
          <w:sz w:val="27"/>
          <w:szCs w:val="27"/>
        </w:rPr>
        <w:t xml:space="preserve"> - </w:t>
      </w:r>
      <w:r>
        <w:t>Invoque o método</w:t>
      </w:r>
      <w:r w:rsidRPr="00CC2E72">
        <w:rPr>
          <w:rFonts w:ascii="Courier New" w:hAnsi="Courier New" w:cs="Courier New"/>
        </w:rPr>
        <w:t xml:space="preserve"> fillFields() </w:t>
      </w:r>
      <w:r>
        <w:t>no final do método construtor e faça as devidas alterações como visto em aula:</w:t>
      </w:r>
    </w:p>
    <w:p w14:paraId="699D6D7C" w14:textId="77777777" w:rsidR="00970166" w:rsidRDefault="00970166" w:rsidP="00970166"/>
    <w:p w14:paraId="577E1D6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lastRenderedPageBreak/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C3A5C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4" w:name="AddOrEditMovieView.java-31"/>
      <w:bookmarkEnd w:id="3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5E90BB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5" w:name="AddOrEditMovieView.java-32"/>
      <w:bookmarkEnd w:id="375"/>
    </w:p>
    <w:p w14:paraId="5873A5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6" w:name="AddOrEditMovieView.java-33"/>
      <w:bookmarkEnd w:id="3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79686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7" w:name="AddOrEditMovieView.java-34"/>
      <w:bookmarkEnd w:id="3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paymentFormat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NumberFormat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getCurrencyInstance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4C2F8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8" w:name="AddOrEditMovieView.java-35"/>
      <w:bookmarkEnd w:id="3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6BCA9B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79" w:name="AddOrEditMovieView.java-36"/>
      <w:bookmarkEnd w:id="3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EC8BCF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380" w:name="AddOrEditMovieView.java-37"/>
      <w:bookmarkEnd w:id="3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605E229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1" w:name="AddOrEditMovieView.java-38"/>
      <w:bookmarkEnd w:id="3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setTitle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BB8844"/>
          <w:sz w:val="18"/>
          <w:szCs w:val="18"/>
        </w:rPr>
        <w:t>"Editar filme"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3AC232F6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2" w:name="AddOrEditMovieView.java-39"/>
      <w:bookmarkEnd w:id="382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fillForm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4729C8B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3" w:name="AddOrEditMovieView.java-40"/>
      <w:bookmarkEnd w:id="383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9058A38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384" w:name="AddOrEditMovieView.java-41"/>
      <w:bookmarkEnd w:id="384"/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4943E3D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6249754" w14:textId="77777777" w:rsidR="00970166" w:rsidRPr="004927B7" w:rsidRDefault="00970166" w:rsidP="00970166">
      <w:pPr>
        <w:rPr>
          <w:lang w:val="en-US"/>
        </w:rPr>
      </w:pPr>
      <w:r w:rsidRPr="00CC2E72">
        <w:rPr>
          <w:b/>
        </w:rPr>
        <w:t>2</w:t>
      </w:r>
      <w:r>
        <w:t xml:space="preserve"> - Faça as devidas alterações no método do </w:t>
      </w:r>
      <w:r w:rsidRPr="00CC2E72">
        <w:rPr>
          <w:b/>
        </w:rPr>
        <w:t>botão salvar</w:t>
      </w:r>
      <w:r>
        <w:t xml:space="preserve">, como visto em aula. </w:t>
      </w:r>
      <w:r w:rsidRPr="004927B7">
        <w:rPr>
          <w:lang w:val="en-US"/>
        </w:rPr>
        <w:t>O método deverá ficar assim:</w:t>
      </w:r>
    </w:p>
    <w:p w14:paraId="54CE644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CEAE8A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AECA3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originalName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3591FE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releaseDate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D2996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duration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F8D94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Gender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57747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synopsis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C0160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revenue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BD6DB5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String budget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budgetFormattedTextField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CA922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F9A5B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FA9CF2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07CEF46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38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i/>
          <w:iCs/>
          <w:color w:val="999988"/>
          <w:sz w:val="18"/>
          <w:szCs w:val="18"/>
          <w:rPrChange w:id="386" w:author="Oliveira, Sizue" w:date="2016-10-14T14:27:00Z">
            <w:rPr>
              <w:rFonts w:ascii="Consolas" w:hAnsi="Consolas" w:cs="Courier New"/>
              <w:i/>
              <w:iCs/>
              <w:color w:val="999988"/>
              <w:sz w:val="18"/>
              <w:szCs w:val="18"/>
              <w:lang w:val="en-US"/>
            </w:rPr>
          </w:rPrChange>
        </w:rPr>
        <w:t>//Checando campos obrigatórios</w:t>
      </w:r>
    </w:p>
    <w:p w14:paraId="63F41DAE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38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38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389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rPrChange w:id="39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391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rPrChange w:id="39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name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393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394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395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</w:t>
      </w:r>
      <w:r w:rsidRPr="00CE23A6">
        <w:rPr>
          <w:rFonts w:ascii="Consolas" w:hAnsi="Consolas" w:cs="Courier New"/>
          <w:color w:val="333333"/>
          <w:sz w:val="18"/>
          <w:szCs w:val="18"/>
          <w:rPrChange w:id="39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397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||</w:t>
      </w:r>
    </w:p>
    <w:p w14:paraId="27238078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39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399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    originalName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00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01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02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</w:t>
      </w:r>
      <w:r w:rsidRPr="00CE23A6">
        <w:rPr>
          <w:rFonts w:ascii="Consolas" w:hAnsi="Consolas" w:cs="Courier New"/>
          <w:color w:val="333333"/>
          <w:sz w:val="18"/>
          <w:szCs w:val="18"/>
          <w:rPrChange w:id="40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0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||</w:t>
      </w:r>
    </w:p>
    <w:p w14:paraId="180430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0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73C254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013F3E0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gender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</w:p>
    <w:p w14:paraId="723BDA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||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7D40FEE7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0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CE23A6">
        <w:rPr>
          <w:rFonts w:ascii="Consolas" w:hAnsi="Consolas" w:cs="Courier New"/>
          <w:color w:val="333333"/>
          <w:sz w:val="18"/>
          <w:szCs w:val="18"/>
          <w:rPrChange w:id="40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revenue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0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09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10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</w:t>
      </w:r>
      <w:r w:rsidRPr="00CE23A6">
        <w:rPr>
          <w:rFonts w:ascii="Consolas" w:hAnsi="Consolas" w:cs="Courier New"/>
          <w:color w:val="333333"/>
          <w:sz w:val="18"/>
          <w:szCs w:val="18"/>
          <w:rPrChange w:id="411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12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||</w:t>
      </w:r>
    </w:p>
    <w:p w14:paraId="417FEA6A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41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1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    budget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15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rPrChange w:id="416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  <w:lang w:val="en-US"/>
            </w:rPr>
          </w:rPrChange>
        </w:rPr>
        <w:t>isEmpty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17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())</w:t>
      </w:r>
      <w:r w:rsidRPr="00CE23A6">
        <w:rPr>
          <w:rFonts w:ascii="Consolas" w:hAnsi="Consolas" w:cs="Courier New"/>
          <w:color w:val="333333"/>
          <w:sz w:val="18"/>
          <w:szCs w:val="18"/>
          <w:rPrChange w:id="41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419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{</w:t>
      </w:r>
    </w:p>
    <w:p w14:paraId="6350C02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color w:val="333333"/>
          <w:sz w:val="18"/>
          <w:szCs w:val="18"/>
          <w:rPrChange w:id="42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"Existem campos vazios que devem ser preenchidos. \nTodos os campos são obrigatórios."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BE82AE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4C2A322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parseLong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009999"/>
          <w:sz w:val="18"/>
          <w:szCs w:val="18"/>
          <w:lang w:val="en-US"/>
        </w:rPr>
        <w:t>1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9F9003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"Duração do filme inválida. A duração não pode ser negativa"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089B53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  /  /    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5DF9CF27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 xml:space="preserve">"Lançamento inválido. </w:t>
      </w:r>
      <w:r w:rsidRPr="00E65CA6">
        <w:rPr>
          <w:rFonts w:ascii="Consolas" w:hAnsi="Consolas" w:cs="Courier New"/>
          <w:color w:val="BB8844"/>
          <w:sz w:val="18"/>
          <w:szCs w:val="18"/>
        </w:rPr>
        <w:t>A data deve estar no formato dd/MM/yyyy"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"Atenção"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538CF2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614577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41141D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1" w:name="AddOrEditMovieView.java-304"/>
      <w:bookmarkEnd w:id="4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BBE498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2" w:name="AddOrEditMovieView.java-305"/>
      <w:bookmarkEnd w:id="4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E18307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10900D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controller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save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E65CA6">
        <w:rPr>
          <w:rFonts w:ascii="Consolas" w:hAnsi="Consolas" w:cs="Courier New"/>
          <w:color w:val="333333"/>
          <w:sz w:val="18"/>
          <w:szCs w:val="18"/>
        </w:rPr>
        <w:t>movie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6171A18D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5F4F8493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    JOptionPane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E65CA6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"Filme adicionado com sucesso. \nEdite-o para adicionar Elenco, Equipe e Produtoras"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E65CA6">
        <w:rPr>
          <w:rFonts w:ascii="Consolas" w:hAnsi="Consolas" w:cs="Courier New"/>
          <w:color w:val="BB8844"/>
          <w:sz w:val="18"/>
          <w:szCs w:val="18"/>
        </w:rPr>
        <w:t>"Sucesso"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E65CA6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89DD9E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2ABCB5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247F65C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3" w:name="AddOrEditMovieView.java-312"/>
      <w:bookmarkEnd w:id="4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67042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4" w:name="AddOrEditMovieView.java-313"/>
      <w:bookmarkEnd w:id="4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BAF813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5" w:name="AddOrEditMovieView.java-314"/>
      <w:bookmarkEnd w:id="4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6FC1B9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6" w:name="AddOrEditMovieView.java-315"/>
      <w:bookmarkEnd w:id="4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0BBC4E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7" w:name="AddOrEditMovieView.java-316"/>
      <w:bookmarkEnd w:id="4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E7CAE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8" w:name="AddOrEditMovieView.java-317"/>
      <w:bookmarkEnd w:id="4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04AB7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29" w:name="AddOrEditMovieView.java-318"/>
      <w:bookmarkEnd w:id="4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D78337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0" w:name="AddOrEditMovieView.java-319"/>
      <w:bookmarkEnd w:id="4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75B39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1" w:name="AddOrEditMovieView.java-320"/>
      <w:bookmarkEnd w:id="4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    </w:t>
      </w:r>
    </w:p>
    <w:p w14:paraId="71BD3C2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2" w:name="AddOrEditMovieView.java-321"/>
      <w:bookmarkEnd w:id="4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edit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3B8B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3" w:name="AddOrEditMovieView.java-322"/>
      <w:bookmarkEnd w:id="43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10C13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4" w:name="AddOrEditMovieView.java-323"/>
      <w:bookmarkEnd w:id="43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27543B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5848445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E65CA6">
        <w:rPr>
          <w:rFonts w:ascii="Consolas" w:hAnsi="Consolas" w:cs="Courier New"/>
          <w:color w:val="333333"/>
          <w:sz w:val="18"/>
          <w:szCs w:val="18"/>
        </w:rPr>
        <w:t>dispose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27D3374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CFBEA44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1757263F" w14:textId="77777777" w:rsidR="00970166" w:rsidRPr="00E65C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E65CA6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E65CA6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562F5F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4082A540" w14:textId="77777777" w:rsidR="00970166" w:rsidRPr="004927B7" w:rsidRDefault="00970166" w:rsidP="00970166">
      <w:pPr>
        <w:pStyle w:val="NormalWeb"/>
        <w:spacing w:before="0" w:beforeAutospacing="0" w:after="260" w:afterAutospacing="0"/>
      </w:pPr>
      <w:r w:rsidRPr="004927B7">
        <w:rPr>
          <w:rFonts w:ascii="Verdana" w:hAnsi="Verdana"/>
          <w:b/>
          <w:bCs/>
          <w:color w:val="3F3F3F"/>
        </w:rPr>
        <w:t>       </w:t>
      </w:r>
    </w:p>
    <w:p w14:paraId="6F0A5BA5" w14:textId="77777777" w:rsidR="00970166" w:rsidRDefault="00970166" w:rsidP="00970166">
      <w:pPr>
        <w:pStyle w:val="Ttulo2"/>
      </w:pPr>
      <w:r>
        <w:t xml:space="preserve">2 - Tela </w:t>
      </w:r>
      <w:r w:rsidRPr="00C905C8">
        <w:t>principal</w:t>
      </w:r>
      <w:r>
        <w:t xml:space="preserve"> - DashboardView</w:t>
      </w:r>
    </w:p>
    <w:p w14:paraId="7B6AA925" w14:textId="77777777" w:rsidR="00970166" w:rsidRDefault="00970166" w:rsidP="00970166">
      <w:pPr>
        <w:pStyle w:val="Ttulo3"/>
      </w:pPr>
      <w:r>
        <w:t>2.1 - Criando a View</w:t>
      </w:r>
    </w:p>
    <w:p w14:paraId="45E7F956" w14:textId="77777777" w:rsidR="00970166" w:rsidRDefault="00B01C4B" w:rsidP="00970166">
      <w:pPr>
        <w:rPr>
          <w:b/>
          <w:bCs/>
        </w:rPr>
      </w:pPr>
      <w:r>
        <w:rPr>
          <w:noProof/>
        </w:rPr>
        <w:pict w14:anchorId="4E6DFE8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3" o:spid="_x0000_s1038" type="#_x0000_t202" style="position:absolute;left:0;text-align:left;margin-left:-.3pt;margin-top:420.05pt;width:436.95pt;height:21pt;z-index:3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" stroked="f">
            <v:textbox style="mso-fit-shape-to-text:t" inset="0,0,0,0">
              <w:txbxContent>
                <w:p w14:paraId="29041133" w14:textId="77777777" w:rsidR="00B01C4B" w:rsidRPr="00AD1417" w:rsidRDefault="00B01C4B" w:rsidP="00970166">
                  <w:pPr>
                    <w:pStyle w:val="Legenda"/>
                    <w:jc w:val="center"/>
                    <w:rPr>
                      <w:noProof/>
                      <w:szCs w:val="24"/>
                    </w:rPr>
                  </w:pPr>
                  <w:r>
                    <w:t xml:space="preserve">Figura 5. </w:t>
                  </w:r>
                  <w:fldSimple w:instr=" SEQ Figura_5. \* ARABIC ">
                    <w:r>
                      <w:rPr>
                        <w:noProof/>
                      </w:rPr>
                      <w:t>9</w:t>
                    </w:r>
                  </w:fldSimple>
                  <w:r>
                    <w:t>- Protótipo da Tela Principal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CCA3089">
          <v:shape id="Imagem 8" o:spid="_x0000_s1037" type="#_x0000_t75" style="position:absolute;left:0;text-align:left;margin-left:-.3pt;margin-top:24.75pt;width:436.95pt;height:390.8pt;z-index:1;visibility:visible">
            <v:imagedata r:id="rId19" o:title=""/>
            <w10:wrap type="topAndBottom"/>
          </v:shape>
        </w:pict>
      </w:r>
      <w:r w:rsidR="00970166">
        <w:t>Antes de criar a View vamos lembrar o seu protótipo:</w:t>
      </w:r>
    </w:p>
    <w:p w14:paraId="6F552CAF" w14:textId="77777777" w:rsidR="00970166" w:rsidRDefault="00970166" w:rsidP="00970166">
      <w:r>
        <w:t xml:space="preserve">Crie então um </w:t>
      </w:r>
      <w:r w:rsidRPr="00CC2E72">
        <w:rPr>
          <w:rFonts w:ascii="Courier New" w:hAnsi="Courier New" w:cs="Courier New"/>
        </w:rPr>
        <w:t>JFrame</w:t>
      </w:r>
      <w:r>
        <w:t xml:space="preserve"> com o nome </w:t>
      </w:r>
      <w:r w:rsidRPr="00CC2E72">
        <w:rPr>
          <w:rFonts w:ascii="Courier New" w:hAnsi="Courier New" w:cs="Courier New"/>
        </w:rPr>
        <w:t>DashboardView</w:t>
      </w:r>
      <w:r>
        <w:t xml:space="preserve">. Os nomes das variáveis foram escolhidos para facilitar a identificação do tipo dos componentes, por exemplo: </w:t>
      </w:r>
      <w:r w:rsidRPr="00CC2E72">
        <w:rPr>
          <w:rFonts w:ascii="Courier New" w:hAnsi="Courier New" w:cs="Courier New"/>
        </w:rPr>
        <w:t>JLabels</w:t>
      </w:r>
      <w:r>
        <w:t xml:space="preserve"> </w:t>
      </w:r>
      <w:r>
        <w:lastRenderedPageBreak/>
        <w:t xml:space="preserve">contém o sufixo </w:t>
      </w:r>
      <w:r w:rsidRPr="00CC2E72">
        <w:rPr>
          <w:rFonts w:ascii="Courier New" w:hAnsi="Courier New" w:cs="Courier New"/>
        </w:rPr>
        <w:t>Label</w:t>
      </w:r>
      <w:r>
        <w:t xml:space="preserve">, </w:t>
      </w:r>
      <w:r w:rsidRPr="00CC2E72">
        <w:rPr>
          <w:rFonts w:ascii="Courier New" w:hAnsi="Courier New" w:cs="Courier New"/>
        </w:rPr>
        <w:t>JButtons</w:t>
      </w:r>
      <w:r>
        <w:t xml:space="preserve"> contém o sufixo Button, o </w:t>
      </w:r>
      <w:r w:rsidRPr="00CC2E72">
        <w:rPr>
          <w:rFonts w:ascii="Courier New" w:hAnsi="Courier New" w:cs="Courier New"/>
        </w:rPr>
        <w:t>JTextArea</w:t>
      </w:r>
      <w:r>
        <w:t xml:space="preserve"> contém o sufixo </w:t>
      </w:r>
      <w:r w:rsidRPr="00CC2E72">
        <w:rPr>
          <w:rFonts w:ascii="Courier New" w:hAnsi="Courier New" w:cs="Courier New"/>
        </w:rPr>
        <w:t>TextArea</w:t>
      </w:r>
      <w:r>
        <w:t>.</w:t>
      </w:r>
    </w:p>
    <w:p w14:paraId="31A02A9D" w14:textId="77777777" w:rsidR="00970166" w:rsidRDefault="00970166" w:rsidP="00970166">
      <w:r>
        <w:t xml:space="preserve">Aqui o procedimento é o mesmo dado na tela anterior. Insira os componentes, ajuste o tamanho do </w:t>
      </w:r>
      <w:r w:rsidRPr="00CC2E72">
        <w:rPr>
          <w:rFonts w:ascii="Courier New" w:hAnsi="Courier New" w:cs="Courier New"/>
        </w:rPr>
        <w:t xml:space="preserve">JFrame </w:t>
      </w:r>
      <w:r>
        <w:t>e nomeie as variáveis conforme a figura abaixo:</w:t>
      </w:r>
    </w:p>
    <w:p w14:paraId="688F9862" w14:textId="77777777" w:rsidR="00970166" w:rsidRDefault="00970166" w:rsidP="00970166"/>
    <w:p w14:paraId="67D5CF26" w14:textId="77777777" w:rsidR="00970166" w:rsidRDefault="00CE23A6" w:rsidP="00970166">
      <w:pPr>
        <w:keepNext/>
        <w:jc w:val="center"/>
      </w:pPr>
      <w:r>
        <w:rPr>
          <w:noProof/>
        </w:rPr>
        <w:pict w14:anchorId="23B4EED5">
          <v:shape id="Imagem 9" o:spid="_x0000_i1037" type="#_x0000_t75" style="width:435.75pt;height:315pt;visibility:visible">
            <v:imagedata r:id="rId20" o:title=""/>
          </v:shape>
        </w:pict>
      </w:r>
    </w:p>
    <w:p w14:paraId="1078E60F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10</w:t>
        </w:r>
      </w:fldSimple>
      <w:r>
        <w:t>- Variáveis da Tela Principal</w:t>
      </w:r>
    </w:p>
    <w:p w14:paraId="091E8D97" w14:textId="77777777" w:rsidR="00970166" w:rsidRDefault="00970166" w:rsidP="00970166">
      <w:pPr>
        <w:pStyle w:val="SemEspaamento1"/>
      </w:pPr>
    </w:p>
    <w:p w14:paraId="742A9FE9" w14:textId="77777777" w:rsidR="00970166" w:rsidRDefault="00970166" w:rsidP="00970166">
      <w:pPr>
        <w:pStyle w:val="SemEspaamento1"/>
      </w:pPr>
      <w:r>
        <w:t>Lembre-se que o aluno poderá criar seu próprio estilo de tela, mas deverá respeitar a estrutura proposta no protótipo. Seguindo este exemplo, sua tela ficará parecida com esta:</w:t>
      </w:r>
    </w:p>
    <w:p w14:paraId="2245A77B" w14:textId="77777777" w:rsidR="00970166" w:rsidRDefault="00970166" w:rsidP="00970166">
      <w:pPr>
        <w:pStyle w:val="Legenda"/>
        <w:jc w:val="center"/>
      </w:pPr>
    </w:p>
    <w:p w14:paraId="6536DAA5" w14:textId="77777777" w:rsidR="00970166" w:rsidRDefault="00970166" w:rsidP="00970166">
      <w:pPr>
        <w:pStyle w:val="Legenda"/>
        <w:jc w:val="center"/>
      </w:pPr>
    </w:p>
    <w:p w14:paraId="046ED84B" w14:textId="77777777" w:rsidR="00970166" w:rsidRDefault="00970166" w:rsidP="00970166">
      <w:pPr>
        <w:pStyle w:val="Legenda"/>
        <w:jc w:val="center"/>
      </w:pPr>
    </w:p>
    <w:p w14:paraId="2B6C5B63" w14:textId="77777777" w:rsidR="00970166" w:rsidRDefault="00970166" w:rsidP="00970166">
      <w:pPr>
        <w:pStyle w:val="Legenda"/>
        <w:jc w:val="center"/>
      </w:pPr>
    </w:p>
    <w:p w14:paraId="76FAA9E5" w14:textId="77777777" w:rsidR="00970166" w:rsidRDefault="00970166" w:rsidP="00970166">
      <w:pPr>
        <w:pStyle w:val="Legenda"/>
        <w:jc w:val="center"/>
      </w:pPr>
    </w:p>
    <w:p w14:paraId="0954BA98" w14:textId="77777777" w:rsidR="00970166" w:rsidRDefault="00970166" w:rsidP="00970166">
      <w:pPr>
        <w:pStyle w:val="Legenda"/>
        <w:jc w:val="center"/>
      </w:pPr>
    </w:p>
    <w:p w14:paraId="12870B33" w14:textId="77777777" w:rsidR="00970166" w:rsidRDefault="00970166" w:rsidP="00970166">
      <w:pPr>
        <w:pStyle w:val="Legenda"/>
        <w:jc w:val="center"/>
      </w:pPr>
    </w:p>
    <w:p w14:paraId="61C55CEC" w14:textId="77777777" w:rsidR="00970166" w:rsidRDefault="00970166" w:rsidP="00970166">
      <w:pPr>
        <w:pStyle w:val="Legenda"/>
        <w:jc w:val="center"/>
      </w:pPr>
    </w:p>
    <w:p w14:paraId="6B8AA8D1" w14:textId="77777777" w:rsidR="00970166" w:rsidRDefault="00970166" w:rsidP="00970166">
      <w:pPr>
        <w:pStyle w:val="Legenda"/>
        <w:jc w:val="center"/>
      </w:pPr>
    </w:p>
    <w:p w14:paraId="417B4706" w14:textId="77777777" w:rsidR="00970166" w:rsidRDefault="00970166" w:rsidP="00970166">
      <w:pPr>
        <w:pStyle w:val="Legenda"/>
        <w:jc w:val="center"/>
      </w:pPr>
    </w:p>
    <w:p w14:paraId="316076A4" w14:textId="77777777" w:rsidR="00970166" w:rsidRDefault="00B01C4B" w:rsidP="00970166">
      <w:pPr>
        <w:pStyle w:val="Legenda"/>
        <w:jc w:val="center"/>
        <w:rPr>
          <w:b/>
          <w:bCs/>
        </w:rPr>
      </w:pPr>
      <w:r>
        <w:rPr>
          <w:noProof/>
        </w:rPr>
        <w:lastRenderedPageBreak/>
        <w:pict w14:anchorId="6F3B2CFB">
          <v:shape id="Caixa de texto 24" o:spid="_x0000_s1036" type="#_x0000_t202" style="position:absolute;left:0;text-align:left;margin-left:0;margin-top:320.65pt;width:436.95pt;height:21pt;z-index: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" stroked="f">
            <v:textbox style="mso-fit-shape-to-text:t" inset="0,0,0,0">
              <w:txbxContent>
                <w:p w14:paraId="5E331B83" w14:textId="77777777" w:rsidR="00B01C4B" w:rsidRPr="0031208F" w:rsidRDefault="00B01C4B" w:rsidP="00970166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5. </w:t>
                  </w:r>
                  <w:fldSimple w:instr=" SEQ Figura_5. \* ARABIC ">
                    <w:r>
                      <w:rPr>
                        <w:noProof/>
                      </w:rPr>
                      <w:t>11</w:t>
                    </w:r>
                  </w:fldSimple>
                  <w:r>
                    <w:t>- Mockup da Tela Principal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4C397D96">
          <v:shape id="Imagem 10" o:spid="_x0000_s1035" type="#_x0000_t75" style="position:absolute;left:0;text-align:left;margin-left:1168.45pt;margin-top:0;width:436.95pt;height:316.15pt;z-index:2;visibility:visible;mso-position-horizontal:right;mso-position-horizontal-relative:margin">
            <v:imagedata r:id="rId21" o:title=""/>
            <w10:wrap type="topAndBottom" anchorx="margin"/>
          </v:shape>
        </w:pict>
      </w:r>
    </w:p>
    <w:p w14:paraId="5CB433AA" w14:textId="77777777" w:rsidR="00970166" w:rsidRDefault="00970166" w:rsidP="00970166">
      <w:pPr>
        <w:pStyle w:val="SemEspaamento1"/>
      </w:pPr>
    </w:p>
    <w:p w14:paraId="082EE28B" w14:textId="77777777" w:rsidR="00970166" w:rsidRDefault="00970166" w:rsidP="00970166">
      <w:pPr>
        <w:pStyle w:val="Ttulo4"/>
      </w:pPr>
      <w:r>
        <w:t xml:space="preserve">2.1.2 - Criando os </w:t>
      </w:r>
      <w:r w:rsidRPr="00C905C8">
        <w:t>Controllers</w:t>
      </w:r>
    </w:p>
    <w:p w14:paraId="09B5A38D" w14:textId="77777777" w:rsidR="00970166" w:rsidRDefault="00970166" w:rsidP="00970166">
      <w:r>
        <w:t>Aqui teremos apenas as seguintes tarefas:</w:t>
      </w:r>
    </w:p>
    <w:p w14:paraId="184FFC6A" w14:textId="77777777" w:rsidR="00970166" w:rsidRPr="0028085F" w:rsidRDefault="00970166" w:rsidP="00970166">
      <w:pPr>
        <w:pStyle w:val="ListaColorida-nfase11"/>
        <w:numPr>
          <w:ilvl w:val="0"/>
          <w:numId w:val="3"/>
        </w:numPr>
        <w:spacing w:before="120" w:after="120"/>
        <w:rPr>
          <w:rFonts w:ascii="Arial" w:hAnsi="Arial"/>
        </w:rPr>
      </w:pPr>
      <w:r>
        <w:t>Fazer a ligação entre as telas e exibir os itens na tabela</w:t>
      </w:r>
    </w:p>
    <w:p w14:paraId="4F933E15" w14:textId="77777777" w:rsidR="00970166" w:rsidRPr="0028085F" w:rsidRDefault="00970166" w:rsidP="00970166">
      <w:pPr>
        <w:pStyle w:val="ListaColorida-nfase11"/>
        <w:numPr>
          <w:ilvl w:val="0"/>
          <w:numId w:val="3"/>
        </w:numPr>
        <w:spacing w:before="120" w:after="120"/>
        <w:rPr>
          <w:rFonts w:ascii="Arial" w:hAnsi="Arial"/>
        </w:rPr>
      </w:pPr>
      <w:r>
        <w:t>Exibir os detalhes do item selecionado na tabela</w:t>
      </w:r>
    </w:p>
    <w:p w14:paraId="5EC181B8" w14:textId="77777777" w:rsidR="00970166" w:rsidRDefault="00970166" w:rsidP="00970166">
      <w:r>
        <w:t xml:space="preserve">Vamos começar ligando as telas </w:t>
      </w:r>
      <w:r w:rsidRPr="0028085F">
        <w:rPr>
          <w:rFonts w:ascii="Courier New" w:hAnsi="Courier New" w:cs="Courier New"/>
        </w:rPr>
        <w:t>DashboardView</w:t>
      </w:r>
      <w:r>
        <w:t xml:space="preserve"> a </w:t>
      </w:r>
      <w:r w:rsidRPr="0028085F">
        <w:rPr>
          <w:rFonts w:ascii="Courier New" w:hAnsi="Courier New" w:cs="Courier New"/>
        </w:rPr>
        <w:t>AddOrEditMovieView</w:t>
      </w:r>
      <w:r>
        <w:t>.</w:t>
      </w:r>
    </w:p>
    <w:p w14:paraId="409A64BB" w14:textId="77777777" w:rsidR="00970166" w:rsidRDefault="00970166" w:rsidP="00970166">
      <w:r>
        <w:t>Primeiro tenha em mente a estrutura de um menu:</w:t>
      </w:r>
    </w:p>
    <w:p w14:paraId="7E17418E" w14:textId="77777777" w:rsidR="00970166" w:rsidRDefault="00970166" w:rsidP="00970166">
      <w:r>
        <w:t xml:space="preserve">Uma barra de menu </w:t>
      </w:r>
      <w:r w:rsidRPr="0028085F">
        <w:rPr>
          <w:rFonts w:ascii="Courier New" w:hAnsi="Courier New" w:cs="Courier New"/>
        </w:rPr>
        <w:t>JMenuBar</w:t>
      </w:r>
      <w:r>
        <w:t xml:space="preserve"> possui menus </w:t>
      </w:r>
      <w:r w:rsidRPr="0028085F">
        <w:rPr>
          <w:rFonts w:ascii="Courier New" w:hAnsi="Courier New" w:cs="Courier New"/>
        </w:rPr>
        <w:t>JMenu</w:t>
      </w:r>
      <w:r>
        <w:t xml:space="preserve">, que por sua vez possui itens </w:t>
      </w:r>
      <w:r w:rsidRPr="0028085F">
        <w:rPr>
          <w:rFonts w:ascii="Courier New" w:hAnsi="Courier New" w:cs="Courier New"/>
        </w:rPr>
        <w:t>JMenuItem</w:t>
      </w:r>
      <w:r>
        <w:t>.</w:t>
      </w:r>
    </w:p>
    <w:p w14:paraId="5D3AECCE" w14:textId="77777777" w:rsidR="00970166" w:rsidRDefault="00970166" w:rsidP="00970166">
      <w:r>
        <w:t xml:space="preserve">No </w:t>
      </w:r>
      <w:r w:rsidRPr="0028085F">
        <w:rPr>
          <w:rFonts w:ascii="Courier New" w:hAnsi="Courier New" w:cs="Courier New"/>
        </w:rPr>
        <w:t>JMenu</w:t>
      </w:r>
      <w:r>
        <w:t xml:space="preserve"> </w:t>
      </w:r>
      <w:r w:rsidRPr="0028085F">
        <w:rPr>
          <w:b/>
        </w:rPr>
        <w:t>Cadastro</w:t>
      </w:r>
      <w:r>
        <w:t xml:space="preserve"> insira um </w:t>
      </w:r>
      <w:r w:rsidRPr="0028085F">
        <w:rPr>
          <w:rFonts w:ascii="Courier New" w:hAnsi="Courier New" w:cs="Courier New"/>
        </w:rPr>
        <w:t>JMenuItem</w:t>
      </w:r>
      <w:r>
        <w:t xml:space="preserve"> com nome de variável </w:t>
      </w:r>
      <w:r w:rsidRPr="0028085F">
        <w:rPr>
          <w:rFonts w:ascii="Courier New" w:hAnsi="Courier New" w:cs="Courier New"/>
        </w:rPr>
        <w:t>registerMoviesMenuItem</w:t>
      </w:r>
      <w:r>
        <w:t xml:space="preserve"> e altere seu </w:t>
      </w:r>
      <w:r w:rsidRPr="00F148F1">
        <w:rPr>
          <w:rFonts w:ascii="Courier New" w:hAnsi="Courier New" w:cs="Courier New"/>
        </w:rPr>
        <w:t>text</w:t>
      </w:r>
      <w:r>
        <w:t xml:space="preserve"> para “Filmes”. Ficará como na imagem abaixo:</w:t>
      </w:r>
    </w:p>
    <w:p w14:paraId="389B7D5E" w14:textId="77777777" w:rsidR="00970166" w:rsidRDefault="00CE23A6" w:rsidP="00970166">
      <w:pPr>
        <w:keepNext/>
        <w:jc w:val="center"/>
      </w:pPr>
      <w:r>
        <w:rPr>
          <w:noProof/>
        </w:rPr>
        <w:lastRenderedPageBreak/>
        <w:pict w14:anchorId="5493CC9E">
          <v:shape id="Imagem 25" o:spid="_x0000_i1038" type="#_x0000_t75" style="width:291.75pt;height:188.25pt;visibility:visible">
            <v:imagedata r:id="rId22" o:title=""/>
          </v:shape>
        </w:pict>
      </w:r>
    </w:p>
    <w:p w14:paraId="40255385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12</w:t>
        </w:r>
      </w:fldSimple>
      <w:r>
        <w:t>- JMenuItem filmes</w:t>
      </w:r>
    </w:p>
    <w:p w14:paraId="7301DD05" w14:textId="77777777" w:rsidR="00970166" w:rsidRDefault="00970166" w:rsidP="00970166">
      <w:pPr>
        <w:pStyle w:val="Ttulo5"/>
      </w:pPr>
      <w:r>
        <w:t>2.1.2.1. Fazendo a ligação entre as telas</w:t>
      </w:r>
    </w:p>
    <w:p w14:paraId="29890280" w14:textId="77777777" w:rsidR="00970166" w:rsidRDefault="00970166" w:rsidP="00970166">
      <w:pPr>
        <w:rPr>
          <w:rFonts w:cs="Courier New"/>
        </w:rPr>
      </w:pPr>
      <w:r>
        <w:t xml:space="preserve">Primeiro vamos instanciar uma variável </w:t>
      </w:r>
      <w:r>
        <w:rPr>
          <w:rFonts w:ascii="Courier New" w:hAnsi="Courier New" w:cs="Courier New"/>
        </w:rPr>
        <w:t xml:space="preserve">controller </w:t>
      </w:r>
      <w:r>
        <w:rPr>
          <w:rFonts w:cs="Courier New"/>
        </w:rPr>
        <w:t>do tipo MoviesController como feito em AddOrEditMoviesView.</w:t>
      </w:r>
    </w:p>
    <w:p w14:paraId="0831C1BE" w14:textId="77777777" w:rsidR="00970166" w:rsidRDefault="00970166" w:rsidP="00970166">
      <w:pPr>
        <w:rPr>
          <w:rFonts w:cs="Courier New"/>
        </w:rPr>
      </w:pPr>
    </w:p>
    <w:p w14:paraId="77E2564F" w14:textId="77777777" w:rsidR="00970166" w:rsidRPr="009A01F8" w:rsidRDefault="00970166" w:rsidP="00970166">
      <w:pPr>
        <w:rPr>
          <w:rFonts w:cs="Courier New"/>
        </w:rPr>
      </w:pPr>
      <w:r>
        <w:rPr>
          <w:rFonts w:cs="Courier New"/>
          <w:b/>
        </w:rPr>
        <w:t xml:space="preserve">1 – </w:t>
      </w:r>
      <w:r>
        <w:rPr>
          <w:rFonts w:cs="Courier New"/>
        </w:rPr>
        <w:t>Crie um atributo do tipo MoviesController:</w:t>
      </w:r>
    </w:p>
    <w:p w14:paraId="41160F0F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</w:t>
      </w:r>
    </w:p>
    <w:p w14:paraId="064C7DC2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MoviesController controller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3F811DA5" w14:textId="77777777" w:rsidR="00970166" w:rsidRDefault="00970166" w:rsidP="00970166">
      <w:pPr>
        <w:rPr>
          <w:rFonts w:cs="Courier New"/>
        </w:rPr>
      </w:pPr>
    </w:p>
    <w:p w14:paraId="575B1630" w14:textId="77777777" w:rsidR="00970166" w:rsidRDefault="00970166" w:rsidP="00970166">
      <w:pPr>
        <w:rPr>
          <w:rFonts w:cs="Courier New"/>
        </w:rPr>
      </w:pPr>
      <w:r>
        <w:rPr>
          <w:rFonts w:cs="Courier New"/>
          <w:b/>
        </w:rPr>
        <w:t xml:space="preserve">2 – </w:t>
      </w:r>
      <w:r>
        <w:rPr>
          <w:rFonts w:cs="Courier New"/>
        </w:rPr>
        <w:t>Inicialize-o no método construtor de DashboardView</w:t>
      </w:r>
    </w:p>
    <w:p w14:paraId="5C6F01B5" w14:textId="77777777" w:rsidR="00970166" w:rsidRDefault="00970166" w:rsidP="00970166">
      <w:pPr>
        <w:rPr>
          <w:rFonts w:cs="Courier New"/>
        </w:rPr>
      </w:pPr>
    </w:p>
    <w:p w14:paraId="29A167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DashboardView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{}</w:t>
      </w:r>
    </w:p>
    <w:p w14:paraId="300D79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5" w:name="DashboardView.java-35"/>
      <w:bookmarkEnd w:id="4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0013D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6" w:name="DashboardView.java-36"/>
      <w:bookmarkEnd w:id="4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AA17A6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7" w:name="DashboardView.java-37"/>
      <w:bookmarkEnd w:id="4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3FE14A2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8" w:name="DashboardView.java-39"/>
      <w:bookmarkEnd w:id="4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0E7D09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39" w:name="DashboardView.java-40"/>
      <w:bookmarkEnd w:id="4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839A000" w14:textId="77777777" w:rsidR="00970166" w:rsidRPr="009A01F8" w:rsidRDefault="00970166" w:rsidP="00970166">
      <w:pPr>
        <w:rPr>
          <w:rFonts w:cs="Courier New"/>
        </w:rPr>
      </w:pPr>
      <w:r w:rsidRPr="004927B7">
        <w:rPr>
          <w:rFonts w:cs="Courier New"/>
          <w:lang w:val="en-US"/>
        </w:rPr>
        <w:t xml:space="preserve">    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5BBD87E" w14:textId="77777777" w:rsidR="00970166" w:rsidRPr="00906927" w:rsidRDefault="00970166" w:rsidP="00970166">
      <w:pPr>
        <w:rPr>
          <w:rFonts w:cs="Courier New"/>
        </w:rPr>
      </w:pPr>
    </w:p>
    <w:p w14:paraId="426D5854" w14:textId="77777777" w:rsidR="00970166" w:rsidRDefault="00970166" w:rsidP="00970166">
      <w:r>
        <w:t>Repetindo o procedimento de abrir uma tela ensinado em aula, dê duplo clique no botão Filmes do menu Cadastro e insira o seguinte código ao método deste botão:</w:t>
      </w:r>
    </w:p>
    <w:p w14:paraId="77E26069" w14:textId="77777777" w:rsidR="00970166" w:rsidRDefault="00970166" w:rsidP="00970166"/>
    <w:p w14:paraId="42998A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registerMoviesMenuItemActionPerformed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//GEN-FIRST:event_registerMoviesMenuItemActionPerformed</w:t>
      </w:r>
    </w:p>
    <w:p w14:paraId="1760D2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0" w:name="DashboardView.java-534"/>
      <w:bookmarkEnd w:id="440"/>
    </w:p>
    <w:p w14:paraId="788827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1" w:name="DashboardView.java-535"/>
      <w:bookmarkEnd w:id="4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1A6EF0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2" w:name="DashboardView.java-536"/>
      <w:bookmarkEnd w:id="442"/>
    </w:p>
    <w:p w14:paraId="2D1BB13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3" w:name="DashboardView.java-537"/>
      <w:bookmarkEnd w:id="4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 addOrEditMovieView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A6B78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4" w:name="DashboardView.java-538"/>
      <w:bookmarkEnd w:id="4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27FFA1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5" w:name="DashboardView.java-539"/>
      <w:bookmarkEnd w:id="445"/>
    </w:p>
    <w:p w14:paraId="14F357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6" w:name="DashboardView.java-540"/>
      <w:bookmarkEnd w:id="4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addWindowListener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WindowAdapter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6687E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7" w:name="DashboardView.java-541"/>
      <w:bookmarkEnd w:id="447"/>
    </w:p>
    <w:p w14:paraId="01B9E16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8" w:name="DashboardView.java-542"/>
      <w:bookmarkEnd w:id="4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53098E0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49" w:name="DashboardView.java-543"/>
      <w:bookmarkEnd w:id="4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windowClosed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WindowEvent 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09A7950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50" w:name="DashboardView.java-544"/>
      <w:bookmarkEnd w:id="4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312CC994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51" w:name="DashboardView.java-545"/>
      <w:bookmarkEnd w:id="451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E3E129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52" w:name="DashboardView.java-546"/>
      <w:bookmarkEnd w:id="452"/>
    </w:p>
    <w:p w14:paraId="4E5C5DA2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53" w:name="DashboardView.java-547"/>
      <w:bookmarkEnd w:id="453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4880F8D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54" w:name="DashboardView.java-548"/>
      <w:bookmarkEnd w:id="454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6D6A2DA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433243C3" w14:textId="77777777" w:rsidR="00970166" w:rsidRDefault="00970166" w:rsidP="00970166">
      <w:r>
        <w:lastRenderedPageBreak/>
        <w:t xml:space="preserve">Isto bastará para mostrar os novos filmes adicionados, mas caso você queira deixar filmes pré-adicionados, como no exemplo dado em aula, </w:t>
      </w:r>
      <w:r w:rsidRPr="00821294">
        <w:rPr>
          <w:b/>
        </w:rPr>
        <w:t>insira</w:t>
      </w:r>
      <w:r>
        <w:t xml:space="preserve"> a seguinte linha de código no método construtor da </w:t>
      </w:r>
      <w:r w:rsidRPr="009700A4">
        <w:rPr>
          <w:rFonts w:ascii="Courier New" w:hAnsi="Courier New" w:cs="Courier New"/>
        </w:rPr>
        <w:t>DashboardView</w:t>
      </w:r>
      <w:r>
        <w:t xml:space="preserve"> abaixo da chamada do método </w:t>
      </w:r>
      <w:r w:rsidRPr="009700A4">
        <w:rPr>
          <w:rFonts w:ascii="Courier New" w:hAnsi="Courier New" w:cs="Courier New"/>
        </w:rPr>
        <w:t>initComponents()</w:t>
      </w:r>
      <w:r>
        <w:t>:</w:t>
      </w:r>
    </w:p>
    <w:p w14:paraId="7A5E5D03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11233FBE" w14:textId="77777777" w:rsidR="00970166" w:rsidRDefault="00970166" w:rsidP="00970166">
      <w:pPr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1051150C" w14:textId="77777777" w:rsidR="00970166" w:rsidRDefault="00970166" w:rsidP="00970166"/>
    <w:p w14:paraId="11A1299B" w14:textId="77777777" w:rsidR="00970166" w:rsidRDefault="00970166" w:rsidP="00970166">
      <w:r>
        <w:t>Agora você pode testar a inserção de novos filmes.</w:t>
      </w:r>
    </w:p>
    <w:p w14:paraId="6EC5D448" w14:textId="77777777" w:rsidR="00970166" w:rsidRDefault="00970166" w:rsidP="00970166">
      <w:pPr>
        <w:pStyle w:val="Ttulo5"/>
      </w:pPr>
      <w:r>
        <w:t>2.1.2.2. Exibindo os detalhes do item selecionado na tabela</w:t>
      </w:r>
    </w:p>
    <w:p w14:paraId="366DB81B" w14:textId="77777777" w:rsidR="00970166" w:rsidRDefault="00970166" w:rsidP="00970166">
      <w:r>
        <w:t>Mais uma vez vamos seguir o exemplo dado em aula.</w:t>
      </w:r>
    </w:p>
    <w:p w14:paraId="2A3CB7A8" w14:textId="77777777" w:rsidR="00970166" w:rsidRDefault="00970166" w:rsidP="00970166">
      <w:r w:rsidRPr="009700A4">
        <w:rPr>
          <w:b/>
        </w:rPr>
        <w:t>1</w:t>
      </w:r>
      <w:r>
        <w:t xml:space="preserve"> - Na </w:t>
      </w:r>
      <w:r w:rsidRPr="009700A4">
        <w:rPr>
          <w:rFonts w:ascii="Courier New" w:hAnsi="Courier New" w:cs="Courier New"/>
        </w:rPr>
        <w:t>DashboardView</w:t>
      </w:r>
      <w:r>
        <w:t xml:space="preserve"> em</w:t>
      </w:r>
      <w:r w:rsidRPr="00821294">
        <w:rPr>
          <w:b/>
        </w:rPr>
        <w:t xml:space="preserve"> modo Código-fonte</w:t>
      </w:r>
      <w:r>
        <w:t xml:space="preserve"> crie um método com o nome </w:t>
      </w:r>
      <w:r w:rsidRPr="009700A4">
        <w:rPr>
          <w:rFonts w:ascii="Courier New" w:hAnsi="Courier New" w:cs="Courier New"/>
        </w:rPr>
        <w:t>updatePanel()</w:t>
      </w:r>
      <w:r>
        <w:t xml:space="preserve"> :</w:t>
      </w:r>
    </w:p>
    <w:p w14:paraId="765E655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E61EAF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55" w:name="DashboardView.java-69"/>
      <w:bookmarkEnd w:id="455"/>
    </w:p>
    <w:p w14:paraId="2D7F8F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56" w:name="DashboardView.java-70"/>
      <w:bookmarkEnd w:id="45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1B87F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57" w:name="DashboardView.java-71"/>
      <w:bookmarkEnd w:id="457"/>
    </w:p>
    <w:p w14:paraId="6E02F1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58" w:name="DashboardView.java-72"/>
      <w:bookmarkEnd w:id="4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&amp;&amp;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1E6B14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59" w:name="DashboardView.java-73"/>
      <w:bookmarkEnd w:id="4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A2CC3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0" w:name="DashboardView.java-74"/>
      <w:bookmarkEnd w:id="4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25C4CA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1" w:name="DashboardView.java-75"/>
      <w:bookmarkEnd w:id="461"/>
    </w:p>
    <w:p w14:paraId="59F543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2" w:name="DashboardView.java-76"/>
      <w:bookmarkEnd w:id="4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1303F3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3" w:name="DashboardView.java-77"/>
      <w:bookmarkEnd w:id="4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originalNameLabel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getOriginalName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22F534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4" w:name="DashboardView.java-78"/>
      <w:bookmarkEnd w:id="4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releaseDateLabel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getFormattedReleaseDate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3EB52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5" w:name="DashboardView.java-79"/>
      <w:bookmarkEnd w:id="46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durationLabel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getFormattedDuration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65C0A1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6" w:name="DashboardView.java-80"/>
      <w:bookmarkEnd w:id="4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getSynopsis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29F3E8F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7" w:name="DashboardView.java-81"/>
      <w:bookmarkEnd w:id="4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getGender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0D3DB0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8" w:name="DashboardView.java-82"/>
      <w:bookmarkEnd w:id="4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budgetLabel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getFormattedBudget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2A5941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69" w:name="DashboardView.java-83"/>
      <w:bookmarkEnd w:id="4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revenueLabel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getFormattedRevenue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52E4DE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0" w:name="DashboardView.java-84"/>
      <w:bookmarkEnd w:id="4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C6F8F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1" w:name="DashboardView.java-85"/>
      <w:bookmarkEnd w:id="4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ED49FB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2" w:name="DashboardView.java-86"/>
      <w:bookmarkEnd w:id="4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originalNameLabel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E001EA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3" w:name="DashboardView.java-87"/>
      <w:bookmarkEnd w:id="4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releaseDateLabel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5A59B9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4" w:name="DashboardView.java-88"/>
      <w:bookmarkEnd w:id="4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durationLabel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4D4F4B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5" w:name="DashboardView.java-89"/>
      <w:bookmarkEnd w:id="4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synopsisTextArea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600C3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6" w:name="DashboardView.java-90"/>
      <w:bookmarkEnd w:id="4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genderLabel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6BACC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7" w:name="DashboardView.java-91"/>
      <w:bookmarkEnd w:id="4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budgetLabel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D14A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78" w:name="DashboardView.java-92"/>
      <w:bookmarkEnd w:id="4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revenueLabel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71A7D46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79" w:name="DashboardView.java-93"/>
      <w:bookmarkEnd w:id="4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E44C237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480" w:name="DashboardView.java-94"/>
      <w:bookmarkEnd w:id="48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2EDBA56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3B643535" w14:textId="77777777" w:rsidR="00970166" w:rsidRDefault="00970166" w:rsidP="00970166">
      <w:pPr>
        <w:pStyle w:val="NormalWeb"/>
        <w:spacing w:before="0" w:beforeAutospacing="0" w:after="260" w:afterAutospacing="0"/>
      </w:pPr>
    </w:p>
    <w:p w14:paraId="0E5A0A39" w14:textId="77777777" w:rsidR="00970166" w:rsidRDefault="00970166" w:rsidP="00970166">
      <w:r>
        <w:t xml:space="preserve">Este método irá preencher ou limpar as </w:t>
      </w:r>
      <w:r w:rsidRPr="00F148F1">
        <w:rPr>
          <w:rFonts w:ascii="Courier New" w:hAnsi="Courier New" w:cs="Courier New"/>
        </w:rPr>
        <w:t>Labels</w:t>
      </w:r>
      <w:r>
        <w:t xml:space="preserve"> de detalhes do filme.</w:t>
      </w:r>
    </w:p>
    <w:p w14:paraId="2F46E9A0" w14:textId="77777777" w:rsidR="00970166" w:rsidRDefault="00970166" w:rsidP="00970166"/>
    <w:p w14:paraId="4E7D6C73" w14:textId="77777777" w:rsidR="00970166" w:rsidRDefault="00970166" w:rsidP="00970166">
      <w:r w:rsidRPr="009700A4">
        <w:rPr>
          <w:b/>
        </w:rPr>
        <w:t>2</w:t>
      </w:r>
      <w:r>
        <w:t xml:space="preserve"> - Insira o </w:t>
      </w:r>
      <w:r w:rsidRPr="00821294">
        <w:rPr>
          <w:b/>
        </w:rPr>
        <w:t>listener</w:t>
      </w:r>
      <w:r>
        <w:t xml:space="preserve"> de seleção da tabela e a chamada de </w:t>
      </w:r>
      <w:r w:rsidRPr="009700A4">
        <w:rPr>
          <w:rFonts w:ascii="Courier New" w:hAnsi="Courier New" w:cs="Courier New"/>
        </w:rPr>
        <w:t>updatePanel()</w:t>
      </w:r>
      <w:r>
        <w:t xml:space="preserve"> no </w:t>
      </w:r>
      <w:r w:rsidRPr="00821294">
        <w:rPr>
          <w:b/>
        </w:rPr>
        <w:t>método construtor</w:t>
      </w:r>
      <w:r>
        <w:t>:</w:t>
      </w:r>
    </w:p>
    <w:p w14:paraId="3CB66300" w14:textId="77777777" w:rsidR="00970166" w:rsidRDefault="00970166" w:rsidP="00970166"/>
    <w:p w14:paraId="3C00CE11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public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990000"/>
          <w:sz w:val="18"/>
          <w:szCs w:val="18"/>
        </w:rPr>
        <w:t>DashboardView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9A01F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05EE3E91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initComponents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1FE2F2BB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6086B04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i/>
          <w:iCs/>
          <w:color w:val="999988"/>
          <w:sz w:val="18"/>
          <w:szCs w:val="18"/>
        </w:rPr>
        <w:t>// Adiciona atores para nível de teste</w:t>
      </w:r>
    </w:p>
    <w:p w14:paraId="2A262E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1" w:name="DashboardView.java-38"/>
      <w:bookmarkEnd w:id="481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5D5848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B4957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7AFA9E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2" w:name="DashboardView.java-41"/>
      <w:bookmarkEnd w:id="4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9154D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3" w:name="DashboardView.java-42"/>
      <w:bookmarkEnd w:id="4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13C68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4" w:name="DashboardView.java-43"/>
      <w:bookmarkEnd w:id="484"/>
    </w:p>
    <w:p w14:paraId="45712AD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5" w:name="DashboardView.java-44"/>
      <w:bookmarkEnd w:id="4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186668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6" w:name="DashboardView.java-45"/>
      <w:bookmarkEnd w:id="4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1942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7" w:name="DashboardView.java-46"/>
      <w:bookmarkEnd w:id="487"/>
    </w:p>
    <w:p w14:paraId="301D192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8" w:name="DashboardView.java-47"/>
      <w:bookmarkEnd w:id="4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675B267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89" w:name="DashboardView.java-48"/>
      <w:bookmarkEnd w:id="4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EDF84A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0" w:name="DashboardView.java-49"/>
      <w:bookmarkEnd w:id="4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FF0402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1" w:name="DashboardView.java-50"/>
      <w:bookmarkEnd w:id="4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4ED9D0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2" w:name="DashboardView.java-51"/>
      <w:bookmarkEnd w:id="49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532616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3" w:name="DashboardView.java-52"/>
      <w:bookmarkEnd w:id="4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48D0A0A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4" w:name="DashboardView.java-53"/>
      <w:bookmarkEnd w:id="4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06B05C3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5" w:name="DashboardView.java-54"/>
      <w:bookmarkEnd w:id="4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6CEAE9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6" w:name="DashboardView.java-55"/>
      <w:bookmarkEnd w:id="4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0D37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7" w:name="DashboardView.java-56"/>
      <w:bookmarkEnd w:id="4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400846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8" w:name="DashboardView.java-57"/>
      <w:bookmarkEnd w:id="49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187EC2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499" w:name="DashboardView.java-58"/>
      <w:bookmarkEnd w:id="4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1F7CA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0" w:name="DashboardView.java-59"/>
      <w:bookmarkEnd w:id="50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2A2D71FF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1" w:name="DashboardView.java-60"/>
      <w:bookmarkEnd w:id="5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companiesButton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setEnabled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(false);</w:t>
      </w:r>
    </w:p>
    <w:p w14:paraId="2C7B1FF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2" w:name="DashboardView.java-61"/>
      <w:bookmarkEnd w:id="502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A857EB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3" w:name="DashboardView.java-62"/>
      <w:bookmarkEnd w:id="503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updatePanel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3E5B6A0E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4" w:name="DashboardView.java-63"/>
      <w:bookmarkEnd w:id="504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40075A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5" w:name="DashboardView.java-64"/>
      <w:bookmarkEnd w:id="505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30AF387A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6" w:name="DashboardView.java-65"/>
      <w:bookmarkEnd w:id="506"/>
    </w:p>
    <w:p w14:paraId="4D1676DD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07" w:name="DashboardView.java-66"/>
      <w:bookmarkEnd w:id="507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1DACE41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722788E0" w14:textId="77777777" w:rsidR="00970166" w:rsidRDefault="00970166" w:rsidP="00970166">
      <w:pPr>
        <w:pStyle w:val="Ttulo5"/>
      </w:pPr>
      <w:r>
        <w:t>2.1.2.3. Deletando um filme</w:t>
      </w:r>
    </w:p>
    <w:p w14:paraId="71BADD8D" w14:textId="77777777" w:rsidR="00970166" w:rsidRDefault="00970166" w:rsidP="00970166">
      <w:r>
        <w:t xml:space="preserve">Para </w:t>
      </w:r>
      <w:r w:rsidRPr="009700A4">
        <w:rPr>
          <w:b/>
        </w:rPr>
        <w:t>deletar um filme</w:t>
      </w:r>
      <w:r>
        <w:t xml:space="preserve"> basta adicionar o seguinte código no método do botão </w:t>
      </w:r>
      <w:r w:rsidRPr="009700A4">
        <w:rPr>
          <w:rFonts w:ascii="Courier New" w:hAnsi="Courier New" w:cs="Courier New"/>
        </w:rPr>
        <w:t>deleteButton</w:t>
      </w:r>
      <w:r>
        <w:t>:</w:t>
      </w:r>
    </w:p>
    <w:p w14:paraId="28D264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A74F2E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8" w:name="DashboardView.java-464"/>
      <w:bookmarkEnd w:id="508"/>
    </w:p>
    <w:p w14:paraId="6397D9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09" w:name="DashboardView.java-465"/>
      <w:bookmarkEnd w:id="5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537CB2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0" w:name="DashboardView.java-466"/>
      <w:bookmarkEnd w:id="510"/>
    </w:p>
    <w:p w14:paraId="71DD1B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1" w:name="DashboardView.java-467"/>
      <w:bookmarkEnd w:id="5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A78083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2" w:name="DashboardView.java-468"/>
      <w:bookmarkEnd w:id="5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9DFB4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3" w:name="DashboardView.java-469"/>
      <w:bookmarkEnd w:id="5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61A2F1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4" w:name="DashboardView.java-470"/>
      <w:bookmarkEnd w:id="5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58C54C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5" w:name="DashboardView.java-471"/>
      <w:bookmarkEnd w:id="515"/>
    </w:p>
    <w:p w14:paraId="739C1EB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6" w:name="DashboardView.java-472"/>
      <w:bookmarkEnd w:id="51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75351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7" w:name="DashboardView.java-473"/>
      <w:bookmarkEnd w:id="5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627B169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8" w:name="DashboardView.java-474"/>
      <w:bookmarkEnd w:id="5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updatePanel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71F683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19" w:name="DashboardView.java-475"/>
      <w:bookmarkEnd w:id="519"/>
    </w:p>
    <w:p w14:paraId="7AEED8E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0" w:name="DashboardView.java-476"/>
      <w:bookmarkEnd w:id="5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size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8031F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1" w:name="DashboardView.java-477"/>
      <w:bookmarkEnd w:id="5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ACC3F7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2" w:name="DashboardView.java-478"/>
      <w:bookmarkEnd w:id="5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8ABCC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3" w:name="DashboardView.java-479"/>
      <w:bookmarkEnd w:id="5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31CEC99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4" w:name="DashboardView.java-480"/>
      <w:bookmarkEnd w:id="52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5197F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5" w:name="DashboardView.java-481"/>
      <w:bookmarkEnd w:id="5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E4007B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6" w:name="DashboardView.java-482"/>
      <w:bookmarkEnd w:id="5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973CA4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7" w:name="DashboardView.java-483"/>
      <w:bookmarkEnd w:id="5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editButton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0A22AE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8" w:name="DashboardView.java-484"/>
      <w:bookmarkEnd w:id="5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F8E2A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29" w:name="DashboardView.java-485"/>
      <w:bookmarkEnd w:id="52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3BF36A4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0" w:name="DashboardView.java-486"/>
      <w:bookmarkEnd w:id="53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0441702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1" w:name="DashboardView.java-487"/>
      <w:bookmarkEnd w:id="53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companiesButton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D793946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32" w:name="DashboardView.java-488"/>
      <w:bookmarkEnd w:id="53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E9724D9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33" w:name="DashboardView.java-489"/>
      <w:bookmarkEnd w:id="533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76D5A51" w14:textId="77777777" w:rsidR="00970166" w:rsidRPr="004927B7" w:rsidRDefault="00970166" w:rsidP="00970166">
      <w:pPr>
        <w:pStyle w:val="NormalWeb"/>
        <w:spacing w:before="0" w:beforeAutospacing="0" w:after="260" w:afterAutospacing="0"/>
      </w:pPr>
    </w:p>
    <w:p w14:paraId="192ECC31" w14:textId="77777777" w:rsidR="00970166" w:rsidRDefault="00970166" w:rsidP="00970166">
      <w:pPr>
        <w:pStyle w:val="Ttulo5"/>
      </w:pPr>
      <w:r>
        <w:t>2.1.2.4. Editando um filme</w:t>
      </w:r>
    </w:p>
    <w:p w14:paraId="335C2375" w14:textId="77777777" w:rsidR="00970166" w:rsidRPr="004927B7" w:rsidRDefault="00970166" w:rsidP="00970166">
      <w:r>
        <w:t xml:space="preserve">Também é simples. Basta seguir o exemplo dado em aula e fazer as devidas alterações. </w:t>
      </w:r>
      <w:r w:rsidRPr="004927B7">
        <w:t>O método do</w:t>
      </w:r>
      <w:r w:rsidRPr="004927B7">
        <w:rPr>
          <w:b/>
        </w:rPr>
        <w:t xml:space="preserve"> botão editar</w:t>
      </w:r>
      <w:r w:rsidRPr="004927B7">
        <w:t xml:space="preserve"> fica da seguinte maneira:</w:t>
      </w:r>
    </w:p>
    <w:p w14:paraId="70C9070F" w14:textId="77777777" w:rsidR="00970166" w:rsidRPr="004927B7" w:rsidRDefault="00970166" w:rsidP="00970166"/>
    <w:p w14:paraId="6B20B632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editButtonActionPerformed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0FA7DCB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4" w:name="DashboardView.java-492"/>
      <w:bookmarkEnd w:id="534"/>
    </w:p>
    <w:p w14:paraId="04B8C8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5" w:name="DashboardView.java-493"/>
      <w:bookmarkEnd w:id="535"/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selectedIndex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moviesTable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FF6D52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6" w:name="DashboardView.java-494"/>
      <w:bookmarkEnd w:id="536"/>
    </w:p>
    <w:p w14:paraId="7B5C50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7" w:name="DashboardView.java-495"/>
      <w:bookmarkEnd w:id="5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selectedIndex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F8CDB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8" w:name="DashboardView.java-496"/>
      <w:bookmarkEnd w:id="5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selectedIndex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79BDF59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39" w:name="DashboardView.java-497"/>
      <w:bookmarkEnd w:id="5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AddOrEditMovieView addOrEditMovieView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782B15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0" w:name="DashboardView.java-498"/>
      <w:bookmarkEnd w:id="5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D92A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1" w:name="DashboardView.java-499"/>
      <w:bookmarkEnd w:id="5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154B9A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2" w:name="DashboardView.java-500"/>
      <w:bookmarkEnd w:id="542"/>
    </w:p>
    <w:p w14:paraId="107A56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3" w:name="DashboardView.java-501"/>
      <w:bookmarkEnd w:id="5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addOrEditMovieView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addWindowListener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WindowAdapter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04939C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4" w:name="DashboardView.java-502"/>
      <w:bookmarkEnd w:id="544"/>
    </w:p>
    <w:p w14:paraId="5439F5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5" w:name="DashboardView.java-503"/>
      <w:bookmarkEnd w:id="5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@Override</w:t>
      </w:r>
    </w:p>
    <w:p w14:paraId="4E81E14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46" w:name="DashboardView.java-504"/>
      <w:bookmarkEnd w:id="5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windowClosed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WindowEvent 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7AB4803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7" w:name="DashboardView.java-505"/>
      <w:bookmarkEnd w:id="5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9A01F8">
        <w:rPr>
          <w:rFonts w:ascii="Consolas" w:hAnsi="Consolas" w:cs="Courier New"/>
          <w:color w:val="333333"/>
          <w:sz w:val="18"/>
          <w:szCs w:val="18"/>
        </w:rPr>
        <w:t>moviesTable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setModel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9A01F8">
        <w:rPr>
          <w:rFonts w:ascii="Consolas" w:hAnsi="Consolas" w:cs="Courier New"/>
          <w:color w:val="333333"/>
          <w:sz w:val="18"/>
          <w:szCs w:val="18"/>
        </w:rPr>
        <w:t>controller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9A01F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30F68D48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8" w:name="DashboardView.java-506"/>
      <w:bookmarkEnd w:id="548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D96D619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49" w:name="DashboardView.java-507"/>
      <w:bookmarkEnd w:id="549"/>
    </w:p>
    <w:p w14:paraId="1EA08035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50" w:name="DashboardView.java-508"/>
      <w:bookmarkEnd w:id="550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0E63464D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51" w:name="DashboardView.java-509"/>
      <w:bookmarkEnd w:id="551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18CB1AC" w14:textId="77777777" w:rsidR="00970166" w:rsidRPr="009A01F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52" w:name="DashboardView.java-510"/>
      <w:bookmarkEnd w:id="552"/>
      <w:r w:rsidRPr="009A01F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9A01F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88C1B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627C6617" w14:textId="77777777" w:rsidR="00970166" w:rsidRDefault="00970166" w:rsidP="00970166">
      <w:pPr>
        <w:pStyle w:val="Pr-formataoHTML"/>
        <w:shd w:val="clear" w:color="auto" w:fill="FFFFFF"/>
        <w:rPr>
          <w:color w:val="000000"/>
        </w:rPr>
      </w:pPr>
    </w:p>
    <w:p w14:paraId="59656DAD" w14:textId="77777777" w:rsidR="00970166" w:rsidRDefault="00970166" w:rsidP="00970166">
      <w:pPr>
        <w:pStyle w:val="Ttulo2"/>
      </w:pPr>
      <w:r>
        <w:t>3 – Cadastro de Pessoas</w:t>
      </w:r>
    </w:p>
    <w:p w14:paraId="232D6037" w14:textId="77777777" w:rsidR="00970166" w:rsidRDefault="00970166" w:rsidP="00970166">
      <w:r>
        <w:t xml:space="preserve">Na nossa arquitetura classificamos como </w:t>
      </w:r>
      <w:r w:rsidRPr="00E7287F">
        <w:rPr>
          <w:rFonts w:ascii="Courier New" w:hAnsi="Courier New" w:cs="Courier New"/>
        </w:rPr>
        <w:t>TeamMember</w:t>
      </w:r>
      <w:r>
        <w:t xml:space="preserve"> as pessoas que exercem atividade profissional sobre o filme. Para adicionarmos um elenco e uma equipe ao filme, primeiro devemos cadastrar estas pessoas.</w:t>
      </w:r>
    </w:p>
    <w:p w14:paraId="1ED0D3B5" w14:textId="77777777" w:rsidR="00970166" w:rsidRDefault="00970166" w:rsidP="00970166"/>
    <w:p w14:paraId="4C56834C" w14:textId="77777777" w:rsidR="00970166" w:rsidRDefault="00970166" w:rsidP="00970166">
      <w:pPr>
        <w:pStyle w:val="Ttulo3"/>
      </w:pPr>
      <w:r>
        <w:t xml:space="preserve">3.1 – Criando </w:t>
      </w:r>
      <w:r w:rsidRPr="00970166">
        <w:t>a</w:t>
      </w:r>
      <w:r>
        <w:t xml:space="preserve"> View</w:t>
      </w:r>
    </w:p>
    <w:p w14:paraId="2DF7CB75" w14:textId="77777777" w:rsidR="00970166" w:rsidRDefault="00970166" w:rsidP="00970166">
      <w:r>
        <w:t>Vamos relembrar do mockup desta View:</w:t>
      </w:r>
    </w:p>
    <w:p w14:paraId="164520F9" w14:textId="77777777" w:rsidR="00970166" w:rsidRDefault="00CE23A6" w:rsidP="00970166">
      <w:pPr>
        <w:keepNext/>
        <w:jc w:val="center"/>
      </w:pPr>
      <w:r>
        <w:rPr>
          <w:noProof/>
        </w:rPr>
        <w:pict w14:anchorId="451D9D2B">
          <v:shape id="Imagem 32" o:spid="_x0000_i1039" type="#_x0000_t75" style="width:263.25pt;height:325.5pt;visibility:visible">
            <v:imagedata r:id="rId23" o:title=""/>
          </v:shape>
        </w:pict>
      </w:r>
    </w:p>
    <w:p w14:paraId="750E9F49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13</w:t>
        </w:r>
      </w:fldSimple>
      <w:r>
        <w:t xml:space="preserve"> - Tela cadastro de pessoas</w:t>
      </w:r>
    </w:p>
    <w:p w14:paraId="4D01A184" w14:textId="77777777" w:rsidR="00970166" w:rsidRDefault="00970166" w:rsidP="00970166"/>
    <w:p w14:paraId="529E114E" w14:textId="77777777" w:rsidR="00970166" w:rsidRDefault="00970166" w:rsidP="00970166">
      <w:r>
        <w:t xml:space="preserve">Nas aulas 1 e 2 desta unidade foi pedido a criação das Views, então você deverá ter uma tela semelhante a esta, que nomeamos de </w:t>
      </w:r>
      <w:r w:rsidRPr="00E7287F">
        <w:rPr>
          <w:rFonts w:ascii="Courier New" w:hAnsi="Courier New" w:cs="Courier New"/>
        </w:rPr>
        <w:t>PeopleView</w:t>
      </w:r>
      <w:r>
        <w:t>:</w:t>
      </w:r>
    </w:p>
    <w:p w14:paraId="150ABAB3" w14:textId="77777777" w:rsidR="00970166" w:rsidRDefault="00970166" w:rsidP="00970166"/>
    <w:p w14:paraId="57A924F1" w14:textId="77777777" w:rsidR="00970166" w:rsidRDefault="00CE23A6" w:rsidP="00970166">
      <w:pPr>
        <w:keepNext/>
        <w:jc w:val="center"/>
      </w:pPr>
      <w:r>
        <w:rPr>
          <w:noProof/>
        </w:rPr>
        <w:pict w14:anchorId="1C23574F">
          <v:shape id="Imagem 33" o:spid="_x0000_i1040" type="#_x0000_t75" style="width:246pt;height:292.5pt;visibility:visible">
            <v:imagedata r:id="rId24" o:title=""/>
          </v:shape>
        </w:pict>
      </w:r>
    </w:p>
    <w:p w14:paraId="0EFB0912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14</w:t>
        </w:r>
      </w:fldSimple>
      <w:r>
        <w:t xml:space="preserve"> - Mockup tela Pessoas</w:t>
      </w:r>
    </w:p>
    <w:p w14:paraId="4F97B102" w14:textId="77777777" w:rsidR="00970166" w:rsidRDefault="00970166" w:rsidP="00970166"/>
    <w:p w14:paraId="096E7FC8" w14:textId="77777777" w:rsidR="00970166" w:rsidRDefault="00970166" w:rsidP="00970166">
      <w:r>
        <w:t>Antes de começarmos os controllers, mude o nome das variáveis para corresponder a imagem abaixo:</w:t>
      </w:r>
    </w:p>
    <w:p w14:paraId="6F28DE44" w14:textId="77777777" w:rsidR="00970166" w:rsidRDefault="00CE23A6" w:rsidP="00970166">
      <w:pPr>
        <w:keepNext/>
        <w:jc w:val="center"/>
      </w:pPr>
      <w:r>
        <w:rPr>
          <w:noProof/>
        </w:rPr>
        <w:lastRenderedPageBreak/>
        <w:pict w14:anchorId="12D93FA1">
          <v:shape id="Imagem 34" o:spid="_x0000_i1041" type="#_x0000_t75" style="width:243.75pt;height:289.5pt;visibility:visible">
            <v:imagedata r:id="rId25" o:title=""/>
          </v:shape>
        </w:pict>
      </w:r>
    </w:p>
    <w:p w14:paraId="0DE3C2E7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15</w:t>
        </w:r>
      </w:fldSimple>
      <w:r>
        <w:t xml:space="preserve"> - Variáveis de cadastro de pessoas</w:t>
      </w:r>
    </w:p>
    <w:p w14:paraId="75B8D67B" w14:textId="77777777" w:rsidR="00970166" w:rsidRPr="005A37DF" w:rsidRDefault="00970166" w:rsidP="00970166">
      <w:r>
        <w:t xml:space="preserve">Repare que temos uma seção abaixo do botão </w:t>
      </w:r>
      <w:r w:rsidRPr="005A37DF">
        <w:rPr>
          <w:b/>
        </w:rPr>
        <w:t>Deletar</w:t>
      </w:r>
      <w:r>
        <w:rPr>
          <w:b/>
        </w:rPr>
        <w:t xml:space="preserve">. </w:t>
      </w:r>
      <w:r>
        <w:t xml:space="preserve"> Esta seção é equivalente à tela auxiliar que se abria para cadastrar/editar no exemplo da agenda de contatos. Faremos o cadastro, deleção e exibição na tabela tudo aqui nesta mesma View. </w:t>
      </w:r>
    </w:p>
    <w:p w14:paraId="4F092039" w14:textId="77777777" w:rsidR="00970166" w:rsidRPr="00970166" w:rsidRDefault="00970166" w:rsidP="00970166">
      <w:pPr>
        <w:pStyle w:val="Ttulo3"/>
      </w:pPr>
      <w:r w:rsidRPr="00970166">
        <w:t>3.2 – Criando os controllers</w:t>
      </w:r>
    </w:p>
    <w:p w14:paraId="2C260825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4A133A53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sz w:val="22"/>
          <w:szCs w:val="24"/>
        </w:rPr>
        <w:t xml:space="preserve">Este Controller será aos moldes do </w:t>
      </w:r>
      <w:r w:rsidRPr="00970166">
        <w:rPr>
          <w:sz w:val="22"/>
          <w:szCs w:val="24"/>
        </w:rPr>
        <w:t>MoviesController</w:t>
      </w:r>
      <w:r w:rsidRPr="00970166">
        <w:rPr>
          <w:rFonts w:ascii="Calibri" w:hAnsi="Calibri"/>
          <w:sz w:val="22"/>
          <w:szCs w:val="24"/>
        </w:rPr>
        <w:t>. Executaremos passos semelhantes:</w:t>
      </w:r>
    </w:p>
    <w:p w14:paraId="5EB1558C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542BBC11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b/>
          <w:sz w:val="22"/>
          <w:szCs w:val="24"/>
        </w:rPr>
        <w:t xml:space="preserve">1 – </w:t>
      </w:r>
      <w:r w:rsidRPr="00970166">
        <w:rPr>
          <w:rFonts w:ascii="Calibri" w:hAnsi="Calibri"/>
          <w:sz w:val="22"/>
          <w:szCs w:val="24"/>
        </w:rPr>
        <w:t xml:space="preserve">Crie um arquivo chamado </w:t>
      </w:r>
      <w:r w:rsidRPr="00970166">
        <w:rPr>
          <w:sz w:val="22"/>
          <w:szCs w:val="24"/>
        </w:rPr>
        <w:t>PeopleController</w:t>
      </w:r>
      <w:r w:rsidRPr="00970166">
        <w:rPr>
          <w:rFonts w:ascii="Calibri" w:hAnsi="Calibri"/>
          <w:sz w:val="22"/>
          <w:szCs w:val="24"/>
        </w:rPr>
        <w:t xml:space="preserve"> que extenda de </w:t>
      </w:r>
      <w:r w:rsidRPr="00970166">
        <w:rPr>
          <w:sz w:val="22"/>
          <w:szCs w:val="24"/>
        </w:rPr>
        <w:t>GenericTableController</w:t>
      </w:r>
      <w:r w:rsidRPr="00970166">
        <w:rPr>
          <w:rFonts w:ascii="Calibri" w:hAnsi="Calibri"/>
          <w:sz w:val="22"/>
          <w:szCs w:val="24"/>
        </w:rPr>
        <w:t>.</w:t>
      </w:r>
    </w:p>
    <w:p w14:paraId="2CDABAB5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553" w:name="PeopleController.java-17"/>
      <w:bookmarkEnd w:id="553"/>
    </w:p>
    <w:p w14:paraId="5E39861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FDB41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79662D32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FE0D6C4" w14:textId="77777777" w:rsidR="00970166" w:rsidRDefault="00970166" w:rsidP="00970166">
      <w:r>
        <w:rPr>
          <w:b/>
        </w:rPr>
        <w:t xml:space="preserve">2 – </w:t>
      </w:r>
      <w:r>
        <w:t>Transforme a classe em Singleton:</w:t>
      </w:r>
    </w:p>
    <w:p w14:paraId="4F9C03EE" w14:textId="77777777" w:rsidR="00970166" w:rsidRDefault="00970166" w:rsidP="00970166"/>
    <w:p w14:paraId="2F4F9C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C30C8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4" w:name="PeopleController.java-18"/>
      <w:bookmarkEnd w:id="5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169089B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5" w:name="PeopleController.java-19"/>
      <w:bookmarkEnd w:id="5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41FF1F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6" w:name="PeopleController.java-20"/>
      <w:bookmarkEnd w:id="556"/>
    </w:p>
    <w:p w14:paraId="735AB2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7" w:name="PeopleController.java-21"/>
      <w:bookmarkEnd w:id="55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96F32E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8" w:name="PeopleController.java-22"/>
      <w:bookmarkEnd w:id="55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A00052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59" w:name="PeopleController.java-23"/>
      <w:bookmarkEnd w:id="55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DD2AF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0" w:name="PeopleController.java-24"/>
      <w:bookmarkEnd w:id="56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6A4289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1" w:name="PeopleController.java-25"/>
      <w:bookmarkEnd w:id="56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62B5967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2" w:name="PeopleController.java-26"/>
      <w:bookmarkEnd w:id="56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B5B731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3" w:name="PeopleController.java-27"/>
      <w:bookmarkEnd w:id="56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E5ACA8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bookmarkStart w:id="564" w:name="PeopleController.java-28"/>
      <w:bookmarkEnd w:id="5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C17F45B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E062F0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E4830C8" w14:textId="77777777" w:rsidR="00970166" w:rsidRDefault="00970166" w:rsidP="00970166">
      <w:r>
        <w:rPr>
          <w:b/>
        </w:rPr>
        <w:lastRenderedPageBreak/>
        <w:t xml:space="preserve">3 – </w:t>
      </w:r>
      <w:r>
        <w:t>Implemente os métodos abstratos. Neste caso não precisaremos definir nenhum comportamento a ele:</w:t>
      </w:r>
    </w:p>
    <w:p w14:paraId="32845CDF" w14:textId="77777777" w:rsidR="00970166" w:rsidRDefault="00970166" w:rsidP="00970166"/>
    <w:p w14:paraId="1AEBA65D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color w:val="333333"/>
          <w:sz w:val="18"/>
          <w:szCs w:val="18"/>
        </w:rPr>
        <w:t>@Override</w:t>
      </w:r>
    </w:p>
    <w:p w14:paraId="5D59FEF9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65" w:name="PeopleController.java-47"/>
      <w:bookmarkEnd w:id="565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protected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445588"/>
          <w:sz w:val="18"/>
          <w:szCs w:val="18"/>
        </w:rPr>
        <w:t>void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990000"/>
          <w:sz w:val="18"/>
          <w:szCs w:val="18"/>
        </w:rPr>
        <w:t>doAdditionalUpdated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0977158" w14:textId="77777777" w:rsidR="00970166" w:rsidRDefault="00970166" w:rsidP="00970166"/>
    <w:p w14:paraId="2CE42379" w14:textId="77777777" w:rsidR="00970166" w:rsidRDefault="00970166" w:rsidP="00970166">
      <w:r>
        <w:rPr>
          <w:b/>
        </w:rPr>
        <w:t xml:space="preserve">4 – </w:t>
      </w:r>
      <w:r>
        <w:t>Implemente o método construtor (adicionamos algumas pessoas para teste).</w:t>
      </w:r>
    </w:p>
    <w:p w14:paraId="47319F0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</w:p>
    <w:p w14:paraId="55AE2F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67157E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6" w:name="PeopleController.java-31"/>
      <w:bookmarkEnd w:id="5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super();</w:t>
      </w:r>
    </w:p>
    <w:p w14:paraId="154664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7" w:name="PeopleController.java-32"/>
      <w:bookmarkEnd w:id="5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87941D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8" w:name="PeopleController.java-33"/>
      <w:bookmarkEnd w:id="5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"Leonardo Di Caprio"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6EDF4C9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69" w:name="PeopleController.java-34"/>
      <w:bookmarkEnd w:id="5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"Scarlett Johansson"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0789156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0" w:name="PeopleController.java-35"/>
      <w:bookmarkEnd w:id="57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"Sofia Coppola"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Writer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310678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1" w:name="PeopleController.java-36"/>
      <w:bookmarkEnd w:id="5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"Will Smith"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604A3B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2" w:name="PeopleController.java-37"/>
      <w:bookmarkEnd w:id="5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"Steven Spielberg"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Director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));</w:t>
      </w:r>
    </w:p>
    <w:p w14:paraId="1AEB4EA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3" w:name="PeopleController.java-38"/>
      <w:bookmarkEnd w:id="5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035CB1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4" w:name="PeopleController.java-39"/>
      <w:bookmarkEnd w:id="5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ABD0A7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5" w:name="PeopleController.java-40"/>
      <w:bookmarkEnd w:id="57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0146902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6" w:name="PeopleController.java-41"/>
      <w:bookmarkEnd w:id="5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setCols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"Nome"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});</w:t>
      </w:r>
    </w:p>
    <w:p w14:paraId="0B141E3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77" w:name="PeopleController.java-42"/>
      <w:bookmarkEnd w:id="5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1DD8618D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78" w:name="PeopleController.java-43"/>
      <w:bookmarkEnd w:id="57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color w:val="333333"/>
          <w:sz w:val="18"/>
          <w:szCs w:val="18"/>
        </w:rPr>
        <w:t>updateRows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11233255" w14:textId="77777777" w:rsidR="00970166" w:rsidRPr="00665A92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579" w:name="PeopleController.java-44"/>
      <w:bookmarkEnd w:id="579"/>
      <w:r w:rsidRPr="00665A92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E4EA962" w14:textId="77777777" w:rsidR="00970166" w:rsidRPr="00665A92" w:rsidRDefault="00970166" w:rsidP="00970166"/>
    <w:p w14:paraId="7AC4BCCC" w14:textId="77777777" w:rsidR="00970166" w:rsidRPr="004927B7" w:rsidRDefault="00970166" w:rsidP="00970166">
      <w:pPr>
        <w:rPr>
          <w:lang w:val="en-US"/>
        </w:rPr>
      </w:pPr>
      <w:r>
        <w:rPr>
          <w:b/>
        </w:rPr>
        <w:t xml:space="preserve">5 – </w:t>
      </w:r>
      <w:r>
        <w:t xml:space="preserve">Futuramente você precisará utilizar este Controller para obter todos os não atores na tela de equipe do filme. </w:t>
      </w:r>
      <w:r w:rsidRPr="004927B7">
        <w:rPr>
          <w:lang w:val="en-US"/>
        </w:rPr>
        <w:t>Então crie o seguinte método:</w:t>
      </w:r>
    </w:p>
    <w:p w14:paraId="688BDC66" w14:textId="77777777" w:rsidR="00970166" w:rsidRPr="004927B7" w:rsidRDefault="00970166" w:rsidP="00970166">
      <w:pPr>
        <w:rPr>
          <w:lang w:val="en-US"/>
        </w:rPr>
      </w:pPr>
    </w:p>
    <w:p w14:paraId="5893281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getNonActorComboboxModel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750D6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0" w:name="PeopleController.java-50"/>
      <w:bookmarkEnd w:id="5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45904AF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1" w:name="PeopleController.java-51"/>
      <w:bookmarkEnd w:id="5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B97B23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2" w:name="PeopleController.java-52"/>
      <w:bookmarkEnd w:id="5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59C46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83" w:name="PeopleController.java-53"/>
      <w:bookmarkEnd w:id="5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74EBB93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58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585" w:name="PeopleController.java-54"/>
      <w:bookmarkEnd w:id="5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!=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586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Position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587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  <w:rPrChange w:id="588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</w:rPr>
          </w:rPrChange>
        </w:rPr>
        <w:t>Actor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589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)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59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591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{</w:t>
      </w:r>
    </w:p>
    <w:p w14:paraId="127EC08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2" w:name="PeopleController.java-55"/>
      <w:bookmarkEnd w:id="592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59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    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people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3AC075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4" w:name="PeopleController.java-56"/>
      <w:bookmarkEnd w:id="59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9A2F68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5" w:name="PeopleController.java-57"/>
      <w:bookmarkEnd w:id="59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BD7F23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6" w:name="PeopleController.java-58"/>
      <w:bookmarkEnd w:id="59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467497D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597" w:name="PeopleController.java-59"/>
      <w:bookmarkEnd w:id="59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toArray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1F1640E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59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599" w:name="PeopleController.java-60"/>
      <w:bookmarkEnd w:id="59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00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}</w:t>
      </w:r>
    </w:p>
    <w:p w14:paraId="24981DDE" w14:textId="77777777" w:rsidR="00970166" w:rsidRDefault="00970166" w:rsidP="00970166">
      <w:r>
        <w:t>Este retorna um array primitivo pois será utilizado em um combobox na tela de Equipe do filme.</w:t>
      </w:r>
    </w:p>
    <w:p w14:paraId="7ABE8AA4" w14:textId="77777777" w:rsidR="00970166" w:rsidRDefault="00970166" w:rsidP="00970166"/>
    <w:p w14:paraId="7AD9A0DF" w14:textId="77777777" w:rsidR="00970166" w:rsidRDefault="00970166" w:rsidP="00970166">
      <w:r>
        <w:t>Veja a classe completa no material de apoio.</w:t>
      </w:r>
    </w:p>
    <w:p w14:paraId="09FD8F6A" w14:textId="77777777" w:rsidR="00970166" w:rsidRPr="00F210BA" w:rsidRDefault="00970166" w:rsidP="00970166"/>
    <w:p w14:paraId="5F73877C" w14:textId="77777777" w:rsidR="00970166" w:rsidRDefault="00970166" w:rsidP="00970166">
      <w:pPr>
        <w:pStyle w:val="Ttulo4"/>
      </w:pPr>
      <w:r>
        <w:t>3.2.1 – Interligando a View ao Controller</w:t>
      </w:r>
    </w:p>
    <w:p w14:paraId="6E217FCE" w14:textId="77777777" w:rsidR="00970166" w:rsidRDefault="00970166" w:rsidP="00970166">
      <w:r>
        <w:t xml:space="preserve"> </w:t>
      </w:r>
    </w:p>
    <w:p w14:paraId="1630E0EC" w14:textId="77777777" w:rsidR="00970166" w:rsidRDefault="00970166" w:rsidP="00970166">
      <w:r>
        <w:t xml:space="preserve">Mesmo procedimento para o </w:t>
      </w:r>
      <w:r w:rsidRPr="00E7287F">
        <w:rPr>
          <w:rFonts w:ascii="Courier New" w:hAnsi="Courier New" w:cs="Courier New"/>
        </w:rPr>
        <w:t>AddOrEditMovieView</w:t>
      </w:r>
      <w:r>
        <w:t>.</w:t>
      </w:r>
    </w:p>
    <w:p w14:paraId="6C31848A" w14:textId="77777777" w:rsidR="00970166" w:rsidRDefault="00970166" w:rsidP="00970166"/>
    <w:p w14:paraId="42B694EC" w14:textId="77777777" w:rsidR="00970166" w:rsidRDefault="00970166" w:rsidP="00970166">
      <w:r>
        <w:rPr>
          <w:b/>
        </w:rPr>
        <w:t xml:space="preserve">1 – </w:t>
      </w:r>
      <w:r>
        <w:t xml:space="preserve">Na tela </w:t>
      </w:r>
      <w:r w:rsidRPr="00E7287F">
        <w:rPr>
          <w:rFonts w:ascii="Courier New" w:hAnsi="Courier New" w:cs="Courier New"/>
        </w:rPr>
        <w:t>DashboardView</w:t>
      </w:r>
      <w:r>
        <w:t xml:space="preserve"> insira mais um </w:t>
      </w:r>
      <w:r w:rsidRPr="00E7287F">
        <w:rPr>
          <w:rFonts w:ascii="Courier New" w:hAnsi="Courier New" w:cs="Courier New"/>
        </w:rPr>
        <w:t>JMenuItem</w:t>
      </w:r>
      <w:r>
        <w:t xml:space="preserve">, agora com o nome </w:t>
      </w:r>
      <w:r>
        <w:rPr>
          <w:b/>
        </w:rPr>
        <w:t>Pessoas</w:t>
      </w:r>
      <w:r>
        <w:t xml:space="preserve">, no menu </w:t>
      </w:r>
      <w:r w:rsidRPr="00442C56">
        <w:rPr>
          <w:b/>
        </w:rPr>
        <w:t>Cadastrar</w:t>
      </w:r>
      <w:r>
        <w:t>:</w:t>
      </w:r>
    </w:p>
    <w:p w14:paraId="717C0610" w14:textId="77777777" w:rsidR="00970166" w:rsidRDefault="00CE23A6" w:rsidP="00970166">
      <w:pPr>
        <w:keepNext/>
        <w:jc w:val="center"/>
      </w:pPr>
      <w:r>
        <w:rPr>
          <w:noProof/>
        </w:rPr>
        <w:pict w14:anchorId="336AB35E">
          <v:shape id="Imagem 35" o:spid="_x0000_i1042" type="#_x0000_t75" style="width:123.75pt;height:47.25pt;visibility:visible">
            <v:imagedata r:id="rId26" o:title=""/>
          </v:shape>
        </w:pict>
      </w:r>
    </w:p>
    <w:p w14:paraId="3E0175F8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16</w:t>
        </w:r>
      </w:fldSimple>
      <w:r>
        <w:t xml:space="preserve"> - Menu Pessoas</w:t>
      </w:r>
    </w:p>
    <w:p w14:paraId="59178322" w14:textId="77777777" w:rsidR="00970166" w:rsidRPr="004927B7" w:rsidRDefault="00970166" w:rsidP="00970166">
      <w:pPr>
        <w:rPr>
          <w:lang w:val="en-US"/>
        </w:rPr>
      </w:pPr>
      <w:r>
        <w:rPr>
          <w:b/>
        </w:rPr>
        <w:lastRenderedPageBreak/>
        <w:t xml:space="preserve">2 – </w:t>
      </w:r>
      <w:r>
        <w:t xml:space="preserve">Dê duplo clique no </w:t>
      </w:r>
      <w:r w:rsidRPr="00E7287F">
        <w:rPr>
          <w:rFonts w:ascii="Courier New" w:hAnsi="Courier New" w:cs="Courier New"/>
        </w:rPr>
        <w:t>JMenuItem</w:t>
      </w:r>
      <w:r>
        <w:t xml:space="preserve"> Pessoas para inserir uma ação nele. </w:t>
      </w:r>
      <w:r w:rsidRPr="004927B7">
        <w:rPr>
          <w:lang w:val="en-US"/>
        </w:rPr>
        <w:t xml:space="preserve">Ele deverá abrir a tela </w:t>
      </w:r>
      <w:r w:rsidRPr="00E7287F">
        <w:rPr>
          <w:rFonts w:ascii="Courier New" w:hAnsi="Courier New" w:cs="Courier New"/>
          <w:lang w:val="en-US"/>
        </w:rPr>
        <w:t>PeopleView</w:t>
      </w:r>
      <w:r w:rsidRPr="004927B7">
        <w:rPr>
          <w:lang w:val="en-US"/>
        </w:rPr>
        <w:t>:</w:t>
      </w:r>
    </w:p>
    <w:p w14:paraId="760E9999" w14:textId="77777777" w:rsidR="00970166" w:rsidRPr="004927B7" w:rsidRDefault="00970166" w:rsidP="00970166">
      <w:pPr>
        <w:rPr>
          <w:lang w:val="en-US"/>
        </w:rPr>
      </w:pPr>
    </w:p>
    <w:p w14:paraId="2927722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personMenuItemActionPerformed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6953077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1" w:name="DashboardView.java-529"/>
      <w:bookmarkEnd w:id="60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PeopleView peopleView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152ADD6" w14:textId="77777777" w:rsidR="00970166" w:rsidRPr="00F5530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02" w:name="DashboardView.java-530"/>
      <w:bookmarkEnd w:id="60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F5530C">
        <w:rPr>
          <w:rFonts w:ascii="Consolas" w:hAnsi="Consolas" w:cs="Courier New"/>
          <w:color w:val="333333"/>
          <w:sz w:val="18"/>
          <w:szCs w:val="18"/>
        </w:rPr>
        <w:t>peopleView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F5530C">
        <w:rPr>
          <w:rFonts w:ascii="Consolas" w:hAnsi="Consolas" w:cs="Courier New"/>
          <w:color w:val="008080"/>
          <w:sz w:val="18"/>
          <w:szCs w:val="18"/>
        </w:rPr>
        <w:t>setVisible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(true);</w:t>
      </w:r>
    </w:p>
    <w:p w14:paraId="4BE3AE67" w14:textId="77777777" w:rsidR="00970166" w:rsidRPr="00F5530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03" w:name="DashboardView.java-531"/>
      <w:bookmarkEnd w:id="603"/>
      <w:r w:rsidRPr="00F5530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F5530C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8A68014" w14:textId="77777777" w:rsidR="00970166" w:rsidRPr="00442C56" w:rsidRDefault="00970166" w:rsidP="00970166"/>
    <w:p w14:paraId="268C773A" w14:textId="77777777" w:rsidR="00970166" w:rsidRDefault="00970166" w:rsidP="00970166">
      <w:r>
        <w:rPr>
          <w:b/>
        </w:rPr>
        <w:t xml:space="preserve">3 – </w:t>
      </w:r>
      <w:r>
        <w:t xml:space="preserve">Na </w:t>
      </w:r>
      <w:r w:rsidRPr="00E7287F">
        <w:rPr>
          <w:rFonts w:ascii="Courier New" w:hAnsi="Courier New" w:cs="Courier New"/>
        </w:rPr>
        <w:t>PeopleView</w:t>
      </w:r>
      <w:r>
        <w:t xml:space="preserve"> clique na </w:t>
      </w:r>
      <w:r w:rsidRPr="00E7287F">
        <w:rPr>
          <w:rFonts w:ascii="Courier New" w:hAnsi="Courier New" w:cs="Courier New"/>
        </w:rPr>
        <w:t>positionCombobox</w:t>
      </w:r>
      <w:r>
        <w:t xml:space="preserve"> e configure seu model no painel de propriedades:</w:t>
      </w:r>
    </w:p>
    <w:p w14:paraId="75C6BE90" w14:textId="77777777" w:rsidR="00970166" w:rsidRDefault="00970166" w:rsidP="00970166"/>
    <w:p w14:paraId="648999FD" w14:textId="77777777" w:rsidR="00970166" w:rsidRDefault="00CE23A6" w:rsidP="00970166">
      <w:pPr>
        <w:keepNext/>
        <w:jc w:val="center"/>
      </w:pPr>
      <w:r>
        <w:rPr>
          <w:noProof/>
        </w:rPr>
        <w:pict w14:anchorId="1F6FF99D">
          <v:shape id="Imagem 36" o:spid="_x0000_i1043" type="#_x0000_t75" style="width:350.25pt;height:193.5pt;visibility:visible">
            <v:imagedata r:id="rId27" o:title=""/>
          </v:shape>
        </w:pict>
      </w:r>
    </w:p>
    <w:p w14:paraId="0DE56C89" w14:textId="77777777" w:rsidR="00970166" w:rsidRPr="00F5530C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17</w:t>
        </w:r>
      </w:fldSimple>
      <w:r>
        <w:t xml:space="preserve"> - Utilizando o enum Position para popular o positionCombobox</w:t>
      </w:r>
    </w:p>
    <w:p w14:paraId="35816D48" w14:textId="77777777" w:rsidR="00970166" w:rsidRDefault="00970166" w:rsidP="00970166">
      <w:r>
        <w:t xml:space="preserve">Não esqueça de entrar no modo </w:t>
      </w:r>
      <w:r>
        <w:rPr>
          <w:b/>
        </w:rPr>
        <w:t xml:space="preserve">Código-fonte </w:t>
      </w:r>
      <w:r>
        <w:t xml:space="preserve"> e fazer todos os imports que a IDE pede.</w:t>
      </w:r>
    </w:p>
    <w:p w14:paraId="414A2EC2" w14:textId="77777777" w:rsidR="00970166" w:rsidRDefault="00970166" w:rsidP="00970166"/>
    <w:p w14:paraId="55F0ACE1" w14:textId="77777777" w:rsidR="00970166" w:rsidRDefault="00970166" w:rsidP="00970166">
      <w:r>
        <w:rPr>
          <w:b/>
        </w:rPr>
        <w:t xml:space="preserve">4 – </w:t>
      </w:r>
      <w:r>
        <w:t xml:space="preserve">Crie e inicialize um atributo do tipo </w:t>
      </w:r>
      <w:r w:rsidRPr="00E7287F">
        <w:rPr>
          <w:rFonts w:ascii="Courier New" w:hAnsi="Courier New" w:cs="Courier New"/>
        </w:rPr>
        <w:t>PeopleController</w:t>
      </w:r>
      <w:r>
        <w:t>:</w:t>
      </w:r>
    </w:p>
    <w:p w14:paraId="0D251CDE" w14:textId="77777777" w:rsidR="00970166" w:rsidRDefault="00970166" w:rsidP="00970166"/>
    <w:p w14:paraId="63D11E0E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687ADBC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4" w:name="PeopleView.java-22"/>
      <w:bookmarkEnd w:id="604"/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4E08D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5" w:name="PeopleView.java-23"/>
      <w:bookmarkEnd w:id="605"/>
    </w:p>
    <w:p w14:paraId="68B68F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6" w:name="PeopleView.java-24"/>
      <w:bookmarkEnd w:id="60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PeopleController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3EB787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607" w:name="PeopleView.java-25"/>
      <w:bookmarkEnd w:id="607"/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</w:t>
      </w:r>
    </w:p>
    <w:p w14:paraId="21E6BB3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A8C2D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8" w:name="PeopleView.java-29"/>
      <w:bookmarkEnd w:id="60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04484D4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09" w:name="PeopleView.java-30"/>
      <w:bookmarkEnd w:id="60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4C8C6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0" w:name="PeopleView.java-31"/>
      <w:bookmarkEnd w:id="6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58445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611" w:name="PeopleView.java-32"/>
      <w:bookmarkEnd w:id="6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E76527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C46714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157486AA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325EE16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CF913D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A7BE60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E341478" w14:textId="77777777" w:rsidR="00970166" w:rsidRPr="006D22CF" w:rsidRDefault="00970166" w:rsidP="00970166">
      <w:r>
        <w:rPr>
          <w:b/>
        </w:rPr>
        <w:t xml:space="preserve">5 – </w:t>
      </w:r>
      <w:r>
        <w:t>Inicialize o model da tabela também.</w:t>
      </w:r>
    </w:p>
    <w:p w14:paraId="2F024AE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05FFB3B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D9E57B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7E98A2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409E4B0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</w:t>
      </w:r>
    </w:p>
    <w:p w14:paraId="13B25A6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425C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58F415EA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26F98ABA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</w:p>
    <w:p w14:paraId="4E4BB771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  <w:r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        </w:t>
      </w:r>
      <w:r w:rsidRPr="006D22CF">
        <w:rPr>
          <w:rFonts w:ascii="Consolas" w:hAnsi="Consolas" w:cs="Courier New"/>
          <w:color w:val="333333"/>
          <w:sz w:val="18"/>
          <w:szCs w:val="18"/>
        </w:rPr>
        <w:t>peopleTable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D22CF">
        <w:rPr>
          <w:rFonts w:ascii="Consolas" w:hAnsi="Consolas" w:cs="Courier New"/>
          <w:color w:val="008080"/>
          <w:sz w:val="18"/>
          <w:szCs w:val="18"/>
        </w:rPr>
        <w:t>setModel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D22CF">
        <w:rPr>
          <w:rFonts w:ascii="Consolas" w:hAnsi="Consolas" w:cs="Courier New"/>
          <w:color w:val="333333"/>
          <w:sz w:val="18"/>
          <w:szCs w:val="18"/>
        </w:rPr>
        <w:t>controller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D22CF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6D22CF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49C95AE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lastRenderedPageBreak/>
        <w:t xml:space="preserve">    }</w:t>
      </w:r>
    </w:p>
    <w:p w14:paraId="4CB0CBC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35872B53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D22CF">
        <w:rPr>
          <w:rFonts w:ascii="Consolas" w:hAnsi="Consolas" w:cs="Courier New"/>
          <w:i/>
          <w:iCs/>
          <w:color w:val="999988"/>
          <w:sz w:val="18"/>
          <w:szCs w:val="18"/>
        </w:rPr>
        <w:t>/</w:t>
      </w:r>
      <w:r>
        <w:rPr>
          <w:rFonts w:ascii="Consolas" w:hAnsi="Consolas" w:cs="Courier New"/>
          <w:i/>
          <w:iCs/>
          <w:color w:val="999988"/>
          <w:sz w:val="18"/>
          <w:szCs w:val="18"/>
        </w:rPr>
        <w:t>/ ...</w:t>
      </w:r>
    </w:p>
    <w:p w14:paraId="1D95DD4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1957BE1F" w14:textId="77777777" w:rsidR="00970166" w:rsidRPr="006D22C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6257B5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</w:p>
    <w:p w14:paraId="76FA58ED" w14:textId="77777777" w:rsidR="00970166" w:rsidRDefault="00970166" w:rsidP="00970166">
      <w:r>
        <w:rPr>
          <w:b/>
        </w:rPr>
        <w:t xml:space="preserve">6 – </w:t>
      </w:r>
      <w:r>
        <w:t>Adicione o listener de seleção da tabela. O método construtor ficará assim:</w:t>
      </w:r>
    </w:p>
    <w:p w14:paraId="7D327A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PeopleView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4926AD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5018F0E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7DE95F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12D4D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20E761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FD5D2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2" w:name="PeopleView.java-34"/>
      <w:bookmarkEnd w:id="6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8F2EFA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3" w:name="PeopleView.java-35"/>
      <w:bookmarkEnd w:id="6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4ADFCAC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4" w:name="PeopleView.java-36"/>
      <w:bookmarkEnd w:id="614"/>
    </w:p>
    <w:p w14:paraId="0673259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5" w:name="PeopleView.java-37"/>
      <w:bookmarkEnd w:id="6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A75B7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6" w:name="PeopleView.java-38"/>
      <w:bookmarkEnd w:id="616"/>
    </w:p>
    <w:p w14:paraId="610F375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7" w:name="PeopleView.java-39"/>
      <w:bookmarkEnd w:id="61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1FCB21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8" w:name="PeopleView.java-40"/>
      <w:bookmarkEnd w:id="61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ED9D8F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19" w:name="PeopleView.java-41"/>
      <w:bookmarkEnd w:id="61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1664D03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20" w:name="PeopleView.java-42"/>
      <w:bookmarkEnd w:id="62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</w:p>
    <w:p w14:paraId="3493F9E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21" w:name="PeopleView.java-43"/>
      <w:bookmarkEnd w:id="62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E74121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62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623" w:name="PeopleView.java-44"/>
      <w:bookmarkEnd w:id="62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24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deleteButton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25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  <w:rPrChange w:id="626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</w:rPr>
          </w:rPrChange>
        </w:rPr>
        <w:t>setEnabled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627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(true);</w:t>
      </w:r>
    </w:p>
    <w:p w14:paraId="61BA4E87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28" w:name="PeopleView.java-45"/>
      <w:bookmarkEnd w:id="628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629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    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3636C15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30" w:name="PeopleView.java-46"/>
      <w:bookmarkEnd w:id="630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8362FB4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31" w:name="PeopleView.java-47"/>
      <w:bookmarkEnd w:id="631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});</w:t>
      </w:r>
    </w:p>
    <w:p w14:paraId="31D0F092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32" w:name="PeopleView.java-48"/>
      <w:bookmarkEnd w:id="632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7A9E542" w14:textId="77777777" w:rsidR="00970166" w:rsidRDefault="00970166" w:rsidP="00970166"/>
    <w:p w14:paraId="0BCCF51D" w14:textId="77777777" w:rsidR="00970166" w:rsidRDefault="00970166" w:rsidP="00970166">
      <w:r>
        <w:rPr>
          <w:b/>
        </w:rPr>
        <w:t xml:space="preserve">7 - </w:t>
      </w:r>
      <w:r>
        <w:t xml:space="preserve"> Adicione os métodos para deletar e salvar uma nova pessoa (nos botões </w:t>
      </w:r>
      <w:r w:rsidRPr="00B84568">
        <w:rPr>
          <w:b/>
        </w:rPr>
        <w:t>Adicionar</w:t>
      </w:r>
      <w:r>
        <w:t xml:space="preserve"> e </w:t>
      </w:r>
      <w:r w:rsidRPr="00B84568">
        <w:rPr>
          <w:b/>
        </w:rPr>
        <w:t>Deletar</w:t>
      </w:r>
      <w:r>
        <w:t>, respectivamente):</w:t>
      </w:r>
    </w:p>
    <w:p w14:paraId="50E40EBC" w14:textId="77777777" w:rsidR="00970166" w:rsidRDefault="00970166" w:rsidP="00970166"/>
    <w:p w14:paraId="58161A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bookmarkStart w:id="633" w:name="PeopleView.java-165"/>
      <w:bookmarkEnd w:id="633"/>
    </w:p>
    <w:p w14:paraId="630E7EB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</w:p>
    <w:p w14:paraId="3E20095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E127CA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4" w:name="PeopleView.java-166"/>
      <w:bookmarkEnd w:id="634"/>
    </w:p>
    <w:p w14:paraId="564437A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5" w:name="PeopleView.java-167"/>
      <w:bookmarkEnd w:id="63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217012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6" w:name="PeopleView.java-168"/>
      <w:bookmarkEnd w:id="6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179494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7" w:name="PeopleView.java-169"/>
      <w:bookmarkEnd w:id="63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A1B8A8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8" w:name="PeopleView.java-170"/>
      <w:bookmarkEnd w:id="6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D9F264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39" w:name="PeopleView.java-171"/>
      <w:bookmarkEnd w:id="639"/>
    </w:p>
    <w:p w14:paraId="6D8C509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0" w:name="PeopleView.java-172"/>
      <w:bookmarkEnd w:id="6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peopleTable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AFC0EF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1" w:name="PeopleView.java-173"/>
      <w:bookmarkEnd w:id="6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72D7D5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2" w:name="PeopleView.java-174"/>
      <w:bookmarkEnd w:id="642"/>
    </w:p>
    <w:p w14:paraId="5D33F3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3" w:name="PeopleView.java-175"/>
      <w:bookmarkEnd w:id="6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2D03C2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4" w:name="PeopleView.java-176"/>
      <w:bookmarkEnd w:id="644"/>
    </w:p>
    <w:p w14:paraId="0447F18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5" w:name="PeopleView.java-177"/>
      <w:bookmarkEnd w:id="64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70A690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6" w:name="PeopleView.java-178"/>
      <w:bookmarkEnd w:id="646"/>
    </w:p>
    <w:p w14:paraId="456C950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647" w:name="PeopleView.java-179"/>
      <w:bookmarkEnd w:id="64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saveButtonActionPerformed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19DF2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5374AFF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8" w:name="PeopleView.java-180"/>
      <w:bookmarkEnd w:id="6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E8F89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49" w:name="PeopleView.java-181"/>
      <w:bookmarkEnd w:id="6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"Informe o nome da pessoa."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"Atenção"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DISPOSE_ON_CLOSE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38D384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0" w:name="PeopleView.java-182"/>
      <w:bookmarkEnd w:id="6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7BB565A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1" w:name="PeopleView.java-183"/>
      <w:bookmarkEnd w:id="6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nameTextField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90940F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2" w:name="PeopleView.java-184"/>
      <w:bookmarkEnd w:id="6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730DE4E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3" w:name="PeopleView.java-185"/>
      <w:bookmarkEnd w:id="65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positionCombobox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77141D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54" w:name="PeopleView.java-186"/>
      <w:bookmarkEnd w:id="6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59BEB91C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5" w:name="PeopleView.java-187"/>
      <w:bookmarkEnd w:id="65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B84568">
        <w:rPr>
          <w:rFonts w:ascii="Consolas" w:hAnsi="Consolas" w:cs="Courier New"/>
          <w:color w:val="333333"/>
          <w:sz w:val="18"/>
          <w:szCs w:val="18"/>
        </w:rPr>
        <w:t>controller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save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B84568">
        <w:rPr>
          <w:rFonts w:ascii="Consolas" w:hAnsi="Consolas" w:cs="Courier New"/>
          <w:color w:val="333333"/>
          <w:sz w:val="18"/>
          <w:szCs w:val="18"/>
        </w:rPr>
        <w:t>person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D05000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6" w:name="PeopleView.java-188"/>
      <w:bookmarkEnd w:id="656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4699C7E5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7" w:name="PeopleView.java-189"/>
      <w:bookmarkEnd w:id="657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84568">
        <w:rPr>
          <w:rFonts w:ascii="Consolas" w:hAnsi="Consolas" w:cs="Courier New"/>
          <w:color w:val="BB8844"/>
          <w:sz w:val="18"/>
          <w:szCs w:val="18"/>
        </w:rPr>
        <w:t>"Pessoa adicionada com sucesso"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B84568">
        <w:rPr>
          <w:rFonts w:ascii="Consolas" w:hAnsi="Consolas" w:cs="Courier New"/>
          <w:color w:val="BB8844"/>
          <w:sz w:val="18"/>
          <w:szCs w:val="18"/>
        </w:rPr>
        <w:t>"Sucesso"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B84568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1496895D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8" w:name="PeopleView.java-190"/>
      <w:bookmarkEnd w:id="658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    peopleTable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setModel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B84568">
        <w:rPr>
          <w:rFonts w:ascii="Consolas" w:hAnsi="Consolas" w:cs="Courier New"/>
          <w:color w:val="333333"/>
          <w:sz w:val="18"/>
          <w:szCs w:val="18"/>
        </w:rPr>
        <w:t>controller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B8456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6E208136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59" w:name="PeopleView.java-191"/>
      <w:bookmarkEnd w:id="659"/>
      <w:r w:rsidRPr="00B8456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7009D8F2" w14:textId="77777777" w:rsidR="00970166" w:rsidRPr="00B8456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660" w:name="PeopleView.java-192"/>
      <w:bookmarkEnd w:id="660"/>
      <w:r w:rsidRPr="00B84568">
        <w:rPr>
          <w:rFonts w:ascii="Consolas" w:hAnsi="Consolas" w:cs="Courier New"/>
          <w:color w:val="333333"/>
          <w:sz w:val="18"/>
          <w:szCs w:val="18"/>
        </w:rPr>
        <w:lastRenderedPageBreak/>
        <w:t xml:space="preserve">    </w:t>
      </w:r>
      <w:r w:rsidRPr="00B8456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4D49E25" w14:textId="77777777" w:rsidR="00970166" w:rsidRDefault="00970166" w:rsidP="00970166"/>
    <w:p w14:paraId="2BC3D061" w14:textId="77777777" w:rsidR="00970166" w:rsidRDefault="00970166" w:rsidP="00970166">
      <w:r>
        <w:t>Nosso Controller de pessoas está pronto. Este Controller guarda todas as pessoas, mas como faremos para separar Atores e Membros da equipe de cada filme? Siga para próxima etapa.</w:t>
      </w:r>
    </w:p>
    <w:p w14:paraId="121DD209" w14:textId="77777777" w:rsidR="00970166" w:rsidRDefault="00970166" w:rsidP="00970166"/>
    <w:p w14:paraId="1D0F70F9" w14:textId="77777777" w:rsidR="00970166" w:rsidRDefault="00970166" w:rsidP="00970166"/>
    <w:p w14:paraId="746DC1CB" w14:textId="77777777" w:rsidR="00970166" w:rsidRDefault="00970166" w:rsidP="00970166">
      <w:pPr>
        <w:pStyle w:val="Ttulo2"/>
      </w:pPr>
      <w:r>
        <w:t>4 – Cadastro de Elenco</w:t>
      </w:r>
    </w:p>
    <w:p w14:paraId="31B07192" w14:textId="77777777" w:rsidR="00970166" w:rsidRDefault="00970166" w:rsidP="00970166">
      <w:r>
        <w:t xml:space="preserve">Cadastro de elenco e de equipe se assemelham. Ambos terão que utilizar as pessoas cadastradas em </w:t>
      </w:r>
      <w:r w:rsidRPr="00E7287F">
        <w:rPr>
          <w:rFonts w:ascii="Courier New" w:hAnsi="Courier New" w:cs="Courier New"/>
        </w:rPr>
        <w:t>PeopleController</w:t>
      </w:r>
      <w:r>
        <w:t>.</w:t>
      </w:r>
    </w:p>
    <w:p w14:paraId="5901CC5F" w14:textId="77777777" w:rsidR="00970166" w:rsidRDefault="00970166" w:rsidP="00970166"/>
    <w:p w14:paraId="350A4CA7" w14:textId="77777777" w:rsidR="00970166" w:rsidRDefault="00970166" w:rsidP="00970166">
      <w:pPr>
        <w:pStyle w:val="Ttulo3"/>
      </w:pPr>
      <w:r>
        <w:t xml:space="preserve">4.1 – Criando </w:t>
      </w:r>
      <w:r w:rsidRPr="00970166">
        <w:t>a</w:t>
      </w:r>
      <w:r>
        <w:t xml:space="preserve"> View</w:t>
      </w:r>
    </w:p>
    <w:p w14:paraId="672B6AF9" w14:textId="77777777" w:rsidR="00970166" w:rsidRDefault="00970166" w:rsidP="00970166">
      <w:r>
        <w:t>Primeiro relembre o protótipo da tela de cadastro de elenco:</w:t>
      </w:r>
    </w:p>
    <w:p w14:paraId="07B3B72A" w14:textId="77777777" w:rsidR="00970166" w:rsidRDefault="00CE23A6" w:rsidP="00970166">
      <w:pPr>
        <w:keepNext/>
        <w:jc w:val="center"/>
      </w:pPr>
      <w:r>
        <w:rPr>
          <w:noProof/>
        </w:rPr>
        <w:pict w14:anchorId="25C7B50F">
          <v:shape id="Imagem 37" o:spid="_x0000_i1044" type="#_x0000_t75" style="width:210pt;height:261pt;visibility:visible">
            <v:imagedata r:id="rId28" o:title=""/>
          </v:shape>
        </w:pict>
      </w:r>
    </w:p>
    <w:p w14:paraId="14867E88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18</w:t>
        </w:r>
      </w:fldSimple>
      <w:r>
        <w:t xml:space="preserve"> - Protótipo Elenco</w:t>
      </w:r>
    </w:p>
    <w:p w14:paraId="06B0EAB2" w14:textId="77777777" w:rsidR="00970166" w:rsidRDefault="00970166" w:rsidP="00970166">
      <w:r>
        <w:t>As criações das Views foram pedidas nas aulas anteriores, então sua tela deverá se assemelhar com esta:</w:t>
      </w:r>
    </w:p>
    <w:p w14:paraId="4C28667C" w14:textId="77777777" w:rsidR="00970166" w:rsidRDefault="00CE23A6" w:rsidP="00970166">
      <w:pPr>
        <w:keepNext/>
        <w:jc w:val="center"/>
      </w:pPr>
      <w:r>
        <w:rPr>
          <w:noProof/>
        </w:rPr>
        <w:lastRenderedPageBreak/>
        <w:pict w14:anchorId="7979BCB0">
          <v:shape id="Imagem 38" o:spid="_x0000_i1045" type="#_x0000_t75" style="width:231.75pt;height:273pt;visibility:visible">
            <v:imagedata r:id="rId29" o:title=""/>
          </v:shape>
        </w:pict>
      </w:r>
    </w:p>
    <w:p w14:paraId="44F08940" w14:textId="77777777" w:rsidR="00970166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19</w:t>
        </w:r>
      </w:fldSimple>
      <w:r>
        <w:t xml:space="preserve"> - Mockup tela Elenco</w:t>
      </w:r>
    </w:p>
    <w:p w14:paraId="5ACE2CCC" w14:textId="77777777" w:rsidR="00970166" w:rsidRPr="001F0E3B" w:rsidRDefault="00970166" w:rsidP="00970166"/>
    <w:p w14:paraId="32997211" w14:textId="77777777" w:rsidR="00970166" w:rsidRDefault="00970166" w:rsidP="00970166"/>
    <w:p w14:paraId="43B9B57E" w14:textId="77777777" w:rsidR="00970166" w:rsidRDefault="00970166" w:rsidP="00970166">
      <w:r>
        <w:rPr>
          <w:b/>
        </w:rPr>
        <w:t xml:space="preserve">1 – </w:t>
      </w:r>
      <w:r>
        <w:t>Renomeie suas variáveis para corresponder com a imagem abaixo:</w:t>
      </w:r>
    </w:p>
    <w:p w14:paraId="467468E8" w14:textId="77777777" w:rsidR="00970166" w:rsidRDefault="00CE23A6" w:rsidP="00970166">
      <w:pPr>
        <w:keepNext/>
        <w:jc w:val="center"/>
      </w:pPr>
      <w:r>
        <w:rPr>
          <w:noProof/>
        </w:rPr>
        <w:pict w14:anchorId="4E48ADA3">
          <v:shape id="Imagem 39" o:spid="_x0000_i1046" type="#_x0000_t75" style="width:236.25pt;height:281.25pt;visibility:visible">
            <v:imagedata r:id="rId25" o:title=""/>
          </v:shape>
        </w:pict>
      </w:r>
    </w:p>
    <w:p w14:paraId="7AE966B7" w14:textId="77777777" w:rsidR="00970166" w:rsidRPr="00515D1D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20</w:t>
        </w:r>
      </w:fldSimple>
      <w:r>
        <w:t xml:space="preserve"> - Variáveis da tela de Elenco</w:t>
      </w:r>
    </w:p>
    <w:p w14:paraId="671683E6" w14:textId="77777777" w:rsidR="00970166" w:rsidRDefault="00970166" w:rsidP="00970166"/>
    <w:p w14:paraId="65CEED7D" w14:textId="77777777" w:rsidR="00970166" w:rsidRPr="00970166" w:rsidRDefault="00970166" w:rsidP="00970166">
      <w:pPr>
        <w:pStyle w:val="Ttulo3"/>
      </w:pPr>
      <w:r w:rsidRPr="00970166">
        <w:t>4.2 – Criando os controllers</w:t>
      </w:r>
    </w:p>
    <w:p w14:paraId="4E79B392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sz w:val="22"/>
          <w:szCs w:val="24"/>
        </w:rPr>
        <w:lastRenderedPageBreak/>
        <w:t xml:space="preserve">Este Controller será aos moldes do </w:t>
      </w:r>
      <w:r w:rsidRPr="00970166">
        <w:rPr>
          <w:sz w:val="22"/>
          <w:szCs w:val="24"/>
        </w:rPr>
        <w:t>MoviesController</w:t>
      </w:r>
      <w:r w:rsidRPr="00970166">
        <w:rPr>
          <w:rFonts w:ascii="Calibri" w:hAnsi="Calibri"/>
          <w:sz w:val="22"/>
          <w:szCs w:val="24"/>
        </w:rPr>
        <w:t>. Executaremos passos semelhantes:</w:t>
      </w:r>
    </w:p>
    <w:p w14:paraId="2DEAB5BE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</w:p>
    <w:p w14:paraId="204AFB5D" w14:textId="77777777" w:rsidR="00970166" w:rsidRPr="00970166" w:rsidRDefault="00970166" w:rsidP="00970166">
      <w:pPr>
        <w:pStyle w:val="Pr-formataoHTML"/>
        <w:shd w:val="clear" w:color="auto" w:fill="FFFFFF"/>
        <w:rPr>
          <w:rFonts w:ascii="Calibri" w:hAnsi="Calibri"/>
          <w:sz w:val="22"/>
          <w:szCs w:val="24"/>
        </w:rPr>
      </w:pPr>
      <w:r w:rsidRPr="00970166">
        <w:rPr>
          <w:rFonts w:ascii="Calibri" w:hAnsi="Calibri"/>
          <w:b/>
          <w:sz w:val="22"/>
          <w:szCs w:val="24"/>
        </w:rPr>
        <w:t xml:space="preserve">1 – </w:t>
      </w:r>
      <w:r w:rsidRPr="00970166">
        <w:rPr>
          <w:rFonts w:ascii="Calibri" w:hAnsi="Calibri"/>
          <w:sz w:val="22"/>
          <w:szCs w:val="24"/>
        </w:rPr>
        <w:t xml:space="preserve">Crie um arquivo chamado </w:t>
      </w:r>
      <w:r w:rsidRPr="00970166">
        <w:rPr>
          <w:sz w:val="22"/>
          <w:szCs w:val="24"/>
        </w:rPr>
        <w:t>CastController</w:t>
      </w:r>
      <w:r w:rsidRPr="00970166">
        <w:rPr>
          <w:rFonts w:ascii="Calibri" w:hAnsi="Calibri"/>
          <w:sz w:val="22"/>
          <w:szCs w:val="24"/>
        </w:rPr>
        <w:t xml:space="preserve"> que extenda de </w:t>
      </w:r>
      <w:r w:rsidRPr="00970166">
        <w:rPr>
          <w:sz w:val="22"/>
          <w:szCs w:val="24"/>
        </w:rPr>
        <w:t>GenericTableController</w:t>
      </w:r>
      <w:r w:rsidRPr="00970166">
        <w:rPr>
          <w:rFonts w:ascii="Calibri" w:hAnsi="Calibri"/>
          <w:sz w:val="22"/>
          <w:szCs w:val="24"/>
        </w:rPr>
        <w:t>.</w:t>
      </w:r>
    </w:p>
    <w:p w14:paraId="7799E13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65630C2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3D5D4C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</w:p>
    <w:p w14:paraId="5D501734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49701FA" w14:textId="77777777" w:rsidR="00970166" w:rsidRDefault="00970166" w:rsidP="00970166">
      <w:r>
        <w:rPr>
          <w:b/>
        </w:rPr>
        <w:t xml:space="preserve">2 – </w:t>
      </w:r>
      <w:r>
        <w:t>Transforme a classe em Singleton:</w:t>
      </w:r>
    </w:p>
    <w:p w14:paraId="1033B6BB" w14:textId="77777777" w:rsidR="00970166" w:rsidRDefault="00970166" w:rsidP="00970166"/>
    <w:p w14:paraId="2AF5CE6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CastController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GenericTableController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FCB85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</w:p>
    <w:p w14:paraId="243890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2909E05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7AEF762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F9420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0AD4F1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3C0F0F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sharedInstance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BE9F18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08E2ADC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7B32821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return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5BB5866B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F29D99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3F94D18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4B37AEF7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b/>
        </w:rPr>
        <w:t xml:space="preserve">3 – </w:t>
      </w:r>
      <w:r>
        <w:t xml:space="preserve">Crie uma variável do tipo </w:t>
      </w:r>
      <w:r w:rsidRPr="00E7287F">
        <w:rPr>
          <w:rFonts w:ascii="Courier New" w:hAnsi="Courier New" w:cs="Courier New"/>
        </w:rPr>
        <w:t>MoviesController</w:t>
      </w:r>
      <w:r>
        <w:t xml:space="preserve"> para acessarmos o objeto selecionado e manipular sua lista do elenco:</w:t>
      </w:r>
    </w:p>
    <w:p w14:paraId="32402208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16660C0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private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sz w:val="18"/>
          <w:szCs w:val="18"/>
        </w:rPr>
        <w:t>MoviesController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>
        <w:rPr>
          <w:rFonts w:ascii="Consolas" w:hAnsi="Consolas" w:cs="Courier New"/>
          <w:color w:val="333333"/>
          <w:sz w:val="18"/>
          <w:szCs w:val="18"/>
        </w:rPr>
        <w:t>moviesController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=</w:t>
      </w:r>
      <w:r w:rsidRPr="00665A92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65A92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2F9A8968" w14:textId="77777777" w:rsidR="00970166" w:rsidRPr="00EB0D4F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Cs/>
          <w:color w:val="333333"/>
          <w:sz w:val="18"/>
          <w:szCs w:val="18"/>
        </w:rPr>
      </w:pPr>
    </w:p>
    <w:p w14:paraId="56962496" w14:textId="77777777" w:rsidR="00970166" w:rsidRDefault="00970166" w:rsidP="00970166">
      <w:r>
        <w:rPr>
          <w:b/>
        </w:rPr>
        <w:t xml:space="preserve">4 – </w:t>
      </w:r>
      <w:r>
        <w:t xml:space="preserve">Implemente os métodos abstratos. Este irá atualizar tanto a lista do </w:t>
      </w:r>
      <w:r w:rsidRPr="0054582E">
        <w:rPr>
          <w:rFonts w:ascii="Courier New" w:hAnsi="Courier New" w:cs="Courier New"/>
        </w:rPr>
        <w:t>MoviesController</w:t>
      </w:r>
      <w:r>
        <w:t xml:space="preserve"> (</w:t>
      </w:r>
      <w:r w:rsidRPr="0054582E">
        <w:rPr>
          <w:rFonts w:ascii="Courier New" w:hAnsi="Courier New" w:cs="Courier New"/>
        </w:rPr>
        <w:t>setCast()</w:t>
      </w:r>
      <w:r>
        <w:t>) quanto a lista da tabela:</w:t>
      </w:r>
    </w:p>
    <w:p w14:paraId="5906651C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61" w:name="CastController.java-40"/>
      <w:bookmarkEnd w:id="661"/>
    </w:p>
    <w:p w14:paraId="6561BC1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62" w:name="CastController.java-41"/>
      <w:bookmarkEnd w:id="662"/>
      <w:r>
        <w:rPr>
          <w:rFonts w:ascii="Consolas" w:hAnsi="Consolas"/>
          <w:color w:val="333333"/>
          <w:sz w:val="18"/>
          <w:szCs w:val="18"/>
        </w:rPr>
        <w:t xml:space="preserve">    </w:t>
      </w:r>
      <w:r w:rsidRPr="004927B7">
        <w:rPr>
          <w:rStyle w:val="nd"/>
          <w:rFonts w:ascii="Consolas" w:hAnsi="Consolas"/>
          <w:color w:val="333333"/>
          <w:sz w:val="18"/>
          <w:szCs w:val="18"/>
          <w:lang w:val="en-US"/>
        </w:rPr>
        <w:t>@Override</w:t>
      </w:r>
    </w:p>
    <w:p w14:paraId="717A6F50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63" w:name="CastController.java-42"/>
      <w:bookmarkEnd w:id="66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protected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kt"/>
          <w:rFonts w:ascii="Consolas" w:hAnsi="Consolas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doAdditionalUpdated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010D348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64" w:name="CastController.java-43"/>
      <w:bookmarkEnd w:id="66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setCast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);</w:t>
      </w:r>
    </w:p>
    <w:p w14:paraId="72A5824C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65" w:name="CastController.java-44"/>
      <w:bookmarkEnd w:id="66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getCast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52849A97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66" w:name="CastController.java-45"/>
      <w:bookmarkEnd w:id="66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tableModel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/>
          <w:color w:val="008080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list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;</w:t>
      </w:r>
    </w:p>
    <w:p w14:paraId="442B7756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67" w:name="CastController.java-46"/>
      <w:bookmarkEnd w:id="667"/>
      <w:r>
        <w:rPr>
          <w:rFonts w:ascii="Consolas" w:hAnsi="Consolas"/>
          <w:color w:val="333333"/>
          <w:sz w:val="18"/>
          <w:szCs w:val="18"/>
        </w:rPr>
        <w:t xml:space="preserve">        </w:t>
      </w:r>
    </w:p>
    <w:p w14:paraId="528DE7F9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68" w:name="CastController.java-47"/>
      <w:bookmarkEnd w:id="668"/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updateRows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();</w:t>
      </w:r>
    </w:p>
    <w:p w14:paraId="29090B1C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69" w:name="CastController.java-48"/>
      <w:bookmarkEnd w:id="669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5AFBE7DE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CFB206B" w14:textId="77777777" w:rsidR="00970166" w:rsidRDefault="00970166" w:rsidP="00970166">
      <w:r>
        <w:rPr>
          <w:b/>
        </w:rPr>
        <w:t xml:space="preserve">5 – </w:t>
      </w:r>
      <w:r>
        <w:t>Implemente o método construtor. O intuito deste Controller é manipular a lista do elenco do filme selecionado:</w:t>
      </w:r>
    </w:p>
    <w:p w14:paraId="19176A83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</w:p>
    <w:p w14:paraId="325DDB90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f"/>
          <w:rFonts w:ascii="Consolas" w:hAnsi="Consolas"/>
          <w:color w:val="990000"/>
          <w:sz w:val="18"/>
          <w:szCs w:val="18"/>
          <w:lang w:val="en-US"/>
        </w:rPr>
        <w:t>CastController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55BCF116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70" w:name="CastController.java-32"/>
      <w:bookmarkEnd w:id="670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kd"/>
          <w:rFonts w:ascii="Consolas" w:hAnsi="Consolas"/>
          <w:b/>
          <w:bCs/>
          <w:color w:val="333333"/>
          <w:sz w:val="18"/>
          <w:szCs w:val="18"/>
          <w:lang w:val="en-US"/>
        </w:rPr>
        <w:t>super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4C79C7A9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71" w:name="CastController.java-33"/>
      <w:bookmarkEnd w:id="671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getSharedInstance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76ED8318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72" w:name="CastController.java-34"/>
      <w:bookmarkEnd w:id="672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((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moviesController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getSelectedObject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()).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getCast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();</w:t>
      </w:r>
    </w:p>
    <w:p w14:paraId="10CB34B8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73" w:name="CastController.java-35"/>
      <w:bookmarkEnd w:id="673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tableModel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list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;</w:t>
      </w:r>
    </w:p>
    <w:p w14:paraId="5EB23A34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74" w:name="CastController.java-36"/>
      <w:bookmarkEnd w:id="674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tableModel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Style w:val="na"/>
          <w:rFonts w:ascii="Consolas" w:hAnsi="Consolas"/>
          <w:color w:val="008080"/>
          <w:sz w:val="18"/>
          <w:szCs w:val="18"/>
          <w:lang w:val="en-US"/>
        </w:rPr>
        <w:t>setCols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(</w:t>
      </w:r>
      <w:r w:rsidRPr="00970166">
        <w:rPr>
          <w:rStyle w:val="k"/>
          <w:rFonts w:ascii="Consolas" w:eastAsia="MS Gothic" w:hAnsi="Consolas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n"/>
          <w:rFonts w:ascii="Consolas" w:hAnsi="Consolas"/>
          <w:color w:val="333333"/>
          <w:sz w:val="18"/>
          <w:szCs w:val="18"/>
          <w:lang w:val="en-US"/>
        </w:rPr>
        <w:t>String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[]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Style w:val="s"/>
          <w:rFonts w:ascii="Consolas" w:hAnsi="Consolas"/>
          <w:color w:val="BB8844"/>
          <w:sz w:val="18"/>
          <w:szCs w:val="18"/>
          <w:lang w:val="en-US"/>
        </w:rPr>
        <w:t>"Nome"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4927B7">
        <w:rPr>
          <w:rStyle w:val="s"/>
          <w:rFonts w:ascii="Consolas" w:hAnsi="Consolas"/>
          <w:color w:val="BB8844"/>
          <w:sz w:val="18"/>
          <w:szCs w:val="18"/>
          <w:lang w:val="en-US"/>
        </w:rPr>
        <w:t>"Personagem"</w:t>
      </w:r>
      <w:r w:rsidRPr="004927B7">
        <w:rPr>
          <w:rStyle w:val="o"/>
          <w:rFonts w:ascii="Consolas" w:hAnsi="Consolas"/>
          <w:b/>
          <w:bCs/>
          <w:color w:val="333333"/>
          <w:sz w:val="18"/>
          <w:szCs w:val="18"/>
          <w:lang w:val="en-US"/>
        </w:rPr>
        <w:t>});</w:t>
      </w:r>
    </w:p>
    <w:p w14:paraId="766FC20A" w14:textId="77777777" w:rsidR="00970166" w:rsidRPr="004927B7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bookmarkStart w:id="675" w:name="CastController.java-37"/>
      <w:bookmarkEnd w:id="675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</w:p>
    <w:p w14:paraId="38740214" w14:textId="77777777" w:rsid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76" w:name="CastController.java-38"/>
      <w:bookmarkEnd w:id="676"/>
      <w:r w:rsidRPr="004927B7">
        <w:rPr>
          <w:rFonts w:ascii="Consolas" w:hAnsi="Consolas"/>
          <w:color w:val="333333"/>
          <w:sz w:val="18"/>
          <w:szCs w:val="18"/>
          <w:lang w:val="en-US"/>
        </w:rPr>
        <w:t xml:space="preserve">        </w:t>
      </w:r>
      <w:r>
        <w:rPr>
          <w:rStyle w:val="n"/>
          <w:rFonts w:ascii="Consolas" w:hAnsi="Consolas"/>
          <w:color w:val="333333"/>
          <w:sz w:val="18"/>
          <w:szCs w:val="18"/>
        </w:rPr>
        <w:t>updateRows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();</w:t>
      </w:r>
    </w:p>
    <w:p w14:paraId="55808A43" w14:textId="77777777" w:rsidR="00970166" w:rsidRPr="00EB0D4F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bookmarkStart w:id="677" w:name="CastController.java-39"/>
      <w:bookmarkEnd w:id="677"/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}</w:t>
      </w:r>
    </w:p>
    <w:p w14:paraId="3F4513BE" w14:textId="77777777" w:rsidR="00970166" w:rsidRDefault="00970166" w:rsidP="00970166">
      <w:r>
        <w:t>Veja a classe completa no material de apoio.</w:t>
      </w:r>
    </w:p>
    <w:p w14:paraId="58132CF9" w14:textId="77777777" w:rsidR="00970166" w:rsidRDefault="00970166" w:rsidP="00970166">
      <w:r>
        <w:t xml:space="preserve">Estes passos foram responsáveis por exibir o elenco na tabela da </w:t>
      </w:r>
      <w:r w:rsidRPr="0054582E">
        <w:rPr>
          <w:rFonts w:ascii="Courier New" w:hAnsi="Courier New" w:cs="Courier New"/>
        </w:rPr>
        <w:t>CastView</w:t>
      </w:r>
      <w:r>
        <w:t xml:space="preserve">. Agora temos que exibir a lista de atores no </w:t>
      </w:r>
      <w:r w:rsidRPr="0054582E">
        <w:rPr>
          <w:rFonts w:ascii="Courier New" w:hAnsi="Courier New" w:cs="Courier New"/>
        </w:rPr>
        <w:t>actorCombobox</w:t>
      </w:r>
      <w:r>
        <w:t xml:space="preserve"> da </w:t>
      </w:r>
      <w:r w:rsidRPr="0054582E">
        <w:rPr>
          <w:rFonts w:ascii="Courier New" w:hAnsi="Courier New" w:cs="Courier New"/>
        </w:rPr>
        <w:t>CastView</w:t>
      </w:r>
      <w:r>
        <w:t>.</w:t>
      </w:r>
    </w:p>
    <w:p w14:paraId="72B13B33" w14:textId="77777777" w:rsidR="00970166" w:rsidRPr="00B84568" w:rsidRDefault="00970166" w:rsidP="00970166"/>
    <w:p w14:paraId="1438FF34" w14:textId="77777777" w:rsidR="00970166" w:rsidRDefault="00970166" w:rsidP="00970166">
      <w:pPr>
        <w:pStyle w:val="Ttulo4"/>
      </w:pPr>
      <w:bookmarkStart w:id="678" w:name="PeopleView.java-33"/>
      <w:bookmarkEnd w:id="678"/>
      <w:r>
        <w:t>4.2.1 – Controller de atores</w:t>
      </w:r>
    </w:p>
    <w:p w14:paraId="69A3221D" w14:textId="77777777" w:rsidR="00970166" w:rsidRDefault="00970166" w:rsidP="00970166">
      <w:r>
        <w:lastRenderedPageBreak/>
        <w:t xml:space="preserve">Iremos criar um Controller para atores que estenderá de </w:t>
      </w:r>
      <w:r w:rsidRPr="0054582E">
        <w:rPr>
          <w:rFonts w:ascii="Courier New" w:hAnsi="Courier New" w:cs="Courier New"/>
        </w:rPr>
        <w:t>GenericListController</w:t>
      </w:r>
      <w:r>
        <w:t xml:space="preserve"> para ser exibido no combobox. Repare que ele é dinâmico, ou seja, não possui um número fixo de atores. A única coisa que precisaremos fazer é definir que seus </w:t>
      </w:r>
      <w:r w:rsidRPr="0054582E">
        <w:rPr>
          <w:b/>
        </w:rPr>
        <w:t>values</w:t>
      </w:r>
      <w:r>
        <w:t xml:space="preserve"> serão atores provenientes do </w:t>
      </w:r>
      <w:r w:rsidRPr="0054582E">
        <w:rPr>
          <w:rFonts w:ascii="Courier New" w:hAnsi="Courier New" w:cs="Courier New"/>
        </w:rPr>
        <w:t>PeopleController</w:t>
      </w:r>
      <w:r>
        <w:t>.</w:t>
      </w:r>
    </w:p>
    <w:p w14:paraId="3260A387" w14:textId="77777777" w:rsidR="00970166" w:rsidRDefault="00970166" w:rsidP="00970166"/>
    <w:p w14:paraId="406E4896" w14:textId="77777777" w:rsidR="00970166" w:rsidRDefault="00970166" w:rsidP="00970166">
      <w:r>
        <w:rPr>
          <w:b/>
        </w:rPr>
        <w:t xml:space="preserve">1 - </w:t>
      </w:r>
      <w:r>
        <w:t xml:space="preserve"> Crie uma classe com nome </w:t>
      </w:r>
      <w:r w:rsidRPr="0054582E">
        <w:rPr>
          <w:rFonts w:ascii="Courier New" w:hAnsi="Courier New" w:cs="Courier New"/>
        </w:rPr>
        <w:t>ActorsController</w:t>
      </w:r>
      <w:r>
        <w:t xml:space="preserve"> que estenda de </w:t>
      </w:r>
      <w:r w:rsidRPr="0054582E">
        <w:rPr>
          <w:rFonts w:ascii="Courier New" w:hAnsi="Courier New" w:cs="Courier New"/>
        </w:rPr>
        <w:t>GenericListController</w:t>
      </w:r>
      <w:r>
        <w:t>:</w:t>
      </w:r>
    </w:p>
    <w:p w14:paraId="61E37476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>
        <w:t xml:space="preserve">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class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ActorsController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extends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GenericListController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6DF7C821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</w:p>
    <w:p w14:paraId="55C57E17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}</w:t>
      </w:r>
    </w:p>
    <w:p w14:paraId="14832BF9" w14:textId="77777777" w:rsidR="00970166" w:rsidRDefault="00970166" w:rsidP="00970166">
      <w:r>
        <w:rPr>
          <w:b/>
        </w:rPr>
        <w:t xml:space="preserve">2 – </w:t>
      </w:r>
      <w:r>
        <w:t xml:space="preserve">Como o </w:t>
      </w:r>
      <w:r w:rsidRPr="0054582E">
        <w:rPr>
          <w:rFonts w:ascii="Courier New" w:hAnsi="Courier New" w:cs="Courier New"/>
        </w:rPr>
        <w:t>values</w:t>
      </w:r>
      <w:r>
        <w:t xml:space="preserve"> deste Controller será dinâmico, vamos criar um </w:t>
      </w:r>
      <w:r w:rsidRPr="0054582E">
        <w:rPr>
          <w:rFonts w:ascii="Courier New" w:hAnsi="Courier New" w:cs="Courier New"/>
        </w:rPr>
        <w:t>ArrayList</w:t>
      </w:r>
      <w:r>
        <w:t xml:space="preserve"> para manipular esta lista com mais facilidade:</w:t>
      </w:r>
    </w:p>
    <w:p w14:paraId="073AAD5A" w14:textId="77777777" w:rsidR="00970166" w:rsidRDefault="00970166" w:rsidP="00970166"/>
    <w:p w14:paraId="71190A84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class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445588"/>
          <w:sz w:val="18"/>
          <w:szCs w:val="18"/>
          <w:lang w:val="en-US"/>
        </w:rPr>
        <w:t>ActorsController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extends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GenericListController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{</w:t>
      </w:r>
    </w:p>
    <w:p w14:paraId="68B56C54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  <w:lang w:val="en-US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ab/>
        <w:t>public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static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ArrayList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&lt;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>TableModel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&gt;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list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=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new</w:t>
      </w:r>
      <w:r w:rsidRPr="00970166">
        <w:rPr>
          <w:rFonts w:ascii="Consolas" w:hAnsi="Consolas"/>
          <w:color w:val="333333"/>
          <w:sz w:val="18"/>
          <w:szCs w:val="18"/>
          <w:lang w:val="en-US"/>
        </w:rPr>
        <w:t xml:space="preserve"> ArrayList</w:t>
      </w: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>&lt;&gt;();</w:t>
      </w:r>
    </w:p>
    <w:p w14:paraId="1309AE75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b/>
          <w:bCs/>
          <w:color w:val="333333"/>
          <w:sz w:val="18"/>
          <w:szCs w:val="18"/>
        </w:rPr>
      </w:pPr>
      <w:r w:rsidRPr="00970166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</w:t>
      </w:r>
      <w:r w:rsidRPr="00970166">
        <w:rPr>
          <w:rFonts w:ascii="Consolas" w:hAnsi="Consolas"/>
          <w:b/>
          <w:bCs/>
          <w:color w:val="333333"/>
          <w:sz w:val="18"/>
          <w:szCs w:val="18"/>
        </w:rPr>
        <w:t>}</w:t>
      </w:r>
    </w:p>
    <w:p w14:paraId="75766D1B" w14:textId="77777777" w:rsidR="00970166" w:rsidRPr="008F3A04" w:rsidRDefault="00970166" w:rsidP="00970166"/>
    <w:p w14:paraId="5B44A443" w14:textId="77777777" w:rsidR="00970166" w:rsidRDefault="00970166" w:rsidP="00970166">
      <w:r>
        <w:rPr>
          <w:b/>
        </w:rPr>
        <w:t xml:space="preserve">3 – </w:t>
      </w:r>
      <w:r>
        <w:t>Crie um método de inicialização para esta lista (</w:t>
      </w:r>
      <w:r w:rsidRPr="0054582E">
        <w:rPr>
          <w:rFonts w:ascii="Courier New" w:hAnsi="Courier New" w:cs="Courier New"/>
        </w:rPr>
        <w:t>setter</w:t>
      </w:r>
      <w:r>
        <w:t>):</w:t>
      </w:r>
    </w:p>
    <w:p w14:paraId="735E7721" w14:textId="77777777" w:rsidR="00970166" w:rsidRDefault="00970166" w:rsidP="00970166"/>
    <w:p w14:paraId="0A0D103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static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233148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79" w:name="ActorsController.java-30"/>
      <w:bookmarkEnd w:id="6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CA721A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0" w:name="ActorsController.java-31"/>
      <w:bookmarkEnd w:id="6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personList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PeopleController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62C3271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1" w:name="ActorsController.java-32"/>
      <w:bookmarkEnd w:id="6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list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ArrayList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&lt;&gt;();</w:t>
      </w:r>
    </w:p>
    <w:p w14:paraId="73BF56F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2" w:name="ActorsController.java-33"/>
      <w:bookmarkEnd w:id="6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personList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E7882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3" w:name="ActorsController.java-34"/>
      <w:bookmarkEnd w:id="6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4031302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4" w:name="ActorsController.java-35"/>
      <w:bookmarkEnd w:id="6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3A10E86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5" w:name="ActorsController.java-36"/>
      <w:bookmarkEnd w:id="6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Position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)){</w:t>
      </w:r>
    </w:p>
    <w:p w14:paraId="35AFFB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6" w:name="ActorsController.java-37"/>
      <w:bookmarkEnd w:id="6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B5DA48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7" w:name="ActorsController.java-38"/>
      <w:bookmarkEnd w:id="6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127D89B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8" w:name="ActorsController.java-39"/>
      <w:bookmarkEnd w:id="6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7518ED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89" w:name="ActorsController.java-40"/>
      <w:bookmarkEnd w:id="68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85EEDC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0" w:name="ActorsController.java-41"/>
      <w:bookmarkEnd w:id="69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if(!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4CD5C3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691" w:name="ActorsController.java-42"/>
      <w:bookmarkEnd w:id="69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selection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FC30393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69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693" w:name="ActorsController.java-43"/>
      <w:bookmarkEnd w:id="69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69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}</w:t>
      </w:r>
    </w:p>
    <w:p w14:paraId="376CF70B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69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696" w:name="ActorsController.java-44"/>
      <w:bookmarkEnd w:id="696"/>
      <w:r w:rsidRPr="00CE23A6">
        <w:rPr>
          <w:rFonts w:ascii="Consolas" w:hAnsi="Consolas" w:cs="Courier New"/>
          <w:color w:val="333333"/>
          <w:sz w:val="18"/>
          <w:szCs w:val="18"/>
          <w:rPrChange w:id="697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</w:t>
      </w:r>
    </w:p>
    <w:p w14:paraId="6A4E3643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rPrChange w:id="698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</w:pPr>
      <w:bookmarkStart w:id="699" w:name="ActorsController.java-45"/>
      <w:bookmarkEnd w:id="699"/>
      <w:r w:rsidRPr="00CE23A6">
        <w:rPr>
          <w:rFonts w:ascii="Consolas" w:hAnsi="Consolas" w:cs="Courier New"/>
          <w:color w:val="333333"/>
          <w:sz w:val="18"/>
          <w:szCs w:val="18"/>
          <w:rPrChange w:id="70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    setValuesFromObject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701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rPrChange w:id="702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>list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rPrChange w:id="703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  <w:lang w:val="en-US"/>
            </w:rPr>
          </w:rPrChange>
        </w:rPr>
        <w:t>);</w:t>
      </w:r>
    </w:p>
    <w:p w14:paraId="55849D4D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04" w:name="ActorsController.java-46"/>
      <w:bookmarkEnd w:id="704"/>
      <w:r w:rsidRPr="00CE23A6">
        <w:rPr>
          <w:rFonts w:ascii="Consolas" w:hAnsi="Consolas" w:cs="Courier New"/>
          <w:color w:val="333333"/>
          <w:sz w:val="18"/>
          <w:szCs w:val="18"/>
          <w:rPrChange w:id="70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  <w:lang w:val="en-US"/>
            </w:rPr>
          </w:rPrChange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B938191" w14:textId="77777777" w:rsidR="00970166" w:rsidRDefault="00970166" w:rsidP="00970166">
      <w:r>
        <w:t xml:space="preserve">Este será utilizado na tela </w:t>
      </w:r>
      <w:r w:rsidRPr="0054582E">
        <w:rPr>
          <w:rFonts w:ascii="Courier New" w:hAnsi="Courier New" w:cs="Courier New"/>
        </w:rPr>
        <w:t>CastView</w:t>
      </w:r>
      <w:r>
        <w:t xml:space="preserve"> para verificar se já existe ator cadastrado, por isto é estático:</w:t>
      </w:r>
    </w:p>
    <w:p w14:paraId="44DE7569" w14:textId="77777777" w:rsidR="00970166" w:rsidRDefault="00970166" w:rsidP="00970166"/>
    <w:p w14:paraId="254B1FE7" w14:textId="77777777" w:rsidR="00970166" w:rsidRDefault="00970166" w:rsidP="00970166">
      <w:r>
        <w:rPr>
          <w:b/>
        </w:rPr>
        <w:t xml:space="preserve">4 – </w:t>
      </w:r>
      <w:r>
        <w:t>Invoque o método acima no construtor:</w:t>
      </w:r>
    </w:p>
    <w:p w14:paraId="4E13A3D4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public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990000"/>
          <w:sz w:val="18"/>
          <w:szCs w:val="18"/>
        </w:rPr>
        <w:t>ActorsController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6280DDB8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06" w:name="ActorsController.java-24"/>
      <w:bookmarkEnd w:id="706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04C6D6A8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07" w:name="ActorsController.java-25"/>
      <w:bookmarkEnd w:id="707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setActorsList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();</w:t>
      </w:r>
    </w:p>
    <w:p w14:paraId="5B25935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08" w:name="ActorsController.java-26"/>
      <w:bookmarkEnd w:id="708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4B92662B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09" w:name="ActorsController.java-27"/>
      <w:bookmarkEnd w:id="709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4A66593C" w14:textId="77777777" w:rsidR="00970166" w:rsidRDefault="00970166" w:rsidP="00970166">
      <w:r>
        <w:rPr>
          <w:b/>
        </w:rPr>
        <w:t xml:space="preserve">5 – </w:t>
      </w:r>
      <w:r>
        <w:t>Implemente os métodos abstratos:</w:t>
      </w:r>
    </w:p>
    <w:p w14:paraId="537A35ED" w14:textId="77777777" w:rsidR="00970166" w:rsidRDefault="00970166" w:rsidP="00970166"/>
    <w:p w14:paraId="1273AAD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@Override</w:t>
      </w:r>
    </w:p>
    <w:p w14:paraId="7A6E3A4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0" w:name="ActorsController.java-64"/>
      <w:bookmarkEnd w:id="71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TableModel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getObjectFromString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 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</w:p>
    <w:p w14:paraId="71BF4BE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1" w:name="ActorsController.java-65"/>
      <w:bookmarkEnd w:id="71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for(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TableModel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: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2D0A68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2" w:name="ActorsController.java-66"/>
      <w:bookmarkEnd w:id="71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actor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;</w:t>
      </w:r>
    </w:p>
    <w:p w14:paraId="299164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3" w:name="ActorsController.java-67"/>
      <w:bookmarkEnd w:id="71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49C4C73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14" w:name="ActorsController.java-68"/>
      <w:bookmarkEnd w:id="71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equals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string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1D1A5023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5" w:name="ActorsController.java-69"/>
      <w:bookmarkEnd w:id="71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actor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1580FE13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6" w:name="ActorsController.java-70"/>
      <w:bookmarkEnd w:id="716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09FCA9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7" w:name="ActorsController.java-71"/>
      <w:bookmarkEnd w:id="717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D2BB25C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8" w:name="ActorsController.java-72"/>
      <w:bookmarkEnd w:id="718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</w:p>
    <w:p w14:paraId="70665367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19" w:name="ActorsController.java-73"/>
      <w:bookmarkEnd w:id="719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return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null;</w:t>
      </w:r>
    </w:p>
    <w:p w14:paraId="209A8A69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20" w:name="ActorsController.java-74"/>
      <w:bookmarkEnd w:id="720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3BC9883" w14:textId="77777777" w:rsidR="00970166" w:rsidRDefault="00970166" w:rsidP="00970166">
      <w:pPr>
        <w:rPr>
          <w:b/>
        </w:rPr>
      </w:pPr>
    </w:p>
    <w:p w14:paraId="5533C689" w14:textId="77777777" w:rsidR="00970166" w:rsidRDefault="00970166" w:rsidP="00970166">
      <w:r>
        <w:t>Veja a classe completa no material de apoio.</w:t>
      </w:r>
    </w:p>
    <w:p w14:paraId="3E5453A8" w14:textId="77777777" w:rsidR="00970166" w:rsidRDefault="00970166" w:rsidP="00970166"/>
    <w:p w14:paraId="441A1E5C" w14:textId="77777777" w:rsidR="00970166" w:rsidRDefault="00970166" w:rsidP="00970166">
      <w:r>
        <w:t xml:space="preserve">Agora podemos exibir os atores no </w:t>
      </w:r>
      <w:r w:rsidRPr="0054582E">
        <w:rPr>
          <w:rFonts w:ascii="Courier New" w:hAnsi="Courier New" w:cs="Courier New"/>
        </w:rPr>
        <w:t>actorCombobox</w:t>
      </w:r>
      <w:r>
        <w:t>.</w:t>
      </w:r>
    </w:p>
    <w:p w14:paraId="390B9074" w14:textId="77777777" w:rsidR="00970166" w:rsidRDefault="00970166" w:rsidP="00970166"/>
    <w:p w14:paraId="0BB1949A" w14:textId="77777777" w:rsidR="00970166" w:rsidRDefault="00970166" w:rsidP="00970166">
      <w:pPr>
        <w:pStyle w:val="Ttulo4"/>
      </w:pPr>
      <w:r>
        <w:t>4.2.1 – Interligando as Views e Controllers</w:t>
      </w:r>
    </w:p>
    <w:p w14:paraId="369E7EFC" w14:textId="77777777" w:rsidR="00970166" w:rsidRDefault="00970166" w:rsidP="00970166"/>
    <w:p w14:paraId="797A555F" w14:textId="77777777" w:rsidR="00970166" w:rsidRDefault="00970166" w:rsidP="00970166">
      <w:r>
        <w:t>Primeiro vamos invocar a tela de elenco:</w:t>
      </w:r>
    </w:p>
    <w:p w14:paraId="652A16D2" w14:textId="77777777" w:rsidR="00970166" w:rsidRDefault="00970166" w:rsidP="00970166"/>
    <w:p w14:paraId="1ABA5321" w14:textId="77777777" w:rsidR="00970166" w:rsidRDefault="00970166" w:rsidP="00970166">
      <w:r>
        <w:rPr>
          <w:b/>
        </w:rPr>
        <w:t xml:space="preserve">1 – </w:t>
      </w:r>
      <w:r>
        <w:t xml:space="preserve">Em </w:t>
      </w:r>
      <w:r w:rsidRPr="0054582E">
        <w:rPr>
          <w:rFonts w:ascii="Courier New" w:hAnsi="Courier New" w:cs="Courier New"/>
        </w:rPr>
        <w:t>DashboardView</w:t>
      </w:r>
      <w:r>
        <w:t xml:space="preserve">, dê duplo clique no botão </w:t>
      </w:r>
      <w:r w:rsidRPr="0054582E">
        <w:rPr>
          <w:rFonts w:ascii="Courier New" w:hAnsi="Courier New" w:cs="Courier New"/>
        </w:rPr>
        <w:t>castButton</w:t>
      </w:r>
      <w:r>
        <w:t xml:space="preserve"> e insira o seguinte código:</w:t>
      </w:r>
    </w:p>
    <w:p w14:paraId="7913CE7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7E55F6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1" w:name="DashboardView.java-519"/>
      <w:bookmarkEnd w:id="721"/>
    </w:p>
    <w:p w14:paraId="058A1C6F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22" w:name="DashboardView.java-520"/>
      <w:bookmarkEnd w:id="72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8F3A04">
        <w:rPr>
          <w:rFonts w:ascii="Consolas" w:hAnsi="Consolas" w:cs="Courier New"/>
          <w:color w:val="333333"/>
          <w:sz w:val="18"/>
          <w:szCs w:val="18"/>
        </w:rPr>
        <w:t>ActorsController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list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isEmpty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())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{</w:t>
      </w:r>
    </w:p>
    <w:p w14:paraId="1E718746" w14:textId="77777777" w:rsidR="00970166" w:rsidRPr="008F3A04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23" w:name="DashboardView.java-521"/>
      <w:bookmarkEnd w:id="723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8F3A04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color w:val="BB8844"/>
          <w:sz w:val="18"/>
          <w:szCs w:val="18"/>
        </w:rPr>
        <w:t>"Não há nenhum ator registrado. Registre ao menos um ator antes de adicionar o elenco."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8F3A04">
        <w:rPr>
          <w:rFonts w:ascii="Consolas" w:hAnsi="Consolas" w:cs="Courier New"/>
          <w:color w:val="BB8844"/>
          <w:sz w:val="18"/>
          <w:szCs w:val="18"/>
        </w:rPr>
        <w:t>"Atenção"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8F3A04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8F3A04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45F3DB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4" w:name="DashboardView.java-522"/>
      <w:bookmarkEnd w:id="724"/>
      <w:r w:rsidRPr="008F3A04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else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4CF01D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5" w:name="DashboardView.java-523"/>
      <w:bookmarkEnd w:id="72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CastView castView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(this,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rootPaneCheckingEnabled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486CB6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6" w:name="DashboardView.java-524"/>
      <w:bookmarkEnd w:id="72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setVisible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(true);</w:t>
      </w:r>
    </w:p>
    <w:p w14:paraId="62362BF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27" w:name="DashboardView.java-525"/>
      <w:bookmarkEnd w:id="72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342BFF6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728" w:name="DashboardView.java-526"/>
      <w:bookmarkEnd w:id="72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42CB108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</w:p>
    <w:p w14:paraId="0346659D" w14:textId="77777777" w:rsidR="00970166" w:rsidRPr="00CE23A6" w:rsidRDefault="00970166" w:rsidP="00970166">
      <w:pPr>
        <w:rPr>
          <w:lang w:val="en-US"/>
          <w:rPrChange w:id="729" w:author="Oliveira, Sizue" w:date="2016-10-14T14:27:00Z">
            <w:rPr/>
          </w:rPrChange>
        </w:rPr>
      </w:pPr>
      <w:r w:rsidRPr="00CE23A6">
        <w:rPr>
          <w:b/>
          <w:lang w:val="en-US"/>
          <w:rPrChange w:id="730" w:author="Oliveira, Sizue" w:date="2016-10-14T14:27:00Z">
            <w:rPr>
              <w:b/>
            </w:rPr>
          </w:rPrChange>
        </w:rPr>
        <w:t xml:space="preserve">2 – </w:t>
      </w:r>
      <w:r w:rsidRPr="00CE23A6">
        <w:rPr>
          <w:lang w:val="en-US"/>
          <w:rPrChange w:id="731" w:author="Oliveira, Sizue" w:date="2016-10-14T14:27:00Z">
            <w:rPr/>
          </w:rPrChange>
        </w:rPr>
        <w:t xml:space="preserve">Inicialize o </w:t>
      </w:r>
      <w:r w:rsidRPr="00CE23A6">
        <w:rPr>
          <w:rFonts w:ascii="Courier New" w:hAnsi="Courier New" w:cs="Courier New"/>
          <w:lang w:val="en-US"/>
          <w:rPrChange w:id="732" w:author="Oliveira, Sizue" w:date="2016-10-14T14:27:00Z">
            <w:rPr>
              <w:rFonts w:ascii="Courier New" w:hAnsi="Courier New" w:cs="Courier New"/>
            </w:rPr>
          </w:rPrChange>
        </w:rPr>
        <w:t>ActorsController</w:t>
      </w:r>
      <w:r w:rsidRPr="00CE23A6">
        <w:rPr>
          <w:lang w:val="en-US"/>
          <w:rPrChange w:id="733" w:author="Oliveira, Sizue" w:date="2016-10-14T14:27:00Z">
            <w:rPr/>
          </w:rPrChange>
        </w:rPr>
        <w:t xml:space="preserve"> no construtor:</w:t>
      </w:r>
    </w:p>
    <w:p w14:paraId="3EB4E59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734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DashboardView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CD8BC7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61C3975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setActorsList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792E570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</w:p>
    <w:p w14:paraId="4978CFEE" w14:textId="77777777" w:rsidR="00970166" w:rsidRPr="00970166" w:rsidRDefault="00970166" w:rsidP="00970166">
      <w:pPr>
        <w:pStyle w:val="Pr-formatao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 w:rsidRPr="004927B7">
        <w:rPr>
          <w:rFonts w:ascii="Consolas" w:hAnsi="Consolas"/>
          <w:b/>
          <w:bCs/>
          <w:color w:val="333333"/>
          <w:sz w:val="18"/>
          <w:szCs w:val="18"/>
          <w:lang w:val="en-US"/>
        </w:rPr>
        <w:t xml:space="preserve">        </w:t>
      </w:r>
      <w:r w:rsidRPr="00970166">
        <w:rPr>
          <w:rFonts w:ascii="Consolas" w:hAnsi="Consolas"/>
          <w:i/>
          <w:iCs/>
          <w:color w:val="999988"/>
          <w:sz w:val="18"/>
          <w:szCs w:val="18"/>
        </w:rPr>
        <w:t>// ...</w:t>
      </w:r>
    </w:p>
    <w:p w14:paraId="3ACDB9EC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0162721F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8C0CB81" w14:textId="77777777" w:rsidR="00970166" w:rsidRPr="008F3A04" w:rsidRDefault="00970166" w:rsidP="00970166"/>
    <w:p w14:paraId="574BEF33" w14:textId="77777777" w:rsidR="00970166" w:rsidRDefault="00970166" w:rsidP="00970166">
      <w:r>
        <w:t xml:space="preserve">Veja a classe </w:t>
      </w:r>
      <w:r w:rsidRPr="0054582E">
        <w:rPr>
          <w:rFonts w:ascii="Courier New" w:hAnsi="Courier New" w:cs="Courier New"/>
        </w:rPr>
        <w:t>DashboardView</w:t>
      </w:r>
      <w:r>
        <w:t xml:space="preserve"> completa no material de apoio.</w:t>
      </w:r>
    </w:p>
    <w:p w14:paraId="17246CF1" w14:textId="77777777" w:rsidR="00970166" w:rsidRDefault="00970166" w:rsidP="00970166"/>
    <w:p w14:paraId="6B74253A" w14:textId="77777777" w:rsidR="00970166" w:rsidRDefault="00970166" w:rsidP="00970166">
      <w:r>
        <w:rPr>
          <w:b/>
        </w:rPr>
        <w:t xml:space="preserve">3 – </w:t>
      </w:r>
      <w:r>
        <w:t xml:space="preserve">Em </w:t>
      </w:r>
      <w:r w:rsidRPr="0054582E">
        <w:rPr>
          <w:rFonts w:ascii="Courier New" w:hAnsi="Courier New" w:cs="Courier New"/>
        </w:rPr>
        <w:t>CastView</w:t>
      </w:r>
      <w:r>
        <w:t xml:space="preserve">, configure o model de </w:t>
      </w:r>
      <w:r w:rsidRPr="0054582E">
        <w:rPr>
          <w:rFonts w:ascii="Courier New" w:hAnsi="Courier New" w:cs="Courier New"/>
        </w:rPr>
        <w:t>actorCombobox</w:t>
      </w:r>
      <w:r>
        <w:t xml:space="preserve"> para receber os valores de </w:t>
      </w:r>
      <w:r w:rsidRPr="0054582E">
        <w:rPr>
          <w:rFonts w:ascii="Courier New" w:hAnsi="Courier New" w:cs="Courier New"/>
        </w:rPr>
        <w:t>ActorsController</w:t>
      </w:r>
      <w:r>
        <w:t>:</w:t>
      </w:r>
    </w:p>
    <w:p w14:paraId="61C50D71" w14:textId="77777777" w:rsidR="00970166" w:rsidRDefault="00CE23A6" w:rsidP="00970166">
      <w:pPr>
        <w:keepNext/>
        <w:jc w:val="center"/>
      </w:pPr>
      <w:r>
        <w:rPr>
          <w:noProof/>
        </w:rPr>
        <w:pict w14:anchorId="553A303D">
          <v:shape id="Imagem 40" o:spid="_x0000_i1047" type="#_x0000_t75" style="width:333pt;height:189.75pt;visibility:visible">
            <v:imagedata r:id="rId30" o:title=""/>
          </v:shape>
        </w:pict>
      </w:r>
    </w:p>
    <w:p w14:paraId="5FA18D21" w14:textId="77777777" w:rsidR="00970166" w:rsidRPr="001F446C" w:rsidRDefault="00970166" w:rsidP="00970166">
      <w:pPr>
        <w:pStyle w:val="Legenda"/>
        <w:jc w:val="center"/>
      </w:pPr>
      <w:r>
        <w:t xml:space="preserve">Figura 5. </w:t>
      </w:r>
      <w:fldSimple w:instr=" SEQ Figura_5. \* ARABIC ">
        <w:r>
          <w:rPr>
            <w:noProof/>
          </w:rPr>
          <w:t>21</w:t>
        </w:r>
      </w:fldSimple>
      <w:r>
        <w:t xml:space="preserve"> - Configurando o model de actorCombobox</w:t>
      </w:r>
    </w:p>
    <w:p w14:paraId="53B0061A" w14:textId="77777777" w:rsidR="00970166" w:rsidRDefault="00970166" w:rsidP="00970166">
      <w:r>
        <w:t>Não se esqueça de importar tudo que a IDE pede.</w:t>
      </w:r>
    </w:p>
    <w:p w14:paraId="22E6E87E" w14:textId="77777777" w:rsidR="00970166" w:rsidRDefault="00970166" w:rsidP="00970166"/>
    <w:p w14:paraId="0F71E379" w14:textId="77777777" w:rsidR="00970166" w:rsidRDefault="00970166" w:rsidP="00970166">
      <w:r>
        <w:rPr>
          <w:b/>
        </w:rPr>
        <w:t xml:space="preserve">4 – </w:t>
      </w:r>
      <w:r>
        <w:t xml:space="preserve">Crie um atributo para </w:t>
      </w:r>
      <w:r w:rsidRPr="0054582E">
        <w:rPr>
          <w:rFonts w:ascii="Courier New" w:hAnsi="Courier New" w:cs="Courier New"/>
        </w:rPr>
        <w:t>CastController</w:t>
      </w:r>
      <w:r>
        <w:t>, inicialize-o e inicialize o model da tabela:</w:t>
      </w:r>
    </w:p>
    <w:p w14:paraId="1F304731" w14:textId="77777777" w:rsidR="00970166" w:rsidRDefault="00970166" w:rsidP="00970166"/>
    <w:p w14:paraId="1A27D90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class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extends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javax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swing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JDialog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05BE8EA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5" w:name="CastView.java-25"/>
      <w:bookmarkEnd w:id="735"/>
    </w:p>
    <w:p w14:paraId="7A74839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6" w:name="CastView.java-26"/>
      <w:bookmarkEnd w:id="73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CastController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null;</w:t>
      </w:r>
    </w:p>
    <w:p w14:paraId="62E87A7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bookmarkStart w:id="737" w:name="CastView.java-27"/>
      <w:bookmarkEnd w:id="737"/>
    </w:p>
    <w:p w14:paraId="0BAFF065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7A6042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8" w:name="CastView.java-34"/>
      <w:bookmarkEnd w:id="73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super(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6F9D4C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39" w:name="CastView.java-35"/>
      <w:bookmarkEnd w:id="73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initComponents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964F8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0" w:name="CastView.java-36"/>
      <w:bookmarkEnd w:id="74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Movie movie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MoviesController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21A45C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1" w:name="CastView.java-37"/>
      <w:bookmarkEnd w:id="74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398A57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2" w:name="CastView.java-38"/>
      <w:bookmarkEnd w:id="74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getSharedInstance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B54808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3" w:name="CastView.java-39"/>
      <w:bookmarkEnd w:id="74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movie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getCast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43D425A5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</w:pPr>
      <w:bookmarkStart w:id="744" w:name="CastView.java-40"/>
      <w:bookmarkEnd w:id="74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castTable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CB4F9EB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 xml:space="preserve">    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5E47116" w14:textId="77777777" w:rsidR="00970166" w:rsidRPr="001F446C" w:rsidRDefault="00970166" w:rsidP="00970166">
      <w:r>
        <w:t>}</w:t>
      </w:r>
    </w:p>
    <w:p w14:paraId="27D2FBC3" w14:textId="77777777" w:rsidR="00970166" w:rsidRPr="001F446C" w:rsidRDefault="00970166" w:rsidP="00970166">
      <w:r>
        <w:t xml:space="preserve">Esta inicialização garante que você utilize a lista </w:t>
      </w:r>
      <w:r w:rsidRPr="0054582E">
        <w:rPr>
          <w:rFonts w:ascii="Courier New" w:hAnsi="Courier New" w:cs="Courier New"/>
        </w:rPr>
        <w:t>cast</w:t>
      </w:r>
      <w:r>
        <w:t xml:space="preserve"> do filme selecionado.</w:t>
      </w:r>
    </w:p>
    <w:p w14:paraId="6411261A" w14:textId="77777777" w:rsidR="00970166" w:rsidRDefault="00970166" w:rsidP="00970166">
      <w:pPr>
        <w:rPr>
          <w:b/>
        </w:rPr>
      </w:pPr>
    </w:p>
    <w:p w14:paraId="00EFB17B" w14:textId="77777777" w:rsidR="00970166" w:rsidRDefault="00970166" w:rsidP="00970166">
      <w:r>
        <w:rPr>
          <w:b/>
        </w:rPr>
        <w:t xml:space="preserve">5 – </w:t>
      </w:r>
      <w:r>
        <w:t xml:space="preserve">Adicione os </w:t>
      </w:r>
      <w:r w:rsidRPr="0054582E">
        <w:rPr>
          <w:rFonts w:ascii="Courier New" w:hAnsi="Courier New" w:cs="Courier New"/>
        </w:rPr>
        <w:t>listeners</w:t>
      </w:r>
      <w:r>
        <w:t xml:space="preserve"> de seleção da tabela:</w:t>
      </w:r>
    </w:p>
    <w:p w14:paraId="06785CB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1F446C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CastView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Frame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parent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boolean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modal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528A296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  <w:t>// ...</w:t>
      </w:r>
    </w:p>
    <w:p w14:paraId="1962637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  <w:lang w:val="en-US"/>
        </w:rPr>
      </w:pPr>
    </w:p>
    <w:p w14:paraId="6E8E6BB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68C696F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5" w:name="CastView.java-43"/>
      <w:bookmarkEnd w:id="745"/>
    </w:p>
    <w:p w14:paraId="259A02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6" w:name="CastView.java-44"/>
      <w:bookmarkEnd w:id="74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getSelectionModel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addListSelectionListener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ListSelectionListener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0555BD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7" w:name="CastView.java-45"/>
      <w:bookmarkEnd w:id="747"/>
    </w:p>
    <w:p w14:paraId="05B22ED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8" w:name="CastView.java-46"/>
      <w:bookmarkEnd w:id="74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@Override</w:t>
      </w:r>
    </w:p>
    <w:p w14:paraId="1FBBA3C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49" w:name="CastView.java-47"/>
      <w:bookmarkEnd w:id="74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public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valueChanged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ListSelectionEvent 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C85FF0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0" w:name="CastView.java-48"/>
      <w:bookmarkEnd w:id="75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3B966AB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1" w:name="CastView.java-49"/>
      <w:bookmarkEnd w:id="75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</w:p>
    <w:p w14:paraId="1487E18B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52" w:name="CastView.java-50"/>
      <w:bookmarkEnd w:id="75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3BE451C9" w14:textId="77777777" w:rsidR="00970166" w:rsidRPr="00CE23A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  <w:rPrChange w:id="753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</w:pPr>
      <w:bookmarkStart w:id="754" w:name="CastView.java-51"/>
      <w:bookmarkEnd w:id="75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        </w:t>
      </w:r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755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>deleteButton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756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.</w:t>
      </w:r>
      <w:r w:rsidRPr="00CE23A6">
        <w:rPr>
          <w:rFonts w:ascii="Consolas" w:hAnsi="Consolas" w:cs="Courier New"/>
          <w:color w:val="008080"/>
          <w:sz w:val="18"/>
          <w:szCs w:val="18"/>
          <w:lang w:val="en-US"/>
          <w:rPrChange w:id="757" w:author="Oliveira, Sizue" w:date="2016-10-14T14:27:00Z">
            <w:rPr>
              <w:rFonts w:ascii="Consolas" w:hAnsi="Consolas" w:cs="Courier New"/>
              <w:color w:val="008080"/>
              <w:sz w:val="18"/>
              <w:szCs w:val="18"/>
            </w:rPr>
          </w:rPrChange>
        </w:rPr>
        <w:t>setEnabled</w:t>
      </w:r>
      <w:r w:rsidRPr="00CE23A6">
        <w:rPr>
          <w:rFonts w:ascii="Consolas" w:hAnsi="Consolas" w:cs="Courier New"/>
          <w:b/>
          <w:bCs/>
          <w:color w:val="333333"/>
          <w:sz w:val="18"/>
          <w:szCs w:val="18"/>
          <w:lang w:val="en-US"/>
          <w:rPrChange w:id="758" w:author="Oliveira, Sizue" w:date="2016-10-14T14:27:00Z">
            <w:rPr>
              <w:rFonts w:ascii="Consolas" w:hAnsi="Consolas" w:cs="Courier New"/>
              <w:b/>
              <w:bCs/>
              <w:color w:val="333333"/>
              <w:sz w:val="18"/>
              <w:szCs w:val="18"/>
            </w:rPr>
          </w:rPrChange>
        </w:rPr>
        <w:t>(true);</w:t>
      </w:r>
    </w:p>
    <w:p w14:paraId="41226004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59" w:name="CastView.java-52"/>
      <w:bookmarkEnd w:id="759"/>
      <w:r w:rsidRPr="00CE23A6">
        <w:rPr>
          <w:rFonts w:ascii="Consolas" w:hAnsi="Consolas" w:cs="Courier New"/>
          <w:color w:val="333333"/>
          <w:sz w:val="18"/>
          <w:szCs w:val="18"/>
          <w:lang w:val="en-US"/>
          <w:rPrChange w:id="760" w:author="Oliveira, Sizue" w:date="2016-10-14T14:27:00Z">
            <w:rPr>
              <w:rFonts w:ascii="Consolas" w:hAnsi="Consolas" w:cs="Courier New"/>
              <w:color w:val="333333"/>
              <w:sz w:val="18"/>
              <w:szCs w:val="18"/>
            </w:rPr>
          </w:rPrChange>
        </w:rPr>
        <w:t xml:space="preserve">        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5ECA44AE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61" w:name="CastView.java-53"/>
      <w:bookmarkEnd w:id="761"/>
      <w:r w:rsidRPr="00DD48AD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10B9AF24" w14:textId="77777777" w:rsidR="00970166" w:rsidRPr="00DD48AD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62" w:name="CastView.java-54"/>
      <w:bookmarkEnd w:id="762"/>
      <w:r w:rsidRPr="00DD48AD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DD48AD">
        <w:rPr>
          <w:rFonts w:ascii="Consolas" w:hAnsi="Consolas" w:cs="Courier New"/>
          <w:b/>
          <w:bCs/>
          <w:color w:val="333333"/>
          <w:sz w:val="18"/>
          <w:szCs w:val="18"/>
        </w:rPr>
        <w:t>})</w:t>
      </w:r>
      <w:bookmarkStart w:id="763" w:name="CastView.java-55"/>
      <w:bookmarkEnd w:id="763"/>
      <w:r>
        <w:rPr>
          <w:rFonts w:ascii="Consolas" w:hAnsi="Consolas" w:cs="Courier New"/>
          <w:b/>
          <w:bCs/>
          <w:color w:val="333333"/>
          <w:sz w:val="18"/>
          <w:szCs w:val="18"/>
        </w:rPr>
        <w:t>;</w:t>
      </w:r>
    </w:p>
    <w:p w14:paraId="3E80A915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i/>
          <w:iCs/>
          <w:color w:val="999988"/>
          <w:sz w:val="18"/>
          <w:szCs w:val="18"/>
        </w:rPr>
      </w:pPr>
    </w:p>
    <w:p w14:paraId="68E35C86" w14:textId="77777777" w:rsidR="00970166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sz w:val="18"/>
          <w:szCs w:val="18"/>
        </w:rPr>
      </w:pPr>
    </w:p>
    <w:p w14:paraId="75616EF9" w14:textId="77777777" w:rsidR="00970166" w:rsidRPr="001F446C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   }</w:t>
      </w:r>
    </w:p>
    <w:p w14:paraId="35EB2EAF" w14:textId="77777777" w:rsidR="00970166" w:rsidRDefault="00970166" w:rsidP="00970166">
      <w:pPr>
        <w:rPr>
          <w:b/>
        </w:rPr>
      </w:pPr>
      <w:r>
        <w:rPr>
          <w:b/>
        </w:rPr>
        <w:t xml:space="preserve">6 - </w:t>
      </w:r>
      <w:r>
        <w:t xml:space="preserve"> Por fim implemente os métodos do botão </w:t>
      </w:r>
      <w:r>
        <w:rPr>
          <w:b/>
        </w:rPr>
        <w:t xml:space="preserve">Adicionar </w:t>
      </w:r>
      <w:r>
        <w:t xml:space="preserve">e </w:t>
      </w:r>
      <w:r>
        <w:rPr>
          <w:b/>
        </w:rPr>
        <w:t xml:space="preserve"> Deletar.</w:t>
      </w:r>
    </w:p>
    <w:p w14:paraId="1A6ABC87" w14:textId="77777777" w:rsidR="00970166" w:rsidRDefault="00970166" w:rsidP="00970166">
      <w:pPr>
        <w:rPr>
          <w:b/>
        </w:rPr>
      </w:pPr>
    </w:p>
    <w:p w14:paraId="0BCF4F6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deleteButtonActionPerformed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2B26CDE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4" w:name="CastView.java-175"/>
      <w:bookmarkEnd w:id="76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int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0AB617CC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5" w:name="CastView.java-176"/>
      <w:bookmarkEnd w:id="765"/>
    </w:p>
    <w:p w14:paraId="06BBB0C6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6" w:name="CastView.java-177"/>
      <w:bookmarkEnd w:id="76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selectedRow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&gt;=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009999"/>
          <w:sz w:val="18"/>
          <w:szCs w:val="18"/>
          <w:lang w:val="en-US"/>
        </w:rPr>
        <w:t>0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979503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7" w:name="CastView.java-178"/>
      <w:bookmarkEnd w:id="76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CastMember cast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getList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selectedRow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6E07B90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8" w:name="CastView.java-179"/>
      <w:bookmarkEnd w:id="76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delete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cast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39523A54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69" w:name="CastView.java-180"/>
      <w:bookmarkEnd w:id="76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22947AD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0" w:name="CastView.java-181"/>
      <w:bookmarkEnd w:id="770"/>
    </w:p>
    <w:p w14:paraId="353A3BA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1" w:name="CastView.java-182"/>
      <w:bookmarkEnd w:id="77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castTable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getTableModel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160FB842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2" w:name="CastView.java-183"/>
      <w:bookmarkEnd w:id="77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controller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setSelectedObject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(null);</w:t>
      </w:r>
    </w:p>
    <w:p w14:paraId="741C8B19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3" w:name="CastView.java-184"/>
      <w:bookmarkEnd w:id="77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06113718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4" w:name="CastView.java-185"/>
      <w:bookmarkEnd w:id="77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deleteButton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setEnabled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(false);</w:t>
      </w:r>
    </w:p>
    <w:p w14:paraId="5D7B54A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5" w:name="CastView.java-186"/>
      <w:bookmarkEnd w:id="775"/>
    </w:p>
    <w:p w14:paraId="5F6C83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6" w:name="CastView.java-187"/>
      <w:bookmarkEnd w:id="77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60FFD1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7" w:name="CastView.java-188"/>
      <w:bookmarkEnd w:id="77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</w:t>
      </w:r>
    </w:p>
    <w:p w14:paraId="5113141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8" w:name="CastView.java-189"/>
      <w:bookmarkEnd w:id="778"/>
    </w:p>
    <w:p w14:paraId="63F5FAEF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79" w:name="CastView.java-190"/>
      <w:bookmarkEnd w:id="779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private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445588"/>
          <w:sz w:val="18"/>
          <w:szCs w:val="18"/>
          <w:lang w:val="en-US"/>
        </w:rPr>
        <w:t>void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990000"/>
          <w:sz w:val="18"/>
          <w:szCs w:val="18"/>
          <w:lang w:val="en-US"/>
        </w:rPr>
        <w:t>addButtonActionPerformed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java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awt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event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ActionEvent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evt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6EA8A173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0" w:name="CastView.java-191"/>
      <w:bookmarkEnd w:id="780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</w:p>
    <w:p w14:paraId="5646B7E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1" w:name="CastView.java-192"/>
      <w:bookmarkEnd w:id="781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if(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characterTextField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isEmpty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{</w:t>
      </w:r>
    </w:p>
    <w:p w14:paraId="720B08BD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2" w:name="CastView.java-193"/>
      <w:bookmarkEnd w:id="782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JOptionPane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showMessageDialog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(null,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"Especifique o nome do personagem."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color w:val="BB8844"/>
          <w:sz w:val="18"/>
          <w:szCs w:val="18"/>
          <w:lang w:val="en-US"/>
        </w:rPr>
        <w:t>"Atenção"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DISPOSE_ON_CLOSE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);</w:t>
      </w:r>
    </w:p>
    <w:p w14:paraId="2C5B2E5A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3" w:name="CastView.java-194"/>
      <w:bookmarkEnd w:id="783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}else{</w:t>
      </w:r>
    </w:p>
    <w:p w14:paraId="410DF78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4" w:name="CastView.java-195"/>
      <w:bookmarkEnd w:id="784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TeamMember person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TeamMember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)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actorCombobox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getSelectedItem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();</w:t>
      </w:r>
    </w:p>
    <w:p w14:paraId="4FDED9A7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5" w:name="CastView.java-196"/>
      <w:bookmarkEnd w:id="785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lastRenderedPageBreak/>
        <w:t xml:space="preserve">            Actor actor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person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350B80E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6" w:name="CastView.java-197"/>
      <w:bookmarkEnd w:id="786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CastMember cast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=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new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CastMember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>actor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getName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(),</w:t>
      </w:r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characterTextField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.</w:t>
      </w:r>
      <w:r w:rsidRPr="004927B7">
        <w:rPr>
          <w:rFonts w:ascii="Consolas" w:hAnsi="Consolas" w:cs="Courier New"/>
          <w:color w:val="008080"/>
          <w:sz w:val="18"/>
          <w:szCs w:val="18"/>
          <w:lang w:val="en-US"/>
        </w:rPr>
        <w:t>getText</w:t>
      </w:r>
      <w:r w:rsidRPr="004927B7">
        <w:rPr>
          <w:rFonts w:ascii="Consolas" w:hAnsi="Consolas" w:cs="Courier New"/>
          <w:b/>
          <w:bCs/>
          <w:color w:val="333333"/>
          <w:sz w:val="18"/>
          <w:szCs w:val="18"/>
          <w:lang w:val="en-US"/>
        </w:rPr>
        <w:t>());</w:t>
      </w:r>
    </w:p>
    <w:p w14:paraId="3AB1C981" w14:textId="77777777" w:rsidR="00970166" w:rsidRPr="004927B7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  <w:lang w:val="en-US"/>
        </w:rPr>
      </w:pPr>
      <w:bookmarkStart w:id="787" w:name="CastView.java-198"/>
      <w:bookmarkEnd w:id="787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</w:p>
    <w:p w14:paraId="518C1A3A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8" w:name="CastView.java-199"/>
      <w:bookmarkEnd w:id="788"/>
      <w:r w:rsidRPr="004927B7">
        <w:rPr>
          <w:rFonts w:ascii="Consolas" w:hAnsi="Consolas" w:cs="Courier New"/>
          <w:color w:val="333333"/>
          <w:sz w:val="18"/>
          <w:szCs w:val="18"/>
          <w:lang w:val="en-US"/>
        </w:rPr>
        <w:t xml:space="preserve">            </w:t>
      </w:r>
      <w:r w:rsidRPr="006553C8">
        <w:rPr>
          <w:rFonts w:ascii="Consolas" w:hAnsi="Consolas" w:cs="Courier New"/>
          <w:color w:val="333333"/>
          <w:sz w:val="18"/>
          <w:szCs w:val="18"/>
        </w:rPr>
        <w:t>controller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save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553C8">
        <w:rPr>
          <w:rFonts w:ascii="Consolas" w:hAnsi="Consolas" w:cs="Courier New"/>
          <w:color w:val="333333"/>
          <w:sz w:val="18"/>
          <w:szCs w:val="18"/>
        </w:rPr>
        <w:t>cast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06D6FE09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89" w:name="CastView.java-200"/>
      <w:bookmarkEnd w:id="789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</w:t>
      </w:r>
    </w:p>
    <w:p w14:paraId="00DC6661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0" w:name="CastView.java-201"/>
      <w:bookmarkEnd w:id="790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JOptionPane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showMessageDialog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(null,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553C8">
        <w:rPr>
          <w:rFonts w:ascii="Consolas" w:hAnsi="Consolas" w:cs="Courier New"/>
          <w:color w:val="BB8844"/>
          <w:sz w:val="18"/>
          <w:szCs w:val="18"/>
        </w:rPr>
        <w:t>"Personagem adicionado com sucesso."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6553C8">
        <w:rPr>
          <w:rFonts w:ascii="Consolas" w:hAnsi="Consolas" w:cs="Courier New"/>
          <w:color w:val="BB8844"/>
          <w:sz w:val="18"/>
          <w:szCs w:val="18"/>
        </w:rPr>
        <w:t>"Sucesso"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6553C8">
        <w:rPr>
          <w:rFonts w:ascii="Consolas" w:hAnsi="Consolas" w:cs="Courier New"/>
          <w:color w:val="333333"/>
          <w:sz w:val="18"/>
          <w:szCs w:val="18"/>
        </w:rPr>
        <w:t xml:space="preserve"> DISPOSE_ON_CLOSE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);</w:t>
      </w:r>
    </w:p>
    <w:p w14:paraId="2250592D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1" w:name="CastView.java-202"/>
      <w:bookmarkEnd w:id="791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    castTable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setModel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</w:t>
      </w:r>
      <w:r w:rsidRPr="006553C8">
        <w:rPr>
          <w:rFonts w:ascii="Consolas" w:hAnsi="Consolas" w:cs="Courier New"/>
          <w:color w:val="333333"/>
          <w:sz w:val="18"/>
          <w:szCs w:val="18"/>
        </w:rPr>
        <w:t>controller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6553C8">
        <w:rPr>
          <w:rFonts w:ascii="Consolas" w:hAnsi="Consolas" w:cs="Courier New"/>
          <w:color w:val="008080"/>
          <w:sz w:val="18"/>
          <w:szCs w:val="18"/>
        </w:rPr>
        <w:t>getTableModel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());</w:t>
      </w:r>
    </w:p>
    <w:p w14:paraId="7F79E731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2" w:name="CastView.java-203"/>
      <w:bookmarkEnd w:id="792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02A731F6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3" w:name="CastView.java-204"/>
      <w:bookmarkEnd w:id="793"/>
    </w:p>
    <w:p w14:paraId="63345C7E" w14:textId="77777777" w:rsidR="00970166" w:rsidRPr="006553C8" w:rsidRDefault="00970166" w:rsidP="00970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sz w:val="18"/>
          <w:szCs w:val="18"/>
        </w:rPr>
      </w:pPr>
      <w:bookmarkStart w:id="794" w:name="CastView.java-205"/>
      <w:bookmarkEnd w:id="794"/>
      <w:r w:rsidRPr="006553C8">
        <w:rPr>
          <w:rFonts w:ascii="Consolas" w:hAnsi="Consolas" w:cs="Courier New"/>
          <w:color w:val="333333"/>
          <w:sz w:val="18"/>
          <w:szCs w:val="18"/>
        </w:rPr>
        <w:t xml:space="preserve">    </w:t>
      </w:r>
      <w:r w:rsidRPr="006553C8">
        <w:rPr>
          <w:rFonts w:ascii="Consolas" w:hAnsi="Consolas" w:cs="Courier New"/>
          <w:b/>
          <w:bCs/>
          <w:color w:val="333333"/>
          <w:sz w:val="18"/>
          <w:szCs w:val="18"/>
        </w:rPr>
        <w:t>}</w:t>
      </w:r>
    </w:p>
    <w:p w14:paraId="6ACD3B78" w14:textId="77777777" w:rsidR="00970166" w:rsidRDefault="00970166" w:rsidP="00970166">
      <w:pPr>
        <w:rPr>
          <w:b/>
        </w:rPr>
      </w:pPr>
    </w:p>
    <w:p w14:paraId="5E6F5870" w14:textId="77777777" w:rsidR="00970166" w:rsidRDefault="00970166" w:rsidP="00970166">
      <w:pPr>
        <w:rPr>
          <w:b/>
        </w:rPr>
      </w:pPr>
      <w:r>
        <w:rPr>
          <w:b/>
        </w:rPr>
        <w:t>Veja o código completo no material de apoio.</w:t>
      </w:r>
    </w:p>
    <w:p w14:paraId="70A0A59D" w14:textId="77777777" w:rsidR="00970166" w:rsidRPr="006553C8" w:rsidRDefault="00970166" w:rsidP="00970166">
      <w:pPr>
        <w:rPr>
          <w:b/>
        </w:rPr>
      </w:pPr>
    </w:p>
    <w:p w14:paraId="5DFE6B93" w14:textId="77777777" w:rsidR="00970166" w:rsidRDefault="00970166" w:rsidP="00970166">
      <w:pPr>
        <w:pStyle w:val="Ttulo2"/>
      </w:pPr>
      <w:r>
        <w:t>5 - Para onde partir daqui</w:t>
      </w:r>
    </w:p>
    <w:p w14:paraId="0471C3D8" w14:textId="77777777" w:rsidR="00970166" w:rsidRDefault="00970166" w:rsidP="00970166">
      <w:r>
        <w:t>A partir daqui não teremos novidades. As tarefas se tornarão cada vez mais repetitivas. É uma grande chance de você, educador, treinar o seu domínio sobre a linguagem. Disponibilizaremos o aplicativo pronto e funcionando para que você tome como referência, mas é de grande importância que você finalize por você mesmo, pois desta maneira você conseguira depurar e resolver os erros de programação. Isto é importante pois os alunos aparecerão com muitos problemas e erros no código, e se você não tiver um domínio maior da aplicação e não estiver habituado a pesquisar e depurar, não conseguirá ajudar o aluno. Este final de projeto é uma boa oportunidade para treinar isto. Para ajudar, mostraremos uma ordem de execução para que você possa se guiar e não se perder no meio de tantos arquivos.</w:t>
      </w:r>
    </w:p>
    <w:p w14:paraId="1B72D5FD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Produtoras</w:t>
      </w:r>
    </w:p>
    <w:p w14:paraId="1F881E4F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cadastro de Pessoas</w:t>
      </w:r>
    </w:p>
    <w:p w14:paraId="43FF768B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Produtoras e Países antes</w:t>
      </w:r>
    </w:p>
    <w:p w14:paraId="3A739507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Produtoras</w:t>
      </w:r>
    </w:p>
    <w:p w14:paraId="7F2901E9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Pessoas.</w:t>
      </w:r>
    </w:p>
    <w:p w14:paraId="633B35B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Países antes=</w:t>
      </w:r>
    </w:p>
    <w:p w14:paraId="718880DF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 xml:space="preserve">Controller de Países </w:t>
      </w:r>
    </w:p>
    <w:p w14:paraId="1CC4F19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Gêneros</w:t>
      </w:r>
    </w:p>
    <w:p w14:paraId="4A74C3A9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equipe no filme</w:t>
      </w:r>
    </w:p>
    <w:p w14:paraId="7C82FEC3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da tela de Elenco</w:t>
      </w:r>
    </w:p>
    <w:p w14:paraId="48746CE9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Equipe primeiro</w:t>
      </w:r>
    </w:p>
    <w:p w14:paraId="3582FA0A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Equipe</w:t>
      </w:r>
    </w:p>
    <w:p w14:paraId="7CBF31D6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Elenco</w:t>
      </w:r>
    </w:p>
    <w:p w14:paraId="4DE7E7A3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Tela de cadastro de produtoras no filme</w:t>
      </w:r>
    </w:p>
    <w:p w14:paraId="54AE2CA8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da tela de Elenco</w:t>
      </w:r>
    </w:p>
    <w:p w14:paraId="38F41E12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Crie o Controller de Produtoras primeiro</w:t>
      </w:r>
    </w:p>
    <w:p w14:paraId="083267BE" w14:textId="77777777" w:rsidR="00970166" w:rsidRDefault="00970166" w:rsidP="00970166">
      <w:pPr>
        <w:pStyle w:val="ListaColorida-nfase11"/>
        <w:numPr>
          <w:ilvl w:val="0"/>
          <w:numId w:val="4"/>
        </w:numPr>
        <w:spacing w:before="120" w:after="120"/>
      </w:pPr>
      <w:r>
        <w:t>Controller de Produtoras</w:t>
      </w:r>
    </w:p>
    <w:p w14:paraId="10C29747" w14:textId="77777777" w:rsidR="00970166" w:rsidRDefault="00970166" w:rsidP="00970166">
      <w:pPr>
        <w:pStyle w:val="ListaColorida-nfase11"/>
        <w:numPr>
          <w:ilvl w:val="1"/>
          <w:numId w:val="4"/>
        </w:numPr>
        <w:spacing w:before="120" w:after="120"/>
      </w:pPr>
      <w:r>
        <w:t>Mesmo procedimento do Controller de Elenco</w:t>
      </w:r>
    </w:p>
    <w:p w14:paraId="14323B90" w14:textId="77777777" w:rsidR="00970166" w:rsidRDefault="00970166" w:rsidP="00970166"/>
    <w:p w14:paraId="6623C2B3" w14:textId="77777777" w:rsidR="00970166" w:rsidRPr="001C5D6E" w:rsidRDefault="00970166" w:rsidP="00970166">
      <w:r>
        <w:t>Utilize os Mockups e protótipos para basear-se.</w:t>
      </w:r>
    </w:p>
    <w:p w14:paraId="04F1407F" w14:textId="77777777" w:rsidR="004E1568" w:rsidRPr="00680BFE" w:rsidRDefault="004E1568" w:rsidP="00970166"/>
    <w:sectPr w:rsidR="004E1568" w:rsidRPr="00680BFE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Oliveira, Sizue" w:date="2016-10-14T17:18:00Z" w:initials="OS">
    <w:p w14:paraId="500B32AB" w14:textId="68A86218" w:rsidR="00B01C4B" w:rsidRDefault="00B01C4B">
      <w:pPr>
        <w:pStyle w:val="Textodecomentrio"/>
      </w:pPr>
      <w:r>
        <w:rPr>
          <w:rStyle w:val="Refdecomentrio"/>
        </w:rPr>
        <w:annotationRef/>
      </w:r>
      <w:r>
        <w:t>Como por exemplo quais?</w:t>
      </w:r>
    </w:p>
  </w:comment>
  <w:comment w:id="16" w:author="Oliveira, Sizue" w:date="2016-10-14T17:26:00Z" w:initials="OS">
    <w:p w14:paraId="192DF9C9" w14:textId="5650F08F" w:rsidR="00B01C4B" w:rsidRDefault="00B01C4B">
      <w:pPr>
        <w:pStyle w:val="Textodecomentrio"/>
      </w:pPr>
      <w:r>
        <w:rPr>
          <w:rStyle w:val="Refdecomentrio"/>
        </w:rPr>
        <w:annotationRef/>
      </w:r>
      <w:r>
        <w:t>Essa revisão seria o Resumo? Caso sim: Não existe esse tópico no livro do aluno, favor encaixar no devido tópico.</w:t>
      </w:r>
    </w:p>
  </w:comment>
  <w:comment w:id="17" w:author="Oliveira, Sizue" w:date="2016-10-14T14:56:00Z" w:initials="OS">
    <w:p w14:paraId="124D130E" w14:textId="14698C15" w:rsidR="00B01C4B" w:rsidRDefault="00B01C4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27" w:author="Oliveira, Sizue" w:date="2016-10-14T17:25:00Z" w:initials="OS">
    <w:p w14:paraId="057FDD01" w14:textId="19DE6808" w:rsidR="00B01C4B" w:rsidRDefault="00B01C4B">
      <w:pPr>
        <w:pStyle w:val="Textodecomentrio"/>
      </w:pPr>
      <w:r>
        <w:rPr>
          <w:rStyle w:val="Refdecomentrio"/>
        </w:rPr>
        <w:annotationRef/>
      </w:r>
      <w:r>
        <w:t>Não seria uma referência?</w:t>
      </w:r>
    </w:p>
  </w:comment>
  <w:comment w:id="28" w:author="Oliveira, Sizue" w:date="2016-10-14T14:27:00Z" w:initials="OS">
    <w:p w14:paraId="00CAAC85" w14:textId="582087E8" w:rsidR="00B01C4B" w:rsidRDefault="00B01C4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33" w:author="Oliveira, Sizue" w:date="2016-10-14T17:26:00Z" w:initials="OS">
    <w:p w14:paraId="16D8A6A7" w14:textId="022AE999" w:rsidR="00B01C4B" w:rsidRDefault="00B01C4B">
      <w:pPr>
        <w:pStyle w:val="Textodecomentrio"/>
      </w:pPr>
      <w:r>
        <w:rPr>
          <w:rStyle w:val="Refdecomentrio"/>
        </w:rPr>
        <w:annotationRef/>
      </w:r>
      <w:r>
        <w:t>Essa revisão seria o Resumo? Caso sim: Não existe esse tópico no livro do aluno, favor encaixar no devido tópico.</w:t>
      </w:r>
    </w:p>
  </w:comment>
  <w:comment w:id="34" w:author="Oliveira, Sizue" w:date="2016-10-14T14:56:00Z" w:initials="OS">
    <w:p w14:paraId="302FBE2C" w14:textId="296BBAD8" w:rsidR="00B01C4B" w:rsidRDefault="00B01C4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41" w:author="Oliveira, Sizue" w:date="2016-10-14T14:33:00Z" w:initials="OS">
    <w:p w14:paraId="2D09BF27" w14:textId="4B9F07D0" w:rsidR="00B01C4B" w:rsidRDefault="00B01C4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47" w:author="Oliveira, Sizue" w:date="2016-10-14T17:28:00Z" w:initials="OS">
    <w:p w14:paraId="161D32AE" w14:textId="28B74557" w:rsidR="009C6CD9" w:rsidRDefault="009C6CD9">
      <w:pPr>
        <w:pStyle w:val="Textodecomentrio"/>
      </w:pPr>
      <w:r>
        <w:rPr>
          <w:rStyle w:val="Refdecomentrio"/>
        </w:rPr>
        <w:annotationRef/>
      </w:r>
      <w:r>
        <w:t>A palavra é junta ou separa?</w:t>
      </w:r>
    </w:p>
  </w:comment>
  <w:comment w:id="48" w:author="Oliveira, Sizue" w:date="2016-10-14T17:29:00Z" w:initials="OS">
    <w:p w14:paraId="19EBEE9A" w14:textId="324FFC18" w:rsidR="009C6CD9" w:rsidRDefault="009C6CD9">
      <w:pPr>
        <w:pStyle w:val="Textodecomentrio"/>
      </w:pPr>
      <w:r>
        <w:rPr>
          <w:rStyle w:val="Refdecomentrio"/>
        </w:rPr>
        <w:annotationRef/>
      </w:r>
      <w:r>
        <w:t>Somente essa instrução podemos dar ao Educador?</w:t>
      </w:r>
    </w:p>
  </w:comment>
  <w:comment w:id="49" w:author="Oliveira, Sizue" w:date="2016-10-14T17:29:00Z" w:initials="OS">
    <w:p w14:paraId="4186EAA1" w14:textId="196859F6" w:rsidR="009C6CD9" w:rsidRDefault="009C6CD9">
      <w:pPr>
        <w:pStyle w:val="Textodecomentrio"/>
      </w:pPr>
      <w:r>
        <w:rPr>
          <w:rStyle w:val="Refdecomentrio"/>
        </w:rPr>
        <w:annotationRef/>
      </w:r>
      <w:r>
        <w:t xml:space="preserve"> Não existe esse tópico no livro do aluno, favor encaixar no devido tópico.</w:t>
      </w:r>
    </w:p>
  </w:comment>
  <w:comment w:id="50" w:author="Oliveira, Sizue" w:date="2016-10-14T14:57:00Z" w:initials="OS">
    <w:p w14:paraId="24EBC5AA" w14:textId="2E3612AE" w:rsidR="00B01C4B" w:rsidRDefault="00B01C4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  <w:comment w:id="64" w:author="Oliveira, Sizue" w:date="2016-10-14T17:30:00Z" w:initials="OS">
    <w:p w14:paraId="590A69E1" w14:textId="429D36D5" w:rsidR="009C6CD9" w:rsidRDefault="009C6CD9">
      <w:pPr>
        <w:pStyle w:val="Textodecomentrio"/>
      </w:pPr>
      <w:r>
        <w:rPr>
          <w:rStyle w:val="Refdecomentrio"/>
        </w:rPr>
        <w:annotationRef/>
      </w:r>
      <w:r>
        <w:t>Essa é a resposta correta? O que é um Arraylist e para que serve?!</w:t>
      </w:r>
    </w:p>
  </w:comment>
  <w:comment w:id="69" w:author="Oliveira, Sizue" w:date="2016-10-14T14:33:00Z" w:initials="OS">
    <w:p w14:paraId="2EFB9293" w14:textId="02719B7F" w:rsidR="00B01C4B" w:rsidRDefault="00B01C4B">
      <w:pPr>
        <w:pStyle w:val="Textodecomentrio"/>
      </w:pPr>
      <w:r>
        <w:rPr>
          <w:rStyle w:val="Refdecomentrio"/>
        </w:rPr>
        <w:annotationRef/>
      </w:r>
      <w:r>
        <w:t>Falta inserir texto padrão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0B32AB" w15:done="0"/>
  <w15:commentEx w15:paraId="192DF9C9" w15:done="0"/>
  <w15:commentEx w15:paraId="124D130E" w15:done="0"/>
  <w15:commentEx w15:paraId="057FDD01" w15:done="0"/>
  <w15:commentEx w15:paraId="00CAAC85" w15:done="0"/>
  <w15:commentEx w15:paraId="16D8A6A7" w15:done="0"/>
  <w15:commentEx w15:paraId="302FBE2C" w15:done="0"/>
  <w15:commentEx w15:paraId="2D09BF27" w15:done="0"/>
  <w15:commentEx w15:paraId="161D32AE" w15:done="0"/>
  <w15:commentEx w15:paraId="19EBEE9A" w15:done="0"/>
  <w15:commentEx w15:paraId="4186EAA1" w15:done="0"/>
  <w15:commentEx w15:paraId="24EBC5AA" w15:done="0"/>
  <w15:commentEx w15:paraId="590A69E1" w15:done="0"/>
  <w15:commentEx w15:paraId="2EFB92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F023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56B"/>
    <w:multiLevelType w:val="hybridMultilevel"/>
    <w:tmpl w:val="AF804A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6B67BA"/>
    <w:multiLevelType w:val="multilevel"/>
    <w:tmpl w:val="92E8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A94EE9"/>
    <w:multiLevelType w:val="hybridMultilevel"/>
    <w:tmpl w:val="B296A9EC"/>
    <w:lvl w:ilvl="0" w:tplc="603C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5E4FA6"/>
    <w:multiLevelType w:val="hybridMultilevel"/>
    <w:tmpl w:val="C52E1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CC3AFD"/>
    <w:multiLevelType w:val="hybridMultilevel"/>
    <w:tmpl w:val="69C8A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1957FF"/>
    <w:multiLevelType w:val="hybridMultilevel"/>
    <w:tmpl w:val="1E948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9A3D94"/>
    <w:multiLevelType w:val="hybridMultilevel"/>
    <w:tmpl w:val="259C3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B177F0"/>
    <w:multiLevelType w:val="multilevel"/>
    <w:tmpl w:val="02F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E0602B"/>
    <w:multiLevelType w:val="hybridMultilevel"/>
    <w:tmpl w:val="3A068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D0DC2"/>
    <w:multiLevelType w:val="multilevel"/>
    <w:tmpl w:val="0C4640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32D1E55"/>
    <w:multiLevelType w:val="hybridMultilevel"/>
    <w:tmpl w:val="853A6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D31E35"/>
    <w:multiLevelType w:val="multilevel"/>
    <w:tmpl w:val="416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271AC"/>
    <w:multiLevelType w:val="multilevel"/>
    <w:tmpl w:val="3AC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091D0E"/>
    <w:multiLevelType w:val="multilevel"/>
    <w:tmpl w:val="FD703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6E7D7B3F"/>
    <w:multiLevelType w:val="hybridMultilevel"/>
    <w:tmpl w:val="EB4C7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4E5C4B"/>
    <w:multiLevelType w:val="hybridMultilevel"/>
    <w:tmpl w:val="0706B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A3B77E4"/>
    <w:multiLevelType w:val="hybridMultilevel"/>
    <w:tmpl w:val="8C22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69388F"/>
    <w:multiLevelType w:val="hybridMultilevel"/>
    <w:tmpl w:val="F480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3"/>
  </w:num>
  <w:num w:numId="3">
    <w:abstractNumId w:val="15"/>
  </w:num>
  <w:num w:numId="4">
    <w:abstractNumId w:val="46"/>
  </w:num>
  <w:num w:numId="5">
    <w:abstractNumId w:val="0"/>
  </w:num>
  <w:num w:numId="6">
    <w:abstractNumId w:val="4"/>
  </w:num>
  <w:num w:numId="7">
    <w:abstractNumId w:val="41"/>
  </w:num>
  <w:num w:numId="8">
    <w:abstractNumId w:val="44"/>
  </w:num>
  <w:num w:numId="9">
    <w:abstractNumId w:val="6"/>
  </w:num>
  <w:num w:numId="10">
    <w:abstractNumId w:val="37"/>
  </w:num>
  <w:num w:numId="11">
    <w:abstractNumId w:val="26"/>
  </w:num>
  <w:num w:numId="12">
    <w:abstractNumId w:val="12"/>
  </w:num>
  <w:num w:numId="13">
    <w:abstractNumId w:val="14"/>
  </w:num>
  <w:num w:numId="14">
    <w:abstractNumId w:val="18"/>
  </w:num>
  <w:num w:numId="15">
    <w:abstractNumId w:val="19"/>
  </w:num>
  <w:num w:numId="16">
    <w:abstractNumId w:val="27"/>
  </w:num>
  <w:num w:numId="17">
    <w:abstractNumId w:val="20"/>
  </w:num>
  <w:num w:numId="18">
    <w:abstractNumId w:val="16"/>
  </w:num>
  <w:num w:numId="19">
    <w:abstractNumId w:val="17"/>
  </w:num>
  <w:num w:numId="20">
    <w:abstractNumId w:val="33"/>
  </w:num>
  <w:num w:numId="21">
    <w:abstractNumId w:val="7"/>
  </w:num>
  <w:num w:numId="22">
    <w:abstractNumId w:val="28"/>
  </w:num>
  <w:num w:numId="23">
    <w:abstractNumId w:val="5"/>
  </w:num>
  <w:num w:numId="24">
    <w:abstractNumId w:val="22"/>
  </w:num>
  <w:num w:numId="25">
    <w:abstractNumId w:val="38"/>
  </w:num>
  <w:num w:numId="26">
    <w:abstractNumId w:val="34"/>
  </w:num>
  <w:num w:numId="27">
    <w:abstractNumId w:val="3"/>
  </w:num>
  <w:num w:numId="28">
    <w:abstractNumId w:val="42"/>
  </w:num>
  <w:num w:numId="29">
    <w:abstractNumId w:val="25"/>
  </w:num>
  <w:num w:numId="30">
    <w:abstractNumId w:val="24"/>
  </w:num>
  <w:num w:numId="31">
    <w:abstractNumId w:val="10"/>
  </w:num>
  <w:num w:numId="32">
    <w:abstractNumId w:val="21"/>
  </w:num>
  <w:num w:numId="33">
    <w:abstractNumId w:val="32"/>
  </w:num>
  <w:num w:numId="34">
    <w:abstractNumId w:val="11"/>
  </w:num>
  <w:num w:numId="35">
    <w:abstractNumId w:val="40"/>
  </w:num>
  <w:num w:numId="36">
    <w:abstractNumId w:val="9"/>
  </w:num>
  <w:num w:numId="37">
    <w:abstractNumId w:val="29"/>
  </w:num>
  <w:num w:numId="38">
    <w:abstractNumId w:val="39"/>
  </w:num>
  <w:num w:numId="39">
    <w:abstractNumId w:val="45"/>
  </w:num>
  <w:num w:numId="40">
    <w:abstractNumId w:val="35"/>
  </w:num>
  <w:num w:numId="41">
    <w:abstractNumId w:val="8"/>
  </w:num>
  <w:num w:numId="42">
    <w:abstractNumId w:val="36"/>
  </w:num>
  <w:num w:numId="43">
    <w:abstractNumId w:val="13"/>
  </w:num>
  <w:num w:numId="44">
    <w:abstractNumId w:val="23"/>
  </w:num>
  <w:num w:numId="45">
    <w:abstractNumId w:val="2"/>
  </w:num>
  <w:num w:numId="46">
    <w:abstractNumId w:val="30"/>
  </w:num>
  <w:num w:numId="47">
    <w:abstractNumId w:val="1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09FD"/>
    <w:rsid w:val="00002C89"/>
    <w:rsid w:val="00023890"/>
    <w:rsid w:val="00026004"/>
    <w:rsid w:val="00040928"/>
    <w:rsid w:val="0006246F"/>
    <w:rsid w:val="00075932"/>
    <w:rsid w:val="00076FF9"/>
    <w:rsid w:val="00092FA0"/>
    <w:rsid w:val="00093695"/>
    <w:rsid w:val="000A190D"/>
    <w:rsid w:val="000B369C"/>
    <w:rsid w:val="000B4E25"/>
    <w:rsid w:val="000B4F02"/>
    <w:rsid w:val="000B5755"/>
    <w:rsid w:val="000C518C"/>
    <w:rsid w:val="000C5C36"/>
    <w:rsid w:val="000C732C"/>
    <w:rsid w:val="000D02B0"/>
    <w:rsid w:val="000D6345"/>
    <w:rsid w:val="000E06D0"/>
    <w:rsid w:val="000E0D36"/>
    <w:rsid w:val="000F6DF7"/>
    <w:rsid w:val="000F7BE9"/>
    <w:rsid w:val="00105DBF"/>
    <w:rsid w:val="00126E07"/>
    <w:rsid w:val="00127E04"/>
    <w:rsid w:val="00134024"/>
    <w:rsid w:val="00135D8A"/>
    <w:rsid w:val="00144C59"/>
    <w:rsid w:val="0015609E"/>
    <w:rsid w:val="00162D0D"/>
    <w:rsid w:val="00164E44"/>
    <w:rsid w:val="001659FF"/>
    <w:rsid w:val="0017111D"/>
    <w:rsid w:val="00186C50"/>
    <w:rsid w:val="00191063"/>
    <w:rsid w:val="00197879"/>
    <w:rsid w:val="001A0FC3"/>
    <w:rsid w:val="001B3A20"/>
    <w:rsid w:val="001D0B6C"/>
    <w:rsid w:val="00202059"/>
    <w:rsid w:val="00221FB9"/>
    <w:rsid w:val="0022339A"/>
    <w:rsid w:val="00230EC8"/>
    <w:rsid w:val="00235863"/>
    <w:rsid w:val="0024360E"/>
    <w:rsid w:val="002513F8"/>
    <w:rsid w:val="00256B10"/>
    <w:rsid w:val="002635CC"/>
    <w:rsid w:val="002717AD"/>
    <w:rsid w:val="00272CFE"/>
    <w:rsid w:val="00281167"/>
    <w:rsid w:val="00281D46"/>
    <w:rsid w:val="0029357F"/>
    <w:rsid w:val="00297944"/>
    <w:rsid w:val="002A581D"/>
    <w:rsid w:val="002A71FD"/>
    <w:rsid w:val="002B12C2"/>
    <w:rsid w:val="002C059A"/>
    <w:rsid w:val="002C27A0"/>
    <w:rsid w:val="002D36C0"/>
    <w:rsid w:val="002D3BC1"/>
    <w:rsid w:val="002E0AD5"/>
    <w:rsid w:val="002E240A"/>
    <w:rsid w:val="002E715A"/>
    <w:rsid w:val="002E7864"/>
    <w:rsid w:val="002F7276"/>
    <w:rsid w:val="003128EA"/>
    <w:rsid w:val="003148A6"/>
    <w:rsid w:val="00314EB1"/>
    <w:rsid w:val="00350D89"/>
    <w:rsid w:val="003551A1"/>
    <w:rsid w:val="00362EC6"/>
    <w:rsid w:val="00366A0D"/>
    <w:rsid w:val="003871CD"/>
    <w:rsid w:val="003940A3"/>
    <w:rsid w:val="00395ECC"/>
    <w:rsid w:val="003A1AD1"/>
    <w:rsid w:val="003A3AA2"/>
    <w:rsid w:val="003B086D"/>
    <w:rsid w:val="003B392A"/>
    <w:rsid w:val="003B4CCC"/>
    <w:rsid w:val="003B690E"/>
    <w:rsid w:val="003D5AFE"/>
    <w:rsid w:val="003E28C0"/>
    <w:rsid w:val="003E6877"/>
    <w:rsid w:val="0040149F"/>
    <w:rsid w:val="00402472"/>
    <w:rsid w:val="00403E0B"/>
    <w:rsid w:val="00441D8E"/>
    <w:rsid w:val="0045333D"/>
    <w:rsid w:val="00463432"/>
    <w:rsid w:val="00472B2E"/>
    <w:rsid w:val="00491D25"/>
    <w:rsid w:val="00496CD6"/>
    <w:rsid w:val="004A0689"/>
    <w:rsid w:val="004A2467"/>
    <w:rsid w:val="004A26B3"/>
    <w:rsid w:val="004A46FA"/>
    <w:rsid w:val="004A5752"/>
    <w:rsid w:val="004C118B"/>
    <w:rsid w:val="004C3FD0"/>
    <w:rsid w:val="004C4DEF"/>
    <w:rsid w:val="004D52FB"/>
    <w:rsid w:val="004D7D48"/>
    <w:rsid w:val="004E1568"/>
    <w:rsid w:val="004F77F4"/>
    <w:rsid w:val="00501F66"/>
    <w:rsid w:val="00513BAD"/>
    <w:rsid w:val="0052324C"/>
    <w:rsid w:val="00523495"/>
    <w:rsid w:val="005259BB"/>
    <w:rsid w:val="0054633A"/>
    <w:rsid w:val="005516C3"/>
    <w:rsid w:val="00560697"/>
    <w:rsid w:val="00563163"/>
    <w:rsid w:val="005637DA"/>
    <w:rsid w:val="00575A03"/>
    <w:rsid w:val="00577A7F"/>
    <w:rsid w:val="00597703"/>
    <w:rsid w:val="005A2B95"/>
    <w:rsid w:val="005A3582"/>
    <w:rsid w:val="005A48A6"/>
    <w:rsid w:val="005C0EBF"/>
    <w:rsid w:val="005E62C7"/>
    <w:rsid w:val="005F6849"/>
    <w:rsid w:val="00612ED1"/>
    <w:rsid w:val="00615EBA"/>
    <w:rsid w:val="0062162A"/>
    <w:rsid w:val="00634313"/>
    <w:rsid w:val="00636A12"/>
    <w:rsid w:val="00644BC1"/>
    <w:rsid w:val="00652C6A"/>
    <w:rsid w:val="006549BA"/>
    <w:rsid w:val="00672126"/>
    <w:rsid w:val="00680BFE"/>
    <w:rsid w:val="006867F4"/>
    <w:rsid w:val="00687AD9"/>
    <w:rsid w:val="0069393E"/>
    <w:rsid w:val="0069565B"/>
    <w:rsid w:val="006A32D3"/>
    <w:rsid w:val="006C4A22"/>
    <w:rsid w:val="007035C8"/>
    <w:rsid w:val="00716E7B"/>
    <w:rsid w:val="0072741F"/>
    <w:rsid w:val="007300CB"/>
    <w:rsid w:val="0073164A"/>
    <w:rsid w:val="00732CFC"/>
    <w:rsid w:val="00745722"/>
    <w:rsid w:val="0075296F"/>
    <w:rsid w:val="00753F02"/>
    <w:rsid w:val="00760083"/>
    <w:rsid w:val="0078005B"/>
    <w:rsid w:val="00780140"/>
    <w:rsid w:val="007C1D75"/>
    <w:rsid w:val="007C4FDB"/>
    <w:rsid w:val="007C5AFA"/>
    <w:rsid w:val="007D18C7"/>
    <w:rsid w:val="007E7B1E"/>
    <w:rsid w:val="007F01E3"/>
    <w:rsid w:val="007F09FD"/>
    <w:rsid w:val="007F1EDF"/>
    <w:rsid w:val="007F3774"/>
    <w:rsid w:val="007F71DA"/>
    <w:rsid w:val="00805401"/>
    <w:rsid w:val="008155B9"/>
    <w:rsid w:val="00822D55"/>
    <w:rsid w:val="00822D9E"/>
    <w:rsid w:val="0083269B"/>
    <w:rsid w:val="00842F66"/>
    <w:rsid w:val="00843A0E"/>
    <w:rsid w:val="0084436B"/>
    <w:rsid w:val="00855464"/>
    <w:rsid w:val="00873480"/>
    <w:rsid w:val="00887A07"/>
    <w:rsid w:val="00890C07"/>
    <w:rsid w:val="008A4808"/>
    <w:rsid w:val="008C754D"/>
    <w:rsid w:val="008E6E9A"/>
    <w:rsid w:val="00912E37"/>
    <w:rsid w:val="00913B17"/>
    <w:rsid w:val="00950E47"/>
    <w:rsid w:val="009673B2"/>
    <w:rsid w:val="009675B4"/>
    <w:rsid w:val="00967DAA"/>
    <w:rsid w:val="00970166"/>
    <w:rsid w:val="00987DC3"/>
    <w:rsid w:val="00997B23"/>
    <w:rsid w:val="009A3E60"/>
    <w:rsid w:val="009A4578"/>
    <w:rsid w:val="009A713B"/>
    <w:rsid w:val="009B0EF1"/>
    <w:rsid w:val="009B388E"/>
    <w:rsid w:val="009B51D2"/>
    <w:rsid w:val="009C6006"/>
    <w:rsid w:val="009C61AB"/>
    <w:rsid w:val="009C6CD9"/>
    <w:rsid w:val="009D2A1B"/>
    <w:rsid w:val="009F7F50"/>
    <w:rsid w:val="00A20714"/>
    <w:rsid w:val="00A51F8E"/>
    <w:rsid w:val="00A5723C"/>
    <w:rsid w:val="00A652D4"/>
    <w:rsid w:val="00A77296"/>
    <w:rsid w:val="00AA125B"/>
    <w:rsid w:val="00AB01F1"/>
    <w:rsid w:val="00AB68FA"/>
    <w:rsid w:val="00AC4BBF"/>
    <w:rsid w:val="00AD23AF"/>
    <w:rsid w:val="00AF2DC5"/>
    <w:rsid w:val="00B01C4B"/>
    <w:rsid w:val="00B01D01"/>
    <w:rsid w:val="00B0744E"/>
    <w:rsid w:val="00B11236"/>
    <w:rsid w:val="00B162D9"/>
    <w:rsid w:val="00B26B5D"/>
    <w:rsid w:val="00B360BD"/>
    <w:rsid w:val="00B41595"/>
    <w:rsid w:val="00B6521E"/>
    <w:rsid w:val="00B81D1E"/>
    <w:rsid w:val="00B84538"/>
    <w:rsid w:val="00B92AB4"/>
    <w:rsid w:val="00B930E0"/>
    <w:rsid w:val="00BA4CF6"/>
    <w:rsid w:val="00BA54BE"/>
    <w:rsid w:val="00BA77C3"/>
    <w:rsid w:val="00BB012F"/>
    <w:rsid w:val="00BC4964"/>
    <w:rsid w:val="00BD3771"/>
    <w:rsid w:val="00BE1AD9"/>
    <w:rsid w:val="00BE334B"/>
    <w:rsid w:val="00BE3EA3"/>
    <w:rsid w:val="00C06806"/>
    <w:rsid w:val="00C15F48"/>
    <w:rsid w:val="00C306A1"/>
    <w:rsid w:val="00C435D8"/>
    <w:rsid w:val="00C8607F"/>
    <w:rsid w:val="00C958D5"/>
    <w:rsid w:val="00C96013"/>
    <w:rsid w:val="00CA7023"/>
    <w:rsid w:val="00CB706E"/>
    <w:rsid w:val="00CC336B"/>
    <w:rsid w:val="00CC3441"/>
    <w:rsid w:val="00CD0944"/>
    <w:rsid w:val="00CE0F6B"/>
    <w:rsid w:val="00CE23A6"/>
    <w:rsid w:val="00CE6CC5"/>
    <w:rsid w:val="00D16321"/>
    <w:rsid w:val="00D33AD2"/>
    <w:rsid w:val="00D40E60"/>
    <w:rsid w:val="00D526BE"/>
    <w:rsid w:val="00D5625E"/>
    <w:rsid w:val="00D70F58"/>
    <w:rsid w:val="00D73AA2"/>
    <w:rsid w:val="00D74C97"/>
    <w:rsid w:val="00D74F91"/>
    <w:rsid w:val="00D767EC"/>
    <w:rsid w:val="00D824D3"/>
    <w:rsid w:val="00DA4B44"/>
    <w:rsid w:val="00DA72CF"/>
    <w:rsid w:val="00DB5354"/>
    <w:rsid w:val="00DC1708"/>
    <w:rsid w:val="00DC71C7"/>
    <w:rsid w:val="00DD71CD"/>
    <w:rsid w:val="00DE781F"/>
    <w:rsid w:val="00DF2314"/>
    <w:rsid w:val="00E00319"/>
    <w:rsid w:val="00E011CA"/>
    <w:rsid w:val="00E04EBF"/>
    <w:rsid w:val="00E323C7"/>
    <w:rsid w:val="00E37F8A"/>
    <w:rsid w:val="00E460A5"/>
    <w:rsid w:val="00E47D40"/>
    <w:rsid w:val="00E512FC"/>
    <w:rsid w:val="00E51706"/>
    <w:rsid w:val="00E54148"/>
    <w:rsid w:val="00E7334E"/>
    <w:rsid w:val="00E7768C"/>
    <w:rsid w:val="00E91FBA"/>
    <w:rsid w:val="00E97BA6"/>
    <w:rsid w:val="00EA4125"/>
    <w:rsid w:val="00EE603E"/>
    <w:rsid w:val="00EF05D1"/>
    <w:rsid w:val="00EF4B20"/>
    <w:rsid w:val="00F0167E"/>
    <w:rsid w:val="00F178E1"/>
    <w:rsid w:val="00F17E84"/>
    <w:rsid w:val="00F2704A"/>
    <w:rsid w:val="00F27AB7"/>
    <w:rsid w:val="00F529C0"/>
    <w:rsid w:val="00F65210"/>
    <w:rsid w:val="00F932A2"/>
    <w:rsid w:val="00F9356E"/>
    <w:rsid w:val="00F94B34"/>
    <w:rsid w:val="00F94C38"/>
    <w:rsid w:val="00FC2138"/>
    <w:rsid w:val="00FC23D0"/>
    <w:rsid w:val="00FC57C1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251D2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578"/>
    <w:pPr>
      <w:jc w:val="both"/>
    </w:pPr>
    <w:rPr>
      <w:sz w:val="22"/>
      <w:szCs w:val="24"/>
    </w:rPr>
  </w:style>
  <w:style w:type="paragraph" w:styleId="Ttulo1">
    <w:name w:val="heading 1"/>
    <w:basedOn w:val="Normal"/>
    <w:link w:val="Ttulo1Char"/>
    <w:uiPriority w:val="9"/>
    <w:qFormat/>
    <w:rsid w:val="00E460A5"/>
    <w:pPr>
      <w:spacing w:before="100" w:beforeAutospacing="1" w:after="100" w:afterAutospacing="1"/>
      <w:outlineLvl w:val="0"/>
    </w:pPr>
    <w:rPr>
      <w:rFonts w:ascii="Calibri Light" w:hAnsi="Calibri Light"/>
      <w:b/>
      <w:bCs/>
      <w:color w:val="00B050"/>
      <w:kern w:val="36"/>
      <w:sz w:val="72"/>
      <w:szCs w:val="48"/>
    </w:rPr>
  </w:style>
  <w:style w:type="paragraph" w:styleId="Ttulo2">
    <w:name w:val="heading 2"/>
    <w:basedOn w:val="Normal"/>
    <w:link w:val="Ttulo2Char"/>
    <w:autoRedefine/>
    <w:uiPriority w:val="9"/>
    <w:qFormat/>
    <w:rsid w:val="00B162D9"/>
    <w:pPr>
      <w:spacing w:before="100" w:beforeAutospacing="1" w:after="100" w:afterAutospacing="1"/>
      <w:outlineLvl w:val="1"/>
    </w:pPr>
    <w:rPr>
      <w:rFonts w:ascii="Calibri Light" w:hAnsi="Calibri Light"/>
      <w:b/>
      <w:bCs/>
      <w:color w:val="00B050"/>
      <w:sz w:val="56"/>
      <w:szCs w:val="36"/>
    </w:rPr>
  </w:style>
  <w:style w:type="paragraph" w:styleId="Ttulo3">
    <w:name w:val="heading 3"/>
    <w:basedOn w:val="Normal"/>
    <w:link w:val="Ttulo3Char"/>
    <w:autoRedefine/>
    <w:uiPriority w:val="9"/>
    <w:qFormat/>
    <w:rsid w:val="00B162D9"/>
    <w:pPr>
      <w:spacing w:before="100" w:beforeAutospacing="1" w:after="100" w:afterAutospacing="1"/>
      <w:outlineLvl w:val="2"/>
    </w:pPr>
    <w:rPr>
      <w:b/>
      <w:bCs/>
      <w:color w:val="00B050"/>
      <w:sz w:val="32"/>
      <w:szCs w:val="27"/>
    </w:rPr>
  </w:style>
  <w:style w:type="paragraph" w:styleId="Ttulo4">
    <w:name w:val="heading 4"/>
    <w:basedOn w:val="Normal"/>
    <w:link w:val="Ttulo4Char"/>
    <w:autoRedefine/>
    <w:uiPriority w:val="9"/>
    <w:qFormat/>
    <w:rsid w:val="00F94C38"/>
    <w:pPr>
      <w:spacing w:before="100" w:beforeAutospacing="1" w:after="100" w:afterAutospacing="1"/>
      <w:outlineLvl w:val="3"/>
    </w:pPr>
    <w:rPr>
      <w:b/>
      <w:bCs/>
      <w:color w:val="00B05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54633A"/>
    <w:pPr>
      <w:keepNext/>
      <w:keepLines/>
      <w:spacing w:before="40"/>
      <w:outlineLvl w:val="4"/>
    </w:pPr>
    <w:rPr>
      <w:rFonts w:ascii="Calibri Light" w:eastAsia="MS Gothic" w:hAnsi="Calibri Light"/>
      <w:color w:val="00B05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460A5"/>
    <w:rPr>
      <w:rFonts w:ascii="Calibri Light" w:hAnsi="Calibri Light" w:cs="Times New Roman"/>
      <w:b/>
      <w:bCs/>
      <w:color w:val="00B050"/>
      <w:kern w:val="36"/>
      <w:sz w:val="72"/>
      <w:szCs w:val="48"/>
    </w:rPr>
  </w:style>
  <w:style w:type="character" w:customStyle="1" w:styleId="Ttulo2Char">
    <w:name w:val="Título 2 Char"/>
    <w:link w:val="Ttulo2"/>
    <w:uiPriority w:val="9"/>
    <w:rsid w:val="00B162D9"/>
    <w:rPr>
      <w:rFonts w:ascii="Calibri Light" w:hAnsi="Calibri Light" w:cs="Times New Roman"/>
      <w:b/>
      <w:bCs/>
      <w:color w:val="00B050"/>
      <w:sz w:val="56"/>
      <w:szCs w:val="36"/>
    </w:rPr>
  </w:style>
  <w:style w:type="character" w:customStyle="1" w:styleId="Ttulo3Char">
    <w:name w:val="Título 3 Char"/>
    <w:link w:val="Ttulo3"/>
    <w:uiPriority w:val="9"/>
    <w:rsid w:val="00B162D9"/>
    <w:rPr>
      <w:rFonts w:cs="Times New Roman"/>
      <w:b/>
      <w:bCs/>
      <w:color w:val="00B050"/>
      <w:sz w:val="32"/>
      <w:szCs w:val="27"/>
    </w:rPr>
  </w:style>
  <w:style w:type="character" w:customStyle="1" w:styleId="Ttulo4Char">
    <w:name w:val="Título 4 Char"/>
    <w:link w:val="Ttulo4"/>
    <w:uiPriority w:val="9"/>
    <w:rsid w:val="00F94C38"/>
    <w:rPr>
      <w:rFonts w:cs="Times New Roman"/>
      <w:b/>
      <w:bCs/>
      <w:color w:val="00B050"/>
      <w:sz w:val="22"/>
    </w:rPr>
  </w:style>
  <w:style w:type="character" w:customStyle="1" w:styleId="keyword">
    <w:name w:val="keyword"/>
    <w:basedOn w:val="Fontepargpadro"/>
    <w:rsid w:val="007F09FD"/>
  </w:style>
  <w:style w:type="character" w:customStyle="1" w:styleId="string">
    <w:name w:val="string"/>
    <w:basedOn w:val="Fontepargpadro"/>
    <w:rsid w:val="007F09FD"/>
  </w:style>
  <w:style w:type="character" w:customStyle="1" w:styleId="number">
    <w:name w:val="number"/>
    <w:basedOn w:val="Fontepargpadro"/>
    <w:rsid w:val="007F09FD"/>
  </w:style>
  <w:style w:type="paragraph" w:styleId="NormalWeb">
    <w:name w:val="Normal (Web)"/>
    <w:basedOn w:val="Normal"/>
    <w:uiPriority w:val="99"/>
    <w:unhideWhenUsed/>
    <w:rsid w:val="007F09FD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uiPriority w:val="99"/>
    <w:unhideWhenUsed/>
    <w:rsid w:val="007F09FD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7F09FD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7F09FD"/>
  </w:style>
  <w:style w:type="character" w:styleId="CdigoHTML">
    <w:name w:val="HTML Code"/>
    <w:uiPriority w:val="99"/>
    <w:semiHidden/>
    <w:unhideWhenUsed/>
    <w:rsid w:val="007F09FD"/>
    <w:rPr>
      <w:rFonts w:ascii="Courier New" w:eastAsia="MS Mincho" w:hAnsi="Courier New" w:cs="Courier New"/>
      <w:sz w:val="20"/>
      <w:szCs w:val="20"/>
    </w:rPr>
  </w:style>
  <w:style w:type="character" w:styleId="Forte">
    <w:name w:val="Strong"/>
    <w:uiPriority w:val="22"/>
    <w:qFormat/>
    <w:rsid w:val="007F09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F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7F09FD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F09FD"/>
  </w:style>
  <w:style w:type="character" w:customStyle="1" w:styleId="hljs-javadoc">
    <w:name w:val="hljs-javadoc"/>
    <w:basedOn w:val="Fontepargpadro"/>
    <w:rsid w:val="007F09FD"/>
  </w:style>
  <w:style w:type="character" w:customStyle="1" w:styleId="hljs-javadoctag">
    <w:name w:val="hljs-javadoctag"/>
    <w:basedOn w:val="Fontepargpadro"/>
    <w:rsid w:val="007F09FD"/>
  </w:style>
  <w:style w:type="character" w:customStyle="1" w:styleId="hljs-string">
    <w:name w:val="hljs-string"/>
    <w:basedOn w:val="Fontepargpadro"/>
    <w:rsid w:val="007F09FD"/>
  </w:style>
  <w:style w:type="character" w:customStyle="1" w:styleId="hljs-title">
    <w:name w:val="hljs-title"/>
    <w:basedOn w:val="Fontepargpadro"/>
    <w:rsid w:val="007F09FD"/>
  </w:style>
  <w:style w:type="character" w:customStyle="1" w:styleId="hljs-annotation">
    <w:name w:val="hljs-annotation"/>
    <w:basedOn w:val="Fontepargpadro"/>
    <w:rsid w:val="007F09FD"/>
  </w:style>
  <w:style w:type="character" w:customStyle="1" w:styleId="hljs-function">
    <w:name w:val="hljs-function"/>
    <w:basedOn w:val="Fontepargpadro"/>
    <w:rsid w:val="007F09FD"/>
  </w:style>
  <w:style w:type="character" w:customStyle="1" w:styleId="hljs-class">
    <w:name w:val="hljs-class"/>
    <w:basedOn w:val="Fontepargpadro"/>
    <w:rsid w:val="007F09FD"/>
  </w:style>
  <w:style w:type="character" w:customStyle="1" w:styleId="hljs-comment">
    <w:name w:val="hljs-comment"/>
    <w:basedOn w:val="Fontepargpadro"/>
    <w:rsid w:val="007F09FD"/>
  </w:style>
  <w:style w:type="character" w:customStyle="1" w:styleId="hljs-literal">
    <w:name w:val="hljs-literal"/>
    <w:basedOn w:val="Fontepargpadro"/>
    <w:rsid w:val="007F09FD"/>
  </w:style>
  <w:style w:type="character" w:customStyle="1" w:styleId="hljs-builtin">
    <w:name w:val="hljs-built_in"/>
    <w:basedOn w:val="Fontepargpadro"/>
    <w:rsid w:val="007F09FD"/>
  </w:style>
  <w:style w:type="character" w:customStyle="1" w:styleId="hljs-subst">
    <w:name w:val="hljs-subst"/>
    <w:basedOn w:val="Fontepargpadro"/>
    <w:rsid w:val="007F09FD"/>
  </w:style>
  <w:style w:type="character" w:customStyle="1" w:styleId="hljs-number">
    <w:name w:val="hljs-number"/>
    <w:basedOn w:val="Fontepargpadro"/>
    <w:rsid w:val="007F09FD"/>
  </w:style>
  <w:style w:type="character" w:customStyle="1" w:styleId="hljs-preprocessor">
    <w:name w:val="hljs-preprocessor"/>
    <w:basedOn w:val="Fontepargpadro"/>
    <w:rsid w:val="007F09FD"/>
  </w:style>
  <w:style w:type="paragraph" w:customStyle="1" w:styleId="ListaColorida-nfase11">
    <w:name w:val="Lista Colorida - Ênfase 11"/>
    <w:basedOn w:val="Normal"/>
    <w:uiPriority w:val="34"/>
    <w:qFormat/>
    <w:rsid w:val="007F09FD"/>
    <w:pPr>
      <w:ind w:left="720"/>
      <w:contextualSpacing/>
    </w:pPr>
  </w:style>
  <w:style w:type="character" w:customStyle="1" w:styleId="comment">
    <w:name w:val="comment"/>
    <w:basedOn w:val="Fontepargpadro"/>
    <w:rsid w:val="00575A03"/>
  </w:style>
  <w:style w:type="character" w:customStyle="1" w:styleId="annotation">
    <w:name w:val="annotation"/>
    <w:basedOn w:val="Fontepargpadro"/>
    <w:rsid w:val="00575A03"/>
  </w:style>
  <w:style w:type="paragraph" w:styleId="Subttulo">
    <w:name w:val="Subtitle"/>
    <w:basedOn w:val="Normal"/>
    <w:next w:val="Normal"/>
    <w:link w:val="SubttuloChar"/>
    <w:uiPriority w:val="11"/>
    <w:qFormat/>
    <w:rsid w:val="00F2704A"/>
    <w:pPr>
      <w:numPr>
        <w:ilvl w:val="1"/>
      </w:numPr>
      <w:spacing w:after="160"/>
    </w:pPr>
    <w:rPr>
      <w:color w:val="5A5A5A"/>
      <w:spacing w:val="15"/>
      <w:szCs w:val="22"/>
    </w:rPr>
  </w:style>
  <w:style w:type="character" w:customStyle="1" w:styleId="SubttuloChar">
    <w:name w:val="Subtítulo Char"/>
    <w:link w:val="Subttulo"/>
    <w:uiPriority w:val="11"/>
    <w:rsid w:val="00F2704A"/>
    <w:rPr>
      <w:color w:val="5A5A5A"/>
      <w:spacing w:val="15"/>
      <w:sz w:val="22"/>
      <w:szCs w:val="22"/>
    </w:rPr>
  </w:style>
  <w:style w:type="character" w:styleId="Refdecomentrio">
    <w:name w:val="annotation reference"/>
    <w:uiPriority w:val="99"/>
    <w:semiHidden/>
    <w:unhideWhenUsed/>
    <w:rsid w:val="00E5414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54148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E54148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14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54148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4148"/>
    <w:rPr>
      <w:rFonts w:ascii="Helvetica" w:hAnsi="Helvetica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54148"/>
    <w:rPr>
      <w:rFonts w:ascii="Helvetica" w:hAnsi="Helvetica" w:cs="Times New Roman"/>
      <w:sz w:val="18"/>
      <w:szCs w:val="18"/>
    </w:rPr>
  </w:style>
  <w:style w:type="paragraph" w:styleId="Legenda">
    <w:name w:val="caption"/>
    <w:basedOn w:val="Normal"/>
    <w:next w:val="Normal"/>
    <w:uiPriority w:val="35"/>
    <w:qFormat/>
    <w:rsid w:val="00E54148"/>
    <w:pPr>
      <w:spacing w:after="200"/>
    </w:pPr>
    <w:rPr>
      <w:i/>
      <w:iCs/>
      <w:color w:val="44546A"/>
      <w:sz w:val="18"/>
      <w:szCs w:val="18"/>
    </w:rPr>
  </w:style>
  <w:style w:type="character" w:customStyle="1" w:styleId="gt-baf-word-clickable">
    <w:name w:val="gt-baf-word-clickable"/>
    <w:basedOn w:val="Fontepargpadro"/>
    <w:rsid w:val="00745722"/>
  </w:style>
  <w:style w:type="paragraph" w:customStyle="1" w:styleId="SombreamentoEscuro-nfase11">
    <w:name w:val="Sombreamento Escuro - Ênfase 11"/>
    <w:hidden/>
    <w:uiPriority w:val="99"/>
    <w:semiHidden/>
    <w:rsid w:val="00350D89"/>
    <w:rPr>
      <w:sz w:val="22"/>
      <w:szCs w:val="24"/>
    </w:rPr>
  </w:style>
  <w:style w:type="character" w:customStyle="1" w:styleId="Ttulo5Char">
    <w:name w:val="Título 5 Char"/>
    <w:link w:val="Ttulo5"/>
    <w:uiPriority w:val="9"/>
    <w:rsid w:val="0054633A"/>
    <w:rPr>
      <w:rFonts w:ascii="Calibri Light" w:eastAsia="MS Gothic" w:hAnsi="Calibri Light" w:cs="Times New Roman"/>
      <w:color w:val="00B050"/>
      <w:sz w:val="22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0689"/>
    <w:rPr>
      <w:rFonts w:ascii="Helvetica" w:hAnsi="Helvetica"/>
      <w:sz w:val="20"/>
      <w:szCs w:val="20"/>
    </w:rPr>
  </w:style>
  <w:style w:type="character" w:customStyle="1" w:styleId="MapadoDocumentoChar">
    <w:name w:val="Mapa do Documento Char"/>
    <w:link w:val="MapadoDocumento"/>
    <w:uiPriority w:val="99"/>
    <w:semiHidden/>
    <w:rsid w:val="004A0689"/>
    <w:rPr>
      <w:rFonts w:ascii="Helvetica" w:hAnsi="Helvetica" w:cs="Times New Roman"/>
    </w:rPr>
  </w:style>
  <w:style w:type="paragraph" w:styleId="Ttulo">
    <w:name w:val="Title"/>
    <w:basedOn w:val="Normal"/>
    <w:next w:val="Normal"/>
    <w:link w:val="TtuloChar"/>
    <w:uiPriority w:val="10"/>
    <w:qFormat/>
    <w:rsid w:val="004E1568"/>
    <w:pPr>
      <w:spacing w:before="120" w:after="120"/>
      <w:contextualSpacing/>
    </w:pPr>
    <w:rPr>
      <w:rFonts w:ascii="Calibri Light" w:eastAsia="MS Gothic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4E1568"/>
    <w:rPr>
      <w:rFonts w:ascii="Calibri Light" w:eastAsia="MS Gothic" w:hAnsi="Calibri Light" w:cs="Times New Roman"/>
      <w:spacing w:val="-10"/>
      <w:kern w:val="28"/>
      <w:sz w:val="56"/>
      <w:szCs w:val="56"/>
    </w:rPr>
  </w:style>
  <w:style w:type="paragraph" w:customStyle="1" w:styleId="SombreamentoClaro-nfase21">
    <w:name w:val="Sombreamento Claro - Ênfase 21"/>
    <w:basedOn w:val="Normal"/>
    <w:next w:val="Normal"/>
    <w:link w:val="SombreamentoClaro-nfase2Char"/>
    <w:uiPriority w:val="30"/>
    <w:qFormat/>
    <w:rsid w:val="004E156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Cs w:val="20"/>
    </w:rPr>
  </w:style>
  <w:style w:type="character" w:customStyle="1" w:styleId="SombreamentoClaro-nfase2Char">
    <w:name w:val="Sombreamento Claro - Ênfase 2 Char"/>
    <w:link w:val="SombreamentoClaro-nfase21"/>
    <w:uiPriority w:val="30"/>
    <w:rsid w:val="004E1568"/>
    <w:rPr>
      <w:rFonts w:cs="Times New Roman"/>
      <w:i/>
      <w:iCs/>
      <w:color w:val="5B9BD5"/>
      <w:sz w:val="22"/>
    </w:rPr>
  </w:style>
  <w:style w:type="character" w:customStyle="1" w:styleId="RefernciaSutil1">
    <w:name w:val="Referência Sutil1"/>
    <w:uiPriority w:val="31"/>
    <w:qFormat/>
    <w:rsid w:val="004E1568"/>
    <w:rPr>
      <w:smallCaps/>
      <w:color w:val="5A5A5A"/>
    </w:rPr>
  </w:style>
  <w:style w:type="character" w:customStyle="1" w:styleId="RefernciaIntensa1">
    <w:name w:val="Referência Intensa1"/>
    <w:uiPriority w:val="32"/>
    <w:qFormat/>
    <w:rsid w:val="004E1568"/>
    <w:rPr>
      <w:b/>
      <w:bCs/>
      <w:smallCaps/>
      <w:color w:val="5B9BD5"/>
      <w:spacing w:val="5"/>
    </w:rPr>
  </w:style>
  <w:style w:type="paragraph" w:customStyle="1" w:styleId="Code">
    <w:name w:val="Code"/>
    <w:basedOn w:val="Normal"/>
    <w:rsid w:val="004E1568"/>
    <w:pPr>
      <w:spacing w:before="120" w:after="120"/>
    </w:pPr>
    <w:rPr>
      <w:rFonts w:ascii="Consolas" w:hAnsi="Consolas"/>
      <w:sz w:val="20"/>
    </w:rPr>
  </w:style>
  <w:style w:type="paragraph" w:customStyle="1" w:styleId="Listagem-Imagem-Tabela">
    <w:name w:val="Listagem - Imagem - Tabela"/>
    <w:basedOn w:val="Normal"/>
    <w:rsid w:val="004E1568"/>
    <w:pPr>
      <w:spacing w:before="120" w:after="120"/>
      <w:jc w:val="center"/>
    </w:pPr>
    <w:rPr>
      <w:i/>
      <w:sz w:val="18"/>
    </w:rPr>
  </w:style>
  <w:style w:type="table" w:styleId="Tabelacomgrade">
    <w:name w:val="Table Grid"/>
    <w:basedOn w:val="Tabelanormal"/>
    <w:uiPriority w:val="39"/>
    <w:rsid w:val="004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4E1568"/>
    <w:rPr>
      <w:i/>
      <w:iCs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4E1568"/>
    <w:pPr>
      <w:keepNext/>
      <w:keepLines/>
      <w:spacing w:before="240" w:beforeAutospacing="0" w:after="120" w:afterAutospacing="0" w:line="259" w:lineRule="auto"/>
      <w:jc w:val="left"/>
      <w:outlineLvl w:val="9"/>
    </w:pPr>
    <w:rPr>
      <w:rFonts w:eastAsia="MS Gothic"/>
      <w:b w:val="0"/>
      <w:bCs w:val="0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E1568"/>
    <w:pPr>
      <w:tabs>
        <w:tab w:val="right" w:leader="dot" w:pos="8488"/>
      </w:tabs>
      <w:spacing w:before="120" w:after="100"/>
    </w:pPr>
    <w:rPr>
      <w:b/>
      <w:noProof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4E1568"/>
    <w:pPr>
      <w:tabs>
        <w:tab w:val="right" w:leader="dot" w:pos="8488"/>
      </w:tabs>
      <w:spacing w:before="120" w:after="100"/>
      <w:ind w:left="24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E1568"/>
    <w:pPr>
      <w:spacing w:before="120"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4E1568"/>
    <w:pPr>
      <w:tabs>
        <w:tab w:val="center" w:pos="4513"/>
        <w:tab w:val="right" w:pos="9026"/>
      </w:tabs>
      <w:spacing w:before="120" w:after="120"/>
    </w:pPr>
    <w:rPr>
      <w:szCs w:val="20"/>
    </w:rPr>
  </w:style>
  <w:style w:type="character" w:customStyle="1" w:styleId="CabealhoChar">
    <w:name w:val="Cabeçalho Char"/>
    <w:link w:val="Cabealho"/>
    <w:uiPriority w:val="99"/>
    <w:rsid w:val="004E156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4E1568"/>
    <w:pPr>
      <w:tabs>
        <w:tab w:val="center" w:pos="4513"/>
        <w:tab w:val="right" w:pos="9026"/>
      </w:tabs>
      <w:spacing w:before="120" w:after="120"/>
    </w:pPr>
    <w:rPr>
      <w:szCs w:val="20"/>
    </w:rPr>
  </w:style>
  <w:style w:type="character" w:customStyle="1" w:styleId="RodapChar">
    <w:name w:val="Rodapé Char"/>
    <w:link w:val="Rodap"/>
    <w:uiPriority w:val="99"/>
    <w:rsid w:val="004E1568"/>
    <w:rPr>
      <w:rFonts w:cs="Times New Roman"/>
      <w:sz w:val="22"/>
    </w:rPr>
  </w:style>
  <w:style w:type="paragraph" w:customStyle="1" w:styleId="SemEspaamento1">
    <w:name w:val="Sem Espaçamento1"/>
    <w:uiPriority w:val="1"/>
    <w:rsid w:val="004E1568"/>
    <w:pPr>
      <w:jc w:val="both"/>
    </w:pPr>
    <w:rPr>
      <w:sz w:val="22"/>
      <w:szCs w:val="24"/>
    </w:rPr>
  </w:style>
  <w:style w:type="character" w:customStyle="1" w:styleId="kd">
    <w:name w:val="kd"/>
    <w:basedOn w:val="Fontepargpadro"/>
    <w:rsid w:val="004E1568"/>
  </w:style>
  <w:style w:type="character" w:customStyle="1" w:styleId="nc">
    <w:name w:val="nc"/>
    <w:basedOn w:val="Fontepargpadro"/>
    <w:rsid w:val="004E1568"/>
  </w:style>
  <w:style w:type="character" w:customStyle="1" w:styleId="o">
    <w:name w:val="o"/>
    <w:basedOn w:val="Fontepargpadro"/>
    <w:rsid w:val="004E1568"/>
  </w:style>
  <w:style w:type="character" w:customStyle="1" w:styleId="n">
    <w:name w:val="n"/>
    <w:basedOn w:val="Fontepargpadro"/>
    <w:rsid w:val="004E1568"/>
  </w:style>
  <w:style w:type="character" w:customStyle="1" w:styleId="nf">
    <w:name w:val="nf"/>
    <w:basedOn w:val="Fontepargpadro"/>
    <w:rsid w:val="004E1568"/>
  </w:style>
  <w:style w:type="character" w:customStyle="1" w:styleId="k">
    <w:name w:val="k"/>
    <w:basedOn w:val="Fontepargpadro"/>
    <w:rsid w:val="004E1568"/>
  </w:style>
  <w:style w:type="character" w:customStyle="1" w:styleId="kt">
    <w:name w:val="kt"/>
    <w:basedOn w:val="Fontepargpadro"/>
    <w:rsid w:val="004E1568"/>
  </w:style>
  <w:style w:type="character" w:customStyle="1" w:styleId="na">
    <w:name w:val="na"/>
    <w:basedOn w:val="Fontepargpadro"/>
    <w:rsid w:val="004E1568"/>
  </w:style>
  <w:style w:type="character" w:customStyle="1" w:styleId="cm">
    <w:name w:val="cm"/>
    <w:basedOn w:val="Fontepargpadro"/>
    <w:rsid w:val="004E1568"/>
  </w:style>
  <w:style w:type="character" w:customStyle="1" w:styleId="kc">
    <w:name w:val="kc"/>
    <w:basedOn w:val="Fontepargpadro"/>
    <w:rsid w:val="004E1568"/>
  </w:style>
  <w:style w:type="character" w:customStyle="1" w:styleId="kn">
    <w:name w:val="kn"/>
    <w:basedOn w:val="Fontepargpadro"/>
    <w:rsid w:val="004E1568"/>
  </w:style>
  <w:style w:type="character" w:customStyle="1" w:styleId="nn">
    <w:name w:val="nn"/>
    <w:basedOn w:val="Fontepargpadro"/>
    <w:rsid w:val="004E1568"/>
  </w:style>
  <w:style w:type="character" w:customStyle="1" w:styleId="s">
    <w:name w:val="s"/>
    <w:basedOn w:val="Fontepargpadro"/>
    <w:rsid w:val="004E1568"/>
  </w:style>
  <w:style w:type="character" w:customStyle="1" w:styleId="nd">
    <w:name w:val="nd"/>
    <w:basedOn w:val="Fontepargpadro"/>
    <w:rsid w:val="004E1568"/>
  </w:style>
  <w:style w:type="character" w:customStyle="1" w:styleId="mi">
    <w:name w:val="mi"/>
    <w:basedOn w:val="Fontepargpadro"/>
    <w:rsid w:val="004E1568"/>
  </w:style>
  <w:style w:type="character" w:customStyle="1" w:styleId="c1">
    <w:name w:val="c1"/>
    <w:basedOn w:val="Fontepargpadro"/>
    <w:rsid w:val="004E1568"/>
  </w:style>
  <w:style w:type="paragraph" w:styleId="PargrafodaLista">
    <w:name w:val="List Paragraph"/>
    <w:basedOn w:val="Normal"/>
    <w:uiPriority w:val="34"/>
    <w:qFormat/>
    <w:rsid w:val="002C27A0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85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7997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8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45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246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javase/tutorial/uiswing/layout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docs.oracle.com/javase/tutorial/uiswing/events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explorando-a-classe-arraylist-no-java/2429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://www.devmedia.com.br/tipos-enum-no-java/2572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53</Pages>
  <Words>12473</Words>
  <Characters>67359</Characters>
  <Application>Microsoft Office Word</Application>
  <DocSecurity>0</DocSecurity>
  <Lines>561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79673</CharactersWithSpaces>
  <SharedDoc>false</SharedDoc>
  <HLinks>
    <vt:vector size="24" baseType="variant">
      <vt:variant>
        <vt:i4>7077936</vt:i4>
      </vt:variant>
      <vt:variant>
        <vt:i4>9</vt:i4>
      </vt:variant>
      <vt:variant>
        <vt:i4>0</vt:i4>
      </vt:variant>
      <vt:variant>
        <vt:i4>5</vt:i4>
      </vt:variant>
      <vt:variant>
        <vt:lpwstr>https://docs.oracle.com/javase/tutorial/uiswing/events/</vt:lpwstr>
      </vt:variant>
      <vt:variant>
        <vt:lpwstr/>
      </vt:variant>
      <vt:variant>
        <vt:i4>2162740</vt:i4>
      </vt:variant>
      <vt:variant>
        <vt:i4>6</vt:i4>
      </vt:variant>
      <vt:variant>
        <vt:i4>0</vt:i4>
      </vt:variant>
      <vt:variant>
        <vt:i4>5</vt:i4>
      </vt:variant>
      <vt:variant>
        <vt:lpwstr>http://www.devmedia.com.br/explorando-a-classe-arraylist-no-java/24298</vt:lpwstr>
      </vt:variant>
      <vt:variant>
        <vt:lpwstr/>
      </vt:variant>
      <vt:variant>
        <vt:i4>3735664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http://www.devmedia.com.br/tipos-enum-no-java/25729</vt:lpwstr>
      </vt:variant>
      <vt:variant>
        <vt:lpwstr/>
      </vt:variant>
      <vt:variant>
        <vt:i4>852058</vt:i4>
      </vt:variant>
      <vt:variant>
        <vt:i4>0</vt:i4>
      </vt:variant>
      <vt:variant>
        <vt:i4>0</vt:i4>
      </vt:variant>
      <vt:variant>
        <vt:i4>5</vt:i4>
      </vt:variant>
      <vt:variant>
        <vt:lpwstr>https://docs.oracle.com/javase/tutorial/uiswing/layout/index.html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Oliveira, Sizue</cp:lastModifiedBy>
  <cp:revision>6</cp:revision>
  <dcterms:created xsi:type="dcterms:W3CDTF">2016-08-26T11:37:00Z</dcterms:created>
  <dcterms:modified xsi:type="dcterms:W3CDTF">2016-10-14T20:33:00Z</dcterms:modified>
</cp:coreProperties>
</file>