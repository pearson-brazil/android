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5CCAF9" w14:textId="77777777" w:rsidR="005D6B2D" w:rsidRDefault="00C32CF0" w:rsidP="005D6B2D">
      <w:pPr>
        <w:pStyle w:val="Ttulo1"/>
      </w:pPr>
      <w:r>
        <w:t xml:space="preserve">Unidade </w:t>
      </w:r>
      <w:r w:rsidR="005D6B2D">
        <w:t>2</w:t>
      </w:r>
    </w:p>
    <w:p w14:paraId="4BE39D61" w14:textId="77777777" w:rsidR="00DE7397" w:rsidRDefault="00DE7397" w:rsidP="00DE7397">
      <w:r>
        <w:t>O objetivo principal d</w:t>
      </w:r>
      <w:r w:rsidR="00A3136B">
        <w:t xml:space="preserve">a unidade </w:t>
      </w:r>
      <w:r>
        <w:t>2 é fazer o primeiro contato do com a programação na prática. Nest</w:t>
      </w:r>
      <w:r w:rsidR="00A3136B">
        <w:t>a unidade</w:t>
      </w:r>
      <w:r>
        <w:t xml:space="preserve"> não deveremos nos aprofundar muito em conceitos, mas deveremos encaminhar para uma dinâmica totalmente prática e objetiva, para que o aluno veja como é de fato programar. É </w:t>
      </w:r>
      <w:r w:rsidR="00A3136B">
        <w:t xml:space="preserve">importante dizer que devido a esse início </w:t>
      </w:r>
      <w:r>
        <w:t>os alunos poderão ter dificuldades</w:t>
      </w:r>
      <w:r w:rsidR="00A3136B">
        <w:t xml:space="preserve"> principalmente na aula 2 desta unidade.</w:t>
      </w:r>
    </w:p>
    <w:p w14:paraId="761973CB" w14:textId="77777777" w:rsidR="004E2DA2" w:rsidRDefault="00DE7397" w:rsidP="00DE7397">
      <w:r>
        <w:t xml:space="preserve">Seria ideal que </w:t>
      </w:r>
      <w:r w:rsidR="00B114BC">
        <w:t xml:space="preserve">os alunos fossem dispostos de modo que os que possuem maior facilidade de aprendizado estejam ao lado dos que possuem mais dificuldades, para que possam ir se </w:t>
      </w:r>
      <w:r w:rsidR="00C32CF0">
        <w:t>auxiliando</w:t>
      </w:r>
      <w:r>
        <w:t xml:space="preserve">, pois problemas de lógica de programação são extremamente difíceis para o iniciante em programação. </w:t>
      </w:r>
    </w:p>
    <w:p w14:paraId="497C1F9E" w14:textId="77777777" w:rsidR="004E2DA2" w:rsidRDefault="004E2DA2" w:rsidP="00DE7397">
      <w:r>
        <w:t>Obs: Ao longo deste livro você encontrará links e informações de suporte em inglês, fique atento e procure se preparar pois muito conteúdo de programação, ainda está em inglês.</w:t>
      </w:r>
    </w:p>
    <w:p w14:paraId="39D5C764" w14:textId="77777777" w:rsidR="004E2DA2" w:rsidRDefault="004E2DA2" w:rsidP="00DE7397"/>
    <w:p w14:paraId="594F1CBF" w14:textId="77777777" w:rsidR="00CB5E06" w:rsidRDefault="00820A72" w:rsidP="005D6B2D">
      <w:pPr>
        <w:pStyle w:val="Ttulo2"/>
        <w:rPr>
          <w:ins w:id="0" w:author="Willian" w:date="2016-10-05T15:57:00Z"/>
        </w:rPr>
      </w:pPr>
      <w:r>
        <w:t xml:space="preserve">Aula 1- </w:t>
      </w:r>
      <w:r w:rsidR="00CB5E06">
        <w:t>Conceitos básicos de Java</w:t>
      </w:r>
    </w:p>
    <w:p w14:paraId="4B0EA7EC" w14:textId="77777777" w:rsidR="00534847" w:rsidRDefault="00534847" w:rsidP="00534847">
      <w:pPr>
        <w:pBdr>
          <w:bottom w:val="single" w:sz="4" w:space="1" w:color="auto"/>
        </w:pBdr>
        <w:spacing w:before="0" w:after="0"/>
        <w:jc w:val="left"/>
      </w:pPr>
    </w:p>
    <w:p w14:paraId="0C4CEF17" w14:textId="77777777" w:rsidR="00534847" w:rsidRDefault="00534847" w:rsidP="00534847">
      <w:pPr>
        <w:spacing w:before="0" w:after="0"/>
        <w:jc w:val="left"/>
      </w:pPr>
    </w:p>
    <w:p w14:paraId="7E7CFD79" w14:textId="77777777" w:rsidR="00534847" w:rsidRPr="00534847" w:rsidRDefault="00534847" w:rsidP="00534847">
      <w:pPr>
        <w:pStyle w:val="Ttulo3"/>
        <w:rPr>
          <w:color w:val="7F7F7F"/>
        </w:rPr>
      </w:pPr>
      <w:r w:rsidRPr="00534847">
        <w:rPr>
          <w:color w:val="7F7F7F"/>
        </w:rPr>
        <w:t>CARGA HORÁRIA</w:t>
      </w:r>
    </w:p>
    <w:p w14:paraId="1C150D09" w14:textId="77777777" w:rsidR="00534847" w:rsidRDefault="00534847" w:rsidP="00534847">
      <w:pPr>
        <w:spacing w:before="0" w:after="0"/>
        <w:jc w:val="left"/>
        <w:rPr>
          <w:rFonts w:eastAsia="Times New Roman"/>
          <w:sz w:val="24"/>
        </w:rPr>
      </w:pPr>
      <w:r>
        <w:rPr>
          <w:rFonts w:eastAsia="Times New Roman"/>
        </w:rPr>
        <w:t>Conforme o plano de aula, esta aula terá duração de 1h30 e deverá ser conduzida de acordo com as orientações pedagógicas.</w:t>
      </w:r>
    </w:p>
    <w:p w14:paraId="6EA1D255" w14:textId="77777777" w:rsidR="00534847" w:rsidRDefault="00534847" w:rsidP="00534847">
      <w:pPr>
        <w:spacing w:before="0" w:after="0"/>
        <w:jc w:val="left"/>
      </w:pPr>
      <w:r>
        <w:t xml:space="preserve"> </w:t>
      </w:r>
    </w:p>
    <w:p w14:paraId="510EEC55" w14:textId="77777777" w:rsidR="00534847" w:rsidRPr="00534847" w:rsidRDefault="00534847" w:rsidP="00534847">
      <w:pPr>
        <w:pStyle w:val="Ttulo3"/>
        <w:rPr>
          <w:color w:val="7F7F7F"/>
        </w:rPr>
      </w:pPr>
      <w:r w:rsidRPr="00534847">
        <w:rPr>
          <w:color w:val="7F7F7F"/>
        </w:rPr>
        <w:t>OBJETIVO DA AULA</w:t>
      </w:r>
    </w:p>
    <w:p w14:paraId="448D509F" w14:textId="77777777" w:rsidR="00534847" w:rsidRDefault="00534847" w:rsidP="00534847">
      <w:r w:rsidRPr="001C2894">
        <w:t>Ao final da aula, você deverá garantir que o aluno tenha subsídios para</w:t>
      </w:r>
    </w:p>
    <w:p w14:paraId="7C5AB222" w14:textId="77777777" w:rsidR="00534847" w:rsidRDefault="00534847" w:rsidP="00534847">
      <w:pPr>
        <w:pStyle w:val="ListaColorida-nfase1"/>
        <w:numPr>
          <w:ilvl w:val="0"/>
          <w:numId w:val="27"/>
        </w:numPr>
      </w:pPr>
      <w:r>
        <w:t>Realizar a instalação do ambiente de desenvolvimento;</w:t>
      </w:r>
    </w:p>
    <w:p w14:paraId="3E70C268" w14:textId="77777777" w:rsidR="00534847" w:rsidRDefault="00534847" w:rsidP="00534847">
      <w:pPr>
        <w:pStyle w:val="ListaColorida-nfase1"/>
        <w:numPr>
          <w:ilvl w:val="0"/>
          <w:numId w:val="27"/>
        </w:numPr>
      </w:pPr>
      <w:r>
        <w:t>Realizar a instalação da IDE Netbeans;</w:t>
      </w:r>
    </w:p>
    <w:p w14:paraId="06DED398" w14:textId="77777777" w:rsidR="00534847" w:rsidRPr="001C2894" w:rsidRDefault="00A4568A" w:rsidP="00534847">
      <w:pPr>
        <w:pStyle w:val="ListaColorida-nfase1"/>
        <w:numPr>
          <w:ilvl w:val="0"/>
          <w:numId w:val="27"/>
        </w:numPr>
      </w:pPr>
      <w:r>
        <w:t>D</w:t>
      </w:r>
      <w:r w:rsidR="00534847">
        <w:t xml:space="preserve">esenvolver </w:t>
      </w:r>
      <w:r>
        <w:t xml:space="preserve">o </w:t>
      </w:r>
      <w:r w:rsidR="00534847">
        <w:t>programa Hello World</w:t>
      </w:r>
    </w:p>
    <w:p w14:paraId="2D683075" w14:textId="77777777" w:rsidR="00534847" w:rsidRPr="001C2894" w:rsidRDefault="00534847" w:rsidP="00534847"/>
    <w:p w14:paraId="1117C1DD" w14:textId="77777777" w:rsidR="00534847" w:rsidRPr="00534847" w:rsidRDefault="00534847" w:rsidP="00534847">
      <w:pPr>
        <w:pStyle w:val="Ttulo3"/>
        <w:rPr>
          <w:color w:val="7F7F7F"/>
        </w:rPr>
      </w:pPr>
      <w:r w:rsidRPr="00534847">
        <w:rPr>
          <w:color w:val="7F7F7F"/>
        </w:rPr>
        <w:t>ORIENTAÇÕES PEDAGÓGICAS</w:t>
      </w:r>
    </w:p>
    <w:p w14:paraId="5774E817" w14:textId="77777777" w:rsidR="00534847" w:rsidRDefault="00534847" w:rsidP="00534847">
      <w:r w:rsidRPr="001C2894">
        <w:t>Para atender os objetivos de aprendizagem, você deverá conduzir o processo de ensino considerando a organização didática apresentada a seguir:</w:t>
      </w:r>
      <w:r>
        <w:t xml:space="preserve"> </w:t>
      </w:r>
    </w:p>
    <w:p w14:paraId="3AF8AC06" w14:textId="77777777" w:rsidR="00534847" w:rsidRDefault="00C75BAC" w:rsidP="00534847">
      <w:pPr>
        <w:pStyle w:val="ListaColorida-nfase1"/>
        <w:numPr>
          <w:ilvl w:val="0"/>
          <w:numId w:val="28"/>
        </w:numPr>
      </w:pPr>
      <w:r>
        <w:t>3</w:t>
      </w:r>
      <w:r w:rsidR="00534847">
        <w:t>0 minutos de aula expositiva;</w:t>
      </w:r>
    </w:p>
    <w:p w14:paraId="70EC2AB5" w14:textId="77777777" w:rsidR="00534847" w:rsidRDefault="00534847" w:rsidP="00534847">
      <w:pPr>
        <w:pStyle w:val="ListaColorida-nfase1"/>
        <w:numPr>
          <w:ilvl w:val="0"/>
          <w:numId w:val="28"/>
        </w:numPr>
      </w:pPr>
      <w:r w:rsidRPr="001C2894">
        <w:t>10 minutos para</w:t>
      </w:r>
      <w:r>
        <w:t xml:space="preserve"> tirar as dúvidas dos alunos;</w:t>
      </w:r>
    </w:p>
    <w:p w14:paraId="2F2F5B5D" w14:textId="77777777" w:rsidR="00534847" w:rsidRDefault="00C75BAC" w:rsidP="00534847">
      <w:pPr>
        <w:pStyle w:val="ListaColorida-nfase1"/>
        <w:numPr>
          <w:ilvl w:val="0"/>
          <w:numId w:val="28"/>
        </w:numPr>
      </w:pPr>
      <w:r>
        <w:t>5</w:t>
      </w:r>
      <w:r w:rsidR="00534847" w:rsidRPr="001C2894">
        <w:t>0 minutos para desenvolver as atividades propostas para a turma.</w:t>
      </w:r>
    </w:p>
    <w:p w14:paraId="46D0D122" w14:textId="77777777" w:rsidR="00534847" w:rsidRPr="001C2894" w:rsidRDefault="00534847" w:rsidP="00534847"/>
    <w:p w14:paraId="53F3D0BB" w14:textId="77777777" w:rsidR="00534847" w:rsidRPr="00534847" w:rsidRDefault="00534847" w:rsidP="00534847">
      <w:pPr>
        <w:pStyle w:val="Ttulo3"/>
        <w:rPr>
          <w:color w:val="7F7F7F"/>
        </w:rPr>
      </w:pPr>
      <w:r w:rsidRPr="00534847">
        <w:rPr>
          <w:color w:val="7F7F7F"/>
        </w:rPr>
        <w:t>TÓPICOS DE ESTUDO</w:t>
      </w:r>
    </w:p>
    <w:p w14:paraId="4B9B656F" w14:textId="77777777" w:rsidR="00534847" w:rsidRPr="001C2894" w:rsidRDefault="00534847" w:rsidP="00534847">
      <w:r w:rsidRPr="001C2894">
        <w:t>Todos os tópicos a seguir, conforme livro do aluno, devem ser trabalhados de forma dinâmica, criativa, com embasamento teórico e prático voltado ao mercado de trabalho.</w:t>
      </w:r>
    </w:p>
    <w:p w14:paraId="238F2273" w14:textId="77777777" w:rsidR="00534847" w:rsidDel="003B48CD" w:rsidRDefault="00534847" w:rsidP="00534847">
      <w:pPr>
        <w:pStyle w:val="ListaColorida-nfase1"/>
        <w:numPr>
          <w:ilvl w:val="0"/>
          <w:numId w:val="29"/>
        </w:numPr>
        <w:rPr>
          <w:del w:id="1" w:author="Oliveira, Sizue" w:date="2016-10-14T15:07:00Z"/>
        </w:rPr>
      </w:pPr>
      <w:del w:id="2" w:author="Oliveira, Sizue" w:date="2016-10-14T15:07:00Z">
        <w:r w:rsidDel="003B48CD">
          <w:delText>Para quem é este livro;</w:delText>
        </w:r>
      </w:del>
    </w:p>
    <w:p w14:paraId="4529686C" w14:textId="77777777" w:rsidR="00534847" w:rsidRDefault="00534847" w:rsidP="00534847">
      <w:pPr>
        <w:pStyle w:val="ListaColorida-nfase1"/>
        <w:numPr>
          <w:ilvl w:val="0"/>
          <w:numId w:val="29"/>
        </w:numPr>
      </w:pPr>
      <w:r>
        <w:t>Introdução;</w:t>
      </w:r>
    </w:p>
    <w:p w14:paraId="6097DE7C" w14:textId="77777777" w:rsidR="00534847" w:rsidRDefault="00534847" w:rsidP="00534847">
      <w:pPr>
        <w:pStyle w:val="ListaColorida-nfase1"/>
        <w:numPr>
          <w:ilvl w:val="0"/>
          <w:numId w:val="29"/>
        </w:numPr>
      </w:pPr>
      <w:r>
        <w:lastRenderedPageBreak/>
        <w:t xml:space="preserve">Começando </w:t>
      </w:r>
      <w:r w:rsidR="00A4568A">
        <w:t xml:space="preserve">a trabalhar com o </w:t>
      </w:r>
      <w:r>
        <w:t>Java;</w:t>
      </w:r>
    </w:p>
    <w:p w14:paraId="3D3F206D" w14:textId="77777777" w:rsidR="00534847" w:rsidRDefault="00534847" w:rsidP="00534847">
      <w:pPr>
        <w:pStyle w:val="ListaColorida-nfase1"/>
        <w:numPr>
          <w:ilvl w:val="0"/>
          <w:numId w:val="29"/>
        </w:numPr>
      </w:pPr>
      <w:r w:rsidRPr="00534847">
        <w:t xml:space="preserve">Primeiros Passos: </w:t>
      </w:r>
      <w:r w:rsidR="00A4568A">
        <w:t>c</w:t>
      </w:r>
      <w:r w:rsidRPr="00534847">
        <w:t>omo escrever um programa em Java</w:t>
      </w:r>
      <w:r>
        <w:t>;</w:t>
      </w:r>
    </w:p>
    <w:p w14:paraId="39CBC639" w14:textId="77777777" w:rsidR="00534847" w:rsidRDefault="00534847" w:rsidP="00534847">
      <w:pPr>
        <w:pStyle w:val="ListaColorida-nfase1"/>
        <w:numPr>
          <w:ilvl w:val="0"/>
          <w:numId w:val="29"/>
        </w:numPr>
      </w:pPr>
      <w:r>
        <w:t>Primeiro programa: Hello World;</w:t>
      </w:r>
    </w:p>
    <w:p w14:paraId="59803D44" w14:textId="77777777" w:rsidR="00534847" w:rsidRDefault="00534847" w:rsidP="00534847">
      <w:pPr>
        <w:pStyle w:val="ListaColorida-nfase1"/>
        <w:numPr>
          <w:ilvl w:val="0"/>
          <w:numId w:val="29"/>
        </w:numPr>
      </w:pPr>
      <w:r>
        <w:t xml:space="preserve">Classes, </w:t>
      </w:r>
      <w:r w:rsidR="00A4568A">
        <w:t>o</w:t>
      </w:r>
      <w:r>
        <w:t xml:space="preserve">bjetos e </w:t>
      </w:r>
      <w:r w:rsidR="00A4568A">
        <w:t>i</w:t>
      </w:r>
      <w:r>
        <w:t>nstâncias</w:t>
      </w:r>
      <w:r w:rsidR="00A4568A">
        <w:t>;</w:t>
      </w:r>
    </w:p>
    <w:p w14:paraId="27BB3B43" w14:textId="77777777" w:rsidR="00534847" w:rsidRDefault="00534847" w:rsidP="00534847">
      <w:pPr>
        <w:pStyle w:val="ListaColorida-nfase1"/>
        <w:numPr>
          <w:ilvl w:val="0"/>
          <w:numId w:val="29"/>
        </w:numPr>
      </w:pPr>
      <w:r>
        <w:t>Programa Hello World (Explicação)</w:t>
      </w:r>
      <w:r w:rsidR="00A4568A">
        <w:t>.</w:t>
      </w:r>
    </w:p>
    <w:p w14:paraId="54DD3FD9" w14:textId="77777777" w:rsidR="00534847" w:rsidRPr="001C2894" w:rsidRDefault="00534847" w:rsidP="00534847"/>
    <w:p w14:paraId="46E73EC0" w14:textId="77777777" w:rsidR="00534847" w:rsidRPr="00534847" w:rsidRDefault="00534847" w:rsidP="00534847">
      <w:pPr>
        <w:pStyle w:val="Ttulo3"/>
        <w:rPr>
          <w:color w:val="7F7F7F"/>
        </w:rPr>
      </w:pPr>
      <w:r w:rsidRPr="00534847">
        <w:rPr>
          <w:color w:val="7F7F7F"/>
        </w:rPr>
        <w:t>PONTOS IMPORTANTES</w:t>
      </w:r>
    </w:p>
    <w:p w14:paraId="305F1A34" w14:textId="77777777" w:rsidR="00A4568A" w:rsidRDefault="00534847" w:rsidP="00534847">
      <w:r w:rsidRPr="00561E8D">
        <w:t xml:space="preserve">Para garantir </w:t>
      </w:r>
      <w:r>
        <w:t>ao aluno um aprendizado signifi</w:t>
      </w:r>
      <w:r w:rsidRPr="00561E8D">
        <w:t xml:space="preserve">cativo, resgate os principais conceitos de cada tópico abordado na aula. Neste momento, é importante que você utilize dicas e sugestões para reforçar os temas trabalhados, oferecendo também exemplos que possibilitem a relação entre teoria e prática. </w:t>
      </w:r>
    </w:p>
    <w:p w14:paraId="4B7CF72F" w14:textId="77777777" w:rsidR="00534847" w:rsidRPr="001C2894" w:rsidRDefault="00534847" w:rsidP="00534847">
      <w:pPr>
        <w:pBdr>
          <w:bottom w:val="single" w:sz="4" w:space="1" w:color="auto"/>
        </w:pBdr>
      </w:pPr>
    </w:p>
    <w:p w14:paraId="1423AC0E" w14:textId="77777777" w:rsidR="00534847" w:rsidRPr="00534847" w:rsidRDefault="00534847" w:rsidP="00534847">
      <w:pPr>
        <w:pStyle w:val="Ttulo2"/>
      </w:pPr>
    </w:p>
    <w:p w14:paraId="378C50BB" w14:textId="77777777" w:rsidR="00CB5E06" w:rsidRDefault="00D5305C" w:rsidP="00407BC1">
      <w:pPr>
        <w:pStyle w:val="Ttulo3"/>
        <w:numPr>
          <w:ilvl w:val="1"/>
          <w:numId w:val="11"/>
        </w:numPr>
      </w:pPr>
      <w:r>
        <w:t>–</w:t>
      </w:r>
      <w:r w:rsidR="00CB5E06">
        <w:t xml:space="preserve"> </w:t>
      </w:r>
      <w:r w:rsidR="00CB5E06" w:rsidRPr="00461B23">
        <w:t>Int</w:t>
      </w:r>
      <w:r w:rsidR="00CB5E06">
        <w:t>r</w:t>
      </w:r>
      <w:r w:rsidR="00CB5E06" w:rsidRPr="00461B23">
        <w:t>odução</w:t>
      </w:r>
    </w:p>
    <w:p w14:paraId="1D01DFE4" w14:textId="77777777" w:rsidR="009E2F5B" w:rsidRPr="009E2F5B" w:rsidRDefault="009E2F5B" w:rsidP="009E2F5B"/>
    <w:p w14:paraId="6BF6EC04" w14:textId="77777777" w:rsidR="00736696" w:rsidRDefault="009E2F5B" w:rsidP="00736696">
      <w:pPr>
        <w:pStyle w:val="Ttulo4"/>
        <w:numPr>
          <w:ilvl w:val="2"/>
          <w:numId w:val="11"/>
        </w:numPr>
      </w:pPr>
      <w:r>
        <w:t xml:space="preserve"> Por que Java?</w:t>
      </w:r>
      <w:r w:rsidR="00012FDE" w:rsidRPr="005D6B2D">
        <w:t xml:space="preserve"> </w:t>
      </w:r>
    </w:p>
    <w:p w14:paraId="7AC94C83" w14:textId="77777777" w:rsidR="00736696" w:rsidRDefault="00736696" w:rsidP="00736696">
      <w:r>
        <w:t>Educador, neste tópico fale um pouco sobre o surgimento da linguagem de programação orientada a objetos, Java. Comente sobre as vantagens a reusabilidade, o foco na representação dos dados e a criação de classes, objetos e instâncias que se comunicam por meio de funções. Nesse primeiro contato com o aluno você identificará os alunos que possuem um conhecimento sobre Java, possibilitando que você realize uma melhor disposição na sala de aula.</w:t>
      </w:r>
    </w:p>
    <w:p w14:paraId="17892F8F" w14:textId="77777777" w:rsidR="00736696" w:rsidRDefault="00736696" w:rsidP="00736696"/>
    <w:p w14:paraId="04F23F12" w14:textId="77777777" w:rsidR="00736696" w:rsidRDefault="00736696" w:rsidP="00736696">
      <w:pPr>
        <w:pStyle w:val="Ttulo3"/>
        <w:numPr>
          <w:ilvl w:val="1"/>
          <w:numId w:val="11"/>
        </w:numPr>
      </w:pPr>
      <w:r>
        <w:t>– Começando a trabalhar com o Java</w:t>
      </w:r>
    </w:p>
    <w:p w14:paraId="5C6A38E7" w14:textId="77777777" w:rsidR="00736696" w:rsidRPr="00736696" w:rsidRDefault="00736696" w:rsidP="00736696">
      <w:pPr>
        <w:rPr>
          <w:lang w:eastAsia="x-none"/>
        </w:rPr>
      </w:pPr>
    </w:p>
    <w:p w14:paraId="7215EBED" w14:textId="77777777" w:rsidR="004570C9" w:rsidRPr="004570C9" w:rsidRDefault="004570C9" w:rsidP="004570C9">
      <w:r>
        <w:t>Neste tópico inicia-se o processo de instalação do ambiente de desenvolvimento em Java. É importante que você, educador, confira se os sites mostrados nesta aula ainda estão no ar ou se estão com um visual diferente. Eles estão em constante mudança.</w:t>
      </w:r>
    </w:p>
    <w:p w14:paraId="4E08E685" w14:textId="77777777" w:rsidR="009E2F5B" w:rsidRPr="009E2F5B" w:rsidRDefault="009E2F5B" w:rsidP="009E2F5B"/>
    <w:p w14:paraId="46806D3C" w14:textId="77777777" w:rsidR="004E2DA2" w:rsidRDefault="008C22B5" w:rsidP="00736696">
      <w:pPr>
        <w:pStyle w:val="Ttulo4"/>
        <w:ind w:left="708"/>
      </w:pPr>
      <w:r w:rsidRPr="008C22B5">
        <w:t>N</w:t>
      </w:r>
      <w:r w:rsidR="004E2DA2" w:rsidRPr="008C22B5">
        <w:t xml:space="preserve">unca </w:t>
      </w:r>
      <w:r w:rsidR="004E2DA2">
        <w:t>programou?</w:t>
      </w:r>
    </w:p>
    <w:p w14:paraId="47EB665F" w14:textId="77777777" w:rsidR="009E2F5B" w:rsidRDefault="009E2F5B" w:rsidP="009E2F5B">
      <w:r>
        <w:t xml:space="preserve">Educador, </w:t>
      </w:r>
      <w:r w:rsidR="0051791D">
        <w:t>n</w:t>
      </w:r>
      <w:r>
        <w:t>esta seção você deve convencer que o curso dará suporte até para quem nunca programou na vida. Explique que o curso começará com tópicos sobre programação básica em Java e chegará a níveis mais avançados que nem todos os cursos abrangem. O objetivo aqui é motivar o aluno.</w:t>
      </w:r>
    </w:p>
    <w:p w14:paraId="2CC3209B" w14:textId="77777777" w:rsidR="00083527" w:rsidRPr="005D6B2D" w:rsidRDefault="00083527" w:rsidP="00083527">
      <w:r w:rsidRPr="005D6B2D">
        <w:t>Neste começo, o importante é ressaltar às vantagens em programar em Java, apresentar as IDEs e suas vantagens e principalmente, mostrar as diferenças entre as plataformas Java, esclarecendo a diferença de Java e JavaScript, que é uma das principais dúvidas dos alunos neste contexto.</w:t>
      </w:r>
      <w:r w:rsidR="00E51D9B" w:rsidRPr="005D6B2D">
        <w:t xml:space="preserve"> Estas diferenças são facilmente encontradas na internet:</w:t>
      </w:r>
    </w:p>
    <w:p w14:paraId="54C6A8D5" w14:textId="77777777" w:rsidR="00083527" w:rsidRDefault="00E51D9B" w:rsidP="00407BC1">
      <w:pPr>
        <w:pStyle w:val="GradeMdia1-nfase2"/>
        <w:numPr>
          <w:ilvl w:val="0"/>
          <w:numId w:val="7"/>
        </w:numPr>
        <w:rPr>
          <w:color w:val="70AD47"/>
        </w:rPr>
      </w:pPr>
      <w:r w:rsidRPr="005D6B2D">
        <w:t>Uma discu</w:t>
      </w:r>
      <w:r w:rsidR="0051791D">
        <w:t>ss</w:t>
      </w:r>
      <w:r w:rsidRPr="005D6B2D">
        <w:t xml:space="preserve">ão sobre Java vs Javascript (inglês): </w:t>
      </w:r>
      <w:hyperlink r:id="rId8" w:history="1">
        <w:r w:rsidRPr="00A623DD">
          <w:rPr>
            <w:rStyle w:val="Hiperlink"/>
          </w:rPr>
          <w:t>https://www.quora.com/What-is-the-difference-between-Java-and-JavaScript</w:t>
        </w:r>
      </w:hyperlink>
    </w:p>
    <w:p w14:paraId="6447DB01" w14:textId="77777777" w:rsidR="00E51D9B" w:rsidRPr="005D6B2D" w:rsidRDefault="00E51D9B" w:rsidP="00407BC1">
      <w:pPr>
        <w:pStyle w:val="GradeMdia1-nfase2"/>
        <w:numPr>
          <w:ilvl w:val="0"/>
          <w:numId w:val="7"/>
        </w:numPr>
      </w:pPr>
      <w:r w:rsidRPr="005D6B2D">
        <w:lastRenderedPageBreak/>
        <w:t xml:space="preserve">Tirinha sobre a diferença entre Java e Javascript (inglês): </w:t>
      </w:r>
    </w:p>
    <w:p w14:paraId="33A99739" w14:textId="13CB8711" w:rsidR="00E51D9B" w:rsidRDefault="001B4A5C" w:rsidP="00E51D9B">
      <w:pPr>
        <w:pStyle w:val="GradeMdia1-nfase2"/>
        <w:rPr>
          <w:color w:val="70AD47"/>
        </w:rPr>
      </w:pPr>
      <w:r w:rsidRPr="00900B80">
        <w:rPr>
          <w:noProof/>
          <w:color w:val="70AD47"/>
        </w:rPr>
        <w:drawing>
          <wp:inline distT="0" distB="0" distL="0" distR="0" wp14:anchorId="40D2B296" wp14:editId="382F909C">
            <wp:extent cx="5080000" cy="2895600"/>
            <wp:effectExtent l="0" t="0" r="0" b="0"/>
            <wp:docPr id="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00" cy="2895600"/>
                    </a:xfrm>
                    <a:prstGeom prst="rect">
                      <a:avLst/>
                    </a:prstGeom>
                    <a:noFill/>
                    <a:ln>
                      <a:noFill/>
                    </a:ln>
                  </pic:spPr>
                </pic:pic>
              </a:graphicData>
            </a:graphic>
          </wp:inline>
        </w:drawing>
      </w:r>
    </w:p>
    <w:p w14:paraId="0C1B21BA" w14:textId="77777777" w:rsidR="00736696" w:rsidRDefault="00736696" w:rsidP="00CB5E06">
      <w:pPr>
        <w:rPr>
          <w:rFonts w:ascii="Tahoma-Bold" w:hAnsi="Tahoma-Bold" w:cs="Tahoma-Bold"/>
          <w:b/>
          <w:bCs/>
          <w:color w:val="0048F3"/>
          <w:sz w:val="24"/>
        </w:rPr>
      </w:pPr>
    </w:p>
    <w:p w14:paraId="07E9A302" w14:textId="77777777" w:rsidR="00CB5E06" w:rsidRDefault="00736696" w:rsidP="00631B73">
      <w:pPr>
        <w:pStyle w:val="Ttulo4"/>
        <w:numPr>
          <w:ilvl w:val="2"/>
          <w:numId w:val="11"/>
        </w:numPr>
        <w:rPr>
          <w:ins w:id="3" w:author="Willian" w:date="2016-10-14T23:27:00Z"/>
        </w:rPr>
        <w:pPrChange w:id="4" w:author="Willian" w:date="2016-10-14T23:27:00Z">
          <w:pPr>
            <w:pStyle w:val="Ttulo4"/>
          </w:pPr>
        </w:pPrChange>
      </w:pPr>
      <w:commentRangeStart w:id="5"/>
      <w:commentRangeStart w:id="6"/>
      <w:del w:id="7" w:author="Willian" w:date="2016-10-14T23:27:00Z">
        <w:r w:rsidRPr="00736696" w:rsidDel="00631B73">
          <w:delText xml:space="preserve">1.2.1 </w:delText>
        </w:r>
      </w:del>
      <w:r w:rsidRPr="00736696">
        <w:t>- IDE – Integrated Development Environment</w:t>
      </w:r>
    </w:p>
    <w:p w14:paraId="291F2D50" w14:textId="77777777" w:rsidR="00631B73" w:rsidRDefault="00631B73" w:rsidP="00631B73">
      <w:pPr>
        <w:rPr>
          <w:ins w:id="8" w:author="Willian" w:date="2016-10-14T23:27:00Z"/>
        </w:rPr>
        <w:pPrChange w:id="9" w:author="Willian" w:date="2016-10-14T23:27:00Z">
          <w:pPr>
            <w:pStyle w:val="Ttulo4"/>
          </w:pPr>
        </w:pPrChange>
      </w:pPr>
      <w:ins w:id="10" w:author="Willian" w:date="2016-10-14T23:27:00Z">
        <w:r>
          <w:t>Educador, uma IDE é um ambiente de desenvolvimento integrado. Em outras palavras é o software que utilizamos para programar.</w:t>
        </w:r>
      </w:ins>
    </w:p>
    <w:p w14:paraId="2C1A28A3" w14:textId="77777777" w:rsidR="00631B73" w:rsidRPr="00631B73" w:rsidRDefault="00631B73" w:rsidP="00631B73">
      <w:pPr>
        <w:pPrChange w:id="11" w:author="Willian" w:date="2016-10-14T23:27:00Z">
          <w:pPr>
            <w:pStyle w:val="Ttulo4"/>
          </w:pPr>
        </w:pPrChange>
      </w:pPr>
    </w:p>
    <w:p w14:paraId="0295AF23" w14:textId="77777777" w:rsidR="00736696" w:rsidRDefault="00736696" w:rsidP="00631B73">
      <w:pPr>
        <w:numPr>
          <w:ilvl w:val="2"/>
          <w:numId w:val="11"/>
        </w:numPr>
        <w:rPr>
          <w:ins w:id="12" w:author="Willian" w:date="2016-10-14T23:27:00Z"/>
          <w:rFonts w:eastAsia="MS Gothic"/>
          <w:b/>
          <w:iCs/>
          <w:color w:val="00B050"/>
          <w:szCs w:val="20"/>
          <w:lang w:val="x-none" w:eastAsia="x-none"/>
        </w:rPr>
        <w:pPrChange w:id="13" w:author="Willian" w:date="2016-10-14T23:27:00Z">
          <w:pPr/>
        </w:pPrChange>
      </w:pPr>
      <w:del w:id="14" w:author="Willian" w:date="2016-10-14T23:27:00Z">
        <w:r w:rsidRPr="00736696" w:rsidDel="00631B73">
          <w:rPr>
            <w:rFonts w:eastAsia="MS Gothic"/>
            <w:b/>
            <w:iCs/>
            <w:color w:val="00B050"/>
            <w:szCs w:val="20"/>
            <w:lang w:val="x-none" w:eastAsia="x-none"/>
            <w:rPrChange w:id="15" w:author="Oliveira, Sizue" w:date="2016-10-14T14:18:00Z">
              <w:rPr>
                <w:rFonts w:ascii="Tahoma-Bold" w:hAnsi="Tahoma-Bold" w:cs="Tahoma-Bold"/>
                <w:b/>
                <w:bCs/>
                <w:color w:val="0048F3"/>
                <w:sz w:val="24"/>
              </w:rPr>
            </w:rPrChange>
          </w:rPr>
          <w:delText xml:space="preserve">1.2.2 </w:delText>
        </w:r>
      </w:del>
      <w:r w:rsidRPr="00736696">
        <w:rPr>
          <w:rFonts w:eastAsia="MS Gothic"/>
          <w:b/>
          <w:iCs/>
          <w:color w:val="00B050"/>
          <w:szCs w:val="20"/>
          <w:lang w:val="x-none" w:eastAsia="x-none"/>
          <w:rPrChange w:id="16" w:author="Oliveira, Sizue" w:date="2016-10-14T14:18:00Z">
            <w:rPr>
              <w:rFonts w:ascii="Tahoma-Bold" w:hAnsi="Tahoma-Bold" w:cs="Tahoma-Bold"/>
              <w:b/>
              <w:bCs/>
              <w:color w:val="0048F3"/>
              <w:sz w:val="24"/>
            </w:rPr>
          </w:rPrChange>
        </w:rPr>
        <w:t>- JDK – Java Development Kit</w:t>
      </w:r>
    </w:p>
    <w:p w14:paraId="436C94DA" w14:textId="77777777" w:rsidR="00631B73" w:rsidRDefault="00631B73" w:rsidP="00631B73">
      <w:pPr>
        <w:rPr>
          <w:ins w:id="17" w:author="Willian" w:date="2016-10-14T23:29:00Z"/>
        </w:rPr>
      </w:pPr>
      <w:ins w:id="18" w:author="Willian" w:date="2016-10-14T23:28:00Z">
        <w:r>
          <w:t>O JDK é o kit básico para desenvolvimento em Java. Sem ele não temos acesso as classes básicas do Java como a System, a String e outras que voc</w:t>
        </w:r>
      </w:ins>
      <w:ins w:id="19" w:author="Willian" w:date="2016-10-14T23:29:00Z">
        <w:r>
          <w:t>ê verá no progresso deste curso.</w:t>
        </w:r>
      </w:ins>
    </w:p>
    <w:p w14:paraId="37973F72" w14:textId="77777777" w:rsidR="00631B73" w:rsidRPr="00736696" w:rsidRDefault="00631B73" w:rsidP="00631B73">
      <w:pPr>
        <w:rPr>
          <w:rPrChange w:id="20" w:author="Oliveira, Sizue" w:date="2016-10-14T14:18:00Z">
            <w:rPr>
              <w:rFonts w:ascii="Tahoma-Bold" w:hAnsi="Tahoma-Bold" w:cs="Tahoma-Bold"/>
              <w:b/>
              <w:bCs/>
              <w:color w:val="0048F3"/>
              <w:sz w:val="24"/>
              <w:lang w:val="en-US"/>
            </w:rPr>
          </w:rPrChange>
        </w:rPr>
      </w:pPr>
    </w:p>
    <w:p w14:paraId="4069D780" w14:textId="77777777" w:rsidR="00736696" w:rsidRDefault="00736696" w:rsidP="00CB5E06">
      <w:pPr>
        <w:rPr>
          <w:ins w:id="21" w:author="Oliveira, Sizue" w:date="2016-10-14T14:18:00Z"/>
          <w:rFonts w:eastAsia="MS Gothic"/>
          <w:b/>
          <w:iCs/>
          <w:color w:val="00B050"/>
          <w:szCs w:val="20"/>
          <w:lang w:val="x-none" w:eastAsia="x-none"/>
        </w:rPr>
      </w:pPr>
      <w:r w:rsidRPr="00736696">
        <w:rPr>
          <w:rFonts w:eastAsia="MS Gothic"/>
          <w:b/>
          <w:iCs/>
          <w:color w:val="00B050"/>
          <w:szCs w:val="20"/>
          <w:lang w:val="x-none" w:eastAsia="x-none"/>
          <w:rPrChange w:id="22" w:author="Oliveira, Sizue" w:date="2016-10-14T14:18:00Z">
            <w:rPr>
              <w:rFonts w:ascii="Tahoma-Bold" w:hAnsi="Tahoma-Bold" w:cs="Tahoma-Bold"/>
              <w:b/>
              <w:bCs/>
              <w:color w:val="0048F3"/>
              <w:sz w:val="24"/>
            </w:rPr>
          </w:rPrChange>
        </w:rPr>
        <w:t>1.2.3 - Java não é JavaScript!</w:t>
      </w:r>
      <w:commentRangeEnd w:id="5"/>
      <w:r>
        <w:rPr>
          <w:rStyle w:val="Refdecomentrio"/>
          <w:rFonts w:ascii="Times New Roman" w:hAnsi="Times New Roman"/>
          <w:lang w:val="x-none" w:eastAsia="x-none"/>
        </w:rPr>
        <w:commentReference w:id="5"/>
      </w:r>
      <w:commentRangeEnd w:id="6"/>
      <w:r w:rsidR="00631B73">
        <w:rPr>
          <w:rStyle w:val="Refdecomentrio"/>
          <w:rFonts w:ascii="Times New Roman" w:hAnsi="Times New Roman"/>
          <w:lang w:val="x-none" w:eastAsia="x-none"/>
        </w:rPr>
        <w:commentReference w:id="6"/>
      </w:r>
    </w:p>
    <w:p w14:paraId="377D103C" w14:textId="77777777" w:rsidR="00736696" w:rsidRDefault="00631B73" w:rsidP="00631B73">
      <w:pPr>
        <w:rPr>
          <w:ins w:id="23" w:author="Willian" w:date="2016-10-14T23:29:00Z"/>
        </w:rPr>
      </w:pPr>
      <w:ins w:id="24" w:author="Willian" w:date="2016-10-14T23:29:00Z">
        <w:r>
          <w:t>Educador,</w:t>
        </w:r>
      </w:ins>
      <w:ins w:id="25" w:author="Willian" w:date="2016-10-14T23:30:00Z">
        <w:r>
          <w:t xml:space="preserve"> alunos iniciantes em programação geralmente confundem JavaScript com Java. É importante ressaltar as diferenças. Java </w:t>
        </w:r>
      </w:ins>
      <w:ins w:id="26" w:author="Willian" w:date="2016-10-14T23:31:00Z">
        <w:r>
          <w:t>é uma linguagem de programação orientada a objetos tradicional, que precisa de um compilador, um interpretador e uma máquina virtual para ser executado. JavaScript é uma linguagem de Script e n</w:t>
        </w:r>
      </w:ins>
      <w:ins w:id="27" w:author="Willian" w:date="2016-10-14T23:32:00Z">
        <w:r>
          <w:t>ão é essencialmente orientada a objetos e não necessita compilador nem máquina virtual para ser executado, apenas um interpretador.</w:t>
        </w:r>
      </w:ins>
    </w:p>
    <w:p w14:paraId="53E49341" w14:textId="77777777" w:rsidR="00631B73" w:rsidRPr="00736696" w:rsidRDefault="00631B73" w:rsidP="00CB5E06">
      <w:pPr>
        <w:rPr>
          <w:rFonts w:eastAsia="MS Gothic"/>
          <w:b/>
          <w:iCs/>
          <w:color w:val="00B050"/>
          <w:szCs w:val="20"/>
          <w:lang w:val="x-none" w:eastAsia="x-none"/>
        </w:rPr>
      </w:pPr>
    </w:p>
    <w:p w14:paraId="02F20D11" w14:textId="77777777" w:rsidR="00CB5E06" w:rsidRDefault="00CB5E06" w:rsidP="00CB5E06">
      <w:pPr>
        <w:pStyle w:val="Ttulo3"/>
      </w:pPr>
      <w:r>
        <w:t>1.3 – Primeiros Passos: Como escrever um programa em Java</w:t>
      </w:r>
    </w:p>
    <w:p w14:paraId="1AEC0099" w14:textId="77777777" w:rsidR="00F07F94" w:rsidRPr="00330CF6" w:rsidRDefault="00DE7397" w:rsidP="00330CF6">
      <w:r>
        <w:t xml:space="preserve">Antes de começar a programar, precisamos preparar as ferramentas básicas para o Java funcionar. </w:t>
      </w:r>
    </w:p>
    <w:p w14:paraId="6ADFA2A2" w14:textId="77777777" w:rsidR="00F07F94" w:rsidRDefault="00330CF6" w:rsidP="00F07F94">
      <w:pPr>
        <w:jc w:val="left"/>
        <w:rPr>
          <w:b/>
        </w:rPr>
      </w:pPr>
      <w:r>
        <w:rPr>
          <w:b/>
        </w:rPr>
        <w:t>Instalação JDK + Netbeans</w:t>
      </w:r>
    </w:p>
    <w:p w14:paraId="206F0269" w14:textId="77777777" w:rsidR="00F07F94" w:rsidRPr="00F07F94" w:rsidRDefault="00F07F94" w:rsidP="00F07F94">
      <w:pPr>
        <w:jc w:val="left"/>
        <w:rPr>
          <w:b/>
        </w:rPr>
      </w:pPr>
      <w:r>
        <w:t>Iremos instalar o pacote completo, que contém o JDK e a IDE Netbeans.</w:t>
      </w:r>
    </w:p>
    <w:p w14:paraId="5DBC3CCD" w14:textId="77777777" w:rsidR="00F07F94" w:rsidRDefault="00F07F94" w:rsidP="00F07F94">
      <w:pPr>
        <w:pStyle w:val="GradeMdia1-nfase2"/>
        <w:numPr>
          <w:ilvl w:val="0"/>
          <w:numId w:val="14"/>
        </w:numPr>
        <w:jc w:val="left"/>
      </w:pPr>
      <w:r>
        <w:t xml:space="preserve">Acesse o site </w:t>
      </w:r>
      <w:r w:rsidRPr="00123716">
        <w:rPr>
          <w:color w:val="0070C0"/>
        </w:rPr>
        <w:t xml:space="preserve">http://www.oracle.com/technetwork/pt/java/javase/downloads/index.html </w:t>
      </w:r>
      <w:r>
        <w:t>e escolha a opção “Netbens with JDK 8”, vide imagem abaixo:</w:t>
      </w:r>
    </w:p>
    <w:p w14:paraId="19756954" w14:textId="0953BD25" w:rsidR="00F07F94" w:rsidRDefault="001B4A5C" w:rsidP="008128E3">
      <w:pPr>
        <w:ind w:firstLine="360"/>
        <w:jc w:val="center"/>
      </w:pPr>
      <w:r w:rsidRPr="00DE77B4">
        <w:rPr>
          <w:noProof/>
        </w:rPr>
        <w:lastRenderedPageBreak/>
        <w:drawing>
          <wp:inline distT="0" distB="0" distL="0" distR="0" wp14:anchorId="6E19EFDE" wp14:editId="1A31F369">
            <wp:extent cx="5397500" cy="3314700"/>
            <wp:effectExtent l="0" t="0" r="12700" b="1270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7500" cy="3314700"/>
                    </a:xfrm>
                    <a:prstGeom prst="rect">
                      <a:avLst/>
                    </a:prstGeom>
                    <a:noFill/>
                    <a:ln>
                      <a:noFill/>
                    </a:ln>
                  </pic:spPr>
                </pic:pic>
              </a:graphicData>
            </a:graphic>
          </wp:inline>
        </w:drawing>
      </w:r>
    </w:p>
    <w:p w14:paraId="485681B9" w14:textId="77777777" w:rsidR="00F07F94" w:rsidRDefault="008128E3" w:rsidP="00F07F94">
      <w:pPr>
        <w:pStyle w:val="GradeMdia1-nfase2"/>
        <w:numPr>
          <w:ilvl w:val="0"/>
          <w:numId w:val="14"/>
        </w:numPr>
        <w:jc w:val="left"/>
      </w:pPr>
      <w:r>
        <w:t>Na nova página, aceite os termos de licença (1) e faça o download do pacote conforme o sistema operacional que você usa (2). No caso do exemplo, utilizaremos Mac OSX, vide imagem abaixo:</w:t>
      </w:r>
    </w:p>
    <w:p w14:paraId="39BB779D" w14:textId="60328EC6" w:rsidR="008128E3" w:rsidRDefault="001B4A5C" w:rsidP="008128E3">
      <w:pPr>
        <w:ind w:left="360"/>
        <w:jc w:val="left"/>
      </w:pPr>
      <w:r w:rsidRPr="00DE77B4">
        <w:rPr>
          <w:noProof/>
        </w:rPr>
        <w:drawing>
          <wp:inline distT="0" distB="0" distL="0" distR="0" wp14:anchorId="74140D82" wp14:editId="43D868A0">
            <wp:extent cx="5397500" cy="3505200"/>
            <wp:effectExtent l="0" t="0" r="1270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7500" cy="3505200"/>
                    </a:xfrm>
                    <a:prstGeom prst="rect">
                      <a:avLst/>
                    </a:prstGeom>
                    <a:noFill/>
                    <a:ln>
                      <a:noFill/>
                    </a:ln>
                  </pic:spPr>
                </pic:pic>
              </a:graphicData>
            </a:graphic>
          </wp:inline>
        </w:drawing>
      </w:r>
    </w:p>
    <w:p w14:paraId="67E8A0F8" w14:textId="77777777" w:rsidR="008128E3" w:rsidRDefault="008128E3" w:rsidP="008128E3">
      <w:pPr>
        <w:pStyle w:val="GradeMdia1-nfase2"/>
        <w:numPr>
          <w:ilvl w:val="0"/>
          <w:numId w:val="14"/>
        </w:numPr>
        <w:jc w:val="left"/>
      </w:pPr>
      <w:r>
        <w:t>Após realizar o Download, abra o pacote baixado e prossiga nos passos da instalação.</w:t>
      </w:r>
      <w:r w:rsidR="00026DC4">
        <w:t xml:space="preserve"> Este passo depende de cada Sistema Operacional, mas não é necessário fazer nada de especial, apenas uma instalação convencional.</w:t>
      </w:r>
    </w:p>
    <w:p w14:paraId="62742940" w14:textId="77777777" w:rsidR="00026DC4" w:rsidRDefault="00330CF6" w:rsidP="008128E3">
      <w:pPr>
        <w:pStyle w:val="GradeMdia1-nfase2"/>
        <w:numPr>
          <w:ilvl w:val="0"/>
          <w:numId w:val="14"/>
        </w:numPr>
        <w:jc w:val="left"/>
      </w:pPr>
      <w:r>
        <w:t xml:space="preserve">Pronto. Para testar </w:t>
      </w:r>
      <w:r w:rsidR="00026DC4">
        <w:t xml:space="preserve">o Netbeans </w:t>
      </w:r>
      <w:r>
        <w:t xml:space="preserve">abra-o </w:t>
      </w:r>
      <w:r w:rsidR="00026DC4">
        <w:t xml:space="preserve">e realize a </w:t>
      </w:r>
      <w:r>
        <w:t>configuração inicial. Para testar o JDK abra o terminal (CMD no Windows) e realize o comando:</w:t>
      </w:r>
    </w:p>
    <w:p w14:paraId="1D5F7051" w14:textId="77777777" w:rsidR="00330CF6" w:rsidRDefault="00330CF6" w:rsidP="00330CF6">
      <w:pPr>
        <w:jc w:val="center"/>
        <w:rPr>
          <w:rFonts w:ascii="Courier New" w:hAnsi="Courier New" w:cs="Courier New"/>
        </w:rPr>
      </w:pPr>
      <w:r w:rsidRPr="00330CF6">
        <w:rPr>
          <w:rFonts w:ascii="Courier New" w:hAnsi="Courier New" w:cs="Courier New"/>
        </w:rPr>
        <w:t xml:space="preserve">java </w:t>
      </w:r>
      <w:r>
        <w:rPr>
          <w:rFonts w:ascii="Courier New" w:hAnsi="Courier New" w:cs="Courier New"/>
        </w:rPr>
        <w:t>–</w:t>
      </w:r>
      <w:r w:rsidRPr="00330CF6">
        <w:rPr>
          <w:rFonts w:ascii="Courier New" w:hAnsi="Courier New" w:cs="Courier New"/>
        </w:rPr>
        <w:t>version</w:t>
      </w:r>
    </w:p>
    <w:p w14:paraId="716494C3" w14:textId="77777777" w:rsidR="00F07F94" w:rsidRDefault="00330CF6" w:rsidP="00330CF6">
      <w:pPr>
        <w:ind w:left="708"/>
        <w:jc w:val="left"/>
      </w:pPr>
      <w:r>
        <w:lastRenderedPageBreak/>
        <w:t>Se a instalação foi feita corretamente, uma mensagem com a versão do Java instalado irá aparecer, vide imagem abaixo:</w:t>
      </w:r>
    </w:p>
    <w:p w14:paraId="3AABE5AA" w14:textId="23C8824B" w:rsidR="00330CF6" w:rsidRPr="00330CF6" w:rsidRDefault="001B4A5C" w:rsidP="00330CF6">
      <w:pPr>
        <w:ind w:left="708"/>
        <w:jc w:val="center"/>
        <w:rPr>
          <w:rFonts w:ascii="Courier New" w:hAnsi="Courier New" w:cs="Courier New"/>
        </w:rPr>
      </w:pPr>
      <w:r w:rsidRPr="00900B80">
        <w:rPr>
          <w:rFonts w:ascii="Courier New" w:hAnsi="Courier New" w:cs="Courier New"/>
          <w:noProof/>
        </w:rPr>
        <w:drawing>
          <wp:inline distT="0" distB="0" distL="0" distR="0" wp14:anchorId="405729CA" wp14:editId="1B6599C3">
            <wp:extent cx="5397500" cy="1866900"/>
            <wp:effectExtent l="0" t="0" r="12700" b="1270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500" cy="1866900"/>
                    </a:xfrm>
                    <a:prstGeom prst="rect">
                      <a:avLst/>
                    </a:prstGeom>
                    <a:noFill/>
                    <a:ln>
                      <a:noFill/>
                    </a:ln>
                  </pic:spPr>
                </pic:pic>
              </a:graphicData>
            </a:graphic>
          </wp:inline>
        </w:drawing>
      </w:r>
    </w:p>
    <w:p w14:paraId="6F968917" w14:textId="77777777" w:rsidR="00DE7397" w:rsidRDefault="00DE7397" w:rsidP="00CB5E06"/>
    <w:p w14:paraId="7D162B7E" w14:textId="77777777" w:rsidR="00330CF6" w:rsidRDefault="00330CF6" w:rsidP="00CB5E06">
      <w:r>
        <w:t>O ambiente está pronto para programar.</w:t>
      </w:r>
    </w:p>
    <w:p w14:paraId="568F6F97" w14:textId="77777777" w:rsidR="004E2DA2" w:rsidRDefault="004E2DA2" w:rsidP="00CB5E06"/>
    <w:p w14:paraId="57B8E692" w14:textId="77777777" w:rsidR="004E2DA2" w:rsidRPr="005D6B2D" w:rsidRDefault="004E2DA2" w:rsidP="00CB5E06">
      <w:r>
        <w:t>Após preparar o ambiente crie o projeto, disponível no livro do aluno, com sua sala, passo a passo.</w:t>
      </w:r>
    </w:p>
    <w:p w14:paraId="6B724C66" w14:textId="77777777" w:rsidR="00CB5E06" w:rsidRDefault="00CB5E06" w:rsidP="00CB5E06">
      <w:pPr>
        <w:pStyle w:val="Ttulo3"/>
      </w:pPr>
      <w:r>
        <w:t>1</w:t>
      </w:r>
      <w:r w:rsidR="00ED2980">
        <w:t>.4</w:t>
      </w:r>
      <w:r>
        <w:t xml:space="preserve"> – Primeiro programa: Hello World</w:t>
      </w:r>
    </w:p>
    <w:p w14:paraId="1AE9CB56" w14:textId="77777777" w:rsidR="009271F9" w:rsidRDefault="009271F9" w:rsidP="00BC4AA2">
      <w:pPr>
        <w:rPr>
          <w:b/>
        </w:rPr>
      </w:pPr>
    </w:p>
    <w:p w14:paraId="162A5379" w14:textId="77777777" w:rsidR="009271F9" w:rsidRDefault="009271F9" w:rsidP="00BC4AA2">
      <w:pPr>
        <w:rPr>
          <w:b/>
        </w:rPr>
      </w:pPr>
      <w:r>
        <w:rPr>
          <w:b/>
        </w:rPr>
        <w:t>Dica: A estrutura public static void main (String[] args){…} é criada automaticamente pela IDE quando marcamos a opção “Criar Classe Principal”</w:t>
      </w:r>
      <w:r w:rsidR="006B6025">
        <w:rPr>
          <w:b/>
        </w:rPr>
        <w:t>, o que torna o projeto executável. Caso está opção não seja marcada a linha de comando System.out.println(“Hello Word”); não poderá ser executada.</w:t>
      </w:r>
    </w:p>
    <w:p w14:paraId="70D10965" w14:textId="77777777" w:rsidR="009271F9" w:rsidRDefault="009271F9" w:rsidP="00BC4AA2">
      <w:pPr>
        <w:rPr>
          <w:b/>
        </w:rPr>
      </w:pPr>
    </w:p>
    <w:p w14:paraId="1E6249A0" w14:textId="77777777" w:rsidR="00CB5E06" w:rsidRDefault="004570C9" w:rsidP="00BC4AA2">
      <w:r>
        <w:t>Educador, n</w:t>
      </w:r>
      <w:r w:rsidR="000F53A9" w:rsidRPr="005D6B2D">
        <w:t>os exemplos anteriores, assim como nos seguintes, é importante se atentar que as janelas mostradas podem ter diferenças quanto a interfaces da IDE instalada nos computadores da escola. A IDE adotada aqui é a NetBeans 8.1</w:t>
      </w:r>
      <w:r w:rsidR="00ED2980" w:rsidRPr="005D6B2D">
        <w:t xml:space="preserve"> no OSX El Capitan</w:t>
      </w:r>
      <w:r w:rsidR="000F53A9" w:rsidRPr="005D6B2D">
        <w:t xml:space="preserve">, verifique se há diferenças com a versão da escola e também o OS adotado. </w:t>
      </w:r>
      <w:r w:rsidR="008C22B5">
        <w:t>O código deverá ficar assim:</w:t>
      </w:r>
    </w:p>
    <w:p w14:paraId="3BAF4230" w14:textId="77777777" w:rsidR="008C22B5" w:rsidRPr="000D5EE7" w:rsidRDefault="008C22B5" w:rsidP="008C22B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lang w:val="en-US"/>
        </w:rPr>
      </w:pPr>
      <w:r w:rsidRPr="009E2F5B">
        <w:rPr>
          <w:rFonts w:ascii="Consolas" w:eastAsia="Times New Roman" w:hAnsi="Consolas"/>
          <w:color w:val="000000"/>
          <w:sz w:val="18"/>
          <w:szCs w:val="18"/>
          <w:bdr w:val="none" w:sz="0" w:space="0" w:color="auto" w:frame="1"/>
          <w:lang w:val="en-US"/>
        </w:rPr>
        <w:t>    </w:t>
      </w:r>
      <w:r w:rsidRPr="000D5EE7">
        <w:rPr>
          <w:rStyle w:val="keyword"/>
          <w:rFonts w:ascii="Consolas" w:eastAsia="Times New Roman" w:hAnsi="Consolas"/>
          <w:b/>
          <w:bCs/>
          <w:color w:val="006699"/>
          <w:sz w:val="18"/>
          <w:szCs w:val="18"/>
          <w:bdr w:val="none" w:sz="0" w:space="0" w:color="auto" w:frame="1"/>
          <w:lang w:val="en-US"/>
        </w:rPr>
        <w:t>public</w:t>
      </w:r>
      <w:r w:rsidRPr="000D5EE7">
        <w:rPr>
          <w:rFonts w:ascii="Consolas" w:eastAsia="Times New Roman" w:hAnsi="Consolas"/>
          <w:color w:val="000000"/>
          <w:sz w:val="18"/>
          <w:szCs w:val="18"/>
          <w:bdr w:val="none" w:sz="0" w:space="0" w:color="auto" w:frame="1"/>
          <w:lang w:val="en-US"/>
        </w:rPr>
        <w:t> </w:t>
      </w:r>
      <w:r w:rsidRPr="000D5EE7">
        <w:rPr>
          <w:rStyle w:val="keyword"/>
          <w:rFonts w:ascii="Consolas" w:eastAsia="Times New Roman" w:hAnsi="Consolas"/>
          <w:b/>
          <w:bCs/>
          <w:color w:val="006699"/>
          <w:sz w:val="18"/>
          <w:szCs w:val="18"/>
          <w:bdr w:val="none" w:sz="0" w:space="0" w:color="auto" w:frame="1"/>
          <w:lang w:val="en-US"/>
        </w:rPr>
        <w:t>static</w:t>
      </w:r>
      <w:r w:rsidRPr="000D5EE7">
        <w:rPr>
          <w:rFonts w:ascii="Consolas" w:eastAsia="Times New Roman" w:hAnsi="Consolas"/>
          <w:color w:val="000000"/>
          <w:sz w:val="18"/>
          <w:szCs w:val="18"/>
          <w:bdr w:val="none" w:sz="0" w:space="0" w:color="auto" w:frame="1"/>
          <w:lang w:val="en-US"/>
        </w:rPr>
        <w:t> </w:t>
      </w:r>
      <w:r w:rsidRPr="000D5EE7">
        <w:rPr>
          <w:rStyle w:val="keyword"/>
          <w:rFonts w:ascii="Consolas" w:eastAsia="Times New Roman" w:hAnsi="Consolas"/>
          <w:b/>
          <w:bCs/>
          <w:color w:val="006699"/>
          <w:sz w:val="18"/>
          <w:szCs w:val="18"/>
          <w:bdr w:val="none" w:sz="0" w:space="0" w:color="auto" w:frame="1"/>
          <w:lang w:val="en-US"/>
        </w:rPr>
        <w:t>void</w:t>
      </w:r>
      <w:r w:rsidRPr="000D5EE7">
        <w:rPr>
          <w:rFonts w:ascii="Consolas" w:eastAsia="Times New Roman" w:hAnsi="Consolas"/>
          <w:color w:val="000000"/>
          <w:sz w:val="18"/>
          <w:szCs w:val="18"/>
          <w:bdr w:val="none" w:sz="0" w:space="0" w:color="auto" w:frame="1"/>
          <w:lang w:val="en-US"/>
        </w:rPr>
        <w:t> main(String[] args) {  </w:t>
      </w:r>
    </w:p>
    <w:p w14:paraId="4D8AF4B8" w14:textId="77777777" w:rsidR="008C22B5" w:rsidRDefault="008C22B5" w:rsidP="009E2F5B">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0D5EE7">
        <w:rPr>
          <w:rFonts w:ascii="Consolas" w:eastAsia="Times New Roman" w:hAnsi="Consolas"/>
          <w:color w:val="000000"/>
          <w:sz w:val="18"/>
          <w:szCs w:val="18"/>
          <w:bdr w:val="none" w:sz="0" w:space="0" w:color="auto" w:frame="1"/>
          <w:lang w:val="en-US"/>
        </w:rPr>
        <w:t>        </w:t>
      </w:r>
      <w:r>
        <w:rPr>
          <w:rStyle w:val="comment"/>
          <w:rFonts w:ascii="Consolas" w:eastAsia="Times New Roman" w:hAnsi="Consolas"/>
          <w:color w:val="008200"/>
          <w:sz w:val="18"/>
          <w:szCs w:val="18"/>
          <w:bdr w:val="none" w:sz="0" w:space="0" w:color="auto" w:frame="1"/>
        </w:rPr>
        <w:t>// TODO code application logic here</w:t>
      </w:r>
      <w:r>
        <w:rPr>
          <w:rFonts w:ascii="Consolas" w:eastAsia="Times New Roman" w:hAnsi="Consolas"/>
          <w:color w:val="000000"/>
          <w:sz w:val="18"/>
          <w:szCs w:val="18"/>
          <w:bdr w:val="none" w:sz="0" w:space="0" w:color="auto" w:frame="1"/>
        </w:rPr>
        <w:t>  </w:t>
      </w:r>
    </w:p>
    <w:p w14:paraId="66DB030B" w14:textId="77777777" w:rsidR="008C22B5" w:rsidRPr="009E2F5B" w:rsidRDefault="008C22B5" w:rsidP="009E2F5B">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lang w:val="en-US"/>
        </w:rPr>
      </w:pPr>
      <w:r>
        <w:rPr>
          <w:rFonts w:ascii="Courier New" w:eastAsia="Times New Roman" w:hAnsi="Courier New" w:cs="Courier New"/>
          <w:color w:val="000000"/>
          <w:sz w:val="18"/>
          <w:szCs w:val="18"/>
          <w:bdr w:val="none" w:sz="0" w:space="0" w:color="auto" w:frame="1"/>
          <w:shd w:val="clear" w:color="auto" w:fill="FFFFFF"/>
          <w:lang w:val="en-US"/>
        </w:rPr>
        <w:t xml:space="preserve">       </w:t>
      </w:r>
      <w:r w:rsidRPr="009E2F5B">
        <w:rPr>
          <w:rFonts w:ascii="Courier New" w:eastAsia="Times New Roman" w:hAnsi="Courier New" w:cs="Courier New"/>
          <w:color w:val="000000"/>
          <w:sz w:val="18"/>
          <w:szCs w:val="18"/>
          <w:bdr w:val="none" w:sz="0" w:space="0" w:color="auto" w:frame="1"/>
          <w:shd w:val="clear" w:color="auto" w:fill="FFFFFF"/>
          <w:lang w:val="en-US"/>
        </w:rPr>
        <w:t>System.out.println(</w:t>
      </w:r>
      <w:r w:rsidRPr="009E2F5B">
        <w:rPr>
          <w:rFonts w:ascii="Courier New" w:eastAsia="Times New Roman" w:hAnsi="Courier New" w:cs="Courier New"/>
          <w:color w:val="0000FF"/>
          <w:sz w:val="18"/>
          <w:szCs w:val="18"/>
          <w:bdr w:val="none" w:sz="0" w:space="0" w:color="auto" w:frame="1"/>
          <w:shd w:val="clear" w:color="auto" w:fill="FFFFFF"/>
          <w:lang w:val="en-US"/>
        </w:rPr>
        <w:t>"Hello World"</w:t>
      </w:r>
      <w:r w:rsidRPr="009E2F5B">
        <w:rPr>
          <w:rFonts w:ascii="Courier New" w:eastAsia="Times New Roman" w:hAnsi="Courier New" w:cs="Courier New"/>
          <w:color w:val="000000"/>
          <w:sz w:val="18"/>
          <w:szCs w:val="18"/>
          <w:bdr w:val="none" w:sz="0" w:space="0" w:color="auto" w:frame="1"/>
          <w:shd w:val="clear" w:color="auto" w:fill="FFFFFF"/>
          <w:lang w:val="en-US"/>
        </w:rPr>
        <w:t>);</w:t>
      </w:r>
    </w:p>
    <w:p w14:paraId="7B10B2C8" w14:textId="77777777" w:rsidR="008C22B5" w:rsidRPr="009E2F5B" w:rsidRDefault="008C22B5" w:rsidP="008C22B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lang w:val="en-US"/>
        </w:rPr>
      </w:pPr>
    </w:p>
    <w:p w14:paraId="4AA7912D" w14:textId="77777777" w:rsidR="008C22B5" w:rsidRPr="004E27F0" w:rsidRDefault="008C22B5" w:rsidP="008C22B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9E2F5B">
        <w:rPr>
          <w:rFonts w:ascii="Consolas" w:eastAsia="Times New Roman" w:hAnsi="Consolas"/>
          <w:color w:val="000000"/>
          <w:sz w:val="18"/>
          <w:szCs w:val="18"/>
          <w:bdr w:val="none" w:sz="0" w:space="0" w:color="auto" w:frame="1"/>
          <w:lang w:val="en-US"/>
        </w:rPr>
        <w:t>    </w:t>
      </w:r>
      <w:r>
        <w:rPr>
          <w:rFonts w:ascii="Consolas" w:eastAsia="Times New Roman" w:hAnsi="Consolas"/>
          <w:color w:val="000000"/>
          <w:sz w:val="18"/>
          <w:szCs w:val="18"/>
          <w:bdr w:val="none" w:sz="0" w:space="0" w:color="auto" w:frame="1"/>
        </w:rPr>
        <w:t>} </w:t>
      </w:r>
    </w:p>
    <w:p w14:paraId="19794231" w14:textId="77777777" w:rsidR="008C22B5" w:rsidRDefault="008C22B5" w:rsidP="00BC4AA2">
      <w:pPr>
        <w:rPr>
          <w:b/>
        </w:rPr>
      </w:pPr>
    </w:p>
    <w:p w14:paraId="5BED1948" w14:textId="77777777" w:rsidR="006B00C4" w:rsidRPr="00C96A67" w:rsidRDefault="006B00C4" w:rsidP="006B00C4">
      <w:pPr>
        <w:rPr>
          <w:color w:val="2F5496"/>
        </w:rPr>
      </w:pPr>
      <w:r w:rsidRPr="00C96A67">
        <w:rPr>
          <w:b/>
          <w:color w:val="2F5496"/>
        </w:rPr>
        <w:t xml:space="preserve">Material de Apoio: </w:t>
      </w:r>
      <w:r w:rsidRPr="00C96A67">
        <w:rPr>
          <w:color w:val="2F5496"/>
        </w:rPr>
        <w:t xml:space="preserve">Para conferir o exemplo </w:t>
      </w:r>
      <w:r w:rsidR="00FA2B48">
        <w:rPr>
          <w:color w:val="2F5496"/>
        </w:rPr>
        <w:t>deste tópico</w:t>
      </w:r>
      <w:r w:rsidRPr="00C96A67">
        <w:rPr>
          <w:color w:val="2F5496"/>
        </w:rPr>
        <w:t xml:space="preserve"> abra o projeto </w:t>
      </w:r>
      <w:r w:rsidRPr="00C96A67">
        <w:rPr>
          <w:b/>
          <w:color w:val="2F5496"/>
        </w:rPr>
        <w:t xml:space="preserve">Material de Apoio POO &gt; Unidade 2 &gt; </w:t>
      </w:r>
      <w:r>
        <w:rPr>
          <w:b/>
          <w:color w:val="2F5496"/>
        </w:rPr>
        <w:t xml:space="preserve">Aula 1 &gt; </w:t>
      </w:r>
      <w:r w:rsidRPr="00C96A67">
        <w:rPr>
          <w:b/>
          <w:color w:val="2F5496"/>
        </w:rPr>
        <w:t xml:space="preserve">Exemplos &gt; 1.4 </w:t>
      </w:r>
      <w:r w:rsidRPr="00C96A67">
        <w:rPr>
          <w:color w:val="2F5496"/>
        </w:rPr>
        <w:t>no seu Netbeans.</w:t>
      </w:r>
    </w:p>
    <w:p w14:paraId="31EFC3F0" w14:textId="77777777" w:rsidR="00C806F0" w:rsidRPr="005D6B2D" w:rsidRDefault="00C806F0" w:rsidP="00BC4AA2">
      <w:pPr>
        <w:rPr>
          <w:b/>
        </w:rPr>
      </w:pPr>
    </w:p>
    <w:p w14:paraId="563C8D6D" w14:textId="77777777" w:rsidR="00CB5E06" w:rsidRDefault="00D5305C" w:rsidP="00CB5E06">
      <w:pPr>
        <w:pStyle w:val="Ttulo3"/>
      </w:pPr>
      <w:r>
        <w:t>1.5</w:t>
      </w:r>
      <w:r w:rsidR="00CB5E06">
        <w:t xml:space="preserve"> – Classes, Objetos e Instâncias</w:t>
      </w:r>
    </w:p>
    <w:p w14:paraId="6C0A7420" w14:textId="77777777" w:rsidR="000F53A9" w:rsidRPr="005D6B2D" w:rsidRDefault="00622BDB" w:rsidP="000F53A9">
      <w:pPr>
        <w:rPr>
          <w:b/>
        </w:rPr>
      </w:pPr>
      <w:r w:rsidRPr="005D6B2D">
        <w:t xml:space="preserve">É comum o aluno sentir dificuldade na distinção </w:t>
      </w:r>
      <w:r w:rsidR="004570C9">
        <w:t>entre classe, objeto e instância</w:t>
      </w:r>
      <w:r w:rsidRPr="005D6B2D">
        <w:t xml:space="preserve">. No início, será um assunto bastante abstrato e áspero de se absorver, mas é importante que o aluno saiba que até o final do curso ele dominará este assunto. Para isso, deve-se criar paralelos entre o mundo real e a computação e explicitar exemplos práticos e palpáveis para que o aluno </w:t>
      </w:r>
      <w:r w:rsidRPr="005D6B2D">
        <w:lastRenderedPageBreak/>
        <w:t>obtenha mais familiaridade com o assunto e passe a ter o domínio.</w:t>
      </w:r>
      <w:r w:rsidR="00ED2980" w:rsidRPr="005D6B2D">
        <w:t xml:space="preserve"> Por enquanto não nos preocupamos com teoria. O intuito é expor o aluno</w:t>
      </w:r>
      <w:r w:rsidR="009C7883" w:rsidRPr="005D6B2D">
        <w:t xml:space="preserve"> à programação para ele não se sentir entediado.</w:t>
      </w:r>
    </w:p>
    <w:p w14:paraId="6815CE2F" w14:textId="77777777" w:rsidR="00CB5E06" w:rsidRPr="005D6B2D" w:rsidRDefault="00CB5E06" w:rsidP="00E803F1"/>
    <w:p w14:paraId="2793C3E8" w14:textId="77777777" w:rsidR="00CB5E06" w:rsidRPr="00137DE0" w:rsidRDefault="00D5305C" w:rsidP="00CB5E06">
      <w:pPr>
        <w:pStyle w:val="Ttulo3"/>
        <w:rPr>
          <w:rFonts w:ascii="Calibri Light" w:hAnsi="Calibri Light"/>
          <w:i/>
          <w:iCs/>
          <w:color w:val="2E74B5"/>
        </w:rPr>
      </w:pPr>
      <w:r>
        <w:t>1.6</w:t>
      </w:r>
      <w:r w:rsidR="00CB5E06">
        <w:t xml:space="preserve"> – Programa Hello World (Explicação)</w:t>
      </w:r>
    </w:p>
    <w:p w14:paraId="6ACF6529" w14:textId="77777777" w:rsidR="00CB5E06" w:rsidRDefault="00CB5E06" w:rsidP="00CB5E06"/>
    <w:p w14:paraId="3168B37B" w14:textId="77777777" w:rsidR="006B6025" w:rsidRDefault="006B6025" w:rsidP="00CB5E06">
      <w:r>
        <w:t xml:space="preserve">Acho que seria interessante pegar um algoritmo do tipo descrição narrativa e fazer uma comparação com </w:t>
      </w:r>
      <w:r w:rsidR="00AE6EED">
        <w:t>a classe. Isso poderia ajudar a conexão entre os assuntos e aproximar a linguagem do aluno com a de programação.</w:t>
      </w:r>
    </w:p>
    <w:p w14:paraId="18BA4A94" w14:textId="77777777" w:rsidR="006B6025" w:rsidRPr="005D6B2D" w:rsidRDefault="006B6025" w:rsidP="00CB5E06"/>
    <w:p w14:paraId="3DCBE1E3" w14:textId="77777777" w:rsidR="00622BDB" w:rsidRDefault="00622BDB" w:rsidP="00622BDB">
      <w:r w:rsidRPr="005D6B2D">
        <w:rPr>
          <w:b/>
        </w:rPr>
        <w:t>Educador</w:t>
      </w:r>
      <w:r w:rsidRPr="005D6B2D">
        <w:t>: Aqui, o que devemos fazer é apresentar os principais elementos em um código em Java. Uma simples apresentação da estrutura de um código é o suficiente para que o aluno tenha compreendimento deste primeiro programa e de sua linha lógica.</w:t>
      </w:r>
      <w:r w:rsidR="008C22B5">
        <w:t xml:space="preserve"> Faça colocações mostrando que a classe está em maio</w:t>
      </w:r>
      <w:r w:rsidR="008F3848">
        <w:t>r nível que os demais elementos e</w:t>
      </w:r>
      <w:r w:rsidR="008C22B5">
        <w:t xml:space="preserve"> o método est</w:t>
      </w:r>
      <w:r w:rsidR="006B6025">
        <w:t>ão</w:t>
      </w:r>
      <w:r w:rsidR="008C22B5">
        <w:t xml:space="preserve"> dentro de uma classe, isso pode ser facilmente observado </w:t>
      </w:r>
      <w:r w:rsidR="00FD79DC">
        <w:t>pelas chaves</w:t>
      </w:r>
      <w:r w:rsidR="008C22B5">
        <w:t xml:space="preserve"> onde percebemos o nível de cada atributo mostrado.</w:t>
      </w:r>
      <w:r w:rsidR="008F3848">
        <w:t xml:space="preserve"> </w:t>
      </w:r>
      <w:r w:rsidR="00FD79DC">
        <w:t xml:space="preserve">Frise bem a questão da identação para organização do código. </w:t>
      </w:r>
      <w:r w:rsidR="008F3848">
        <w:t>Cada um destes atributos serão melhor</w:t>
      </w:r>
      <w:r w:rsidR="006B6025">
        <w:t>es</w:t>
      </w:r>
      <w:r w:rsidR="008F3848">
        <w:t xml:space="preserve"> explanados mais adiante. O código deverá ficar assim:</w:t>
      </w:r>
    </w:p>
    <w:p w14:paraId="51A59E4D" w14:textId="77777777" w:rsidR="008F3848" w:rsidRDefault="008F3848" w:rsidP="008F3848">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public</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class</w:t>
      </w:r>
      <w:r>
        <w:rPr>
          <w:rFonts w:ascii="Consolas" w:eastAsia="Times New Roman" w:hAnsi="Consolas"/>
          <w:color w:val="000000"/>
          <w:sz w:val="18"/>
          <w:szCs w:val="18"/>
          <w:bdr w:val="none" w:sz="0" w:space="0" w:color="auto" w:frame="1"/>
        </w:rPr>
        <w:t> Main {  </w:t>
      </w:r>
    </w:p>
    <w:p w14:paraId="59B6CBD5" w14:textId="77777777" w:rsidR="008F3848" w:rsidRDefault="008F3848" w:rsidP="008F3848">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4B69EBE" w14:textId="77777777" w:rsidR="008F3848" w:rsidRDefault="008F3848" w:rsidP="008F3848">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w:t>
      </w:r>
      <w:r>
        <w:rPr>
          <w:rFonts w:ascii="Consolas" w:eastAsia="Times New Roman" w:hAnsi="Consolas"/>
          <w:color w:val="000000"/>
          <w:sz w:val="18"/>
          <w:szCs w:val="18"/>
          <w:bdr w:val="none" w:sz="0" w:space="0" w:color="auto" w:frame="1"/>
        </w:rPr>
        <w:t> </w:t>
      </w:r>
    </w:p>
    <w:p w14:paraId="7CF4BC3B" w14:textId="77777777" w:rsidR="008F3848" w:rsidRDefault="008F3848" w:rsidP="008F3848">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@param args the command line arguments</w:t>
      </w:r>
      <w:r>
        <w:rPr>
          <w:rFonts w:ascii="Consolas" w:eastAsia="Times New Roman" w:hAnsi="Consolas"/>
          <w:color w:val="000000"/>
          <w:sz w:val="18"/>
          <w:szCs w:val="18"/>
          <w:bdr w:val="none" w:sz="0" w:space="0" w:color="auto" w:frame="1"/>
        </w:rPr>
        <w:t> </w:t>
      </w:r>
    </w:p>
    <w:p w14:paraId="53E62223" w14:textId="77777777" w:rsidR="008F3848" w:rsidRDefault="008F3848" w:rsidP="008F3848">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w:t>
      </w:r>
      <w:r>
        <w:rPr>
          <w:rFonts w:ascii="Consolas" w:eastAsia="Times New Roman" w:hAnsi="Consolas"/>
          <w:color w:val="000000"/>
          <w:sz w:val="18"/>
          <w:szCs w:val="18"/>
          <w:bdr w:val="none" w:sz="0" w:space="0" w:color="auto" w:frame="1"/>
        </w:rPr>
        <w:t>  </w:t>
      </w:r>
    </w:p>
    <w:p w14:paraId="3EB8788C" w14:textId="77777777" w:rsidR="008F3848" w:rsidRPr="000D5EE7" w:rsidRDefault="008F3848" w:rsidP="008F3848">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lang w:val="en-US"/>
        </w:rPr>
      </w:pPr>
      <w:r w:rsidRPr="0060345F">
        <w:rPr>
          <w:rFonts w:ascii="Consolas" w:eastAsia="Times New Roman" w:hAnsi="Consolas"/>
          <w:color w:val="000000"/>
          <w:sz w:val="18"/>
          <w:szCs w:val="18"/>
          <w:bdr w:val="none" w:sz="0" w:space="0" w:color="auto" w:frame="1"/>
          <w:lang w:val="en-US"/>
        </w:rPr>
        <w:t>    </w:t>
      </w:r>
      <w:r w:rsidRPr="000D5EE7">
        <w:rPr>
          <w:rStyle w:val="keyword"/>
          <w:rFonts w:ascii="Consolas" w:eastAsia="Times New Roman" w:hAnsi="Consolas"/>
          <w:b/>
          <w:bCs/>
          <w:color w:val="006699"/>
          <w:sz w:val="18"/>
          <w:szCs w:val="18"/>
          <w:bdr w:val="none" w:sz="0" w:space="0" w:color="auto" w:frame="1"/>
          <w:lang w:val="en-US"/>
        </w:rPr>
        <w:t>public</w:t>
      </w:r>
      <w:r w:rsidRPr="000D5EE7">
        <w:rPr>
          <w:rFonts w:ascii="Consolas" w:eastAsia="Times New Roman" w:hAnsi="Consolas"/>
          <w:color w:val="000000"/>
          <w:sz w:val="18"/>
          <w:szCs w:val="18"/>
          <w:bdr w:val="none" w:sz="0" w:space="0" w:color="auto" w:frame="1"/>
          <w:lang w:val="en-US"/>
        </w:rPr>
        <w:t> </w:t>
      </w:r>
      <w:r w:rsidRPr="000D5EE7">
        <w:rPr>
          <w:rStyle w:val="keyword"/>
          <w:rFonts w:ascii="Consolas" w:eastAsia="Times New Roman" w:hAnsi="Consolas"/>
          <w:b/>
          <w:bCs/>
          <w:color w:val="006699"/>
          <w:sz w:val="18"/>
          <w:szCs w:val="18"/>
          <w:bdr w:val="none" w:sz="0" w:space="0" w:color="auto" w:frame="1"/>
          <w:lang w:val="en-US"/>
        </w:rPr>
        <w:t>static</w:t>
      </w:r>
      <w:r w:rsidRPr="000D5EE7">
        <w:rPr>
          <w:rFonts w:ascii="Consolas" w:eastAsia="Times New Roman" w:hAnsi="Consolas"/>
          <w:color w:val="000000"/>
          <w:sz w:val="18"/>
          <w:szCs w:val="18"/>
          <w:bdr w:val="none" w:sz="0" w:space="0" w:color="auto" w:frame="1"/>
          <w:lang w:val="en-US"/>
        </w:rPr>
        <w:t> </w:t>
      </w:r>
      <w:r w:rsidRPr="000D5EE7">
        <w:rPr>
          <w:rStyle w:val="keyword"/>
          <w:rFonts w:ascii="Consolas" w:eastAsia="Times New Roman" w:hAnsi="Consolas"/>
          <w:b/>
          <w:bCs/>
          <w:color w:val="006699"/>
          <w:sz w:val="18"/>
          <w:szCs w:val="18"/>
          <w:bdr w:val="none" w:sz="0" w:space="0" w:color="auto" w:frame="1"/>
          <w:lang w:val="en-US"/>
        </w:rPr>
        <w:t>void</w:t>
      </w:r>
      <w:r w:rsidRPr="000D5EE7">
        <w:rPr>
          <w:rFonts w:ascii="Consolas" w:eastAsia="Times New Roman" w:hAnsi="Consolas"/>
          <w:color w:val="000000"/>
          <w:sz w:val="18"/>
          <w:szCs w:val="18"/>
          <w:bdr w:val="none" w:sz="0" w:space="0" w:color="auto" w:frame="1"/>
          <w:lang w:val="en-US"/>
        </w:rPr>
        <w:t> main(String[] args) {  </w:t>
      </w:r>
    </w:p>
    <w:p w14:paraId="45F578E9" w14:textId="77777777" w:rsidR="008F3848" w:rsidRDefault="008F3848" w:rsidP="008F3848">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0D5EE7">
        <w:rPr>
          <w:rFonts w:ascii="Consolas" w:eastAsia="Times New Roman" w:hAnsi="Consolas"/>
          <w:color w:val="000000"/>
          <w:sz w:val="18"/>
          <w:szCs w:val="18"/>
          <w:bdr w:val="none" w:sz="0" w:space="0" w:color="auto" w:frame="1"/>
          <w:lang w:val="en-US"/>
        </w:rPr>
        <w:t>        </w:t>
      </w:r>
      <w:r>
        <w:rPr>
          <w:rStyle w:val="comment"/>
          <w:rFonts w:ascii="Consolas" w:eastAsia="Times New Roman" w:hAnsi="Consolas"/>
          <w:color w:val="008200"/>
          <w:sz w:val="18"/>
          <w:szCs w:val="18"/>
          <w:bdr w:val="none" w:sz="0" w:space="0" w:color="auto" w:frame="1"/>
        </w:rPr>
        <w:t>// TODO code application logic here</w:t>
      </w:r>
      <w:r>
        <w:rPr>
          <w:rFonts w:ascii="Consolas" w:eastAsia="Times New Roman" w:hAnsi="Consolas"/>
          <w:color w:val="000000"/>
          <w:sz w:val="18"/>
          <w:szCs w:val="18"/>
          <w:bdr w:val="none" w:sz="0" w:space="0" w:color="auto" w:frame="1"/>
        </w:rPr>
        <w:t>  </w:t>
      </w:r>
    </w:p>
    <w:p w14:paraId="752C6B9E" w14:textId="77777777" w:rsidR="008F3848" w:rsidRDefault="008F3848" w:rsidP="008F3848">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4297898" w14:textId="77777777" w:rsidR="008F3848" w:rsidRDefault="008F3848" w:rsidP="008F3848">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6044427" w14:textId="77777777" w:rsidR="008F3848" w:rsidRDefault="008F3848" w:rsidP="008F3848">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CB732FA" w14:textId="77777777" w:rsidR="008F3848" w:rsidRDefault="008F3848" w:rsidP="008F3848">
      <w:pPr>
        <w:pStyle w:val="Listagem-Imagem-Tabela"/>
        <w:rPr>
          <w:rStyle w:val="comment"/>
        </w:rPr>
      </w:pPr>
      <w:r w:rsidRPr="00195497">
        <w:rPr>
          <w:rStyle w:val="comment"/>
        </w:rPr>
        <w:t>Listagem 2</w:t>
      </w:r>
      <w:r>
        <w:rPr>
          <w:rStyle w:val="comment"/>
        </w:rPr>
        <w:t>.2</w:t>
      </w:r>
    </w:p>
    <w:p w14:paraId="4B2BA478" w14:textId="77777777" w:rsidR="008F3848" w:rsidRPr="005D6B2D" w:rsidRDefault="008F3848" w:rsidP="00622BDB">
      <w:pPr>
        <w:rPr>
          <w:b/>
        </w:rPr>
      </w:pPr>
    </w:p>
    <w:p w14:paraId="64516EFA" w14:textId="77777777" w:rsidR="00CB5E06" w:rsidRPr="005D6B2D" w:rsidRDefault="00CB5E06" w:rsidP="00CB5E06">
      <w:pPr>
        <w:rPr>
          <w:bdr w:val="none" w:sz="0" w:space="0" w:color="auto" w:frame="1"/>
        </w:rPr>
      </w:pPr>
    </w:p>
    <w:p w14:paraId="231B4F6E" w14:textId="77777777" w:rsidR="00CB5E06" w:rsidRDefault="00D5305C" w:rsidP="00D5305C">
      <w:pPr>
        <w:pStyle w:val="Ttulo3"/>
      </w:pPr>
      <w:commentRangeStart w:id="28"/>
      <w:commentRangeStart w:id="29"/>
      <w:r>
        <w:t>1.</w:t>
      </w:r>
      <w:ins w:id="30" w:author="Willian" w:date="2016-10-14T23:35:00Z">
        <w:r w:rsidR="00631B73">
          <w:t>6</w:t>
        </w:r>
      </w:ins>
      <w:del w:id="31" w:author="Willian" w:date="2016-10-14T23:35:00Z">
        <w:r w:rsidDel="00631B73">
          <w:delText>7</w:delText>
        </w:r>
      </w:del>
      <w:r w:rsidR="00CB5E06">
        <w:t xml:space="preserve"> – Resumo</w:t>
      </w:r>
      <w:commentRangeEnd w:id="28"/>
      <w:r w:rsidR="001202DF">
        <w:rPr>
          <w:rStyle w:val="Refdecomentrio"/>
          <w:rFonts w:ascii="Times New Roman" w:eastAsia="MS Mincho" w:hAnsi="Times New Roman"/>
          <w:b w:val="0"/>
          <w:color w:val="auto"/>
        </w:rPr>
        <w:commentReference w:id="28"/>
      </w:r>
      <w:commentRangeEnd w:id="29"/>
      <w:r w:rsidR="00631B73">
        <w:rPr>
          <w:rStyle w:val="Refdecomentrio"/>
          <w:rFonts w:ascii="Times New Roman" w:eastAsia="MS Mincho" w:hAnsi="Times New Roman"/>
          <w:b w:val="0"/>
          <w:color w:val="auto"/>
        </w:rPr>
        <w:commentReference w:id="29"/>
      </w:r>
    </w:p>
    <w:p w14:paraId="69C2E3EF" w14:textId="77777777" w:rsidR="00D5305C" w:rsidRDefault="004E2DA2" w:rsidP="00D5305C">
      <w:r>
        <w:t>Retome os tópicos abordados na aula questionando aos seus alunos.</w:t>
      </w:r>
    </w:p>
    <w:p w14:paraId="74AF31C5" w14:textId="77777777" w:rsidR="004E2DA2" w:rsidRPr="005D6B2D" w:rsidRDefault="004E2DA2" w:rsidP="00D5305C">
      <w:r>
        <w:t xml:space="preserve">O que aprendemos hoje pessoal? Você pode fazer isso em forma de Quizz ou para engajar sua turma pode finalizar a aula, perguntando se alguém tem dúvidas sobre </w:t>
      </w:r>
      <w:r w:rsidR="00AE6EED">
        <w:t xml:space="preserve">a </w:t>
      </w:r>
      <w:r>
        <w:t>aula de hoje e quem se habilitaria a resumir o que foi visto, faça isso toda aula com um aluno diferente para treiná-los quanto ao desenvolvimento d</w:t>
      </w:r>
      <w:r w:rsidR="00AE6EED">
        <w:t>a</w:t>
      </w:r>
      <w:r>
        <w:t xml:space="preserve"> comunicação e ao final da fala do aluno, resuma os tópicos.</w:t>
      </w:r>
    </w:p>
    <w:p w14:paraId="00154CA1" w14:textId="77777777" w:rsidR="00CB5E06" w:rsidRDefault="00CB5E06" w:rsidP="00CB5E06">
      <w:pPr>
        <w:pStyle w:val="Ttulo3"/>
      </w:pPr>
      <w:commentRangeStart w:id="32"/>
      <w:commentRangeStart w:id="33"/>
      <w:r>
        <w:t>1.7 – Exercícios</w:t>
      </w:r>
      <w:commentRangeEnd w:id="32"/>
      <w:r w:rsidR="00047379">
        <w:rPr>
          <w:rStyle w:val="Refdecomentrio"/>
          <w:rFonts w:ascii="Times New Roman" w:eastAsia="MS Mincho" w:hAnsi="Times New Roman"/>
          <w:b w:val="0"/>
          <w:color w:val="auto"/>
        </w:rPr>
        <w:commentReference w:id="32"/>
      </w:r>
      <w:commentRangeEnd w:id="33"/>
      <w:r w:rsidR="00631B73">
        <w:rPr>
          <w:rStyle w:val="Refdecomentrio"/>
          <w:rFonts w:ascii="Times New Roman" w:eastAsia="MS Mincho" w:hAnsi="Times New Roman"/>
          <w:b w:val="0"/>
          <w:color w:val="auto"/>
        </w:rPr>
        <w:commentReference w:id="33"/>
      </w:r>
    </w:p>
    <w:p w14:paraId="4C296BEB" w14:textId="77777777" w:rsidR="00167BE7" w:rsidRPr="00123716" w:rsidRDefault="00167BE7" w:rsidP="00123716">
      <w:pPr>
        <w:pStyle w:val="GradeMdia1-nfase2"/>
        <w:numPr>
          <w:ilvl w:val="0"/>
          <w:numId w:val="16"/>
        </w:numPr>
        <w:rPr>
          <w:b/>
        </w:rPr>
      </w:pPr>
      <w:r w:rsidRPr="00123716">
        <w:rPr>
          <w:b/>
        </w:rPr>
        <w:t xml:space="preserve">Quais são as </w:t>
      </w:r>
      <w:r w:rsidR="00AE6EED" w:rsidRPr="00123716">
        <w:rPr>
          <w:b/>
        </w:rPr>
        <w:t xml:space="preserve">principais </w:t>
      </w:r>
      <w:r w:rsidRPr="00123716">
        <w:rPr>
          <w:b/>
        </w:rPr>
        <w:t>plataformas do Java e para que servem?</w:t>
      </w:r>
    </w:p>
    <w:p w14:paraId="6C1DEF63" w14:textId="77777777" w:rsidR="00167BE7" w:rsidRDefault="00167BE7" w:rsidP="00123716">
      <w:pPr>
        <w:pStyle w:val="GradeMdia1-nfase2"/>
      </w:pPr>
    </w:p>
    <w:p w14:paraId="53758859" w14:textId="77777777" w:rsidR="00167BE7" w:rsidRDefault="008751C3" w:rsidP="00123716">
      <w:pPr>
        <w:pStyle w:val="GradeMdia1-nfase2"/>
      </w:pPr>
      <w:ins w:id="34" w:author="Oliveira, Sizue" w:date="2016-10-14T15:24:00Z">
        <w:r>
          <w:t xml:space="preserve">Resposta: </w:t>
        </w:r>
      </w:ins>
      <w:r w:rsidR="00167BE7" w:rsidRPr="005D6B2D">
        <w:t xml:space="preserve">Há quatro plataformas principais do Java: Java SE (Standard Edition), Java EE (Enterprise Edition), Java ME (Micro Edition) e JavaFX. Java SE é usada para aplicações desktop em geral e Java EE é uma extensão para aplicações web e servidores. JavaFX é uma plataforma para multimídia (também conhecido como Flash Players) com </w:t>
      </w:r>
      <w:r w:rsidR="00167BE7" w:rsidRPr="005D6B2D">
        <w:lastRenderedPageBreak/>
        <w:t>integração ao Java. Finalmente, Java ME é usada na criação de sistemas embarcados como celulares (mais antigos) e sistemas de controles industriais.</w:t>
      </w:r>
    </w:p>
    <w:p w14:paraId="5EFCA103" w14:textId="77777777" w:rsidR="00167BE7" w:rsidRDefault="00167BE7" w:rsidP="00123716">
      <w:pPr>
        <w:pStyle w:val="GradeMdia1-nfase2"/>
      </w:pPr>
    </w:p>
    <w:p w14:paraId="1CB9D266" w14:textId="77777777" w:rsidR="00167BE7" w:rsidRDefault="00167BE7" w:rsidP="00123716">
      <w:pPr>
        <w:pStyle w:val="GradeMdia1-nfase2"/>
        <w:numPr>
          <w:ilvl w:val="0"/>
          <w:numId w:val="16"/>
        </w:numPr>
        <w:rPr>
          <w:b/>
        </w:rPr>
      </w:pPr>
      <w:r w:rsidRPr="00123716">
        <w:rPr>
          <w:b/>
        </w:rPr>
        <w:t>O que são IDEs? Cite exemplos.</w:t>
      </w:r>
    </w:p>
    <w:p w14:paraId="1FC95285" w14:textId="77777777" w:rsidR="00167BE7" w:rsidRDefault="00167BE7" w:rsidP="00123716">
      <w:pPr>
        <w:pStyle w:val="GradeMdia1-nfase2"/>
        <w:rPr>
          <w:b/>
        </w:rPr>
      </w:pPr>
    </w:p>
    <w:p w14:paraId="096F8C64" w14:textId="77777777" w:rsidR="00167BE7" w:rsidRDefault="008751C3" w:rsidP="00123716">
      <w:pPr>
        <w:pStyle w:val="GradeMdia1-nfase2"/>
      </w:pPr>
      <w:ins w:id="35" w:author="Oliveira, Sizue" w:date="2016-10-14T15:24:00Z">
        <w:r>
          <w:t xml:space="preserve">Resposta: </w:t>
        </w:r>
      </w:ins>
      <w:r w:rsidR="00167BE7" w:rsidRPr="005D6B2D">
        <w:t>IDE, do ingles Integrated Development Environment, ou Ambiente de Des</w:t>
      </w:r>
      <w:r w:rsidR="006752D1">
        <w:t>e</w:t>
      </w:r>
      <w:r w:rsidR="00167BE7" w:rsidRPr="005D6B2D">
        <w:t>nvolvimento Integrado, é um software que reúne caracter</w:t>
      </w:r>
      <w:r w:rsidR="00AE6EED">
        <w:t>í</w:t>
      </w:r>
      <w:r w:rsidR="00167BE7" w:rsidRPr="005D6B2D">
        <w:t>sticas e ferramentas de apoio ao des</w:t>
      </w:r>
      <w:r w:rsidR="00AE6EED">
        <w:t>e</w:t>
      </w:r>
      <w:r w:rsidR="00167BE7" w:rsidRPr="005D6B2D">
        <w:t xml:space="preserve">nvolvimento de softwares com o objetivo de agilizar o processo. Alguns exemplos são: Netbeans, </w:t>
      </w:r>
      <w:r w:rsidR="00AE6EED">
        <w:t>E</w:t>
      </w:r>
      <w:r w:rsidR="00167BE7" w:rsidRPr="005D6B2D">
        <w:t>clipse, DrJava, etc.</w:t>
      </w:r>
    </w:p>
    <w:p w14:paraId="1769842A" w14:textId="77777777" w:rsidR="00AE6EED" w:rsidRDefault="00AE6EED" w:rsidP="00123716">
      <w:pPr>
        <w:pStyle w:val="GradeMdia1-nfase2"/>
      </w:pPr>
    </w:p>
    <w:p w14:paraId="45FFFCB3" w14:textId="77777777" w:rsidR="00167BE7" w:rsidRDefault="00167BE7" w:rsidP="00123716">
      <w:pPr>
        <w:pStyle w:val="GradeMdia1-nfase2"/>
        <w:numPr>
          <w:ilvl w:val="0"/>
          <w:numId w:val="16"/>
        </w:numPr>
        <w:rPr>
          <w:b/>
        </w:rPr>
      </w:pPr>
      <w:r w:rsidRPr="00123716">
        <w:rPr>
          <w:b/>
        </w:rPr>
        <w:t>Qual é a importância do JDK para uma aplicação Java?</w:t>
      </w:r>
      <w:r w:rsidR="00AE6EED">
        <w:rPr>
          <w:b/>
        </w:rPr>
        <w:t xml:space="preserve"> (igual a questão 5?)</w:t>
      </w:r>
    </w:p>
    <w:p w14:paraId="088E36C6" w14:textId="77777777" w:rsidR="00D529B0" w:rsidRPr="00123716" w:rsidRDefault="00D529B0" w:rsidP="00123716">
      <w:pPr>
        <w:pStyle w:val="GradeMdia1-nfase2"/>
        <w:rPr>
          <w:b/>
        </w:rPr>
      </w:pPr>
    </w:p>
    <w:p w14:paraId="52D7F1F1" w14:textId="77777777" w:rsidR="00D529B0" w:rsidRDefault="008751C3" w:rsidP="00123716">
      <w:pPr>
        <w:pStyle w:val="GradeMdia1-nfase2"/>
      </w:pPr>
      <w:ins w:id="36" w:author="Oliveira, Sizue" w:date="2016-10-14T15:24:00Z">
        <w:r>
          <w:t xml:space="preserve">Resposta: </w:t>
        </w:r>
      </w:ins>
      <w:r w:rsidR="00D529B0" w:rsidRPr="005D6B2D">
        <w:t>É um kit de desenvolvimento que atua tanto como um compilador, quanto um interpretador</w:t>
      </w:r>
    </w:p>
    <w:p w14:paraId="4169843D" w14:textId="77777777" w:rsidR="00D529B0" w:rsidRPr="00123716" w:rsidRDefault="00D529B0" w:rsidP="00123716">
      <w:pPr>
        <w:pStyle w:val="GradeMdia1-nfase2"/>
        <w:rPr>
          <w:b/>
        </w:rPr>
      </w:pPr>
    </w:p>
    <w:p w14:paraId="08030243" w14:textId="77777777" w:rsidR="00167BE7" w:rsidRDefault="00167BE7" w:rsidP="00123716">
      <w:pPr>
        <w:pStyle w:val="GradeMdia1-nfase2"/>
        <w:numPr>
          <w:ilvl w:val="0"/>
          <w:numId w:val="16"/>
        </w:numPr>
        <w:rPr>
          <w:b/>
        </w:rPr>
      </w:pPr>
      <w:r w:rsidRPr="00123716">
        <w:rPr>
          <w:b/>
        </w:rPr>
        <w:t>O que é um compilador e um interpretador?</w:t>
      </w:r>
    </w:p>
    <w:p w14:paraId="767A7F9B" w14:textId="77777777" w:rsidR="00D529B0" w:rsidRDefault="00D529B0" w:rsidP="00123716">
      <w:pPr>
        <w:pStyle w:val="GradeMdia1-nfase2"/>
        <w:rPr>
          <w:b/>
        </w:rPr>
      </w:pPr>
    </w:p>
    <w:p w14:paraId="547E5126" w14:textId="77777777" w:rsidR="00D529B0" w:rsidRDefault="008751C3" w:rsidP="00123716">
      <w:pPr>
        <w:pStyle w:val="GradeMdia1-nfase2"/>
      </w:pPr>
      <w:ins w:id="37" w:author="Oliveira, Sizue" w:date="2016-10-14T15:24:00Z">
        <w:r>
          <w:t xml:space="preserve">Resposta: </w:t>
        </w:r>
      </w:ins>
      <w:r w:rsidR="00D529B0" w:rsidRPr="005D6B2D">
        <w:t>Compilador é uma ferramenta que torna a li</w:t>
      </w:r>
      <w:r w:rsidR="00AE6EED">
        <w:t>n</w:t>
      </w:r>
      <w:r w:rsidR="00D529B0" w:rsidRPr="005D6B2D">
        <w:t>guagem de programação (que é familiar ao Homem) intelig</w:t>
      </w:r>
      <w:r w:rsidR="00AE6EED">
        <w:t>í</w:t>
      </w:r>
      <w:r w:rsidR="00D529B0" w:rsidRPr="005D6B2D">
        <w:t>vel pelo computador, tornando-a uma linguagem binária. Um interpretador verifica e aponta erros de sem</w:t>
      </w:r>
      <w:r w:rsidR="00AE6EED">
        <w:t>â</w:t>
      </w:r>
      <w:r w:rsidR="00D529B0" w:rsidRPr="005D6B2D">
        <w:t>ntica de programação em seu programa.</w:t>
      </w:r>
    </w:p>
    <w:p w14:paraId="0CFBF1C1" w14:textId="77777777" w:rsidR="00D529B0" w:rsidRPr="00123716" w:rsidRDefault="00D529B0" w:rsidP="00123716">
      <w:pPr>
        <w:pStyle w:val="GradeMdia1-nfase2"/>
        <w:rPr>
          <w:b/>
        </w:rPr>
      </w:pPr>
    </w:p>
    <w:p w14:paraId="38762F83" w14:textId="77777777" w:rsidR="00167BE7" w:rsidRDefault="00167BE7" w:rsidP="00123716">
      <w:pPr>
        <w:pStyle w:val="GradeMdia1-nfase2"/>
        <w:numPr>
          <w:ilvl w:val="0"/>
          <w:numId w:val="16"/>
        </w:numPr>
        <w:rPr>
          <w:b/>
        </w:rPr>
      </w:pPr>
      <w:r w:rsidRPr="00123716">
        <w:rPr>
          <w:b/>
        </w:rPr>
        <w:t>Qual é a importância do JDK para uma aplicação Java?</w:t>
      </w:r>
      <w:r w:rsidR="00AE6EED">
        <w:rPr>
          <w:b/>
        </w:rPr>
        <w:t xml:space="preserve"> (não seria Qual a diferença entre Java e JavaScript?</w:t>
      </w:r>
    </w:p>
    <w:p w14:paraId="2909897C" w14:textId="77777777" w:rsidR="00D529B0" w:rsidRPr="00123716" w:rsidRDefault="008751C3" w:rsidP="00123716">
      <w:pPr>
        <w:ind w:left="708"/>
        <w:rPr>
          <w:b/>
        </w:rPr>
      </w:pPr>
      <w:ins w:id="38" w:author="Oliveira, Sizue" w:date="2016-10-14T15:24:00Z">
        <w:r>
          <w:t xml:space="preserve">Resposta: </w:t>
        </w:r>
      </w:ins>
      <w:r w:rsidR="00D529B0" w:rsidRPr="005D6B2D">
        <w:t>O Java é usado para criações stand-alone</w:t>
      </w:r>
      <w:r w:rsidR="00AE6EED">
        <w:t xml:space="preserve">, </w:t>
      </w:r>
      <w:r w:rsidR="00D529B0" w:rsidRPr="005D6B2D">
        <w:t xml:space="preserve">que são </w:t>
      </w:r>
      <w:r w:rsidR="00AE6EED">
        <w:t>s</w:t>
      </w:r>
      <w:r w:rsidR="00D529B0" w:rsidRPr="005D6B2D">
        <w:t xml:space="preserve">oftwares maiores que </w:t>
      </w:r>
      <w:r w:rsidR="00AE6EED">
        <w:t xml:space="preserve">se </w:t>
      </w:r>
      <w:r w:rsidR="00D529B0" w:rsidRPr="005D6B2D">
        <w:t xml:space="preserve">executam por si só ou </w:t>
      </w:r>
      <w:r w:rsidR="00AE6EED">
        <w:t>por</w:t>
      </w:r>
      <w:r w:rsidR="00AE6EED" w:rsidRPr="005D6B2D">
        <w:t xml:space="preserve"> </w:t>
      </w:r>
      <w:r w:rsidR="00D529B0" w:rsidRPr="005D6B2D">
        <w:t>applets, parte integrada de algum software</w:t>
      </w:r>
      <w:r w:rsidR="00AE6EED">
        <w:t xml:space="preserve"> (um pouco confuso)</w:t>
      </w:r>
      <w:r w:rsidR="00D529B0" w:rsidRPr="005D6B2D">
        <w:t>. O JavaScript serve para implementar funcionalidades Web que um simples HTML e CCS não poderiam alcançar.</w:t>
      </w:r>
    </w:p>
    <w:p w14:paraId="6DEC2C2A" w14:textId="77777777" w:rsidR="00B47C98" w:rsidRDefault="00B47C98" w:rsidP="00123716">
      <w:pPr>
        <w:pStyle w:val="GradeMdia1-nfase2"/>
        <w:numPr>
          <w:ilvl w:val="0"/>
          <w:numId w:val="16"/>
        </w:numPr>
        <w:rPr>
          <w:b/>
        </w:rPr>
      </w:pPr>
      <w:r w:rsidRPr="00123716">
        <w:rPr>
          <w:b/>
        </w:rPr>
        <w:t>Qual é diferença entre o Java e o JavaScript?</w:t>
      </w:r>
      <w:r w:rsidR="00AE6EED">
        <w:rPr>
          <w:b/>
        </w:rPr>
        <w:t xml:space="preserve"> (não seria Qual a diferença entre Classe, Objeto e </w:t>
      </w:r>
      <w:r w:rsidR="00003F8B">
        <w:rPr>
          <w:b/>
        </w:rPr>
        <w:t>Instância?)</w:t>
      </w:r>
    </w:p>
    <w:p w14:paraId="18674A76" w14:textId="77777777" w:rsidR="00D529B0" w:rsidRDefault="00D529B0" w:rsidP="00123716">
      <w:pPr>
        <w:pStyle w:val="GradeMdia1-nfase2"/>
      </w:pPr>
    </w:p>
    <w:p w14:paraId="4DA04671" w14:textId="77777777" w:rsidR="00D529B0" w:rsidRDefault="008751C3" w:rsidP="00123716">
      <w:pPr>
        <w:pStyle w:val="GradeMdia1-nfase2"/>
      </w:pPr>
      <w:ins w:id="39" w:author="Oliveira, Sizue" w:date="2016-10-14T15:24:00Z">
        <w:r>
          <w:t xml:space="preserve">Resposta: </w:t>
        </w:r>
      </w:ins>
      <w:r w:rsidR="00D529B0" w:rsidRPr="005D6B2D">
        <w:t xml:space="preserve">Classe: O nível mais alto neste grupo é a classe. Ela define as especificações e o comportamento de um objeto, por meio de atributos (propriedades) e métodos (ações). Objeto: Objetos aplicam as especificações definidas por uma classe, ou seja, existem a partir de um “molde” (classe). Eles são instâncias de uma classe. Instância: as instâncias de uma classe compartilham o mesmo conjunto de propriedades, embora o conteúdo dessas propriedades </w:t>
      </w:r>
      <w:r w:rsidR="00003F8B" w:rsidRPr="005D6B2D">
        <w:t>seja</w:t>
      </w:r>
      <w:r w:rsidR="00003F8B">
        <w:t xml:space="preserve"> diferente</w:t>
      </w:r>
      <w:r w:rsidR="00D529B0" w:rsidRPr="005D6B2D">
        <w:t xml:space="preserve"> entre si.</w:t>
      </w:r>
    </w:p>
    <w:p w14:paraId="18BB3206" w14:textId="77777777" w:rsidR="00D529B0" w:rsidRPr="00123716" w:rsidRDefault="00D529B0" w:rsidP="00123716">
      <w:pPr>
        <w:ind w:left="708"/>
        <w:rPr>
          <w:b/>
        </w:rPr>
      </w:pPr>
    </w:p>
    <w:p w14:paraId="607AC2E8" w14:textId="77777777" w:rsidR="00B47C98" w:rsidRDefault="00B47C98" w:rsidP="00123716">
      <w:pPr>
        <w:pStyle w:val="GradeMdia1-nfase2"/>
        <w:numPr>
          <w:ilvl w:val="0"/>
          <w:numId w:val="16"/>
        </w:numPr>
        <w:rPr>
          <w:b/>
        </w:rPr>
      </w:pPr>
      <w:r w:rsidRPr="00123716">
        <w:rPr>
          <w:b/>
        </w:rPr>
        <w:t>Qual é a função da classe principal do Java?</w:t>
      </w:r>
    </w:p>
    <w:p w14:paraId="609416FF" w14:textId="77777777" w:rsidR="00D529B0" w:rsidRDefault="00D529B0" w:rsidP="00123716">
      <w:pPr>
        <w:pStyle w:val="GradeMdia1-nfase2"/>
        <w:rPr>
          <w:b/>
        </w:rPr>
      </w:pPr>
    </w:p>
    <w:p w14:paraId="2C4310E0" w14:textId="77777777" w:rsidR="00D529B0" w:rsidRDefault="008751C3" w:rsidP="00123716">
      <w:pPr>
        <w:pStyle w:val="GradeMdia1-nfase2"/>
        <w:rPr>
          <w:b/>
        </w:rPr>
      </w:pPr>
      <w:ins w:id="40" w:author="Oliveira, Sizue" w:date="2016-10-14T15:24:00Z">
        <w:r>
          <w:t xml:space="preserve">Resposta: </w:t>
        </w:r>
      </w:ins>
      <w:r w:rsidR="00D529B0" w:rsidRPr="005D6B2D">
        <w:t>Ela é o ponto de partida e de término da execução do programa.</w:t>
      </w:r>
    </w:p>
    <w:p w14:paraId="23EB2BDB" w14:textId="77777777" w:rsidR="00D529B0" w:rsidRPr="00123716" w:rsidRDefault="00D529B0" w:rsidP="00123716">
      <w:pPr>
        <w:pStyle w:val="GradeMdia1-nfase2"/>
        <w:rPr>
          <w:b/>
        </w:rPr>
      </w:pPr>
    </w:p>
    <w:p w14:paraId="0FFE392B" w14:textId="77777777" w:rsidR="00D529B0" w:rsidRPr="002757D8" w:rsidRDefault="00D529B0" w:rsidP="00123716">
      <w:pPr>
        <w:pStyle w:val="GradeMdia1-nfase2"/>
        <w:numPr>
          <w:ilvl w:val="0"/>
          <w:numId w:val="16"/>
        </w:numPr>
        <w:rPr>
          <w:b/>
          <w:lang w:val="en-US"/>
        </w:rPr>
      </w:pPr>
      <w:r w:rsidRPr="00123716">
        <w:rPr>
          <w:b/>
        </w:rPr>
        <w:t xml:space="preserve">Qual instrução utilizada para exibir um texto na tela? </w:t>
      </w:r>
      <w:r w:rsidRPr="00123716">
        <w:rPr>
          <w:b/>
          <w:lang w:val="en-US"/>
        </w:rPr>
        <w:t>Use o exemplo Hello World.</w:t>
      </w:r>
    </w:p>
    <w:p w14:paraId="26E3DA79" w14:textId="77777777" w:rsidR="00D529B0" w:rsidRDefault="008751C3" w:rsidP="00123716">
      <w:pPr>
        <w:pStyle w:val="GradeMdia1-nfase2"/>
        <w:rPr>
          <w:b/>
          <w:lang w:val="en-US"/>
        </w:rPr>
      </w:pPr>
      <w:ins w:id="41" w:author="Oliveira, Sizue" w:date="2016-10-14T15:24:00Z">
        <w:r>
          <w:t>Resposta:</w:t>
        </w:r>
      </w:ins>
    </w:p>
    <w:p w14:paraId="0E41221C" w14:textId="77777777" w:rsidR="00D529B0" w:rsidRPr="00123716" w:rsidRDefault="00D529B0" w:rsidP="00123716">
      <w:pPr>
        <w:pStyle w:val="GradeMdia1-nfase2"/>
        <w:rPr>
          <w:rFonts w:ascii="Courier New" w:hAnsi="Courier New" w:cs="Courier New"/>
          <w:lang w:val="en-US"/>
        </w:rPr>
      </w:pPr>
      <w:r w:rsidRPr="00123716">
        <w:rPr>
          <w:rFonts w:ascii="Courier New" w:hAnsi="Courier New" w:cs="Courier New"/>
          <w:lang w:val="en-US"/>
        </w:rPr>
        <w:t>System.out.println("Hello World");</w:t>
      </w:r>
    </w:p>
    <w:p w14:paraId="73C650F4" w14:textId="77777777" w:rsidR="00D529B0" w:rsidRPr="002757D8" w:rsidRDefault="00D529B0" w:rsidP="00123716">
      <w:pPr>
        <w:pStyle w:val="GradeMdia1-nfase2"/>
        <w:rPr>
          <w:b/>
          <w:lang w:val="en-US"/>
        </w:rPr>
      </w:pPr>
    </w:p>
    <w:p w14:paraId="1A1C971B" w14:textId="77777777" w:rsidR="00D529B0" w:rsidRDefault="00D529B0" w:rsidP="00123716">
      <w:pPr>
        <w:pStyle w:val="GradeMdia1-nfase2"/>
        <w:numPr>
          <w:ilvl w:val="0"/>
          <w:numId w:val="16"/>
        </w:numPr>
        <w:rPr>
          <w:b/>
        </w:rPr>
      </w:pPr>
      <w:r w:rsidRPr="00123716">
        <w:rPr>
          <w:b/>
        </w:rPr>
        <w:t>Qual é o único método obrigatório do Java?</w:t>
      </w:r>
    </w:p>
    <w:p w14:paraId="55DDA107" w14:textId="77777777" w:rsidR="00D529B0" w:rsidRDefault="008751C3" w:rsidP="00123716">
      <w:pPr>
        <w:pStyle w:val="GradeMdia1-nfase2"/>
        <w:rPr>
          <w:b/>
        </w:rPr>
      </w:pPr>
      <w:ins w:id="42" w:author="Oliveira, Sizue" w:date="2016-10-14T15:24:00Z">
        <w:r>
          <w:t>Resposta:</w:t>
        </w:r>
      </w:ins>
    </w:p>
    <w:p w14:paraId="3277688E" w14:textId="77777777" w:rsidR="00D529B0" w:rsidRDefault="00D529B0" w:rsidP="00123716">
      <w:pPr>
        <w:pStyle w:val="GradeMdia1-nfase2"/>
      </w:pPr>
      <w:r w:rsidRPr="005D6B2D">
        <w:t xml:space="preserve">Método </w:t>
      </w:r>
      <w:r w:rsidRPr="00123716">
        <w:rPr>
          <w:rFonts w:ascii="Courier New" w:hAnsi="Courier New" w:cs="Courier New"/>
        </w:rPr>
        <w:t>main().</w:t>
      </w:r>
    </w:p>
    <w:p w14:paraId="29F2CF5A" w14:textId="77777777" w:rsidR="00D529B0" w:rsidRPr="00123716" w:rsidRDefault="00D529B0" w:rsidP="00123716">
      <w:pPr>
        <w:pStyle w:val="GradeMdia1-nfase2"/>
        <w:rPr>
          <w:b/>
        </w:rPr>
      </w:pPr>
    </w:p>
    <w:p w14:paraId="63097946" w14:textId="77777777" w:rsidR="00D529B0" w:rsidRDefault="00D529B0" w:rsidP="00123716">
      <w:pPr>
        <w:pStyle w:val="GradeMdia1-nfase2"/>
        <w:numPr>
          <w:ilvl w:val="0"/>
          <w:numId w:val="16"/>
        </w:numPr>
        <w:rPr>
          <w:b/>
        </w:rPr>
      </w:pPr>
      <w:r w:rsidRPr="00123716">
        <w:rPr>
          <w:b/>
        </w:rPr>
        <w:lastRenderedPageBreak/>
        <w:t>Cite com exemplos a diferença entre Classes, Objetos e Instâncias.</w:t>
      </w:r>
    </w:p>
    <w:p w14:paraId="7D7E5A80" w14:textId="77777777" w:rsidR="00D529B0" w:rsidRPr="00123716" w:rsidRDefault="00D529B0" w:rsidP="00123716">
      <w:pPr>
        <w:pStyle w:val="GradeMdia1-nfase2"/>
        <w:rPr>
          <w:b/>
        </w:rPr>
      </w:pPr>
    </w:p>
    <w:p w14:paraId="7362EC2A" w14:textId="77777777" w:rsidR="00D529B0" w:rsidRPr="005D6B2D" w:rsidRDefault="008751C3" w:rsidP="00123716">
      <w:pPr>
        <w:pStyle w:val="GradeMdia1-nfase2"/>
      </w:pPr>
      <w:ins w:id="43" w:author="Oliveira, Sizue" w:date="2016-10-14T15:24:00Z">
        <w:r>
          <w:t xml:space="preserve">Resposta: </w:t>
        </w:r>
      </w:ins>
      <w:r w:rsidR="00D529B0" w:rsidRPr="005D6B2D">
        <w:t>Uma Planta é uma classe que representa os vegetais. Uma Árvore é um objeto da classe Planta e uma Goiabeira é uma instância do objeto Árvore. Ao mesmo tempo, Goiabeira é uma instância da classe Planta, que está no topo desta hierarquia.</w:t>
      </w:r>
    </w:p>
    <w:p w14:paraId="350AF747" w14:textId="77777777" w:rsidR="00167BE7" w:rsidRPr="00123716" w:rsidRDefault="00167BE7" w:rsidP="00123716">
      <w:pPr>
        <w:rPr>
          <w:b/>
        </w:rPr>
      </w:pPr>
    </w:p>
    <w:p w14:paraId="00BD278D" w14:textId="77777777" w:rsidR="006648D5" w:rsidRDefault="00820A72" w:rsidP="00123716">
      <w:pPr>
        <w:pStyle w:val="Ttulo3"/>
      </w:pPr>
      <w:commentRangeStart w:id="44"/>
      <w:commentRangeStart w:id="45"/>
      <w:r>
        <w:t>1.8 – TDP</w:t>
      </w:r>
      <w:commentRangeEnd w:id="44"/>
      <w:r w:rsidR="0098068C">
        <w:rPr>
          <w:rStyle w:val="Refdecomentrio"/>
          <w:rFonts w:ascii="Times New Roman" w:eastAsia="MS Mincho" w:hAnsi="Times New Roman"/>
          <w:b w:val="0"/>
          <w:color w:val="auto"/>
        </w:rPr>
        <w:commentReference w:id="44"/>
      </w:r>
      <w:commentRangeEnd w:id="45"/>
      <w:r w:rsidR="00631B73">
        <w:rPr>
          <w:rStyle w:val="Refdecomentrio"/>
          <w:rFonts w:ascii="Times New Roman" w:eastAsia="MS Mincho" w:hAnsi="Times New Roman"/>
          <w:b w:val="0"/>
          <w:color w:val="auto"/>
        </w:rPr>
        <w:commentReference w:id="45"/>
      </w:r>
    </w:p>
    <w:p w14:paraId="73A30E02" w14:textId="77777777" w:rsidR="008B2967" w:rsidRDefault="008B2967" w:rsidP="008B2967">
      <w:pPr>
        <w:rPr>
          <w:rStyle w:val="keyword"/>
          <w:rFonts w:ascii="Consolas" w:eastAsia="Times New Roman" w:hAnsi="Consolas"/>
          <w:b/>
          <w:bCs/>
          <w:color w:val="006699"/>
          <w:sz w:val="18"/>
          <w:szCs w:val="18"/>
          <w:bdr w:val="none" w:sz="0" w:space="0" w:color="auto" w:frame="1"/>
        </w:rPr>
      </w:pPr>
      <w:r w:rsidRPr="00F65312">
        <w:t xml:space="preserve">Vimos neste capítulo que o método </w:t>
      </w:r>
      <w:r w:rsidRPr="00F65312">
        <w:rPr>
          <w:rFonts w:ascii="Verdana" w:hAnsi="Verdana"/>
        </w:rPr>
        <w:t>main</w:t>
      </w:r>
      <w:r w:rsidRPr="00F65312">
        <w:t xml:space="preserve"> possui alguns argumentos que não foram explicados:</w:t>
      </w:r>
    </w:p>
    <w:p w14:paraId="515D4F00" w14:textId="77777777" w:rsidR="008B2967" w:rsidRPr="00197FDB" w:rsidRDefault="008B2967" w:rsidP="008B2967">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olor w:val="5C5C5C"/>
          <w:sz w:val="18"/>
          <w:szCs w:val="18"/>
          <w:lang w:val="en-US"/>
        </w:rPr>
      </w:pPr>
      <w:r w:rsidRPr="00197FDB">
        <w:rPr>
          <w:rFonts w:ascii="Consolas" w:eastAsia="Times New Roman" w:hAnsi="Consolas"/>
          <w:b/>
          <w:bCs/>
          <w:color w:val="006699"/>
          <w:sz w:val="18"/>
          <w:szCs w:val="18"/>
          <w:bdr w:val="none" w:sz="0" w:space="0" w:color="auto" w:frame="1"/>
          <w:lang w:val="en-US"/>
        </w:rPr>
        <w:t>public</w:t>
      </w:r>
      <w:r w:rsidRPr="00197FDB">
        <w:rPr>
          <w:rFonts w:ascii="Consolas" w:eastAsia="Times New Roman" w:hAnsi="Consolas"/>
          <w:color w:val="000000"/>
          <w:sz w:val="18"/>
          <w:szCs w:val="18"/>
          <w:bdr w:val="none" w:sz="0" w:space="0" w:color="auto" w:frame="1"/>
          <w:lang w:val="en-US"/>
        </w:rPr>
        <w:t> </w:t>
      </w:r>
      <w:r w:rsidRPr="00197FDB">
        <w:rPr>
          <w:rFonts w:ascii="Consolas" w:eastAsia="Times New Roman" w:hAnsi="Consolas"/>
          <w:b/>
          <w:bCs/>
          <w:color w:val="006699"/>
          <w:sz w:val="18"/>
          <w:szCs w:val="18"/>
          <w:bdr w:val="none" w:sz="0" w:space="0" w:color="auto" w:frame="1"/>
          <w:lang w:val="en-US"/>
        </w:rPr>
        <w:t>static</w:t>
      </w:r>
      <w:r w:rsidRPr="00197FDB">
        <w:rPr>
          <w:rFonts w:ascii="Consolas" w:eastAsia="Times New Roman" w:hAnsi="Consolas"/>
          <w:color w:val="000000"/>
          <w:sz w:val="18"/>
          <w:szCs w:val="18"/>
          <w:bdr w:val="none" w:sz="0" w:space="0" w:color="auto" w:frame="1"/>
          <w:lang w:val="en-US"/>
        </w:rPr>
        <w:t> </w:t>
      </w:r>
      <w:r w:rsidRPr="00197FDB">
        <w:rPr>
          <w:rFonts w:ascii="Consolas" w:eastAsia="Times New Roman" w:hAnsi="Consolas"/>
          <w:b/>
          <w:bCs/>
          <w:color w:val="006699"/>
          <w:sz w:val="18"/>
          <w:szCs w:val="18"/>
          <w:bdr w:val="none" w:sz="0" w:space="0" w:color="auto" w:frame="1"/>
          <w:lang w:val="en-US"/>
        </w:rPr>
        <w:t>void</w:t>
      </w:r>
      <w:r w:rsidRPr="00197FDB">
        <w:rPr>
          <w:rFonts w:ascii="Consolas" w:eastAsia="Times New Roman" w:hAnsi="Consolas"/>
          <w:color w:val="000000"/>
          <w:sz w:val="18"/>
          <w:szCs w:val="18"/>
          <w:bdr w:val="none" w:sz="0" w:space="0" w:color="auto" w:frame="1"/>
          <w:lang w:val="en-US"/>
        </w:rPr>
        <w:t> main(String[] args) {  </w:t>
      </w:r>
    </w:p>
    <w:p w14:paraId="03AC8427" w14:textId="77777777" w:rsidR="008B2967" w:rsidRPr="00197FDB" w:rsidRDefault="008B2967" w:rsidP="008B2967">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olor w:val="5C5C5C"/>
          <w:sz w:val="18"/>
          <w:szCs w:val="18"/>
          <w:lang w:val="en-US"/>
        </w:rPr>
      </w:pPr>
      <w:r w:rsidRPr="00197FDB">
        <w:rPr>
          <w:rFonts w:ascii="Consolas" w:eastAsia="Times New Roman" w:hAnsi="Consolas"/>
          <w:color w:val="000000"/>
          <w:sz w:val="18"/>
          <w:szCs w:val="18"/>
          <w:bdr w:val="none" w:sz="0" w:space="0" w:color="auto" w:frame="1"/>
          <w:lang w:val="en-US"/>
        </w:rPr>
        <w:t xml:space="preserve">    System.out.println(</w:t>
      </w:r>
      <w:r w:rsidRPr="00197FDB">
        <w:rPr>
          <w:rFonts w:ascii="Consolas" w:eastAsia="Times New Roman" w:hAnsi="Consolas"/>
          <w:color w:val="0000FF"/>
          <w:sz w:val="18"/>
          <w:szCs w:val="18"/>
          <w:bdr w:val="none" w:sz="0" w:space="0" w:color="auto" w:frame="1"/>
          <w:lang w:val="en-US"/>
        </w:rPr>
        <w:t>"Hello World"</w:t>
      </w:r>
      <w:r w:rsidRPr="00197FDB">
        <w:rPr>
          <w:rFonts w:ascii="Consolas" w:eastAsia="Times New Roman" w:hAnsi="Consolas"/>
          <w:color w:val="000000"/>
          <w:sz w:val="18"/>
          <w:szCs w:val="18"/>
          <w:bdr w:val="none" w:sz="0" w:space="0" w:color="auto" w:frame="1"/>
          <w:lang w:val="en-US"/>
        </w:rPr>
        <w:t>);  </w:t>
      </w:r>
    </w:p>
    <w:p w14:paraId="0C5674C8" w14:textId="77777777" w:rsidR="008B2967" w:rsidRPr="009B2545" w:rsidRDefault="008B2967" w:rsidP="008B2967">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olor w:val="5C5C5C"/>
          <w:sz w:val="18"/>
          <w:szCs w:val="18"/>
        </w:rPr>
      </w:pPr>
      <w:r w:rsidRPr="009B2545">
        <w:rPr>
          <w:rFonts w:ascii="Consolas" w:eastAsia="Times New Roman" w:hAnsi="Consolas"/>
          <w:color w:val="000000"/>
          <w:sz w:val="18"/>
          <w:szCs w:val="18"/>
          <w:bdr w:val="none" w:sz="0" w:space="0" w:color="auto" w:frame="1"/>
        </w:rPr>
        <w:t>} </w:t>
      </w:r>
    </w:p>
    <w:p w14:paraId="6BCAE15D" w14:textId="77777777" w:rsidR="008B2967" w:rsidRDefault="008B2967" w:rsidP="008B2967">
      <w:pPr>
        <w:rPr>
          <w:rFonts w:ascii="Consolas" w:eastAsia="Times New Roman" w:hAnsi="Consolas"/>
          <w:color w:val="5C5C5C"/>
          <w:sz w:val="18"/>
          <w:szCs w:val="18"/>
        </w:rPr>
      </w:pPr>
    </w:p>
    <w:p w14:paraId="61349C47" w14:textId="77777777" w:rsidR="008B2967" w:rsidRDefault="008B2967" w:rsidP="008B2967">
      <w:pPr>
        <w:pStyle w:val="Listagem-Imagem-Tabela"/>
        <w:rPr>
          <w:rStyle w:val="comment"/>
        </w:rPr>
      </w:pPr>
      <w:r w:rsidRPr="00195497">
        <w:rPr>
          <w:rStyle w:val="comment"/>
        </w:rPr>
        <w:t>Listagem 2</w:t>
      </w:r>
      <w:r>
        <w:rPr>
          <w:rStyle w:val="comment"/>
        </w:rPr>
        <w:t>.4</w:t>
      </w:r>
    </w:p>
    <w:p w14:paraId="3A5C346C" w14:textId="77777777" w:rsidR="008B2967" w:rsidRDefault="008B2967" w:rsidP="008B2967">
      <w:pPr>
        <w:rPr>
          <w:rFonts w:ascii="Consolas" w:eastAsia="Times New Roman" w:hAnsi="Consolas"/>
          <w:color w:val="5C5C5C"/>
          <w:sz w:val="18"/>
          <w:szCs w:val="18"/>
        </w:rPr>
      </w:pPr>
    </w:p>
    <w:p w14:paraId="7E53EAE6" w14:textId="77777777" w:rsidR="008B2967" w:rsidRDefault="008B2967" w:rsidP="008B2967">
      <w:pPr>
        <w:pStyle w:val="Ttulo4"/>
      </w:pPr>
      <w:r>
        <w:t>1.8 - Linha de comando</w:t>
      </w:r>
    </w:p>
    <w:p w14:paraId="74676752" w14:textId="77777777" w:rsidR="008B2967" w:rsidRDefault="008B2967" w:rsidP="008B2967">
      <w:r w:rsidRPr="00F65312">
        <w:t xml:space="preserve">O parâmetro </w:t>
      </w:r>
      <w:r w:rsidRPr="00F65312">
        <w:rPr>
          <w:rFonts w:ascii="Verdana" w:hAnsi="Verdana"/>
        </w:rPr>
        <w:t>args</w:t>
      </w:r>
      <w:r w:rsidRPr="00F65312">
        <w:t xml:space="preserve"> é utilizado para quando executamos uma aplicação Java via linha de comando. Este parâmetro recebe uma lista de argumentos do tipo String. Estes argumentos são passados pela linha de comando ou internamente pela IDE utilizada.</w:t>
      </w:r>
    </w:p>
    <w:p w14:paraId="3DF3B90A" w14:textId="77777777" w:rsidR="008B2967" w:rsidRPr="00F65312" w:rsidRDefault="008B2967" w:rsidP="008B2967"/>
    <w:p w14:paraId="4A0E7F09" w14:textId="77777777" w:rsidR="008B2967" w:rsidRDefault="00974DD2" w:rsidP="008B2967">
      <w:r w:rsidRPr="00974DD2">
        <w:rPr>
          <w:rFonts w:eastAsia="Times New Roman"/>
          <w:b/>
          <w:bCs/>
          <w:i/>
          <w:iCs/>
          <w:color w:val="4FA1DB"/>
          <w:szCs w:val="22"/>
        </w:rPr>
        <w:pict w14:anchorId="6AEB0412">
          <v:rect id="_x0000_i1025" style="width:0;height:1.5pt" o:hralign="center" o:hrstd="t" o:hr="t" fillcolor="#aaa" stroked="f"/>
        </w:pict>
      </w:r>
    </w:p>
    <w:p w14:paraId="292C6446" w14:textId="77777777" w:rsidR="008B2967" w:rsidRDefault="008B2967" w:rsidP="008B2967">
      <w:pPr>
        <w:pStyle w:val="Ttulo4"/>
        <w:ind w:left="567"/>
      </w:pPr>
      <w:r>
        <w:t>Tarefa</w:t>
      </w:r>
    </w:p>
    <w:p w14:paraId="270F8967" w14:textId="77777777" w:rsidR="008B2967" w:rsidRPr="009B2545" w:rsidRDefault="008B2967" w:rsidP="008B2967">
      <w:pPr>
        <w:ind w:left="567" w:right="560"/>
      </w:pPr>
      <w:r w:rsidRPr="00F65312">
        <w:t>Construa um programa no bloco de notas de seu computador (não utilize IDE) que possua os seguintes requisitos:</w:t>
      </w:r>
    </w:p>
    <w:p w14:paraId="1A170232" w14:textId="77777777" w:rsidR="008B2967" w:rsidRPr="00F65312" w:rsidRDefault="008B2967" w:rsidP="008B2967">
      <w:pPr>
        <w:pStyle w:val="GradeMdia1-nfase2"/>
        <w:numPr>
          <w:ilvl w:val="0"/>
          <w:numId w:val="23"/>
        </w:numPr>
        <w:ind w:left="993" w:right="560"/>
      </w:pPr>
      <w:r w:rsidRPr="00F65312">
        <w:t>Primeiramente crie o programa Hello World e execute-o via linha de comando.</w:t>
      </w:r>
    </w:p>
    <w:p w14:paraId="7FBC0077" w14:textId="77777777" w:rsidR="008B2967" w:rsidRDefault="008B2967" w:rsidP="008B2967">
      <w:pPr>
        <w:pStyle w:val="GradeMdia1-nfase2"/>
        <w:numPr>
          <w:ilvl w:val="0"/>
          <w:numId w:val="23"/>
        </w:numPr>
        <w:ind w:left="993" w:right="560"/>
      </w:pPr>
      <w:r w:rsidRPr="00F65312">
        <w:t xml:space="preserve">Atualize o código para exibir “Hello </w:t>
      </w:r>
      <w:r w:rsidRPr="009B2545">
        <w:rPr>
          <w:b/>
          <w:bCs/>
        </w:rPr>
        <w:t>seu</w:t>
      </w:r>
      <w:r w:rsidRPr="00F65312">
        <w:t xml:space="preserve"> </w:t>
      </w:r>
      <w:r w:rsidRPr="009B2545">
        <w:rPr>
          <w:b/>
          <w:bCs/>
        </w:rPr>
        <w:t>nome</w:t>
      </w:r>
      <w:r w:rsidRPr="00F65312">
        <w:t>“, sendo que “seu nome” será um argumento enviado via linha de comando.</w:t>
      </w:r>
    </w:p>
    <w:p w14:paraId="6A6AE04C" w14:textId="77777777" w:rsidR="008B2967" w:rsidRPr="00F65312" w:rsidRDefault="00974DD2" w:rsidP="008B2967">
      <w:r w:rsidRPr="00974DD2">
        <w:rPr>
          <w:rFonts w:eastAsia="Times New Roman"/>
          <w:b/>
          <w:bCs/>
          <w:i/>
          <w:iCs/>
          <w:color w:val="4FA1DB"/>
          <w:szCs w:val="22"/>
        </w:rPr>
        <w:pict w14:anchorId="550810A3">
          <v:rect id="_x0000_i1026" style="width:0;height:1.5pt" o:hralign="center" o:hrstd="t" o:hr="t" fillcolor="#aaa" stroked="f"/>
        </w:pict>
      </w:r>
    </w:p>
    <w:p w14:paraId="212BA23F" w14:textId="77777777" w:rsidR="008B2967" w:rsidRPr="00F65312" w:rsidRDefault="008B2967" w:rsidP="008B2967">
      <w:r w:rsidRPr="00F65312">
        <w:t>Agora que conseguimos executar um programa Java usando linhas de comando, vimos que, sem sombra de dúvidas, o uso de uma IDE facilita e aumenta a produtividade da programação.</w:t>
      </w:r>
    </w:p>
    <w:p w14:paraId="21FC0E2D" w14:textId="77777777" w:rsidR="008B2967" w:rsidRDefault="008B2967" w:rsidP="008B2967">
      <w:r w:rsidRPr="00F65312">
        <w:t>Lembra de Nelson? Ele gosta de Java e provavelmente vai pedir que o projeto dos filmes seja codificado nesta linguagem.</w:t>
      </w:r>
    </w:p>
    <w:p w14:paraId="5DB88C2B" w14:textId="77777777" w:rsidR="008B2967" w:rsidRDefault="008B2967" w:rsidP="008B2967"/>
    <w:p w14:paraId="0BE633D4" w14:textId="77777777" w:rsidR="008B2967" w:rsidRPr="00F65312" w:rsidRDefault="00974DD2" w:rsidP="008B2967">
      <w:r w:rsidRPr="00974DD2">
        <w:rPr>
          <w:rFonts w:eastAsia="Times New Roman"/>
          <w:b/>
          <w:bCs/>
          <w:i/>
          <w:iCs/>
          <w:color w:val="4FA1DB"/>
          <w:szCs w:val="22"/>
        </w:rPr>
        <w:pict w14:anchorId="31731ED9">
          <v:rect id="_x0000_i1027" style="width:0;height:1.5pt" o:hralign="center" o:hrstd="t" o:hr="t" fillcolor="#aaa" stroked="f"/>
        </w:pict>
      </w:r>
    </w:p>
    <w:p w14:paraId="195EF634" w14:textId="77777777" w:rsidR="008B2967" w:rsidRPr="00F65312" w:rsidRDefault="008B2967" w:rsidP="008B2967">
      <w:pPr>
        <w:pStyle w:val="Ttulo4"/>
        <w:ind w:left="567"/>
      </w:pPr>
      <w:r w:rsidRPr="00F65312">
        <w:t>Tarefa</w:t>
      </w:r>
    </w:p>
    <w:p w14:paraId="6B17E67B" w14:textId="77777777" w:rsidR="009E2F5B" w:rsidRDefault="008B2967" w:rsidP="008B2967">
      <w:pPr>
        <w:ind w:right="560"/>
      </w:pPr>
      <w:r w:rsidRPr="00F65312">
        <w:t>Faça uma pesquisa sobre as melhores IDEs para Java. Escolha uma delas, faça download e instale-a no seu computador.</w:t>
      </w:r>
    </w:p>
    <w:p w14:paraId="0EF1E25D" w14:textId="77777777" w:rsidR="008B2967" w:rsidRDefault="008B2967" w:rsidP="009E2F5B">
      <w:pPr>
        <w:pStyle w:val="Ttulo4"/>
      </w:pPr>
    </w:p>
    <w:p w14:paraId="7085CFFE" w14:textId="77777777" w:rsidR="009E2F5B" w:rsidRPr="008F3848" w:rsidRDefault="009E2F5B" w:rsidP="009E2F5B">
      <w:pPr>
        <w:pStyle w:val="Ttulo4"/>
      </w:pPr>
      <w:r>
        <w:t>SUGESTÃO:</w:t>
      </w:r>
    </w:p>
    <w:p w14:paraId="588924AE" w14:textId="77777777" w:rsidR="008B2967" w:rsidRDefault="008B2967" w:rsidP="008B2967">
      <w:pPr>
        <w:pStyle w:val="Ttulo4"/>
      </w:pPr>
      <w:r>
        <w:t>Tarefa 1</w:t>
      </w:r>
    </w:p>
    <w:p w14:paraId="20510626" w14:textId="77777777" w:rsidR="009E2F5B" w:rsidRDefault="009E2F5B" w:rsidP="009E2F5B">
      <w:r>
        <w:t>Uma sugestão de código utilizado para receber um texto via linha de comando e exib</w:t>
      </w:r>
      <w:r w:rsidR="0027782D">
        <w:t>i</w:t>
      </w:r>
      <w:r>
        <w:t>-lo na tela é o seguinte:</w:t>
      </w:r>
    </w:p>
    <w:p w14:paraId="5F659899" w14:textId="77777777" w:rsidR="009E2F5B" w:rsidRDefault="009E2F5B" w:rsidP="009E2F5B">
      <w:r>
        <w:t>1 - Abra o programa Bloco de Notas (ou qualquer editor de texto do seu computador) e insira o código abaixo:</w:t>
      </w:r>
    </w:p>
    <w:p w14:paraId="579C19A5" w14:textId="77777777" w:rsidR="009E2F5B" w:rsidRDefault="009E2F5B" w:rsidP="009E2F5B"/>
    <w:p w14:paraId="1A90B6A5" w14:textId="77777777" w:rsidR="009E2F5B" w:rsidRPr="00F4007F" w:rsidRDefault="009E2F5B" w:rsidP="009E2F5B">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olor w:val="5C5C5C"/>
          <w:sz w:val="18"/>
          <w:szCs w:val="18"/>
        </w:rPr>
      </w:pPr>
      <w:r w:rsidRPr="00F4007F">
        <w:rPr>
          <w:rFonts w:ascii="Consolas" w:eastAsia="Times New Roman" w:hAnsi="Consolas"/>
          <w:b/>
          <w:bCs/>
          <w:color w:val="006699"/>
          <w:sz w:val="18"/>
          <w:szCs w:val="18"/>
          <w:bdr w:val="none" w:sz="0" w:space="0" w:color="auto" w:frame="1"/>
        </w:rPr>
        <w:t>public</w:t>
      </w:r>
      <w:r w:rsidRPr="00F4007F">
        <w:rPr>
          <w:rFonts w:ascii="Consolas" w:eastAsia="Times New Roman" w:hAnsi="Consolas"/>
          <w:color w:val="000000"/>
          <w:sz w:val="18"/>
          <w:szCs w:val="18"/>
          <w:bdr w:val="none" w:sz="0" w:space="0" w:color="auto" w:frame="1"/>
        </w:rPr>
        <w:t> </w:t>
      </w:r>
      <w:r w:rsidRPr="00F4007F">
        <w:rPr>
          <w:rFonts w:ascii="Consolas" w:eastAsia="Times New Roman" w:hAnsi="Consolas"/>
          <w:b/>
          <w:bCs/>
          <w:color w:val="006699"/>
          <w:sz w:val="18"/>
          <w:szCs w:val="18"/>
          <w:bdr w:val="none" w:sz="0" w:space="0" w:color="auto" w:frame="1"/>
        </w:rPr>
        <w:t>final</w:t>
      </w:r>
      <w:r w:rsidRPr="00F4007F">
        <w:rPr>
          <w:rFonts w:ascii="Consolas" w:eastAsia="Times New Roman" w:hAnsi="Consolas"/>
          <w:color w:val="000000"/>
          <w:sz w:val="18"/>
          <w:szCs w:val="18"/>
          <w:bdr w:val="none" w:sz="0" w:space="0" w:color="auto" w:frame="1"/>
        </w:rPr>
        <w:t> </w:t>
      </w:r>
      <w:r w:rsidRPr="00F4007F">
        <w:rPr>
          <w:rFonts w:ascii="Consolas" w:eastAsia="Times New Roman" w:hAnsi="Consolas"/>
          <w:b/>
          <w:bCs/>
          <w:color w:val="006699"/>
          <w:sz w:val="18"/>
          <w:szCs w:val="18"/>
          <w:bdr w:val="none" w:sz="0" w:space="0" w:color="auto" w:frame="1"/>
        </w:rPr>
        <w:t>class</w:t>
      </w:r>
      <w:r w:rsidRPr="00F4007F">
        <w:rPr>
          <w:rFonts w:ascii="Consolas" w:eastAsia="Times New Roman" w:hAnsi="Consolas"/>
          <w:color w:val="000000"/>
          <w:sz w:val="18"/>
          <w:szCs w:val="18"/>
          <w:bdr w:val="none" w:sz="0" w:space="0" w:color="auto" w:frame="1"/>
        </w:rPr>
        <w:t> Main {  </w:t>
      </w:r>
    </w:p>
    <w:p w14:paraId="3CBB9A67" w14:textId="77777777" w:rsidR="009E2F5B" w:rsidRPr="002757D8" w:rsidRDefault="009E2F5B" w:rsidP="009E2F5B">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olor w:val="5C5C5C"/>
          <w:sz w:val="18"/>
          <w:szCs w:val="18"/>
          <w:lang w:val="en-US"/>
        </w:rPr>
      </w:pPr>
      <w:r w:rsidRPr="002757D8">
        <w:rPr>
          <w:rFonts w:ascii="Consolas" w:eastAsia="Times New Roman" w:hAnsi="Consolas"/>
          <w:color w:val="000000"/>
          <w:sz w:val="18"/>
          <w:szCs w:val="18"/>
          <w:bdr w:val="none" w:sz="0" w:space="0" w:color="auto" w:frame="1"/>
          <w:lang w:val="en-US"/>
        </w:rPr>
        <w:t>    </w:t>
      </w:r>
      <w:r w:rsidRPr="002757D8">
        <w:rPr>
          <w:rFonts w:ascii="Consolas" w:eastAsia="Times New Roman" w:hAnsi="Consolas"/>
          <w:b/>
          <w:bCs/>
          <w:color w:val="006699"/>
          <w:sz w:val="18"/>
          <w:szCs w:val="18"/>
          <w:bdr w:val="none" w:sz="0" w:space="0" w:color="auto" w:frame="1"/>
          <w:lang w:val="en-US"/>
        </w:rPr>
        <w:t>public</w:t>
      </w:r>
      <w:r w:rsidRPr="002757D8">
        <w:rPr>
          <w:rFonts w:ascii="Consolas" w:eastAsia="Times New Roman" w:hAnsi="Consolas"/>
          <w:color w:val="000000"/>
          <w:sz w:val="18"/>
          <w:szCs w:val="18"/>
          <w:bdr w:val="none" w:sz="0" w:space="0" w:color="auto" w:frame="1"/>
          <w:lang w:val="en-US"/>
        </w:rPr>
        <w:t> </w:t>
      </w:r>
      <w:r w:rsidRPr="002757D8">
        <w:rPr>
          <w:rFonts w:ascii="Consolas" w:eastAsia="Times New Roman" w:hAnsi="Consolas"/>
          <w:b/>
          <w:bCs/>
          <w:color w:val="006699"/>
          <w:sz w:val="18"/>
          <w:szCs w:val="18"/>
          <w:bdr w:val="none" w:sz="0" w:space="0" w:color="auto" w:frame="1"/>
          <w:lang w:val="en-US"/>
        </w:rPr>
        <w:t>static</w:t>
      </w:r>
      <w:r w:rsidRPr="002757D8">
        <w:rPr>
          <w:rFonts w:ascii="Consolas" w:eastAsia="Times New Roman" w:hAnsi="Consolas"/>
          <w:color w:val="000000"/>
          <w:sz w:val="18"/>
          <w:szCs w:val="18"/>
          <w:bdr w:val="none" w:sz="0" w:space="0" w:color="auto" w:frame="1"/>
          <w:lang w:val="en-US"/>
        </w:rPr>
        <w:t> </w:t>
      </w:r>
      <w:r w:rsidRPr="002757D8">
        <w:rPr>
          <w:rFonts w:ascii="Consolas" w:eastAsia="Times New Roman" w:hAnsi="Consolas"/>
          <w:b/>
          <w:bCs/>
          <w:color w:val="006699"/>
          <w:sz w:val="18"/>
          <w:szCs w:val="18"/>
          <w:bdr w:val="none" w:sz="0" w:space="0" w:color="auto" w:frame="1"/>
          <w:lang w:val="en-US"/>
        </w:rPr>
        <w:t>void</w:t>
      </w:r>
      <w:r w:rsidRPr="002757D8">
        <w:rPr>
          <w:rFonts w:ascii="Consolas" w:eastAsia="Times New Roman" w:hAnsi="Consolas"/>
          <w:color w:val="000000"/>
          <w:sz w:val="18"/>
          <w:szCs w:val="18"/>
          <w:bdr w:val="none" w:sz="0" w:space="0" w:color="auto" w:frame="1"/>
          <w:lang w:val="en-US"/>
        </w:rPr>
        <w:t> main(String[] args) {  </w:t>
      </w:r>
    </w:p>
    <w:p w14:paraId="041F3FAF" w14:textId="77777777" w:rsidR="009E2F5B" w:rsidRPr="00F4007F" w:rsidRDefault="009E2F5B" w:rsidP="009E2F5B">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olor w:val="5C5C5C"/>
          <w:sz w:val="18"/>
          <w:szCs w:val="18"/>
        </w:rPr>
      </w:pPr>
      <w:r w:rsidRPr="002757D8">
        <w:rPr>
          <w:rFonts w:ascii="Consolas" w:eastAsia="Times New Roman" w:hAnsi="Consolas"/>
          <w:color w:val="000000"/>
          <w:sz w:val="18"/>
          <w:szCs w:val="18"/>
          <w:bdr w:val="none" w:sz="0" w:space="0" w:color="auto" w:frame="1"/>
          <w:lang w:val="en-US"/>
        </w:rPr>
        <w:t>        </w:t>
      </w:r>
      <w:r w:rsidRPr="00F4007F">
        <w:rPr>
          <w:rFonts w:ascii="Consolas" w:eastAsia="Times New Roman" w:hAnsi="Consolas"/>
          <w:color w:val="000000"/>
          <w:sz w:val="18"/>
          <w:szCs w:val="18"/>
          <w:bdr w:val="none" w:sz="0" w:space="0" w:color="auto" w:frame="1"/>
        </w:rPr>
        <w:t>String userInput = </w:t>
      </w:r>
      <w:r w:rsidRPr="00F4007F">
        <w:rPr>
          <w:rFonts w:ascii="Consolas" w:eastAsia="Times New Roman" w:hAnsi="Consolas"/>
          <w:color w:val="0000FF"/>
          <w:sz w:val="18"/>
          <w:szCs w:val="18"/>
          <w:bdr w:val="none" w:sz="0" w:space="0" w:color="auto" w:frame="1"/>
        </w:rPr>
        <w:t>""</w:t>
      </w:r>
      <w:r w:rsidRPr="00F4007F">
        <w:rPr>
          <w:rFonts w:ascii="Consolas" w:eastAsia="Times New Roman" w:hAnsi="Consolas"/>
          <w:color w:val="000000"/>
          <w:sz w:val="18"/>
          <w:szCs w:val="18"/>
          <w:bdr w:val="none" w:sz="0" w:space="0" w:color="auto" w:frame="1"/>
        </w:rPr>
        <w:t>;  </w:t>
      </w:r>
    </w:p>
    <w:p w14:paraId="3DDABD05" w14:textId="77777777" w:rsidR="009E2F5B" w:rsidRPr="00F4007F" w:rsidRDefault="009E2F5B" w:rsidP="009E2F5B">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olor w:val="5C5C5C"/>
          <w:sz w:val="18"/>
          <w:szCs w:val="18"/>
        </w:rPr>
      </w:pPr>
      <w:r w:rsidRPr="00F4007F">
        <w:rPr>
          <w:rFonts w:ascii="Consolas" w:eastAsia="Times New Roman" w:hAnsi="Consolas"/>
          <w:color w:val="000000"/>
          <w:sz w:val="18"/>
          <w:szCs w:val="18"/>
          <w:bdr w:val="none" w:sz="0" w:space="0" w:color="auto" w:frame="1"/>
        </w:rPr>
        <w:t>        </w:t>
      </w:r>
      <w:r w:rsidRPr="00F4007F">
        <w:rPr>
          <w:rFonts w:ascii="Consolas" w:eastAsia="Times New Roman" w:hAnsi="Consolas"/>
          <w:b/>
          <w:bCs/>
          <w:color w:val="006699"/>
          <w:sz w:val="18"/>
          <w:szCs w:val="18"/>
          <w:bdr w:val="none" w:sz="0" w:space="0" w:color="auto" w:frame="1"/>
        </w:rPr>
        <w:t>for</w:t>
      </w:r>
      <w:r w:rsidRPr="00F4007F">
        <w:rPr>
          <w:rFonts w:ascii="Consolas" w:eastAsia="Times New Roman" w:hAnsi="Consolas"/>
          <w:color w:val="000000"/>
          <w:sz w:val="18"/>
          <w:szCs w:val="18"/>
          <w:bdr w:val="none" w:sz="0" w:space="0" w:color="auto" w:frame="1"/>
        </w:rPr>
        <w:t> (String text: args) {  </w:t>
      </w:r>
    </w:p>
    <w:p w14:paraId="0B92353F" w14:textId="77777777" w:rsidR="009E2F5B" w:rsidRPr="00F4007F" w:rsidRDefault="009E2F5B" w:rsidP="009E2F5B">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olor w:val="5C5C5C"/>
          <w:sz w:val="18"/>
          <w:szCs w:val="18"/>
        </w:rPr>
      </w:pPr>
      <w:r w:rsidRPr="00F4007F">
        <w:rPr>
          <w:rFonts w:ascii="Consolas" w:eastAsia="Times New Roman" w:hAnsi="Consolas"/>
          <w:color w:val="000000"/>
          <w:sz w:val="18"/>
          <w:szCs w:val="18"/>
          <w:bdr w:val="none" w:sz="0" w:space="0" w:color="auto" w:frame="1"/>
        </w:rPr>
        <w:t>            userInput += text;  </w:t>
      </w:r>
    </w:p>
    <w:p w14:paraId="03116FDB" w14:textId="77777777" w:rsidR="009E2F5B" w:rsidRPr="00F4007F" w:rsidRDefault="009E2F5B" w:rsidP="009E2F5B">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olor w:val="5C5C5C"/>
          <w:sz w:val="18"/>
          <w:szCs w:val="18"/>
        </w:rPr>
      </w:pPr>
      <w:r w:rsidRPr="00F4007F">
        <w:rPr>
          <w:rFonts w:ascii="Consolas" w:eastAsia="Times New Roman" w:hAnsi="Consolas"/>
          <w:color w:val="000000"/>
          <w:sz w:val="18"/>
          <w:szCs w:val="18"/>
          <w:bdr w:val="none" w:sz="0" w:space="0" w:color="auto" w:frame="1"/>
        </w:rPr>
        <w:t>        }  </w:t>
      </w:r>
    </w:p>
    <w:p w14:paraId="4EFCE05A" w14:textId="77777777" w:rsidR="009E2F5B" w:rsidRPr="002757D8" w:rsidRDefault="009E2F5B" w:rsidP="009E2F5B">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olor w:val="5C5C5C"/>
          <w:sz w:val="18"/>
          <w:szCs w:val="18"/>
          <w:lang w:val="en-US"/>
        </w:rPr>
      </w:pPr>
      <w:r w:rsidRPr="002757D8">
        <w:rPr>
          <w:rFonts w:ascii="Consolas" w:eastAsia="Times New Roman" w:hAnsi="Consolas"/>
          <w:color w:val="000000"/>
          <w:sz w:val="18"/>
          <w:szCs w:val="18"/>
          <w:bdr w:val="none" w:sz="0" w:space="0" w:color="auto" w:frame="1"/>
          <w:lang w:val="en-US"/>
        </w:rPr>
        <w:t>        System.out.println(</w:t>
      </w:r>
      <w:r w:rsidRPr="002757D8">
        <w:rPr>
          <w:rFonts w:ascii="Consolas" w:eastAsia="Times New Roman" w:hAnsi="Consolas"/>
          <w:color w:val="0000FF"/>
          <w:sz w:val="18"/>
          <w:szCs w:val="18"/>
          <w:bdr w:val="none" w:sz="0" w:space="0" w:color="auto" w:frame="1"/>
          <w:lang w:val="en-US"/>
        </w:rPr>
        <w:t>"Hello "</w:t>
      </w:r>
      <w:r w:rsidRPr="002757D8">
        <w:rPr>
          <w:rFonts w:ascii="Consolas" w:eastAsia="Times New Roman" w:hAnsi="Consolas"/>
          <w:color w:val="000000"/>
          <w:sz w:val="18"/>
          <w:szCs w:val="18"/>
          <w:bdr w:val="none" w:sz="0" w:space="0" w:color="auto" w:frame="1"/>
          <w:lang w:val="en-US"/>
        </w:rPr>
        <w:t> + userInput);  </w:t>
      </w:r>
    </w:p>
    <w:p w14:paraId="5637B496" w14:textId="77777777" w:rsidR="009E2F5B" w:rsidRPr="00F4007F" w:rsidRDefault="009E2F5B" w:rsidP="009E2F5B">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olor w:val="5C5C5C"/>
          <w:sz w:val="18"/>
          <w:szCs w:val="18"/>
        </w:rPr>
      </w:pPr>
      <w:r w:rsidRPr="002757D8">
        <w:rPr>
          <w:rFonts w:ascii="Consolas" w:eastAsia="Times New Roman" w:hAnsi="Consolas"/>
          <w:color w:val="000000"/>
          <w:sz w:val="18"/>
          <w:szCs w:val="18"/>
          <w:bdr w:val="none" w:sz="0" w:space="0" w:color="auto" w:frame="1"/>
          <w:lang w:val="en-US"/>
        </w:rPr>
        <w:t>    </w:t>
      </w:r>
      <w:r w:rsidRPr="00F4007F">
        <w:rPr>
          <w:rFonts w:ascii="Consolas" w:eastAsia="Times New Roman" w:hAnsi="Consolas"/>
          <w:color w:val="000000"/>
          <w:sz w:val="18"/>
          <w:szCs w:val="18"/>
          <w:bdr w:val="none" w:sz="0" w:space="0" w:color="auto" w:frame="1"/>
        </w:rPr>
        <w:t>}  </w:t>
      </w:r>
    </w:p>
    <w:p w14:paraId="3217D1CF" w14:textId="77777777" w:rsidR="009E2F5B" w:rsidRPr="00F4007F" w:rsidRDefault="009E2F5B" w:rsidP="009E2F5B">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olor w:val="5C5C5C"/>
          <w:sz w:val="18"/>
          <w:szCs w:val="18"/>
        </w:rPr>
      </w:pPr>
      <w:r w:rsidRPr="00F4007F">
        <w:rPr>
          <w:rFonts w:ascii="Consolas" w:eastAsia="Times New Roman" w:hAnsi="Consolas"/>
          <w:color w:val="000000"/>
          <w:sz w:val="18"/>
          <w:szCs w:val="18"/>
          <w:bdr w:val="none" w:sz="0" w:space="0" w:color="auto" w:frame="1"/>
        </w:rPr>
        <w:t>}  </w:t>
      </w:r>
    </w:p>
    <w:p w14:paraId="56D8BA94" w14:textId="77777777" w:rsidR="009E2F5B" w:rsidRDefault="009E2F5B" w:rsidP="009E2F5B">
      <w:r>
        <w:t>2 - Salve o arquivo e d</w:t>
      </w:r>
      <w:r w:rsidR="0027782D">
        <w:t>ê</w:t>
      </w:r>
      <w:r>
        <w:t xml:space="preserve"> o nome de Main.java.</w:t>
      </w:r>
    </w:p>
    <w:p w14:paraId="537AAB70" w14:textId="77777777" w:rsidR="009E2F5B" w:rsidRDefault="009E2F5B" w:rsidP="009E2F5B">
      <w:r>
        <w:t>3 - Abra o terminal e navegue até a pasta que esta classe est</w:t>
      </w:r>
      <w:r w:rsidR="0027782D">
        <w:t>á</w:t>
      </w:r>
      <w:r>
        <w:t xml:space="preserve"> guardada utilizando o comando: </w:t>
      </w:r>
    </w:p>
    <w:p w14:paraId="240FC234" w14:textId="77777777" w:rsidR="009E2F5B" w:rsidRDefault="009E2F5B" w:rsidP="009E2F5B">
      <w:pPr>
        <w:ind w:left="567"/>
        <w:rPr>
          <w:rFonts w:ascii="Courier New" w:hAnsi="Courier New" w:cs="Courier New"/>
        </w:rPr>
      </w:pPr>
      <w:r>
        <w:rPr>
          <w:rFonts w:ascii="Courier New" w:hAnsi="Courier New" w:cs="Courier New"/>
        </w:rPr>
        <w:t>cd caminho/até</w:t>
      </w:r>
      <w:r w:rsidR="0027782D">
        <w:rPr>
          <w:rFonts w:ascii="Courier New" w:hAnsi="Courier New" w:cs="Courier New"/>
        </w:rPr>
        <w:t>_</w:t>
      </w:r>
      <w:r>
        <w:rPr>
          <w:rFonts w:ascii="Courier New" w:hAnsi="Courier New" w:cs="Courier New"/>
        </w:rPr>
        <w:t>a</w:t>
      </w:r>
      <w:r w:rsidR="0027782D">
        <w:rPr>
          <w:rFonts w:ascii="Courier New" w:hAnsi="Courier New" w:cs="Courier New"/>
        </w:rPr>
        <w:t>_</w:t>
      </w:r>
      <w:r>
        <w:rPr>
          <w:rFonts w:ascii="Courier New" w:hAnsi="Courier New" w:cs="Courier New"/>
        </w:rPr>
        <w:t>pasta</w:t>
      </w:r>
      <w:r w:rsidR="0027782D">
        <w:rPr>
          <w:rFonts w:ascii="Courier New" w:hAnsi="Courier New" w:cs="Courier New"/>
        </w:rPr>
        <w:t>_</w:t>
      </w:r>
      <w:r>
        <w:rPr>
          <w:rFonts w:ascii="Courier New" w:hAnsi="Courier New" w:cs="Courier New"/>
        </w:rPr>
        <w:t>de</w:t>
      </w:r>
      <w:r w:rsidRPr="00876F74">
        <w:rPr>
          <w:rFonts w:ascii="Courier New" w:hAnsi="Courier New" w:cs="Courier New"/>
        </w:rPr>
        <w:t>/Main.java</w:t>
      </w:r>
    </w:p>
    <w:p w14:paraId="0B9A088E" w14:textId="77777777" w:rsidR="009E2F5B" w:rsidRDefault="009E2F5B" w:rsidP="009E2F5B">
      <w:pPr>
        <w:ind w:firstLine="567"/>
        <w:rPr>
          <w:rFonts w:ascii="Courier New" w:hAnsi="Courier New" w:cs="Courier New"/>
        </w:rPr>
      </w:pPr>
      <w:r>
        <w:rPr>
          <w:rFonts w:cs="Courier New"/>
        </w:rPr>
        <w:t xml:space="preserve">Se você está utilizando Windows, utilize </w:t>
      </w:r>
      <w:r w:rsidRPr="00876F74">
        <w:rPr>
          <w:rFonts w:ascii="Courier New" w:hAnsi="Courier New" w:cs="Courier New"/>
        </w:rPr>
        <w:t>dir</w:t>
      </w:r>
      <w:r>
        <w:rPr>
          <w:rFonts w:cs="Courier New"/>
        </w:rPr>
        <w:t xml:space="preserve"> ao invés de </w:t>
      </w:r>
      <w:r w:rsidRPr="00876F74">
        <w:rPr>
          <w:rFonts w:ascii="Courier New" w:hAnsi="Courier New" w:cs="Courier New"/>
        </w:rPr>
        <w:t>cd</w:t>
      </w:r>
      <w:r>
        <w:rPr>
          <w:rFonts w:ascii="Courier New" w:hAnsi="Courier New" w:cs="Courier New"/>
        </w:rPr>
        <w:t>.</w:t>
      </w:r>
      <w:r w:rsidR="0027782D">
        <w:rPr>
          <w:rFonts w:ascii="Courier New" w:hAnsi="Courier New" w:cs="Courier New"/>
        </w:rPr>
        <w:t xml:space="preserve"> O comando dir no Windows só apresenta a estrutura de diretórios. O comando é o mesmo cd. Acho que esta anotação deve ser retirada.</w:t>
      </w:r>
    </w:p>
    <w:p w14:paraId="2F46E3E3" w14:textId="77777777" w:rsidR="009E2F5B" w:rsidRDefault="009E2F5B" w:rsidP="009E2F5B">
      <w:pPr>
        <w:rPr>
          <w:rFonts w:cs="Courier New"/>
        </w:rPr>
      </w:pPr>
      <w:r>
        <w:rPr>
          <w:rFonts w:cs="Courier New"/>
        </w:rPr>
        <w:t>4 - Compile o programa utilizando o comando:</w:t>
      </w:r>
    </w:p>
    <w:p w14:paraId="4DA14D10" w14:textId="77777777" w:rsidR="009E2F5B" w:rsidRDefault="009E2F5B" w:rsidP="009E2F5B">
      <w:pPr>
        <w:ind w:left="567"/>
        <w:rPr>
          <w:rFonts w:ascii="Courier New" w:hAnsi="Courier New" w:cs="Courier New"/>
        </w:rPr>
      </w:pPr>
      <w:r w:rsidRPr="00876F74">
        <w:rPr>
          <w:rFonts w:ascii="Courier New" w:hAnsi="Courier New" w:cs="Courier New"/>
        </w:rPr>
        <w:t>javac Main.java</w:t>
      </w:r>
    </w:p>
    <w:p w14:paraId="4016313C" w14:textId="77777777" w:rsidR="009E2F5B" w:rsidRDefault="009E2F5B" w:rsidP="009E2F5B">
      <w:pPr>
        <w:rPr>
          <w:rFonts w:cs="Courier New"/>
        </w:rPr>
      </w:pPr>
      <w:r>
        <w:rPr>
          <w:rFonts w:cs="Courier New"/>
        </w:rPr>
        <w:t>5 - Por fim, execute o programa com o comando:</w:t>
      </w:r>
    </w:p>
    <w:p w14:paraId="2E6B9D25" w14:textId="77777777" w:rsidR="009E2F5B" w:rsidRDefault="009E2F5B" w:rsidP="009E2F5B">
      <w:pPr>
        <w:ind w:left="567"/>
        <w:rPr>
          <w:rFonts w:ascii="Courier New" w:hAnsi="Courier New" w:cs="Courier New"/>
          <w:i/>
        </w:rPr>
      </w:pPr>
      <w:r>
        <w:rPr>
          <w:rFonts w:ascii="Courier New" w:hAnsi="Courier New" w:cs="Courier New"/>
        </w:rPr>
        <w:t>j</w:t>
      </w:r>
      <w:r w:rsidRPr="00876F74">
        <w:rPr>
          <w:rFonts w:ascii="Courier New" w:hAnsi="Courier New" w:cs="Courier New"/>
        </w:rPr>
        <w:t xml:space="preserve">ava Main </w:t>
      </w:r>
      <w:r>
        <w:rPr>
          <w:rFonts w:ascii="Courier New" w:hAnsi="Courier New" w:cs="Courier New"/>
          <w:i/>
        </w:rPr>
        <w:t>Seu Nome</w:t>
      </w:r>
    </w:p>
    <w:p w14:paraId="71785FD1" w14:textId="77777777" w:rsidR="009E2F5B" w:rsidRPr="00876F74" w:rsidRDefault="009E2F5B" w:rsidP="009E2F5B">
      <w:r>
        <w:t>O Seu Nome será exibido seguido da sa</w:t>
      </w:r>
      <w:r w:rsidR="0027782D">
        <w:t>u</w:t>
      </w:r>
      <w:r>
        <w:t>dação Hello:</w:t>
      </w:r>
    </w:p>
    <w:p w14:paraId="3200CACA" w14:textId="77777777" w:rsidR="009E2F5B" w:rsidRPr="00876F74" w:rsidRDefault="009E2F5B" w:rsidP="009E2F5B">
      <w:pPr>
        <w:ind w:left="567"/>
        <w:rPr>
          <w:rFonts w:ascii="Courier New" w:hAnsi="Courier New" w:cs="Courier New"/>
        </w:rPr>
      </w:pPr>
      <w:r w:rsidRPr="00876F74">
        <w:rPr>
          <w:rFonts w:ascii="Courier New" w:hAnsi="Courier New" w:cs="Courier New"/>
        </w:rPr>
        <w:t>&gt; Hello Jorge</w:t>
      </w:r>
    </w:p>
    <w:p w14:paraId="63707695" w14:textId="77777777" w:rsidR="009E2F5B" w:rsidRDefault="009E2F5B" w:rsidP="00C96A67">
      <w:pPr>
        <w:ind w:right="560"/>
      </w:pPr>
    </w:p>
    <w:p w14:paraId="6C820BBE" w14:textId="77777777" w:rsidR="006B00C4" w:rsidRPr="00C96A67" w:rsidRDefault="006B00C4" w:rsidP="006B00C4">
      <w:pPr>
        <w:rPr>
          <w:color w:val="2F5496"/>
        </w:rPr>
      </w:pPr>
      <w:r w:rsidRPr="00C96A67">
        <w:rPr>
          <w:b/>
          <w:color w:val="2F5496"/>
        </w:rPr>
        <w:t xml:space="preserve">Material de Apoio: </w:t>
      </w:r>
      <w:r w:rsidRPr="00C96A67">
        <w:rPr>
          <w:color w:val="2F5496"/>
        </w:rPr>
        <w:t xml:space="preserve">Para conferir o </w:t>
      </w:r>
      <w:r>
        <w:rPr>
          <w:color w:val="2F5496"/>
        </w:rPr>
        <w:t>TDP</w:t>
      </w:r>
      <w:r w:rsidRPr="00C96A67">
        <w:rPr>
          <w:color w:val="2F5496"/>
        </w:rPr>
        <w:t xml:space="preserve"> </w:t>
      </w:r>
      <w:r w:rsidR="00FA2B48">
        <w:rPr>
          <w:color w:val="2F5496"/>
        </w:rPr>
        <w:t xml:space="preserve">deste tópico </w:t>
      </w:r>
      <w:r w:rsidRPr="00C96A67">
        <w:rPr>
          <w:color w:val="2F5496"/>
        </w:rPr>
        <w:t xml:space="preserve">abra o projeto </w:t>
      </w:r>
      <w:r w:rsidRPr="00C96A67">
        <w:rPr>
          <w:b/>
          <w:color w:val="2F5496"/>
        </w:rPr>
        <w:t xml:space="preserve">Material de Apoio POO &gt; Unidade 2 &gt; </w:t>
      </w:r>
      <w:r>
        <w:rPr>
          <w:b/>
          <w:color w:val="2F5496"/>
        </w:rPr>
        <w:t xml:space="preserve">Aula 1 &gt; TDP </w:t>
      </w:r>
      <w:r w:rsidRPr="00C96A67">
        <w:rPr>
          <w:color w:val="2F5496"/>
        </w:rPr>
        <w:t>no seu Netbeans.</w:t>
      </w:r>
    </w:p>
    <w:p w14:paraId="54095B27" w14:textId="77777777" w:rsidR="00C96A67" w:rsidRDefault="00C96A67" w:rsidP="00C96A67">
      <w:pPr>
        <w:ind w:right="560"/>
      </w:pPr>
    </w:p>
    <w:p w14:paraId="05FACD00" w14:textId="77777777" w:rsidR="00C96A67" w:rsidRDefault="00C96A67" w:rsidP="00C96A67">
      <w:pPr>
        <w:ind w:right="560"/>
      </w:pPr>
    </w:p>
    <w:p w14:paraId="019726B6" w14:textId="77777777" w:rsidR="008F3848" w:rsidRDefault="008B2967" w:rsidP="008B2967">
      <w:pPr>
        <w:pStyle w:val="Ttulo4"/>
      </w:pPr>
      <w:r>
        <w:t>SUGESTÃO:</w:t>
      </w:r>
    </w:p>
    <w:p w14:paraId="1EB4BFF4" w14:textId="77777777" w:rsidR="00C96A67" w:rsidRDefault="00C96A67" w:rsidP="00C96A67">
      <w:pPr>
        <w:pStyle w:val="Ttulo4"/>
      </w:pPr>
      <w:r>
        <w:t>Tarefa 2</w:t>
      </w:r>
    </w:p>
    <w:p w14:paraId="1734B116" w14:textId="77777777" w:rsidR="00C96A67" w:rsidRPr="00C96A67" w:rsidRDefault="00C96A67" w:rsidP="00C96A67"/>
    <w:p w14:paraId="5B7A55DF" w14:textId="77777777" w:rsidR="006648D5" w:rsidRDefault="006648D5" w:rsidP="006648D5">
      <w:r>
        <w:t xml:space="preserve">Existem várias opções de IDEs </w:t>
      </w:r>
      <w:r w:rsidRPr="00907AE9">
        <w:t xml:space="preserve">gratuitas </w:t>
      </w:r>
      <w:r>
        <w:t>disponibilizadas para download. Separamos algumas delas:</w:t>
      </w:r>
    </w:p>
    <w:p w14:paraId="7F3D2908" w14:textId="77777777" w:rsidR="006648D5" w:rsidRDefault="006648D5" w:rsidP="006648D5"/>
    <w:p w14:paraId="685C1855" w14:textId="77777777" w:rsidR="006648D5" w:rsidRDefault="006648D5" w:rsidP="006648D5">
      <w:pPr>
        <w:pStyle w:val="GradeMdia1-nfase2"/>
        <w:numPr>
          <w:ilvl w:val="0"/>
          <w:numId w:val="18"/>
        </w:numPr>
      </w:pPr>
      <w:r>
        <w:rPr>
          <w:b/>
        </w:rPr>
        <w:lastRenderedPageBreak/>
        <w:t xml:space="preserve">Netbeans </w:t>
      </w:r>
      <w:r>
        <w:t>(</w:t>
      </w:r>
      <w:hyperlink r:id="rId15" w:history="1">
        <w:r w:rsidRPr="00CD6AA3">
          <w:rPr>
            <w:rStyle w:val="Hiperlink"/>
          </w:rPr>
          <w:t>http://netbeans.org</w:t>
        </w:r>
      </w:hyperlink>
      <w:r w:rsidRPr="003F7867">
        <w:t>)</w:t>
      </w:r>
      <w:r>
        <w:t xml:space="preserve"> - É a IDE mais utilizada mundialmente e a mais recomendada para iniciantes em Java. É potente, rápida e pode suportar todas as plataformas Java, desde a SE até a FX.</w:t>
      </w:r>
    </w:p>
    <w:p w14:paraId="301E5B9B" w14:textId="77777777" w:rsidR="006648D5" w:rsidRDefault="006648D5" w:rsidP="006648D5">
      <w:pPr>
        <w:pStyle w:val="GradeMdia1-nfase2"/>
        <w:numPr>
          <w:ilvl w:val="0"/>
          <w:numId w:val="18"/>
        </w:numPr>
      </w:pPr>
      <w:r>
        <w:rPr>
          <w:b/>
        </w:rPr>
        <w:t xml:space="preserve">Eclipse: </w:t>
      </w:r>
      <w:r>
        <w:t>(</w:t>
      </w:r>
      <w:hyperlink r:id="rId16" w:history="1">
        <w:r w:rsidRPr="00CD6AA3">
          <w:rPr>
            <w:rStyle w:val="Hiperlink"/>
          </w:rPr>
          <w:t>http://www.eclipse.org</w:t>
        </w:r>
      </w:hyperlink>
      <w:r w:rsidRPr="003F7867">
        <w:t>)</w:t>
      </w:r>
      <w:r>
        <w:t xml:space="preserve"> - Uma das IDEs mais conhecidas é também, como o NetBeans, indicad</w:t>
      </w:r>
      <w:r w:rsidRPr="006648D5">
        <w:rPr>
          <w:color w:val="FF0000"/>
        </w:rPr>
        <w:t>a</w:t>
      </w:r>
      <w:r>
        <w:t xml:space="preserve"> para iniciantes.</w:t>
      </w:r>
    </w:p>
    <w:p w14:paraId="17AD2446" w14:textId="77777777" w:rsidR="006648D5" w:rsidRPr="00907AE9" w:rsidRDefault="006648D5" w:rsidP="006648D5">
      <w:pPr>
        <w:pStyle w:val="GradeMdia1-nfase2"/>
        <w:numPr>
          <w:ilvl w:val="0"/>
          <w:numId w:val="18"/>
        </w:numPr>
      </w:pPr>
      <w:r>
        <w:rPr>
          <w:b/>
        </w:rPr>
        <w:t>DrJava:</w:t>
      </w:r>
      <w:r w:rsidR="00160E74">
        <w:rPr>
          <w:b/>
        </w:rPr>
        <w:t xml:space="preserve"> </w:t>
      </w:r>
      <w:r w:rsidR="00160E74">
        <w:t>DrJava é uma IDE Java leve, designada para iniciantes e estudantes da linguagem Java e desenvolvido pelo grupo JavaPLT. Sua interface foi desenvolvida utilizando o framework Swing, que será alvo de estudo no último capítulo, por isso sua apar</w:t>
      </w:r>
      <w:r w:rsidR="0027782D">
        <w:t>ên</w:t>
      </w:r>
      <w:r w:rsidR="00160E74">
        <w:t>cia irá variar de acordo com o sistema operacional que ele está rodando.</w:t>
      </w:r>
    </w:p>
    <w:p w14:paraId="68555889" w14:textId="77777777" w:rsidR="006648D5" w:rsidRPr="00907AE9" w:rsidRDefault="006648D5" w:rsidP="006648D5">
      <w:pPr>
        <w:pStyle w:val="GradeMdia1-nfase2"/>
        <w:numPr>
          <w:ilvl w:val="0"/>
          <w:numId w:val="18"/>
        </w:numPr>
      </w:pPr>
      <w:r>
        <w:rPr>
          <w:b/>
        </w:rPr>
        <w:t>BlueJ:</w:t>
      </w:r>
      <w:r w:rsidR="00160E74">
        <w:rPr>
          <w:b/>
        </w:rPr>
        <w:t xml:space="preserve"> </w:t>
      </w:r>
      <w:r w:rsidR="00160E74">
        <w:t>Foi desenvolvido principalmente com propósito educacional para dar suporte ao ensino e aprendizado de programação orientada a objetos.</w:t>
      </w:r>
    </w:p>
    <w:p w14:paraId="2D326812" w14:textId="77777777" w:rsidR="006648D5" w:rsidRDefault="006648D5" w:rsidP="006648D5">
      <w:pPr>
        <w:pStyle w:val="GradeMdia1-nfase2"/>
        <w:numPr>
          <w:ilvl w:val="0"/>
          <w:numId w:val="18"/>
        </w:numPr>
      </w:pPr>
      <w:r>
        <w:rPr>
          <w:b/>
        </w:rPr>
        <w:t>IntelliJ</w:t>
      </w:r>
      <w:r w:rsidR="00DA6DA6">
        <w:rPr>
          <w:b/>
        </w:rPr>
        <w:t xml:space="preserve">: </w:t>
      </w:r>
      <w:r w:rsidR="00DA6DA6">
        <w:t>Uma das IDEs mais completas. Bastante parecida com o Netbeans, além de suportar programação em Java, suporta diversas outras linguagens. Possui um Interface Builder com integração na criação de apps Android. Uma IDE nova e bem promissora.</w:t>
      </w:r>
    </w:p>
    <w:p w14:paraId="01CF4E63" w14:textId="77777777" w:rsidR="008036AF" w:rsidRPr="006648D5" w:rsidRDefault="008036AF" w:rsidP="006648D5">
      <w:pPr>
        <w:pStyle w:val="GradeMdia1-nfase2"/>
        <w:numPr>
          <w:ilvl w:val="0"/>
          <w:numId w:val="18"/>
        </w:numPr>
      </w:pPr>
      <w:r>
        <w:br w:type="page"/>
      </w:r>
    </w:p>
    <w:p w14:paraId="08FEE943" w14:textId="77777777" w:rsidR="000D5EE7" w:rsidRDefault="00E803F1" w:rsidP="0006090F">
      <w:pPr>
        <w:pStyle w:val="Ttulo2"/>
      </w:pPr>
      <w:r>
        <w:t xml:space="preserve">Aula 2 - </w:t>
      </w:r>
      <w:r w:rsidR="00CB5E06">
        <w:t>Programação em Java</w:t>
      </w:r>
      <w:r>
        <w:t xml:space="preserve"> </w:t>
      </w:r>
    </w:p>
    <w:p w14:paraId="364752C9" w14:textId="77777777" w:rsidR="00534847" w:rsidRDefault="00534847" w:rsidP="00534847">
      <w:pPr>
        <w:spacing w:before="0" w:after="0"/>
        <w:jc w:val="left"/>
      </w:pPr>
    </w:p>
    <w:p w14:paraId="693FB044" w14:textId="77777777" w:rsidR="00534847" w:rsidRPr="00534847" w:rsidRDefault="00534847" w:rsidP="00534847">
      <w:pPr>
        <w:pStyle w:val="Ttulo3"/>
        <w:rPr>
          <w:color w:val="7F7F7F"/>
        </w:rPr>
      </w:pPr>
      <w:r w:rsidRPr="00534847">
        <w:rPr>
          <w:color w:val="7F7F7F"/>
        </w:rPr>
        <w:t>CARGA HORÁRIA</w:t>
      </w:r>
    </w:p>
    <w:p w14:paraId="4B5A07A7" w14:textId="77777777" w:rsidR="00534847" w:rsidRDefault="00534847" w:rsidP="00534847">
      <w:pPr>
        <w:spacing w:before="0" w:after="0"/>
        <w:jc w:val="left"/>
        <w:rPr>
          <w:rFonts w:eastAsia="Times New Roman"/>
          <w:sz w:val="24"/>
        </w:rPr>
      </w:pPr>
      <w:r>
        <w:rPr>
          <w:rFonts w:eastAsia="Times New Roman"/>
        </w:rPr>
        <w:t>Conforme o plano de aula, esta aula terá duração de 1h30 e deverá ser conduzida de acordo com as orientações pedagógicas.</w:t>
      </w:r>
    </w:p>
    <w:p w14:paraId="57E48189" w14:textId="77777777" w:rsidR="00534847" w:rsidRDefault="00534847" w:rsidP="00534847">
      <w:pPr>
        <w:spacing w:before="0" w:after="0"/>
        <w:jc w:val="left"/>
      </w:pPr>
      <w:r>
        <w:t xml:space="preserve"> </w:t>
      </w:r>
    </w:p>
    <w:p w14:paraId="744A45E0" w14:textId="77777777" w:rsidR="00534847" w:rsidRPr="00534847" w:rsidRDefault="00534847" w:rsidP="00534847">
      <w:pPr>
        <w:pStyle w:val="Ttulo3"/>
        <w:rPr>
          <w:color w:val="7F7F7F"/>
        </w:rPr>
      </w:pPr>
      <w:r w:rsidRPr="00534847">
        <w:rPr>
          <w:color w:val="7F7F7F"/>
        </w:rPr>
        <w:t>OBJETIVO DA AULA</w:t>
      </w:r>
    </w:p>
    <w:p w14:paraId="60678BCC" w14:textId="77777777" w:rsidR="00534847" w:rsidRDefault="00534847" w:rsidP="00534847">
      <w:r w:rsidRPr="001C2894">
        <w:t>Ao final da aula, você deverá garantir que o aluno tenha subsídios para</w:t>
      </w:r>
    </w:p>
    <w:p w14:paraId="7F6B00D3" w14:textId="77777777" w:rsidR="00534847" w:rsidRPr="001C2894" w:rsidRDefault="00534847" w:rsidP="00534847">
      <w:pPr>
        <w:pStyle w:val="ListaColorida-nfase1"/>
        <w:numPr>
          <w:ilvl w:val="0"/>
          <w:numId w:val="27"/>
        </w:numPr>
      </w:pPr>
      <w:r>
        <w:t>Entender o básico da sintaxe e elementos da linguagem Java</w:t>
      </w:r>
    </w:p>
    <w:p w14:paraId="470B9830" w14:textId="77777777" w:rsidR="00534847" w:rsidRPr="001C2894" w:rsidRDefault="00534847" w:rsidP="00534847"/>
    <w:p w14:paraId="22DA34E4" w14:textId="77777777" w:rsidR="00534847" w:rsidRPr="00534847" w:rsidRDefault="00534847" w:rsidP="00534847">
      <w:pPr>
        <w:pStyle w:val="Ttulo3"/>
        <w:rPr>
          <w:color w:val="7F7F7F"/>
        </w:rPr>
      </w:pPr>
      <w:r w:rsidRPr="00534847">
        <w:rPr>
          <w:color w:val="7F7F7F"/>
        </w:rPr>
        <w:t>ORIENTAÇÕES PEDAGÓGICAS</w:t>
      </w:r>
    </w:p>
    <w:p w14:paraId="282BE54C" w14:textId="77777777" w:rsidR="00534847" w:rsidRDefault="00534847" w:rsidP="00534847">
      <w:r w:rsidRPr="001C2894">
        <w:t>Para atender os objetivos de aprendizagem, você deverá conduzir o processo de ensino considerando a organização didática apresentada a seguir:</w:t>
      </w:r>
      <w:r>
        <w:t xml:space="preserve"> </w:t>
      </w:r>
    </w:p>
    <w:p w14:paraId="37085F9D" w14:textId="77777777" w:rsidR="00534847" w:rsidRDefault="00C75BAC" w:rsidP="00534847">
      <w:pPr>
        <w:pStyle w:val="ListaColorida-nfase1"/>
        <w:numPr>
          <w:ilvl w:val="0"/>
          <w:numId w:val="28"/>
        </w:numPr>
      </w:pPr>
      <w:r>
        <w:t>6</w:t>
      </w:r>
      <w:r w:rsidR="00534847">
        <w:t>0 minutos de aula expositiva;</w:t>
      </w:r>
    </w:p>
    <w:p w14:paraId="5748DD0E" w14:textId="77777777" w:rsidR="00534847" w:rsidRDefault="00C75BAC" w:rsidP="00534847">
      <w:pPr>
        <w:pStyle w:val="ListaColorida-nfase1"/>
        <w:numPr>
          <w:ilvl w:val="0"/>
          <w:numId w:val="28"/>
        </w:numPr>
      </w:pPr>
      <w:r>
        <w:t>2</w:t>
      </w:r>
      <w:r w:rsidR="00534847" w:rsidRPr="001C2894">
        <w:t>0 minutos para</w:t>
      </w:r>
      <w:r w:rsidR="00534847">
        <w:t xml:space="preserve"> tirar as dúvidas dos alunos;</w:t>
      </w:r>
    </w:p>
    <w:p w14:paraId="215545D1" w14:textId="77777777" w:rsidR="00534847" w:rsidRDefault="00C75BAC" w:rsidP="00534847">
      <w:pPr>
        <w:pStyle w:val="ListaColorida-nfase1"/>
        <w:numPr>
          <w:ilvl w:val="0"/>
          <w:numId w:val="28"/>
        </w:numPr>
      </w:pPr>
      <w:r>
        <w:t>1</w:t>
      </w:r>
      <w:r w:rsidR="00534847" w:rsidRPr="001C2894">
        <w:t>0 minutos para desenvolver as atividades propostas para a turma.</w:t>
      </w:r>
    </w:p>
    <w:p w14:paraId="5F6433B2" w14:textId="77777777" w:rsidR="00534847" w:rsidRPr="001C2894" w:rsidRDefault="00534847" w:rsidP="00534847"/>
    <w:p w14:paraId="22202C87" w14:textId="77777777" w:rsidR="00534847" w:rsidRPr="00534847" w:rsidRDefault="00534847" w:rsidP="00534847">
      <w:pPr>
        <w:pStyle w:val="Ttulo3"/>
        <w:rPr>
          <w:color w:val="7F7F7F"/>
        </w:rPr>
      </w:pPr>
      <w:r w:rsidRPr="00534847">
        <w:rPr>
          <w:color w:val="7F7F7F"/>
        </w:rPr>
        <w:t>TÓPICOS DE ESTUDO</w:t>
      </w:r>
    </w:p>
    <w:p w14:paraId="4758E9FE" w14:textId="77777777" w:rsidR="00534847" w:rsidRPr="001C2894" w:rsidRDefault="00534847" w:rsidP="00534847">
      <w:r w:rsidRPr="001C2894">
        <w:t>Todos os tópicos a seguir, conforme livro do aluno, devem ser trabalhados de forma dinâmica, criativa, com embasamento teórico e prático voltado ao mercado de trabalho.</w:t>
      </w:r>
    </w:p>
    <w:p w14:paraId="3915A2E5" w14:textId="77777777" w:rsidR="00534847" w:rsidRDefault="00534847" w:rsidP="00534847">
      <w:pPr>
        <w:numPr>
          <w:ilvl w:val="0"/>
          <w:numId w:val="31"/>
        </w:numPr>
      </w:pPr>
      <w:r>
        <w:t>Palavras reservadas</w:t>
      </w:r>
      <w:ins w:id="46" w:author="Oliveira, Sizue" w:date="2016-10-14T15:08:00Z">
        <w:r w:rsidR="0050249A">
          <w:t>;</w:t>
        </w:r>
      </w:ins>
    </w:p>
    <w:p w14:paraId="0E16FB11" w14:textId="77777777" w:rsidR="00534847" w:rsidRDefault="00534847" w:rsidP="00534847">
      <w:pPr>
        <w:numPr>
          <w:ilvl w:val="0"/>
          <w:numId w:val="31"/>
        </w:numPr>
      </w:pPr>
      <w:r>
        <w:t>Comentários no código</w:t>
      </w:r>
      <w:ins w:id="47" w:author="Oliveira, Sizue" w:date="2016-10-14T15:08:00Z">
        <w:r w:rsidR="0050249A">
          <w:t>;</w:t>
        </w:r>
      </w:ins>
    </w:p>
    <w:p w14:paraId="22AA86C8" w14:textId="77777777" w:rsidR="00534847" w:rsidRDefault="00534847" w:rsidP="00534847">
      <w:pPr>
        <w:numPr>
          <w:ilvl w:val="0"/>
          <w:numId w:val="31"/>
        </w:numPr>
      </w:pPr>
      <w:r>
        <w:t xml:space="preserve">Nomeando </w:t>
      </w:r>
      <w:ins w:id="48" w:author="Oliveira, Sizue" w:date="2016-10-14T15:09:00Z">
        <w:r w:rsidR="0050249A">
          <w:t>c</w:t>
        </w:r>
      </w:ins>
      <w:del w:id="49" w:author="Oliveira, Sizue" w:date="2016-10-14T15:09:00Z">
        <w:r w:rsidDel="0050249A">
          <w:delText>C</w:delText>
        </w:r>
      </w:del>
      <w:r>
        <w:t>lasses</w:t>
      </w:r>
      <w:ins w:id="50" w:author="Oliveira, Sizue" w:date="2016-10-14T15:09:00Z">
        <w:r w:rsidR="0050249A">
          <w:t>;</w:t>
        </w:r>
      </w:ins>
    </w:p>
    <w:p w14:paraId="030164B3" w14:textId="77777777" w:rsidR="00534847" w:rsidRDefault="00534847" w:rsidP="00534847">
      <w:pPr>
        <w:numPr>
          <w:ilvl w:val="0"/>
          <w:numId w:val="31"/>
        </w:numPr>
      </w:pPr>
      <w:r>
        <w:t>Definição de pacote</w:t>
      </w:r>
      <w:ins w:id="51" w:author="Oliveira, Sizue" w:date="2016-10-14T15:09:00Z">
        <w:r w:rsidR="0050249A">
          <w:t>;</w:t>
        </w:r>
      </w:ins>
    </w:p>
    <w:p w14:paraId="6780E9C9" w14:textId="77777777" w:rsidR="00534847" w:rsidRDefault="00534847" w:rsidP="00534847">
      <w:pPr>
        <w:numPr>
          <w:ilvl w:val="0"/>
          <w:numId w:val="31"/>
        </w:numPr>
      </w:pPr>
      <w:r>
        <w:t>Instruções de importação</w:t>
      </w:r>
      <w:ins w:id="52" w:author="Oliveira, Sizue" w:date="2016-10-14T15:09:00Z">
        <w:r w:rsidR="0050249A">
          <w:t>;</w:t>
        </w:r>
      </w:ins>
    </w:p>
    <w:p w14:paraId="5795BE27" w14:textId="77777777" w:rsidR="00534847" w:rsidRDefault="00534847" w:rsidP="00534847">
      <w:pPr>
        <w:numPr>
          <w:ilvl w:val="0"/>
          <w:numId w:val="31"/>
        </w:numPr>
      </w:pPr>
      <w:r>
        <w:t>Variáveis</w:t>
      </w:r>
      <w:ins w:id="53" w:author="Oliveira, Sizue" w:date="2016-10-14T15:09:00Z">
        <w:r w:rsidR="0050249A">
          <w:t>;</w:t>
        </w:r>
      </w:ins>
    </w:p>
    <w:p w14:paraId="26ACD1DC" w14:textId="77777777" w:rsidR="00534847" w:rsidRDefault="00534847" w:rsidP="00534847">
      <w:pPr>
        <w:numPr>
          <w:ilvl w:val="0"/>
          <w:numId w:val="31"/>
        </w:numPr>
      </w:pPr>
      <w:r>
        <w:t>Métodos</w:t>
      </w:r>
      <w:ins w:id="54" w:author="Oliveira, Sizue" w:date="2016-10-14T15:09:00Z">
        <w:r w:rsidR="0050249A">
          <w:t>;</w:t>
        </w:r>
      </w:ins>
    </w:p>
    <w:p w14:paraId="4EFBA9C8" w14:textId="77777777" w:rsidR="00534847" w:rsidRDefault="00534847" w:rsidP="00534847">
      <w:pPr>
        <w:numPr>
          <w:ilvl w:val="0"/>
          <w:numId w:val="31"/>
        </w:numPr>
      </w:pPr>
      <w:r>
        <w:t>Tipo de dados primitivos</w:t>
      </w:r>
      <w:ins w:id="55" w:author="Oliveira, Sizue" w:date="2016-10-14T15:09:00Z">
        <w:r w:rsidR="0050249A">
          <w:t>;</w:t>
        </w:r>
      </w:ins>
    </w:p>
    <w:p w14:paraId="27AD34BA" w14:textId="77777777" w:rsidR="00534847" w:rsidRDefault="00534847" w:rsidP="00534847">
      <w:pPr>
        <w:numPr>
          <w:ilvl w:val="0"/>
          <w:numId w:val="31"/>
        </w:numPr>
      </w:pPr>
      <w:r>
        <w:t>Strings</w:t>
      </w:r>
      <w:ins w:id="56" w:author="Oliveira, Sizue" w:date="2016-10-14T15:09:00Z">
        <w:r w:rsidR="0050249A">
          <w:t>;</w:t>
        </w:r>
      </w:ins>
    </w:p>
    <w:p w14:paraId="3ACC7998" w14:textId="77777777" w:rsidR="00534847" w:rsidRDefault="00534847" w:rsidP="00534847">
      <w:pPr>
        <w:numPr>
          <w:ilvl w:val="0"/>
          <w:numId w:val="31"/>
        </w:numPr>
      </w:pPr>
      <w:r>
        <w:t xml:space="preserve">Operadores </w:t>
      </w:r>
      <w:ins w:id="57" w:author="Oliveira, Sizue" w:date="2016-10-14T15:09:00Z">
        <w:r w:rsidR="0050249A">
          <w:t>;</w:t>
        </w:r>
      </w:ins>
    </w:p>
    <w:p w14:paraId="516194A2" w14:textId="77777777" w:rsidR="00534847" w:rsidRDefault="00534847" w:rsidP="00534847">
      <w:pPr>
        <w:numPr>
          <w:ilvl w:val="0"/>
          <w:numId w:val="31"/>
        </w:numPr>
      </w:pPr>
      <w:r>
        <w:t>Operadores condicionais e instruções de controle</w:t>
      </w:r>
      <w:ins w:id="58" w:author="Oliveira, Sizue" w:date="2016-10-14T15:09:00Z">
        <w:r w:rsidR="0050249A">
          <w:t>;</w:t>
        </w:r>
      </w:ins>
    </w:p>
    <w:p w14:paraId="278FF194" w14:textId="77777777" w:rsidR="00534847" w:rsidRDefault="00534847" w:rsidP="00534847">
      <w:pPr>
        <w:numPr>
          <w:ilvl w:val="0"/>
          <w:numId w:val="31"/>
        </w:numPr>
      </w:pPr>
      <w:r>
        <w:t>Escopo da variável</w:t>
      </w:r>
      <w:ins w:id="59" w:author="Oliveira, Sizue" w:date="2016-10-14T15:09:00Z">
        <w:r w:rsidR="0050249A">
          <w:t>;</w:t>
        </w:r>
      </w:ins>
    </w:p>
    <w:p w14:paraId="583395BA" w14:textId="77777777" w:rsidR="00534847" w:rsidRDefault="00534847" w:rsidP="00534847">
      <w:pPr>
        <w:numPr>
          <w:ilvl w:val="0"/>
          <w:numId w:val="31"/>
        </w:numPr>
      </w:pPr>
      <w:r>
        <w:t>Loops</w:t>
      </w:r>
      <w:ins w:id="60" w:author="Oliveira, Sizue" w:date="2016-10-14T15:09:00Z">
        <w:r w:rsidR="0050249A">
          <w:t>;</w:t>
        </w:r>
      </w:ins>
      <w:del w:id="61" w:author="Oliveira, Sizue" w:date="2016-10-14T15:09:00Z">
        <w:r w:rsidDel="0050249A">
          <w:delText xml:space="preserve"> </w:delText>
        </w:r>
      </w:del>
    </w:p>
    <w:p w14:paraId="4E03EE0A" w14:textId="77777777" w:rsidR="00534847" w:rsidRPr="001C2894" w:rsidRDefault="00534847" w:rsidP="00534847"/>
    <w:p w14:paraId="07CFDDF0" w14:textId="77777777" w:rsidR="00534847" w:rsidRPr="00534847" w:rsidRDefault="00534847" w:rsidP="00534847">
      <w:pPr>
        <w:pStyle w:val="Ttulo3"/>
        <w:rPr>
          <w:color w:val="7F7F7F"/>
        </w:rPr>
      </w:pPr>
      <w:r w:rsidRPr="00534847">
        <w:rPr>
          <w:color w:val="7F7F7F"/>
        </w:rPr>
        <w:lastRenderedPageBreak/>
        <w:t>PONTOS IMPORTANTES</w:t>
      </w:r>
    </w:p>
    <w:p w14:paraId="4C81EDAB" w14:textId="77777777" w:rsidR="00534847" w:rsidRPr="00561E8D" w:rsidRDefault="00534847" w:rsidP="00534847">
      <w:r w:rsidRPr="00561E8D">
        <w:t xml:space="preserve">Para garantir </w:t>
      </w:r>
      <w:r>
        <w:t>ao aluno um aprendizado signifi</w:t>
      </w:r>
      <w:r w:rsidRPr="00561E8D">
        <w:t>cativo, resgate os principais conceitos de cada tópico abordado na aula. Neste momento, é importante que você utilize dicas e sugestões para reforçar os temas trabalhados, oferecendo também exemplos que possibilitem a relação entre teoria e prática.</w:t>
      </w:r>
      <w:r w:rsidRPr="00534847">
        <w:t xml:space="preserve"> </w:t>
      </w:r>
      <w:r>
        <w:t>A aula 2 mostra rapidamente os conceitos básicos de Java e programação, mas por se tratar de uma aula extensa, economizamos em exercícios práticos, então esta aula será como uma referência, onde o aluno poderá consultar conceitos no decorrer do curso e trabalhos práticos.</w:t>
      </w:r>
    </w:p>
    <w:p w14:paraId="2F879CC7" w14:textId="77777777" w:rsidR="00534847" w:rsidRPr="001C2894" w:rsidRDefault="00534847" w:rsidP="00534847">
      <w:pPr>
        <w:pBdr>
          <w:bottom w:val="single" w:sz="4" w:space="1" w:color="auto"/>
        </w:pBdr>
      </w:pPr>
    </w:p>
    <w:p w14:paraId="0096481A" w14:textId="77777777" w:rsidR="00534847" w:rsidRPr="00534847" w:rsidRDefault="00534847" w:rsidP="00534847"/>
    <w:p w14:paraId="2058BDB4" w14:textId="77777777" w:rsidR="00C32CF0" w:rsidRDefault="00C32CF0" w:rsidP="00676D9D">
      <w:pPr>
        <w:rPr>
          <w:b/>
        </w:rPr>
      </w:pPr>
    </w:p>
    <w:p w14:paraId="077254F9" w14:textId="77777777" w:rsidR="009C7883" w:rsidRPr="005D6B2D" w:rsidRDefault="009C7883" w:rsidP="00676D9D">
      <w:r w:rsidRPr="004570C9">
        <w:t>Educador,</w:t>
      </w:r>
      <w:r w:rsidRPr="005D6B2D">
        <w:rPr>
          <w:b/>
        </w:rPr>
        <w:t xml:space="preserve"> </w:t>
      </w:r>
      <w:r w:rsidR="00907AE9">
        <w:t xml:space="preserve">o </w:t>
      </w:r>
      <w:r w:rsidRPr="005D6B2D">
        <w:t>aluno poderá chegar sem nenhum conhecimento sobre programação</w:t>
      </w:r>
      <w:r w:rsidR="008B24F7" w:rsidRPr="005D6B2D">
        <w:t>, preparamos este capítulo para refer</w:t>
      </w:r>
      <w:r w:rsidR="0027782D">
        <w:t>ê</w:t>
      </w:r>
      <w:r w:rsidR="008B24F7" w:rsidRPr="005D6B2D">
        <w:t>ncia básica sobre a linguagem Java. Não é uma documentação, esta aula apenas pincela alguns conceitos de programação básicos</w:t>
      </w:r>
      <w:r w:rsidR="00F97B22" w:rsidRPr="005D6B2D">
        <w:t xml:space="preserve"> e para melhor didática omitimos certas informações</w:t>
      </w:r>
      <w:r w:rsidR="008B24F7" w:rsidRPr="005D6B2D">
        <w:t>. Para cada seção você poderá consultar uma documentação oficial do Java.</w:t>
      </w:r>
    </w:p>
    <w:p w14:paraId="48328460" w14:textId="77777777" w:rsidR="0006090F" w:rsidRDefault="0006090F" w:rsidP="00676D9D">
      <w:pPr>
        <w:pStyle w:val="Ttulo3"/>
      </w:pPr>
      <w:r>
        <w:t xml:space="preserve">2.1 – </w:t>
      </w:r>
      <w:r w:rsidRPr="000D5EE7">
        <w:t>Palavras reservadas</w:t>
      </w:r>
    </w:p>
    <w:p w14:paraId="550D23A3" w14:textId="77777777" w:rsidR="00C32CF0" w:rsidRPr="00C32CF0" w:rsidRDefault="00C32CF0" w:rsidP="00167BE7">
      <w:r>
        <w:t>As palavras reservadas são palavras de uso exclusivo da sintaxe da linguagem. São palavras que possuem propriedades próprias e não podem ser utilizadas como identificadores (nomes de variáveis).</w:t>
      </w:r>
    </w:p>
    <w:p w14:paraId="741D14C1" w14:textId="77777777" w:rsidR="000D5EE7" w:rsidRPr="000D5EE7" w:rsidRDefault="000D5EE7" w:rsidP="00407BC1">
      <w:pPr>
        <w:pStyle w:val="GradeMdia1-nfase2"/>
        <w:keepNext/>
        <w:keepLines/>
        <w:numPr>
          <w:ilvl w:val="0"/>
          <w:numId w:val="1"/>
        </w:numPr>
        <w:shd w:val="clear" w:color="auto" w:fill="FFFFFF"/>
        <w:contextualSpacing w:val="0"/>
        <w:textAlignment w:val="baseline"/>
        <w:outlineLvl w:val="2"/>
        <w:rPr>
          <w:rFonts w:ascii="Helvetica Neue" w:eastAsia="Times New Roman" w:hAnsi="Helvetica Neue"/>
          <w:b/>
          <w:vanish/>
          <w:color w:val="000000"/>
          <w:sz w:val="32"/>
        </w:rPr>
      </w:pPr>
    </w:p>
    <w:p w14:paraId="1AB22993" w14:textId="77777777" w:rsidR="008B24F7" w:rsidRPr="00907AE9" w:rsidRDefault="008B24F7" w:rsidP="008B24F7">
      <w:pPr>
        <w:jc w:val="left"/>
        <w:rPr>
          <w:u w:val="single"/>
        </w:rPr>
      </w:pPr>
      <w:r w:rsidRPr="005D6B2D">
        <w:t xml:space="preserve">Documentação Java: </w:t>
      </w:r>
      <w:r w:rsidRPr="00907AE9">
        <w:rPr>
          <w:color w:val="0070C0"/>
          <w:u w:val="single"/>
        </w:rPr>
        <w:t>https://docs.oracle.com/javase/tutorial/java/nutsandbolts/_keywords.html</w:t>
      </w:r>
    </w:p>
    <w:p w14:paraId="3FF1B0D0" w14:textId="77777777" w:rsidR="000D5EE7" w:rsidRPr="005D6B2D" w:rsidRDefault="000D5EE7" w:rsidP="000D5EE7">
      <w:pPr>
        <w:ind w:firstLine="706"/>
      </w:pPr>
    </w:p>
    <w:p w14:paraId="3618EF2F" w14:textId="77777777" w:rsidR="000D5EE7" w:rsidRDefault="0006090F" w:rsidP="0006090F">
      <w:pPr>
        <w:pStyle w:val="Ttulo3"/>
      </w:pPr>
      <w:r>
        <w:t>2.2 – Comentários no código</w:t>
      </w:r>
    </w:p>
    <w:p w14:paraId="759CACD2" w14:textId="77777777" w:rsidR="00C32CF0" w:rsidRPr="00C32CF0" w:rsidRDefault="00C32CF0" w:rsidP="00167BE7">
      <w:r>
        <w:t>Uma forma de se organizar e manter a lógica do código fácil de ser entendida é inserindo comentários. Estes comentários servem para documentar ou explicar o funcionamento de trechos de código.</w:t>
      </w:r>
    </w:p>
    <w:p w14:paraId="169EF0D3" w14:textId="77777777" w:rsidR="000D5EE7" w:rsidRPr="005D6B2D" w:rsidRDefault="008B24F7" w:rsidP="0006090F">
      <w:r w:rsidRPr="005D6B2D">
        <w:t>Artigo sobre comentários Java:</w:t>
      </w:r>
    </w:p>
    <w:p w14:paraId="6A897DEE" w14:textId="77777777" w:rsidR="008B24F7" w:rsidRPr="00907AE9" w:rsidRDefault="008B24F7" w:rsidP="0006090F">
      <w:pPr>
        <w:rPr>
          <w:color w:val="0070C0"/>
          <w:u w:val="single"/>
        </w:rPr>
      </w:pPr>
      <w:r w:rsidRPr="00907AE9">
        <w:rPr>
          <w:color w:val="0070C0"/>
          <w:u w:val="single"/>
        </w:rPr>
        <w:t>http://www.oracle.com/technetwork/articles/java/index-137868.html</w:t>
      </w:r>
    </w:p>
    <w:p w14:paraId="37B104E7" w14:textId="77777777" w:rsidR="008B24F7" w:rsidRPr="005D6B2D" w:rsidRDefault="008B24F7" w:rsidP="0006090F"/>
    <w:p w14:paraId="1D15EBE9" w14:textId="77777777" w:rsidR="0006090F" w:rsidRDefault="0006090F" w:rsidP="00F97B22">
      <w:pPr>
        <w:pStyle w:val="Ttulo3"/>
      </w:pPr>
      <w:r w:rsidRPr="00693EA4">
        <w:t xml:space="preserve">2.3 – </w:t>
      </w:r>
      <w:r w:rsidR="0053193B">
        <w:t>Nomeando Classes</w:t>
      </w:r>
    </w:p>
    <w:p w14:paraId="6D0802E3" w14:textId="77777777" w:rsidR="00C32CF0" w:rsidRPr="00C32CF0" w:rsidRDefault="00C32CF0" w:rsidP="00167BE7">
      <w:r>
        <w:t>Existe uma sintaxe própria para criação de classes. A nomeação de classes e pacotes Java possui alguns padrões e convenções a serem seguidos.</w:t>
      </w:r>
    </w:p>
    <w:p w14:paraId="6763B5F9" w14:textId="77777777" w:rsidR="00D5305C" w:rsidRPr="00907AE9" w:rsidRDefault="00D5305C" w:rsidP="00D5305C">
      <w:pPr>
        <w:jc w:val="left"/>
        <w:rPr>
          <w:color w:val="0070C0"/>
        </w:rPr>
      </w:pPr>
      <w:r w:rsidRPr="005D6B2D">
        <w:t xml:space="preserve">Artigo sobre nomeação de classes e pacotes Java: </w:t>
      </w:r>
      <w:hyperlink r:id="rId17" w:history="1">
        <w:r w:rsidRPr="00907AE9">
          <w:rPr>
            <w:rStyle w:val="Hiperlink"/>
            <w:color w:val="0070C0"/>
          </w:rPr>
          <w:t>http://www.oracle.com/technetwork/java/codeconventions-135099.html</w:t>
        </w:r>
      </w:hyperlink>
    </w:p>
    <w:p w14:paraId="774906DE" w14:textId="77777777" w:rsidR="000D5EE7" w:rsidRPr="005D6B2D" w:rsidRDefault="000D5EE7" w:rsidP="0006090F">
      <w:pPr>
        <w:rPr>
          <w:rFonts w:cs="Courier New"/>
        </w:rPr>
      </w:pPr>
    </w:p>
    <w:p w14:paraId="479964B0" w14:textId="77777777" w:rsidR="000D5EE7" w:rsidRDefault="0006090F" w:rsidP="00D5305C">
      <w:pPr>
        <w:pStyle w:val="Ttulo3"/>
      </w:pPr>
      <w:r>
        <w:t>2.4 – Definição de pacote</w:t>
      </w:r>
    </w:p>
    <w:p w14:paraId="62B89F75" w14:textId="77777777" w:rsidR="00C32CF0" w:rsidRPr="00C32CF0" w:rsidRDefault="00C32CF0" w:rsidP="00167BE7">
      <w:r>
        <w:t>Um pacote pode ser criado para organização dos arquivos do projeto. É como uma estrutura de diretório ou também conhecido como namespaces.</w:t>
      </w:r>
    </w:p>
    <w:p w14:paraId="5FCA3E71" w14:textId="77777777" w:rsidR="008B24F7" w:rsidRPr="00907AE9" w:rsidRDefault="008B24F7" w:rsidP="008B24F7">
      <w:pPr>
        <w:jc w:val="left"/>
        <w:rPr>
          <w:color w:val="0070C0"/>
        </w:rPr>
      </w:pPr>
      <w:r w:rsidRPr="005D6B2D">
        <w:t xml:space="preserve">Artigo sobre nomeação de classes e pacotes Java: </w:t>
      </w:r>
      <w:hyperlink r:id="rId18" w:history="1">
        <w:r w:rsidRPr="00907AE9">
          <w:rPr>
            <w:rStyle w:val="Hiperlink"/>
            <w:color w:val="0070C0"/>
          </w:rPr>
          <w:t>http://www.oracle.com/technetwork/java/codeconventions-135099.html</w:t>
        </w:r>
      </w:hyperlink>
    </w:p>
    <w:p w14:paraId="6CCA6750" w14:textId="77777777" w:rsidR="008B24F7" w:rsidRPr="005D6B2D" w:rsidRDefault="008B24F7" w:rsidP="0006090F"/>
    <w:p w14:paraId="2BEA6857" w14:textId="77777777" w:rsidR="008B24F7" w:rsidRPr="005D6B2D" w:rsidRDefault="008B24F7" w:rsidP="0006090F"/>
    <w:p w14:paraId="5AB1AA3F" w14:textId="77777777" w:rsidR="008B24F7" w:rsidRDefault="0006090F" w:rsidP="00D5305C">
      <w:pPr>
        <w:pStyle w:val="Ttulo3"/>
      </w:pPr>
      <w:r>
        <w:t>2.5 – Instruções de importação</w:t>
      </w:r>
    </w:p>
    <w:p w14:paraId="6CDD0827" w14:textId="77777777" w:rsidR="00C32CF0" w:rsidRPr="00C32CF0" w:rsidRDefault="00C32CF0" w:rsidP="00167BE7">
      <w:r>
        <w:t xml:space="preserve">Quando é necessário fazer uso de uma classe que está em um pacote diferente, é preciso importá-la. </w:t>
      </w:r>
    </w:p>
    <w:p w14:paraId="768EB521" w14:textId="77777777" w:rsidR="000D5EE7" w:rsidRPr="005D6B2D" w:rsidRDefault="008B24F7" w:rsidP="0006090F">
      <w:r w:rsidRPr="005D6B2D">
        <w:t>Documentação Java:</w:t>
      </w:r>
    </w:p>
    <w:p w14:paraId="5BC7A1A8" w14:textId="77777777" w:rsidR="008B24F7" w:rsidRPr="00907AE9" w:rsidRDefault="00974DD2" w:rsidP="0006090F">
      <w:pPr>
        <w:rPr>
          <w:color w:val="0070C0"/>
        </w:rPr>
      </w:pPr>
      <w:hyperlink r:id="rId19" w:history="1">
        <w:r w:rsidR="008B24F7" w:rsidRPr="00907AE9">
          <w:rPr>
            <w:rStyle w:val="Hiperlink"/>
            <w:color w:val="0070C0"/>
          </w:rPr>
          <w:t>https://docs.oracle.com/javase/tutorial/java/package/usepkgs.html</w:t>
        </w:r>
      </w:hyperlink>
    </w:p>
    <w:p w14:paraId="14918ED0" w14:textId="77777777" w:rsidR="008B24F7" w:rsidRDefault="008B24F7" w:rsidP="0006090F">
      <w:pPr>
        <w:pStyle w:val="Ttulo3"/>
      </w:pPr>
    </w:p>
    <w:p w14:paraId="2F2080CE" w14:textId="77777777" w:rsidR="0006090F" w:rsidRDefault="0006090F" w:rsidP="0006090F">
      <w:pPr>
        <w:pStyle w:val="Ttulo3"/>
      </w:pPr>
      <w:r>
        <w:t>2.6 – Variáveis</w:t>
      </w:r>
    </w:p>
    <w:p w14:paraId="0CFA1E01" w14:textId="77777777" w:rsidR="007359BC" w:rsidRPr="007359BC" w:rsidRDefault="007359BC" w:rsidP="00167BE7">
      <w:r>
        <w:t>Variáveis são espaços na memória que guardam valores. Usadas para manipular valores.</w:t>
      </w:r>
    </w:p>
    <w:p w14:paraId="725DC48F" w14:textId="77777777" w:rsidR="000D5EE7" w:rsidRPr="005D6B2D" w:rsidRDefault="008B24F7" w:rsidP="0006090F">
      <w:r w:rsidRPr="005D6B2D">
        <w:t>Documentação Java:</w:t>
      </w:r>
    </w:p>
    <w:p w14:paraId="124A84A2" w14:textId="77777777" w:rsidR="008B24F7" w:rsidRPr="00907AE9" w:rsidRDefault="008B24F7" w:rsidP="0006090F">
      <w:pPr>
        <w:rPr>
          <w:color w:val="0070C0"/>
          <w:u w:val="single"/>
        </w:rPr>
      </w:pPr>
      <w:r w:rsidRPr="00907AE9">
        <w:rPr>
          <w:color w:val="0070C0"/>
          <w:u w:val="single"/>
        </w:rPr>
        <w:t>https://docs.oracle.com/javase/tutorial/java/nutsandbolts/variables.html</w:t>
      </w:r>
    </w:p>
    <w:p w14:paraId="4FCEF6DE" w14:textId="77777777" w:rsidR="008B24F7" w:rsidRDefault="008B24F7" w:rsidP="00676D9D">
      <w:pPr>
        <w:pStyle w:val="Ttulo3"/>
      </w:pPr>
    </w:p>
    <w:p w14:paraId="51E18F72" w14:textId="77777777" w:rsidR="00907AE9" w:rsidRPr="00396530" w:rsidRDefault="0006090F" w:rsidP="00907AE9">
      <w:pPr>
        <w:pStyle w:val="Ttulo3"/>
      </w:pPr>
      <w:r>
        <w:t>2.7 – Métodos</w:t>
      </w:r>
    </w:p>
    <w:p w14:paraId="5548D85D" w14:textId="77777777" w:rsidR="00907AE9" w:rsidRPr="00907AE9" w:rsidRDefault="00907AE9" w:rsidP="00907AE9">
      <w:r>
        <w:t>São ações ou funções que um objeto pode executar.</w:t>
      </w:r>
    </w:p>
    <w:p w14:paraId="66A13A5B" w14:textId="77777777" w:rsidR="00396530" w:rsidRDefault="00396530" w:rsidP="00396530">
      <w:pPr>
        <w:pStyle w:val="Ttulo4"/>
      </w:pPr>
      <w:r>
        <w:t>2.7.1 - Métodos construtores</w:t>
      </w:r>
      <w:r w:rsidR="00BE2722">
        <w:t xml:space="preserve"> </w:t>
      </w:r>
    </w:p>
    <w:p w14:paraId="52489557" w14:textId="77777777" w:rsidR="00BA0F47" w:rsidRPr="00BA0F47" w:rsidRDefault="00BA0F47" w:rsidP="009E2F5B">
      <w:r>
        <w:t>São métodos que são invocados no momento que o seu respectivo objeto é instanciado.</w:t>
      </w:r>
    </w:p>
    <w:p w14:paraId="4596141B" w14:textId="77777777" w:rsidR="00396530" w:rsidRDefault="00396530" w:rsidP="00396530">
      <w:pPr>
        <w:pStyle w:val="Ttulo4"/>
      </w:pPr>
      <w:r>
        <w:t>2.7.2 - Definição de classe com um construtor</w:t>
      </w:r>
    </w:p>
    <w:p w14:paraId="298E200F" w14:textId="77777777" w:rsidR="00BA0F47" w:rsidRPr="00BA0F47" w:rsidRDefault="00BA0F47" w:rsidP="009E2F5B">
      <w:r>
        <w:t>Construtores de uma classe podem ser definidos com parâmetros ou sem parâmetros. Par</w:t>
      </w:r>
      <w:r w:rsidR="00D315A0">
        <w:t>â</w:t>
      </w:r>
      <w:r>
        <w:t>metros estes tem o intuito de pré-inicializar alguma variável do objeto.</w:t>
      </w:r>
    </w:p>
    <w:p w14:paraId="4C70A788" w14:textId="77777777" w:rsidR="00396530" w:rsidRDefault="00396530" w:rsidP="00396530">
      <w:pPr>
        <w:pStyle w:val="Ttulo4"/>
      </w:pPr>
      <w:r>
        <w:t>2.7.3 - Outros métodos</w:t>
      </w:r>
      <w:r w:rsidR="00BE2722">
        <w:t xml:space="preserve"> </w:t>
      </w:r>
    </w:p>
    <w:p w14:paraId="18D7DC35" w14:textId="77777777" w:rsidR="00BA0F47" w:rsidRPr="00BA0F47" w:rsidRDefault="00BA0F47" w:rsidP="009E2F5B">
      <w:r>
        <w:t>Existem outros métodos que rodam funções especificas e podem possuir algum tipo de retorno.</w:t>
      </w:r>
    </w:p>
    <w:p w14:paraId="2C27A1E4" w14:textId="77777777" w:rsidR="00396530" w:rsidRDefault="00396530" w:rsidP="00167BE7">
      <w:pPr>
        <w:pStyle w:val="Ttulo4"/>
      </w:pPr>
      <w:r>
        <w:t>2.7.4 - Métodos estáticos e de instância</w:t>
      </w:r>
      <w:r w:rsidR="00BE2722">
        <w:t xml:space="preserve"> </w:t>
      </w:r>
    </w:p>
    <w:p w14:paraId="077A69FE" w14:textId="77777777" w:rsidR="00BA0F47" w:rsidRPr="00BA0F47" w:rsidRDefault="00BA0F47" w:rsidP="009E2F5B">
      <w:r w:rsidRPr="00726ACC">
        <w:rPr>
          <w:rFonts w:cs="Arial"/>
          <w:color w:val="222222"/>
        </w:rPr>
        <w:t xml:space="preserve">Métodos de </w:t>
      </w:r>
      <w:r w:rsidRPr="007E39B9">
        <w:rPr>
          <w:rFonts w:cs="Arial"/>
          <w:i/>
          <w:color w:val="222222"/>
        </w:rPr>
        <w:t>instância</w:t>
      </w:r>
      <w:r w:rsidRPr="00726ACC">
        <w:rPr>
          <w:rFonts w:cs="Arial"/>
          <w:color w:val="222222"/>
        </w:rPr>
        <w:t xml:space="preserve"> dependem do estado de uma instância de objeto específica para seus</w:t>
      </w:r>
      <w:r>
        <w:rPr>
          <w:rFonts w:cs="Arial"/>
          <w:color w:val="222222"/>
        </w:rPr>
        <w:t xml:space="preserve"> </w:t>
      </w:r>
      <w:r w:rsidRPr="00726ACC">
        <w:rPr>
          <w:rFonts w:cs="Arial"/>
          <w:color w:val="222222"/>
        </w:rPr>
        <w:t xml:space="preserve">comportamentos. </w:t>
      </w:r>
      <w:r w:rsidRPr="007E39B9">
        <w:rPr>
          <w:rFonts w:cs="Arial"/>
          <w:i/>
          <w:color w:val="222222"/>
        </w:rPr>
        <w:t xml:space="preserve">Métodos estáticos </w:t>
      </w:r>
      <w:r>
        <w:rPr>
          <w:rFonts w:cs="Arial"/>
          <w:color w:val="222222"/>
        </w:rPr>
        <w:t xml:space="preserve">são aqueles cujos </w:t>
      </w:r>
      <w:r w:rsidRPr="00726ACC">
        <w:rPr>
          <w:rFonts w:cs="Arial"/>
          <w:color w:val="222222"/>
        </w:rPr>
        <w:t>comportamentos não dependem de qualquer estado do objeto</w:t>
      </w:r>
      <w:r>
        <w:rPr>
          <w:rFonts w:cs="Arial"/>
          <w:color w:val="222222"/>
        </w:rPr>
        <w:t>.</w:t>
      </w:r>
    </w:p>
    <w:p w14:paraId="7E40F7A8" w14:textId="77777777" w:rsidR="00F97B22" w:rsidRPr="005D6B2D" w:rsidRDefault="00F97B22" w:rsidP="00F97B22">
      <w:r w:rsidRPr="005D6B2D">
        <w:t>Documentação Java:</w:t>
      </w:r>
    </w:p>
    <w:p w14:paraId="1D69E5B0" w14:textId="77777777" w:rsidR="00F97B22" w:rsidRPr="00907AE9" w:rsidRDefault="00974DD2" w:rsidP="00F97B22">
      <w:pPr>
        <w:rPr>
          <w:color w:val="0070C0"/>
        </w:rPr>
      </w:pPr>
      <w:hyperlink r:id="rId20" w:history="1">
        <w:r w:rsidR="00F97B22" w:rsidRPr="00907AE9">
          <w:rPr>
            <w:rStyle w:val="Hiperlink"/>
            <w:color w:val="0070C0"/>
          </w:rPr>
          <w:t>https://docs.oracle.com/javase/tutorial/java/javaOO/methods.html</w:t>
        </w:r>
      </w:hyperlink>
    </w:p>
    <w:p w14:paraId="029D5BF2" w14:textId="77777777" w:rsidR="00F97B22" w:rsidRPr="005D6B2D" w:rsidRDefault="00F97B22" w:rsidP="00F97B22"/>
    <w:p w14:paraId="69DCFF92" w14:textId="77777777" w:rsidR="0006090F" w:rsidRDefault="0006090F" w:rsidP="00D5305C">
      <w:pPr>
        <w:pStyle w:val="Ttulo3"/>
      </w:pPr>
      <w:r>
        <w:t>2.8 – Tipo de dados primitivos</w:t>
      </w:r>
    </w:p>
    <w:p w14:paraId="5E4567C5" w14:textId="77777777" w:rsidR="007359BC" w:rsidRPr="007359BC" w:rsidRDefault="007359BC" w:rsidP="00167BE7">
      <w:r>
        <w:t>Java é uma linguagem derivada de C. Tipos de dados primitivos são aqueles que não possuem estrutura de objetos e seus possíveis valores são literais, e não uma representação orientada a objetos.</w:t>
      </w:r>
    </w:p>
    <w:p w14:paraId="27AAD858" w14:textId="77777777" w:rsidR="00F97B22" w:rsidRPr="005D6B2D" w:rsidRDefault="00F97B22" w:rsidP="00F97B22">
      <w:pPr>
        <w:pStyle w:val="Professor"/>
        <w:rPr>
          <w:color w:val="auto"/>
        </w:rPr>
      </w:pPr>
      <w:r w:rsidRPr="005D6B2D">
        <w:rPr>
          <w:color w:val="auto"/>
        </w:rPr>
        <w:t>Documentação Java:</w:t>
      </w:r>
    </w:p>
    <w:p w14:paraId="603A7166" w14:textId="77777777" w:rsidR="00F97B22" w:rsidRPr="00907AE9" w:rsidRDefault="00F97B22" w:rsidP="00F97B22">
      <w:pPr>
        <w:pStyle w:val="Professor"/>
        <w:rPr>
          <w:color w:val="0070C0"/>
          <w:u w:val="single"/>
        </w:rPr>
      </w:pPr>
      <w:r w:rsidRPr="00907AE9">
        <w:rPr>
          <w:color w:val="0070C0"/>
          <w:u w:val="single"/>
        </w:rPr>
        <w:t>http://docs.oracle.com/javase/tutorial/java/nutsandbolts/datatypes.html</w:t>
      </w:r>
    </w:p>
    <w:p w14:paraId="3D1D3032" w14:textId="77777777" w:rsidR="000D5EE7" w:rsidRPr="005D6B2D" w:rsidRDefault="000D5EE7" w:rsidP="0006090F"/>
    <w:p w14:paraId="23CEB559" w14:textId="77777777" w:rsidR="000D5EE7" w:rsidRDefault="0006090F" w:rsidP="00D5305C">
      <w:pPr>
        <w:pStyle w:val="Ttulo3"/>
      </w:pPr>
      <w:r>
        <w:t>2.9 – Strings</w:t>
      </w:r>
    </w:p>
    <w:p w14:paraId="4C0FE03D" w14:textId="77777777" w:rsidR="00907AE9" w:rsidRPr="00907AE9" w:rsidRDefault="00907AE9" w:rsidP="00907AE9">
      <w:r>
        <w:t>As Strings são bastante importantes. São cadeias de caracteres. Com a String podemos manipular textos.</w:t>
      </w:r>
    </w:p>
    <w:p w14:paraId="181A53E3" w14:textId="77777777" w:rsidR="00396530" w:rsidRDefault="00396530" w:rsidP="00396530">
      <w:pPr>
        <w:pStyle w:val="Ttulo4"/>
      </w:pPr>
      <w:r>
        <w:t>2.9.1 – Strings</w:t>
      </w:r>
    </w:p>
    <w:p w14:paraId="4510E921" w14:textId="77777777" w:rsidR="008F3848" w:rsidRPr="008F3848" w:rsidRDefault="00CF4CF8" w:rsidP="009E2F5B">
      <w:r>
        <w:rPr>
          <w:i/>
        </w:rPr>
        <w:t>S</w:t>
      </w:r>
      <w:r w:rsidR="008F3848" w:rsidRPr="007E39B9">
        <w:rPr>
          <w:i/>
        </w:rPr>
        <w:t xml:space="preserve">trings </w:t>
      </w:r>
      <w:r w:rsidR="008F3848">
        <w:t xml:space="preserve">são objetos de primeira classe do tipo </w:t>
      </w:r>
      <w:r w:rsidR="008F3848" w:rsidRPr="00477491">
        <w:rPr>
          <w:rFonts w:ascii="Courier New" w:hAnsi="Courier New" w:cs="Courier New"/>
        </w:rPr>
        <w:t>String</w:t>
      </w:r>
      <w:r w:rsidR="008F3848">
        <w:t xml:space="preserve">, que comparado à linguagem C, é semelhante ao tipo de dado primitivo </w:t>
      </w:r>
      <w:r w:rsidR="008F3848" w:rsidRPr="00477491">
        <w:rPr>
          <w:rFonts w:ascii="Courier New" w:hAnsi="Courier New" w:cs="Courier New"/>
        </w:rPr>
        <w:t>char</w:t>
      </w:r>
      <w:r w:rsidR="008F3848">
        <w:t xml:space="preserve">, mas este pode manter somente um </w:t>
      </w:r>
      <w:r w:rsidR="008F3848" w:rsidRPr="00CF4CF8">
        <w:t>car</w:t>
      </w:r>
      <w:r w:rsidR="00974DD2" w:rsidRPr="007A2565">
        <w:t>a</w:t>
      </w:r>
      <w:r w:rsidR="008F3848" w:rsidRPr="00CF4CF8">
        <w:t>ct</w:t>
      </w:r>
      <w:r w:rsidR="008F3848" w:rsidRPr="008E46D0">
        <w:t>ere</w:t>
      </w:r>
      <w:r w:rsidR="008F3848">
        <w:t xml:space="preserve"> Unicode, e no </w:t>
      </w:r>
      <w:r w:rsidR="008F3848" w:rsidRPr="00477491">
        <w:rPr>
          <w:rFonts w:ascii="Courier New" w:hAnsi="Courier New" w:cs="Courier New"/>
        </w:rPr>
        <w:t>String</w:t>
      </w:r>
      <w:r w:rsidR="008F3848">
        <w:t xml:space="preserve"> pode-</w:t>
      </w:r>
      <w:r w:rsidR="008F3848" w:rsidRPr="00CF4CF8">
        <w:t xml:space="preserve">se </w:t>
      </w:r>
      <w:r w:rsidR="00974DD2" w:rsidRPr="007A2565">
        <w:t xml:space="preserve">armazenar </w:t>
      </w:r>
      <w:r w:rsidR="008F3848" w:rsidRPr="00CF4CF8">
        <w:t xml:space="preserve">palavras </w:t>
      </w:r>
      <w:r w:rsidR="008F3848">
        <w:t>ou frases como valor.</w:t>
      </w:r>
    </w:p>
    <w:p w14:paraId="34CC83A3" w14:textId="77777777" w:rsidR="00396530" w:rsidRDefault="00396530" w:rsidP="00396530">
      <w:pPr>
        <w:pStyle w:val="Ttulo4"/>
      </w:pPr>
      <w:r>
        <w:t>2.9.2 – Concatenando strings</w:t>
      </w:r>
    </w:p>
    <w:p w14:paraId="24E2C63B" w14:textId="77777777" w:rsidR="008F3848" w:rsidRPr="008F3848" w:rsidRDefault="007F6E80" w:rsidP="009E2F5B">
      <w:r>
        <w:t xml:space="preserve">Para concatenar </w:t>
      </w:r>
      <w:r w:rsidRPr="00477491">
        <w:rPr>
          <w:rFonts w:ascii="Courier New" w:hAnsi="Courier New" w:cs="Courier New"/>
        </w:rPr>
        <w:t>String</w:t>
      </w:r>
      <w:r>
        <w:rPr>
          <w:rFonts w:ascii="Courier New" w:hAnsi="Courier New" w:cs="Courier New"/>
        </w:rPr>
        <w:t>s</w:t>
      </w:r>
      <w:r>
        <w:t xml:space="preserve">  usa-se </w:t>
      </w:r>
      <w:r w:rsidR="008F3848">
        <w:t xml:space="preserve"> o sinal de soma </w:t>
      </w:r>
      <w:r w:rsidR="008F3848" w:rsidRPr="007E39B9">
        <w:rPr>
          <w:rFonts w:ascii="Consolas" w:hAnsi="Consolas"/>
        </w:rPr>
        <w:t>(+)</w:t>
      </w:r>
    </w:p>
    <w:p w14:paraId="2ADB79E3" w14:textId="77777777" w:rsidR="00396530" w:rsidRDefault="00396530" w:rsidP="00396530">
      <w:pPr>
        <w:pStyle w:val="Ttulo4"/>
        <w:jc w:val="left"/>
      </w:pPr>
      <w:r>
        <w:t>2.9.3 - Encadeando chamadas de métodos</w:t>
      </w:r>
    </w:p>
    <w:p w14:paraId="40DFB2A3" w14:textId="77777777" w:rsidR="008F3848" w:rsidRPr="008F3848" w:rsidRDefault="008F3848" w:rsidP="009E2F5B">
      <w:r>
        <w:t xml:space="preserve">Encadeia-se objetos para que uma modificação sempre retorne </w:t>
      </w:r>
      <w:r w:rsidR="007F6E80">
        <w:t>à</w:t>
      </w:r>
      <w:r>
        <w:t xml:space="preserve"> modificação e não a original.</w:t>
      </w:r>
    </w:p>
    <w:p w14:paraId="60D4E164" w14:textId="77777777" w:rsidR="00396530" w:rsidRDefault="00396530" w:rsidP="00167BE7"/>
    <w:p w14:paraId="61D7B2C9" w14:textId="77777777" w:rsidR="008B2967" w:rsidRPr="00396530" w:rsidRDefault="008B2967" w:rsidP="00167BE7">
      <w:r>
        <w:t>Educador, Strings serão amplamente utilizadas neste curso, como também em qualquer programa. É importantíssimo que você tenha domínio sobre esta classe (String).</w:t>
      </w:r>
    </w:p>
    <w:p w14:paraId="2AF2B3B8" w14:textId="77777777" w:rsidR="00F97B22" w:rsidRPr="005D6B2D" w:rsidRDefault="00F97B22" w:rsidP="00F97B22">
      <w:pPr>
        <w:pStyle w:val="Professor"/>
        <w:rPr>
          <w:color w:val="auto"/>
        </w:rPr>
      </w:pPr>
      <w:r w:rsidRPr="005D6B2D">
        <w:rPr>
          <w:color w:val="auto"/>
        </w:rPr>
        <w:t>Documentação Java:</w:t>
      </w:r>
    </w:p>
    <w:p w14:paraId="3BE5667F" w14:textId="77777777" w:rsidR="00F97B22" w:rsidRPr="00907AE9" w:rsidRDefault="00F97B22" w:rsidP="00F97B22">
      <w:pPr>
        <w:pStyle w:val="Professor"/>
        <w:rPr>
          <w:color w:val="0070C0"/>
          <w:u w:val="single"/>
        </w:rPr>
      </w:pPr>
      <w:r w:rsidRPr="00907AE9">
        <w:rPr>
          <w:color w:val="0070C0"/>
          <w:u w:val="single"/>
        </w:rPr>
        <w:t>http://docs.oracle.com/javase/6/docs/api/java/lang/String.html</w:t>
      </w:r>
    </w:p>
    <w:p w14:paraId="6A99E901" w14:textId="77777777" w:rsidR="00F97B22" w:rsidRPr="005D6B2D" w:rsidRDefault="00F97B22" w:rsidP="00F97B22">
      <w:pPr>
        <w:pStyle w:val="Professor"/>
        <w:rPr>
          <w:color w:val="auto"/>
        </w:rPr>
      </w:pPr>
    </w:p>
    <w:p w14:paraId="2D8CC785" w14:textId="77777777" w:rsidR="009E5C38" w:rsidRPr="009E5C38" w:rsidRDefault="008F7B8C" w:rsidP="009E5C38">
      <w:pPr>
        <w:pStyle w:val="Ttulo3"/>
      </w:pPr>
      <w:r>
        <w:t xml:space="preserve">2.10 – </w:t>
      </w:r>
      <w:r w:rsidR="0006090F">
        <w:t xml:space="preserve">Operadores </w:t>
      </w:r>
    </w:p>
    <w:p w14:paraId="0CCF1256" w14:textId="77777777" w:rsidR="00396530" w:rsidRPr="00396530" w:rsidRDefault="00396530" w:rsidP="00167BE7">
      <w:r>
        <w:t>São operadores utilizados para operações aritméticas.</w:t>
      </w:r>
    </w:p>
    <w:p w14:paraId="7EFF189F" w14:textId="77777777" w:rsidR="00D5305C" w:rsidRPr="005D6B2D" w:rsidRDefault="00D5305C" w:rsidP="00D5305C">
      <w:pPr>
        <w:pStyle w:val="Professor"/>
        <w:rPr>
          <w:color w:val="auto"/>
        </w:rPr>
      </w:pPr>
      <w:r w:rsidRPr="005D6B2D">
        <w:rPr>
          <w:color w:val="auto"/>
        </w:rPr>
        <w:t>Documentação Java:</w:t>
      </w:r>
    </w:p>
    <w:p w14:paraId="1B60927C" w14:textId="77777777" w:rsidR="00D5305C" w:rsidRPr="00907AE9" w:rsidRDefault="00D5305C" w:rsidP="00D5305C">
      <w:pPr>
        <w:pStyle w:val="Professor"/>
        <w:rPr>
          <w:color w:val="0070C0"/>
          <w:u w:val="single"/>
        </w:rPr>
      </w:pPr>
      <w:r w:rsidRPr="00907AE9">
        <w:rPr>
          <w:color w:val="0070C0"/>
          <w:u w:val="single"/>
        </w:rPr>
        <w:t>https://docs.oracle.com/javase/tutorial/java/nutsandbolts/operators.html</w:t>
      </w:r>
    </w:p>
    <w:p w14:paraId="62E0694D" w14:textId="77777777" w:rsidR="00D5305C" w:rsidRPr="005D6B2D" w:rsidRDefault="00D5305C" w:rsidP="00D5305C"/>
    <w:p w14:paraId="56348909" w14:textId="77777777" w:rsidR="0006090F" w:rsidRPr="005D6B2D" w:rsidRDefault="0006090F" w:rsidP="0006090F"/>
    <w:p w14:paraId="387A04D9" w14:textId="77777777" w:rsidR="000D5EE7" w:rsidRDefault="008F7B8C" w:rsidP="00D5305C">
      <w:pPr>
        <w:pStyle w:val="Ttulo3"/>
      </w:pPr>
      <w:r>
        <w:t xml:space="preserve">2.11 – </w:t>
      </w:r>
      <w:r w:rsidR="0006090F">
        <w:t>Operadores condicionais e instruções de controle</w:t>
      </w:r>
    </w:p>
    <w:p w14:paraId="3C18C5DC" w14:textId="77777777" w:rsidR="009E5C38" w:rsidRDefault="007F6E80" w:rsidP="00167BE7">
      <w:r>
        <w:t>São u</w:t>
      </w:r>
      <w:r w:rsidR="0053151D">
        <w:t>tilizados para realizar decisões condicionais.</w:t>
      </w:r>
      <w:r w:rsidR="008B2967">
        <w:t xml:space="preserve"> Estes tipos de decisões são ramificações que o fluxo do programa sofre quando uma asserção imposta pelo programador é válida.</w:t>
      </w:r>
    </w:p>
    <w:p w14:paraId="1D6B5846" w14:textId="77777777" w:rsidR="009E5C38" w:rsidRDefault="009E5C38" w:rsidP="009E5C38">
      <w:pPr>
        <w:pStyle w:val="Ttulo4"/>
      </w:pPr>
      <w:r>
        <w:t xml:space="preserve">2.11.1 - </w:t>
      </w:r>
      <w:r w:rsidRPr="00DE61A4">
        <w:t>Operadores relacionais e condicionais</w:t>
      </w:r>
    </w:p>
    <w:p w14:paraId="3A26369E" w14:textId="77777777" w:rsidR="008F3848" w:rsidRPr="008F3848" w:rsidRDefault="00350B4A" w:rsidP="009E2F5B">
      <w:r>
        <w:t>Operações relacionais e condicionais, são operações que servem para tomadas de decisão frente a uma condição. A decisão pode ser tomada caso a condição retornar verdadeir</w:t>
      </w:r>
      <w:r w:rsidR="00B506D4">
        <w:t>o</w:t>
      </w:r>
      <w:r>
        <w:t xml:space="preserve"> (true) e outra decisão pode ser tomada quando a condição retornar fals</w:t>
      </w:r>
      <w:r w:rsidR="00B506D4">
        <w:t>o</w:t>
      </w:r>
      <w:r>
        <w:t xml:space="preserve"> (false). A condição pode ser se uma relação, por exemplo, algébrica</w:t>
      </w:r>
      <w:r w:rsidR="00B506D4">
        <w:t xml:space="preserve"> (confusa a frase)</w:t>
      </w:r>
      <w:r>
        <w:t>.</w:t>
      </w:r>
      <w:r w:rsidR="00B506D4">
        <w:t xml:space="preserve"> </w:t>
      </w:r>
    </w:p>
    <w:p w14:paraId="670A2649" w14:textId="77777777" w:rsidR="009E5C38" w:rsidRDefault="009E5C38" w:rsidP="009E5C38">
      <w:pPr>
        <w:pStyle w:val="Ttulo4"/>
      </w:pPr>
      <w:r>
        <w:t>2.11.2 - A instrução if</w:t>
      </w:r>
    </w:p>
    <w:p w14:paraId="0B6BA506" w14:textId="77777777" w:rsidR="00350B4A" w:rsidRDefault="00350B4A" w:rsidP="009E2F5B">
      <w:r>
        <w:t>O if avalia as condições booleanas entre parênteses e executa seu bloco caso forem verdadeiras.</w:t>
      </w:r>
    </w:p>
    <w:p w14:paraId="3BA69D3D" w14:textId="77777777" w:rsidR="008751C3" w:rsidRDefault="008751C3" w:rsidP="008751C3">
      <w:pPr>
        <w:pStyle w:val="Ttulo3"/>
      </w:pPr>
      <w:r>
        <w:t>2.12 – Escopo da variável</w:t>
      </w:r>
    </w:p>
    <w:p w14:paraId="01EB00A2" w14:textId="77777777" w:rsidR="008751C3" w:rsidRPr="009E5C38" w:rsidRDefault="008751C3" w:rsidP="008751C3">
      <w:r>
        <w:t>Modificadores de acesso restringem o acesso às informações de um atributo para maior segurança e integridade dos dados.</w:t>
      </w:r>
    </w:p>
    <w:p w14:paraId="2F8407AA" w14:textId="77777777" w:rsidR="008751C3" w:rsidRPr="005D6B2D" w:rsidRDefault="008751C3" w:rsidP="008751C3">
      <w:pPr>
        <w:pStyle w:val="Professor"/>
        <w:rPr>
          <w:color w:val="auto"/>
        </w:rPr>
      </w:pPr>
      <w:r w:rsidRPr="005D6B2D">
        <w:rPr>
          <w:color w:val="auto"/>
        </w:rPr>
        <w:lastRenderedPageBreak/>
        <w:t>Documentação Java:</w:t>
      </w:r>
    </w:p>
    <w:p w14:paraId="7726E32B" w14:textId="77777777" w:rsidR="008751C3" w:rsidRPr="0053151D" w:rsidRDefault="008751C3" w:rsidP="008751C3">
      <w:pPr>
        <w:pStyle w:val="Professor"/>
        <w:rPr>
          <w:color w:val="0070C0"/>
          <w:u w:val="single"/>
        </w:rPr>
      </w:pPr>
      <w:r w:rsidRPr="0053151D">
        <w:rPr>
          <w:color w:val="0070C0"/>
          <w:u w:val="single"/>
        </w:rPr>
        <w:t>https://docs.oracle.com/javase/tutorial/java/javaOO/accesscontrol.html</w:t>
      </w:r>
    </w:p>
    <w:p w14:paraId="29E5D45F" w14:textId="77777777" w:rsidR="008751C3" w:rsidRPr="00350B4A" w:rsidRDefault="008751C3" w:rsidP="009E2F5B"/>
    <w:p w14:paraId="7110FBC7" w14:textId="77777777" w:rsidR="009E5C38" w:rsidRDefault="009E5C38" w:rsidP="009E5C38">
      <w:pPr>
        <w:pStyle w:val="Ttulo4"/>
      </w:pPr>
      <w:r>
        <w:t>2.1</w:t>
      </w:r>
      <w:r w:rsidR="008751C3">
        <w:rPr>
          <w:lang w:val="pt-BR"/>
        </w:rPr>
        <w:t>2</w:t>
      </w:r>
      <w:r>
        <w:t>.</w:t>
      </w:r>
      <w:r w:rsidR="008751C3">
        <w:rPr>
          <w:lang w:val="pt-BR"/>
        </w:rPr>
        <w:t>1</w:t>
      </w:r>
      <w:r>
        <w:t xml:space="preserve"> - A instrução else</w:t>
      </w:r>
    </w:p>
    <w:p w14:paraId="3397F522" w14:textId="77777777" w:rsidR="009E5C38" w:rsidRPr="009E5C38" w:rsidRDefault="00350B4A" w:rsidP="00167BE7">
      <w:r>
        <w:t>Caso if for falso, será executado o que estiver no bloco do else, ou se simplesmente omitirmos o else, será dado prosseguimento ao restante do código.</w:t>
      </w:r>
    </w:p>
    <w:p w14:paraId="67A3EC4C" w14:textId="77777777" w:rsidR="00F97B22" w:rsidRPr="005D6B2D" w:rsidRDefault="00F97B22" w:rsidP="00F97B22">
      <w:pPr>
        <w:pStyle w:val="Professor"/>
        <w:rPr>
          <w:color w:val="auto"/>
        </w:rPr>
      </w:pPr>
      <w:r w:rsidRPr="005D6B2D">
        <w:rPr>
          <w:color w:val="auto"/>
        </w:rPr>
        <w:t>Documentação Java:</w:t>
      </w:r>
    </w:p>
    <w:p w14:paraId="16ACFC60" w14:textId="77777777" w:rsidR="00F97B22" w:rsidRPr="00907AE9" w:rsidRDefault="00F97B22" w:rsidP="00F97B22">
      <w:pPr>
        <w:pStyle w:val="Professor"/>
        <w:rPr>
          <w:color w:val="0070C0"/>
          <w:u w:val="single"/>
        </w:rPr>
      </w:pPr>
      <w:r w:rsidRPr="00907AE9">
        <w:rPr>
          <w:color w:val="0070C0"/>
          <w:u w:val="single"/>
        </w:rPr>
        <w:t>https://docs.oracle.com/javase/tutorial/java/nutsandbolts/operators.html</w:t>
      </w:r>
    </w:p>
    <w:p w14:paraId="055A9D69" w14:textId="77777777" w:rsidR="00F97B22" w:rsidRPr="005D6B2D" w:rsidRDefault="00F97B22" w:rsidP="0006090F"/>
    <w:p w14:paraId="005570E8" w14:textId="77777777" w:rsidR="00F97B22" w:rsidRPr="005D6B2D" w:rsidRDefault="00BF4B5B" w:rsidP="00F97B22">
      <w:pPr>
        <w:pStyle w:val="Professor"/>
        <w:rPr>
          <w:color w:val="auto"/>
        </w:rPr>
      </w:pPr>
      <w:r w:rsidRPr="005D6B2D">
        <w:rPr>
          <w:color w:val="auto"/>
        </w:rPr>
        <w:t>Documentação Java:</w:t>
      </w:r>
    </w:p>
    <w:p w14:paraId="68D92AC1" w14:textId="77777777" w:rsidR="00BF4B5B" w:rsidRPr="0053151D" w:rsidRDefault="00BF4B5B" w:rsidP="00F97B22">
      <w:pPr>
        <w:pStyle w:val="Professor"/>
        <w:rPr>
          <w:color w:val="0070C0"/>
          <w:u w:val="single"/>
        </w:rPr>
      </w:pPr>
      <w:r w:rsidRPr="0053151D">
        <w:rPr>
          <w:color w:val="0070C0"/>
          <w:u w:val="single"/>
        </w:rPr>
        <w:t>https://docs.oracle.com/javase/tutorial/java/nutsandbolts/if.html</w:t>
      </w:r>
    </w:p>
    <w:p w14:paraId="6E4A09F9" w14:textId="77777777" w:rsidR="000D5EE7" w:rsidRPr="005D6B2D" w:rsidRDefault="000D5EE7" w:rsidP="0006090F"/>
    <w:p w14:paraId="296D9835" w14:textId="77777777" w:rsidR="00BF4B5B" w:rsidRDefault="00BF4B5B" w:rsidP="0006090F">
      <w:pPr>
        <w:pStyle w:val="Ttulo3"/>
      </w:pPr>
    </w:p>
    <w:p w14:paraId="6C7501BE" w14:textId="77777777" w:rsidR="009E5C38" w:rsidRDefault="0006090F" w:rsidP="009E5C38">
      <w:pPr>
        <w:pStyle w:val="Ttulo3"/>
      </w:pPr>
      <w:r>
        <w:t>2.1</w:t>
      </w:r>
      <w:r w:rsidR="007566AA">
        <w:t>3</w:t>
      </w:r>
      <w:r>
        <w:t xml:space="preserve"> – Loops </w:t>
      </w:r>
    </w:p>
    <w:p w14:paraId="5FD0C3B8" w14:textId="77777777" w:rsidR="004570C9" w:rsidRPr="004570C9" w:rsidRDefault="004570C9" w:rsidP="004570C9">
      <w:r>
        <w:t>Por último mas não menos importante (loops são importantes até demais), falaremos sobre os loops. Que são estruturas de repetição condicionais.</w:t>
      </w:r>
    </w:p>
    <w:p w14:paraId="66F140AF" w14:textId="77777777" w:rsidR="009E5C38" w:rsidRDefault="009E5C38" w:rsidP="009E5C38">
      <w:pPr>
        <w:pStyle w:val="Ttulo4"/>
      </w:pPr>
      <w:r>
        <w:t xml:space="preserve">2.13.1 - </w:t>
      </w:r>
      <w:r w:rsidRPr="008B321B">
        <w:t xml:space="preserve">O que é um loop? </w:t>
      </w:r>
    </w:p>
    <w:p w14:paraId="504B676B" w14:textId="77777777" w:rsidR="00A87A0C" w:rsidRPr="00A87A0C" w:rsidRDefault="004570C9" w:rsidP="009E2F5B">
      <w:r>
        <w:t>Q</w:t>
      </w:r>
      <w:r w:rsidR="00A87A0C">
        <w:t>uando queremos executar um bloco de instruções tantas vezes quanto uma condição retornar verdadeira</w:t>
      </w:r>
      <w:r>
        <w:t>, utilizamos um loop</w:t>
      </w:r>
      <w:r w:rsidR="00A87A0C">
        <w:t>.</w:t>
      </w:r>
    </w:p>
    <w:p w14:paraId="77CB58A6" w14:textId="77777777" w:rsidR="009E5C38" w:rsidRDefault="009E5C38" w:rsidP="009E5C38">
      <w:pPr>
        <w:pStyle w:val="Ttulo4"/>
      </w:pPr>
      <w:r>
        <w:t>2.13.2 - Loops while</w:t>
      </w:r>
    </w:p>
    <w:p w14:paraId="4F14BDE8" w14:textId="77777777" w:rsidR="00DE1271" w:rsidRPr="009E2F5B" w:rsidRDefault="00DE1271" w:rsidP="009E2F5B">
      <w:r>
        <w:t xml:space="preserve">É uma construção de programação que executa repetidamente </w:t>
      </w:r>
      <w:r w:rsidR="007945A7">
        <w:t xml:space="preserve">certas ações </w:t>
      </w:r>
      <w:r>
        <w:t xml:space="preserve">enquanto uma condição </w:t>
      </w:r>
      <w:r>
        <w:rPr>
          <w:color w:val="FF0000"/>
        </w:rPr>
        <w:t xml:space="preserve">não </w:t>
      </w:r>
      <w:r>
        <w:t>é atendida.</w:t>
      </w:r>
    </w:p>
    <w:p w14:paraId="69C652CF" w14:textId="77777777" w:rsidR="00DE1271" w:rsidRPr="009E5C38" w:rsidRDefault="009E5C38" w:rsidP="009E2F5B">
      <w:pPr>
        <w:pStyle w:val="Ttulo4"/>
      </w:pPr>
      <w:r>
        <w:t>2.13.3 - Ramificação de loop</w:t>
      </w:r>
    </w:p>
    <w:p w14:paraId="7863ADC1" w14:textId="77777777" w:rsidR="00BC4AA2" w:rsidRDefault="009E5C38" w:rsidP="0006090F">
      <w:r>
        <w:t>Para que nosso código execute a mesma ação repetidas vezes</w:t>
      </w:r>
      <w:r w:rsidRPr="00DD18B9">
        <w:rPr>
          <w:color w:val="FF0000"/>
        </w:rPr>
        <w:t>,</w:t>
      </w:r>
      <w:r>
        <w:t xml:space="preserve"> até um limite de vezes estabelecido, utilizamos os loops.</w:t>
      </w:r>
    </w:p>
    <w:p w14:paraId="230DCE29" w14:textId="77777777" w:rsidR="009E5C38" w:rsidRPr="005D6B2D" w:rsidRDefault="009E5C38" w:rsidP="0006090F"/>
    <w:p w14:paraId="63AAB6E9" w14:textId="77777777" w:rsidR="00BF4B5B" w:rsidRPr="005D6B2D" w:rsidRDefault="00BF4B5B" w:rsidP="00BF4B5B">
      <w:pPr>
        <w:pStyle w:val="Professor"/>
        <w:rPr>
          <w:color w:val="auto"/>
        </w:rPr>
      </w:pPr>
      <w:r w:rsidRPr="005D6B2D">
        <w:rPr>
          <w:color w:val="auto"/>
        </w:rPr>
        <w:t>D</w:t>
      </w:r>
      <w:r w:rsidR="007945A7">
        <w:rPr>
          <w:color w:val="auto"/>
        </w:rPr>
        <w:t>o</w:t>
      </w:r>
      <w:r w:rsidRPr="005D6B2D">
        <w:rPr>
          <w:color w:val="auto"/>
        </w:rPr>
        <w:t>cumentação Java:</w:t>
      </w:r>
    </w:p>
    <w:p w14:paraId="2737F571" w14:textId="77777777" w:rsidR="00BF4B5B" w:rsidRPr="0053151D" w:rsidRDefault="00974DD2" w:rsidP="00407BC1">
      <w:pPr>
        <w:pStyle w:val="Professor"/>
        <w:numPr>
          <w:ilvl w:val="0"/>
          <w:numId w:val="10"/>
        </w:numPr>
        <w:rPr>
          <w:color w:val="0070C0"/>
        </w:rPr>
      </w:pPr>
      <w:hyperlink r:id="rId21" w:history="1">
        <w:r w:rsidR="00BF4B5B" w:rsidRPr="0053151D">
          <w:rPr>
            <w:rStyle w:val="Hiperlink"/>
            <w:color w:val="0070C0"/>
          </w:rPr>
          <w:t>https://docs.oracle.com/javase/tutorial/java/nutsandbolts/for.html</w:t>
        </w:r>
      </w:hyperlink>
    </w:p>
    <w:p w14:paraId="28CFC000" w14:textId="77777777" w:rsidR="00BF4B5B" w:rsidRPr="0053151D" w:rsidRDefault="00974DD2" w:rsidP="00407BC1">
      <w:pPr>
        <w:pStyle w:val="Professor"/>
        <w:numPr>
          <w:ilvl w:val="0"/>
          <w:numId w:val="10"/>
        </w:numPr>
        <w:rPr>
          <w:color w:val="0070C0"/>
        </w:rPr>
      </w:pPr>
      <w:hyperlink r:id="rId22" w:history="1">
        <w:r w:rsidR="00BF4B5B" w:rsidRPr="0053151D">
          <w:rPr>
            <w:rStyle w:val="Hiperlink"/>
            <w:color w:val="0070C0"/>
          </w:rPr>
          <w:t>https://docs.oracle.com/javase/8/docs/technotes/guides/language/foreach.html</w:t>
        </w:r>
      </w:hyperlink>
    </w:p>
    <w:p w14:paraId="45059292" w14:textId="77777777" w:rsidR="00BF4B5B" w:rsidRPr="0053151D" w:rsidRDefault="00974DD2" w:rsidP="00407BC1">
      <w:pPr>
        <w:pStyle w:val="Professor"/>
        <w:numPr>
          <w:ilvl w:val="0"/>
          <w:numId w:val="10"/>
        </w:numPr>
        <w:rPr>
          <w:color w:val="0070C0"/>
        </w:rPr>
      </w:pPr>
      <w:hyperlink r:id="rId23" w:history="1">
        <w:r w:rsidR="00BF4B5B" w:rsidRPr="0053151D">
          <w:rPr>
            <w:rStyle w:val="Hiperlink"/>
            <w:color w:val="0070C0"/>
          </w:rPr>
          <w:t>https://docs.oracle.com/javase/tutorial/java/nutsandbolts/while.html</w:t>
        </w:r>
      </w:hyperlink>
    </w:p>
    <w:p w14:paraId="01D4CB53" w14:textId="77777777" w:rsidR="00BF4B5B" w:rsidRPr="005D6B2D" w:rsidRDefault="00BF4B5B" w:rsidP="00BF4B5B">
      <w:pPr>
        <w:pStyle w:val="Professor"/>
        <w:ind w:left="720"/>
        <w:rPr>
          <w:color w:val="auto"/>
        </w:rPr>
      </w:pPr>
    </w:p>
    <w:p w14:paraId="5B88F249" w14:textId="77777777" w:rsidR="00BC4AA2" w:rsidRDefault="00BC4AA2" w:rsidP="00BC4AA2">
      <w:pPr>
        <w:pStyle w:val="Ttulo3"/>
      </w:pPr>
      <w:commentRangeStart w:id="62"/>
      <w:commentRangeStart w:id="63"/>
      <w:r>
        <w:t>2.14 -  Resumo</w:t>
      </w:r>
      <w:commentRangeEnd w:id="62"/>
      <w:r w:rsidR="008751C3">
        <w:rPr>
          <w:rStyle w:val="Refdecomentrio"/>
          <w:rFonts w:ascii="Times New Roman" w:eastAsia="MS Mincho" w:hAnsi="Times New Roman"/>
          <w:b w:val="0"/>
          <w:color w:val="auto"/>
        </w:rPr>
        <w:commentReference w:id="62"/>
      </w:r>
      <w:commentRangeEnd w:id="63"/>
      <w:r w:rsidR="00631B73">
        <w:rPr>
          <w:rStyle w:val="Refdecomentrio"/>
          <w:rFonts w:ascii="Times New Roman" w:eastAsia="MS Mincho" w:hAnsi="Times New Roman"/>
          <w:b w:val="0"/>
          <w:color w:val="auto"/>
        </w:rPr>
        <w:commentReference w:id="63"/>
      </w:r>
    </w:p>
    <w:p w14:paraId="2FC3D122" w14:textId="77777777" w:rsidR="002757D8" w:rsidRDefault="002757D8" w:rsidP="002757D8">
      <w:r>
        <w:t>Retome os tópicos abordados na aula questionando aos seus alunos.</w:t>
      </w:r>
    </w:p>
    <w:p w14:paraId="063AE470" w14:textId="77777777" w:rsidR="002757D8" w:rsidRPr="005D6B2D" w:rsidRDefault="002757D8" w:rsidP="002757D8">
      <w:r>
        <w:t>O que aprendemos hoje pessoal? Você pode fazer isso em forma de Quizz ou para engajar sua turma pode finalizar a aula, perguntando se alguém tem dúvidas sobre aula de hoje e quem se habilitaria a resumir o que foi visto, faça isso toda aula com um aluno diferente para treiná-los quanto ao desenvolvimento de comunicação e ao final da fala do aluno, resuma os tópicos.</w:t>
      </w:r>
    </w:p>
    <w:p w14:paraId="1C5A636C" w14:textId="77777777" w:rsidR="00DE438C" w:rsidRPr="00BC4AA2" w:rsidRDefault="00DE438C" w:rsidP="00DE438C">
      <w:pPr>
        <w:rPr>
          <w:rFonts w:ascii="Times New Roman" w:hAnsi="Times New Roman"/>
          <w:sz w:val="24"/>
        </w:rPr>
      </w:pPr>
      <w:r w:rsidRPr="00BC4AA2">
        <w:rPr>
          <w:shd w:val="clear" w:color="auto" w:fill="FFFFFF"/>
        </w:rPr>
        <w:lastRenderedPageBreak/>
        <w:t xml:space="preserve">Nesta aula </w:t>
      </w:r>
      <w:r w:rsidR="002757D8">
        <w:rPr>
          <w:shd w:val="clear" w:color="auto" w:fill="FFFFFF"/>
        </w:rPr>
        <w:t xml:space="preserve">eles aprenderam </w:t>
      </w:r>
      <w:r w:rsidRPr="00BC4AA2">
        <w:rPr>
          <w:shd w:val="clear" w:color="auto" w:fill="FFFFFF"/>
        </w:rPr>
        <w:t>sobre itens que servirão de referência para uma Programação Java, que também serão utilizados em aulas seguintes</w:t>
      </w:r>
      <w:r w:rsidR="002757D8">
        <w:rPr>
          <w:shd w:val="clear" w:color="auto" w:fill="FFFFFF"/>
        </w:rPr>
        <w:t xml:space="preserve"> e que </w:t>
      </w:r>
      <w:r w:rsidRPr="00BC4AA2">
        <w:rPr>
          <w:shd w:val="clear" w:color="auto" w:fill="FFFFFF"/>
        </w:rPr>
        <w:t xml:space="preserve">na linguagem Java existe um conjunto de palavras reservadas, e que cada uma terá um propósito específico na linguagem. </w:t>
      </w:r>
    </w:p>
    <w:p w14:paraId="52A4EBB1" w14:textId="77777777" w:rsidR="00BC4AA2" w:rsidRPr="005D6B2D" w:rsidRDefault="00BC4AA2" w:rsidP="00BC4AA2">
      <w:pPr>
        <w:rPr>
          <w:shd w:val="clear" w:color="auto" w:fill="FFFFFF"/>
        </w:rPr>
      </w:pPr>
    </w:p>
    <w:p w14:paraId="1BF2CDC1" w14:textId="77777777" w:rsidR="0000702F" w:rsidRPr="005D6B2D" w:rsidRDefault="00BC4AA2" w:rsidP="00167BE7">
      <w:pPr>
        <w:pStyle w:val="Ttulo3"/>
      </w:pPr>
      <w:commentRangeStart w:id="64"/>
      <w:commentRangeStart w:id="65"/>
      <w:r>
        <w:rPr>
          <w:shd w:val="clear" w:color="auto" w:fill="FFFFFF"/>
        </w:rPr>
        <w:t>2.15 – Exercícios</w:t>
      </w:r>
      <w:commentRangeEnd w:id="64"/>
      <w:r w:rsidR="00047379">
        <w:rPr>
          <w:rStyle w:val="Refdecomentrio"/>
          <w:rFonts w:ascii="Times New Roman" w:eastAsia="MS Mincho" w:hAnsi="Times New Roman"/>
          <w:b w:val="0"/>
          <w:color w:val="auto"/>
        </w:rPr>
        <w:commentReference w:id="64"/>
      </w:r>
      <w:commentRangeEnd w:id="65"/>
      <w:r w:rsidR="00631B73">
        <w:rPr>
          <w:rStyle w:val="Refdecomentrio"/>
          <w:rFonts w:ascii="Times New Roman" w:eastAsia="MS Mincho" w:hAnsi="Times New Roman"/>
          <w:b w:val="0"/>
          <w:color w:val="auto"/>
        </w:rPr>
        <w:commentReference w:id="65"/>
      </w:r>
    </w:p>
    <w:p w14:paraId="4CCC2088" w14:textId="77777777" w:rsidR="00E7229E" w:rsidRPr="009E2F5B" w:rsidRDefault="00E7229E" w:rsidP="00E7229E">
      <w:pPr>
        <w:pStyle w:val="GradeMdia1-nfase2"/>
        <w:numPr>
          <w:ilvl w:val="0"/>
          <w:numId w:val="4"/>
        </w:numPr>
        <w:rPr>
          <w:b/>
        </w:rPr>
      </w:pPr>
      <w:r w:rsidRPr="009E2F5B">
        <w:rPr>
          <w:b/>
        </w:rPr>
        <w:t>O que são palavras reservadas? Cite exemplos.</w:t>
      </w:r>
    </w:p>
    <w:p w14:paraId="4E08DCD1" w14:textId="77777777" w:rsidR="00E7229E" w:rsidRDefault="00E7229E" w:rsidP="00167BE7">
      <w:pPr>
        <w:pStyle w:val="GradeMdia1-nfase2"/>
      </w:pPr>
    </w:p>
    <w:p w14:paraId="450C2ED8" w14:textId="77777777" w:rsidR="0000702F" w:rsidRDefault="004074F6" w:rsidP="00167BE7">
      <w:pPr>
        <w:pStyle w:val="GradeMdia1-nfase2"/>
      </w:pPr>
      <w:ins w:id="66" w:author="Oliveira, Sizue" w:date="2016-10-14T16:02:00Z">
        <w:r>
          <w:t xml:space="preserve">Resposta: </w:t>
        </w:r>
      </w:ins>
      <w:r w:rsidR="0000702F" w:rsidRPr="005D6B2D">
        <w:t>São palavras especialmente designadas e pré-estabelecidas para uso de certos métodos e estruturas, por isso estas pala</w:t>
      </w:r>
      <w:r w:rsidR="007945A7">
        <w:t>v</w:t>
      </w:r>
      <w:r w:rsidR="0000702F" w:rsidRPr="005D6B2D">
        <w:t>ras não devem ser utilizadas para nomear construções próprias em Java. Alguns exemplos de palavras reservadas são: class, private, final, enum, int, while, if, etc.</w:t>
      </w:r>
    </w:p>
    <w:p w14:paraId="7F6DE40A" w14:textId="77777777" w:rsidR="00E7229E" w:rsidRPr="005D6B2D" w:rsidRDefault="00E7229E" w:rsidP="00167BE7">
      <w:pPr>
        <w:pStyle w:val="GradeMdia1-nfase2"/>
      </w:pPr>
    </w:p>
    <w:p w14:paraId="35D25017" w14:textId="77777777" w:rsidR="00E7229E" w:rsidRPr="009E2F5B" w:rsidRDefault="00E7229E" w:rsidP="00407BC1">
      <w:pPr>
        <w:pStyle w:val="GradeMdia1-nfase2"/>
        <w:numPr>
          <w:ilvl w:val="0"/>
          <w:numId w:val="4"/>
        </w:numPr>
        <w:rPr>
          <w:b/>
        </w:rPr>
      </w:pPr>
      <w:r w:rsidRPr="009E2F5B">
        <w:rPr>
          <w:b/>
        </w:rPr>
        <w:t>Para que servem os comentários? Quais são os tipos de comentários? Cite exemplos.</w:t>
      </w:r>
    </w:p>
    <w:p w14:paraId="605750F4" w14:textId="77777777" w:rsidR="00E7229E" w:rsidRDefault="00E7229E" w:rsidP="00167BE7">
      <w:pPr>
        <w:pStyle w:val="GradeMdia1-nfase2"/>
      </w:pPr>
    </w:p>
    <w:p w14:paraId="10C98F3D" w14:textId="77777777" w:rsidR="0000702F" w:rsidRPr="005D6B2D" w:rsidRDefault="004074F6" w:rsidP="00167BE7">
      <w:pPr>
        <w:pStyle w:val="GradeMdia1-nfase2"/>
      </w:pPr>
      <w:ins w:id="67" w:author="Oliveira, Sizue" w:date="2016-10-14T16:02:00Z">
        <w:r>
          <w:t xml:space="preserve">Resposta: </w:t>
        </w:r>
      </w:ins>
      <w:r w:rsidR="0000702F" w:rsidRPr="005D6B2D">
        <w:t xml:space="preserve">Servem para especificar o nome do autor, tipo de programa e facilitar a compreensão e organização de certos trechos do programa. Os comentários podem ser de uma única linha ou múltiplas linhas. Exemplo: </w:t>
      </w:r>
    </w:p>
    <w:p w14:paraId="1F88CE89" w14:textId="77777777" w:rsidR="0000702F" w:rsidRPr="005D6B2D" w:rsidRDefault="0000702F" w:rsidP="005D6B2D">
      <w:pPr>
        <w:ind w:left="709"/>
        <w:rPr>
          <w:rFonts w:ascii="Courier New" w:hAnsi="Courier New" w:cs="Courier New"/>
        </w:rPr>
      </w:pPr>
      <w:r w:rsidRPr="005D6B2D">
        <w:rPr>
          <w:rFonts w:ascii="Courier New" w:hAnsi="Courier New" w:cs="Courier New"/>
        </w:rPr>
        <w:t xml:space="preserve">// Este é um comentário de uma linha </w:t>
      </w:r>
    </w:p>
    <w:p w14:paraId="5E681A29" w14:textId="77777777" w:rsidR="0000702F" w:rsidRPr="005D6B2D" w:rsidRDefault="0000702F" w:rsidP="005D6B2D">
      <w:pPr>
        <w:ind w:left="709"/>
      </w:pPr>
    </w:p>
    <w:p w14:paraId="5AC0802B" w14:textId="77777777" w:rsidR="0000702F" w:rsidRPr="005D6B2D" w:rsidRDefault="0000702F" w:rsidP="005D6B2D">
      <w:pPr>
        <w:ind w:left="709"/>
        <w:rPr>
          <w:rFonts w:ascii="Courier New" w:hAnsi="Courier New" w:cs="Courier New"/>
        </w:rPr>
      </w:pPr>
      <w:r w:rsidRPr="005D6B2D">
        <w:rPr>
          <w:rFonts w:ascii="Courier New" w:hAnsi="Courier New" w:cs="Courier New"/>
        </w:rPr>
        <w:t>/* Este</w:t>
      </w:r>
    </w:p>
    <w:p w14:paraId="2601D354" w14:textId="77777777" w:rsidR="0000702F" w:rsidRPr="005D6B2D" w:rsidRDefault="0000702F" w:rsidP="005D6B2D">
      <w:pPr>
        <w:ind w:left="709"/>
        <w:rPr>
          <w:rFonts w:ascii="Courier New" w:hAnsi="Courier New" w:cs="Courier New"/>
        </w:rPr>
      </w:pPr>
      <w:r w:rsidRPr="005D6B2D">
        <w:rPr>
          <w:rFonts w:ascii="Courier New" w:hAnsi="Courier New" w:cs="Courier New"/>
        </w:rPr>
        <w:t xml:space="preserve"> * é</w:t>
      </w:r>
    </w:p>
    <w:p w14:paraId="2F1511F6" w14:textId="77777777" w:rsidR="0000702F" w:rsidRPr="005D6B2D" w:rsidRDefault="0000702F" w:rsidP="005D6B2D">
      <w:pPr>
        <w:ind w:left="709"/>
        <w:rPr>
          <w:rFonts w:ascii="Courier New" w:hAnsi="Courier New" w:cs="Courier New"/>
        </w:rPr>
      </w:pPr>
      <w:r w:rsidRPr="005D6B2D">
        <w:rPr>
          <w:rFonts w:ascii="Courier New" w:hAnsi="Courier New" w:cs="Courier New"/>
        </w:rPr>
        <w:t xml:space="preserve"> * um</w:t>
      </w:r>
    </w:p>
    <w:p w14:paraId="565ED90A" w14:textId="77777777" w:rsidR="0000702F" w:rsidRPr="005D6B2D" w:rsidRDefault="0000702F" w:rsidP="005D6B2D">
      <w:pPr>
        <w:ind w:left="709"/>
        <w:rPr>
          <w:rFonts w:ascii="Courier New" w:hAnsi="Courier New" w:cs="Courier New"/>
        </w:rPr>
      </w:pPr>
      <w:r w:rsidRPr="005D6B2D">
        <w:rPr>
          <w:rFonts w:ascii="Courier New" w:hAnsi="Courier New" w:cs="Courier New"/>
        </w:rPr>
        <w:t xml:space="preserve"> * comentário</w:t>
      </w:r>
    </w:p>
    <w:p w14:paraId="0FB94A33" w14:textId="77777777" w:rsidR="0000702F" w:rsidRPr="005D6B2D" w:rsidRDefault="0000702F" w:rsidP="005D6B2D">
      <w:pPr>
        <w:ind w:left="709"/>
        <w:rPr>
          <w:rFonts w:ascii="Courier New" w:hAnsi="Courier New" w:cs="Courier New"/>
        </w:rPr>
      </w:pPr>
      <w:r w:rsidRPr="005D6B2D">
        <w:rPr>
          <w:rFonts w:ascii="Courier New" w:hAnsi="Courier New" w:cs="Courier New"/>
        </w:rPr>
        <w:t xml:space="preserve"> * de</w:t>
      </w:r>
    </w:p>
    <w:p w14:paraId="526039C7" w14:textId="77777777" w:rsidR="0000702F" w:rsidRPr="005D6B2D" w:rsidRDefault="0000702F" w:rsidP="005D6B2D">
      <w:pPr>
        <w:ind w:left="709"/>
        <w:rPr>
          <w:rFonts w:ascii="Courier New" w:hAnsi="Courier New" w:cs="Courier New"/>
        </w:rPr>
      </w:pPr>
      <w:r w:rsidRPr="005D6B2D">
        <w:rPr>
          <w:rFonts w:ascii="Courier New" w:hAnsi="Courier New" w:cs="Courier New"/>
        </w:rPr>
        <w:t xml:space="preserve"> * múltiplas</w:t>
      </w:r>
    </w:p>
    <w:p w14:paraId="50956A6C" w14:textId="77777777" w:rsidR="0000702F" w:rsidRPr="005D6B2D" w:rsidRDefault="0000702F" w:rsidP="005D6B2D">
      <w:pPr>
        <w:ind w:left="709"/>
        <w:rPr>
          <w:rFonts w:ascii="Courier New" w:hAnsi="Courier New" w:cs="Courier New"/>
        </w:rPr>
      </w:pPr>
      <w:r w:rsidRPr="005D6B2D">
        <w:rPr>
          <w:rFonts w:ascii="Courier New" w:hAnsi="Courier New" w:cs="Courier New"/>
        </w:rPr>
        <w:t xml:space="preserve"> * linhas</w:t>
      </w:r>
    </w:p>
    <w:p w14:paraId="0F2096FE" w14:textId="77777777" w:rsidR="0000702F" w:rsidRPr="005D6B2D" w:rsidRDefault="0000702F" w:rsidP="005D6B2D">
      <w:pPr>
        <w:ind w:left="709"/>
        <w:rPr>
          <w:rFonts w:ascii="Courier New" w:hAnsi="Courier New" w:cs="Courier New"/>
        </w:rPr>
      </w:pPr>
      <w:r w:rsidRPr="005D6B2D">
        <w:rPr>
          <w:rFonts w:ascii="Courier New" w:hAnsi="Courier New" w:cs="Courier New"/>
        </w:rPr>
        <w:t xml:space="preserve"> */"</w:t>
      </w:r>
    </w:p>
    <w:p w14:paraId="704D3502" w14:textId="77777777" w:rsidR="00E7229E" w:rsidRPr="009E2F5B" w:rsidRDefault="00E7229E" w:rsidP="00407BC1">
      <w:pPr>
        <w:pStyle w:val="GradeMdia1-nfase2"/>
        <w:numPr>
          <w:ilvl w:val="0"/>
          <w:numId w:val="4"/>
        </w:numPr>
        <w:rPr>
          <w:b/>
        </w:rPr>
      </w:pPr>
      <w:r w:rsidRPr="009E2F5B">
        <w:rPr>
          <w:b/>
        </w:rPr>
        <w:t>Como as classes devem ser declaradas/nomeadas?</w:t>
      </w:r>
    </w:p>
    <w:p w14:paraId="5CF78A68" w14:textId="77777777" w:rsidR="00E7229E" w:rsidRDefault="00E7229E" w:rsidP="00167BE7">
      <w:pPr>
        <w:pStyle w:val="GradeMdia1-nfase2"/>
      </w:pPr>
    </w:p>
    <w:p w14:paraId="1F859B37" w14:textId="77777777" w:rsidR="0000702F" w:rsidRDefault="004074F6" w:rsidP="00167BE7">
      <w:pPr>
        <w:pStyle w:val="GradeMdia1-nfase2"/>
      </w:pPr>
      <w:ins w:id="68" w:author="Oliveira, Sizue" w:date="2016-10-14T16:02:00Z">
        <w:r>
          <w:t xml:space="preserve">Resposta: </w:t>
        </w:r>
      </w:ins>
      <w:r w:rsidR="0000702F" w:rsidRPr="005D6B2D">
        <w:t xml:space="preserve">Pela convenção </w:t>
      </w:r>
      <w:r w:rsidR="0000702F" w:rsidRPr="005D6B2D">
        <w:rPr>
          <w:i/>
        </w:rPr>
        <w:t>camel-case</w:t>
      </w:r>
      <w:r w:rsidR="0000702F" w:rsidRPr="005D6B2D">
        <w:t xml:space="preserve">, começando com letra maiúscula e, em caso de nome composto, não inserir espaço e iniciar </w:t>
      </w:r>
      <w:r w:rsidR="007945A7">
        <w:t xml:space="preserve">o </w:t>
      </w:r>
      <w:r w:rsidR="0000702F" w:rsidRPr="005D6B2D">
        <w:t xml:space="preserve">segundo nome também com letra </w:t>
      </w:r>
      <w:r w:rsidR="005D6B2D" w:rsidRPr="005D6B2D">
        <w:t>maiúscula</w:t>
      </w:r>
      <w:r w:rsidR="0000702F" w:rsidRPr="005D6B2D">
        <w:t xml:space="preserve">. Não iniciar o nome da classe com números ou </w:t>
      </w:r>
      <w:r w:rsidR="005D6B2D" w:rsidRPr="005D6B2D">
        <w:t>caractere</w:t>
      </w:r>
      <w:r w:rsidR="0000702F" w:rsidRPr="005D6B2D">
        <w:t xml:space="preserve"> especial.</w:t>
      </w:r>
    </w:p>
    <w:p w14:paraId="63A041E1" w14:textId="77777777" w:rsidR="00E7229E" w:rsidRPr="005D6B2D" w:rsidRDefault="00E7229E" w:rsidP="00167BE7">
      <w:pPr>
        <w:pStyle w:val="GradeMdia1-nfase2"/>
      </w:pPr>
    </w:p>
    <w:p w14:paraId="160C37B9" w14:textId="77777777" w:rsidR="00E7229E" w:rsidRPr="009E2F5B" w:rsidRDefault="00E7229E" w:rsidP="00407BC1">
      <w:pPr>
        <w:pStyle w:val="GradeMdia1-nfase2"/>
        <w:numPr>
          <w:ilvl w:val="0"/>
          <w:numId w:val="4"/>
        </w:numPr>
        <w:rPr>
          <w:b/>
        </w:rPr>
      </w:pPr>
      <w:r w:rsidRPr="009E2F5B">
        <w:rPr>
          <w:b/>
        </w:rPr>
        <w:t>O que são pacotes?</w:t>
      </w:r>
    </w:p>
    <w:p w14:paraId="6DC265A8" w14:textId="77777777" w:rsidR="00E7229E" w:rsidRDefault="00E7229E" w:rsidP="00167BE7">
      <w:pPr>
        <w:pStyle w:val="GradeMdia1-nfase2"/>
      </w:pPr>
    </w:p>
    <w:p w14:paraId="55C2D9BD" w14:textId="77777777" w:rsidR="0000702F" w:rsidRDefault="004074F6" w:rsidP="00167BE7">
      <w:pPr>
        <w:pStyle w:val="GradeMdia1-nfase2"/>
      </w:pPr>
      <w:ins w:id="69" w:author="Oliveira, Sizue" w:date="2016-10-14T16:02:00Z">
        <w:r>
          <w:t xml:space="preserve">Resposta: </w:t>
        </w:r>
      </w:ins>
      <w:r w:rsidR="0000702F" w:rsidRPr="005D6B2D">
        <w:t xml:space="preserve">É um mecanismo de </w:t>
      </w:r>
      <w:r w:rsidR="0000702F" w:rsidRPr="005D6B2D">
        <w:rPr>
          <w:i/>
        </w:rPr>
        <w:t>namespace</w:t>
      </w:r>
      <w:r w:rsidR="0000702F" w:rsidRPr="005D6B2D">
        <w:t xml:space="preserve"> e atua como um organizador, que torna os nomes neste pacote exclusivos dentro dele, podendo ser utilizados novamente em outros pacotes, mas não no mesmo pacote. </w:t>
      </w:r>
      <w:r w:rsidR="007945A7">
        <w:t>T</w:t>
      </w:r>
      <w:r w:rsidR="0000702F" w:rsidRPr="005D6B2D">
        <w:t>ambém serve para você organizar seus aplicativos mais complexos em unidades de funcionalidade discretas.</w:t>
      </w:r>
    </w:p>
    <w:p w14:paraId="2F27FD4E" w14:textId="77777777" w:rsidR="00E7229E" w:rsidRPr="005D6B2D" w:rsidRDefault="00E7229E" w:rsidP="00167BE7">
      <w:pPr>
        <w:pStyle w:val="GradeMdia1-nfase2"/>
      </w:pPr>
    </w:p>
    <w:p w14:paraId="2C2D646A" w14:textId="77777777" w:rsidR="00E7229E" w:rsidRPr="009E2F5B" w:rsidRDefault="00E7229E" w:rsidP="00407BC1">
      <w:pPr>
        <w:pStyle w:val="GradeMdia1-nfase2"/>
        <w:numPr>
          <w:ilvl w:val="0"/>
          <w:numId w:val="4"/>
        </w:numPr>
        <w:rPr>
          <w:rFonts w:ascii="Courier New" w:hAnsi="Courier New" w:cs="Courier New"/>
          <w:b/>
        </w:rPr>
      </w:pPr>
      <w:r w:rsidRPr="009E2F5B">
        <w:rPr>
          <w:b/>
        </w:rPr>
        <w:t xml:space="preserve">Para que serve uma instrução de importação? Mostre um exemplo de importação de uma classe específica e outro </w:t>
      </w:r>
      <w:r w:rsidR="007945A7">
        <w:rPr>
          <w:b/>
        </w:rPr>
        <w:t>que</w:t>
      </w:r>
      <w:r w:rsidR="007945A7" w:rsidRPr="009E2F5B">
        <w:rPr>
          <w:b/>
        </w:rPr>
        <w:t xml:space="preserve"> </w:t>
      </w:r>
      <w:r w:rsidRPr="009E2F5B">
        <w:rPr>
          <w:b/>
        </w:rPr>
        <w:t>importa de um pacote inteiro.</w:t>
      </w:r>
    </w:p>
    <w:p w14:paraId="6472107F" w14:textId="77777777" w:rsidR="00E7229E" w:rsidRPr="00167BE7" w:rsidRDefault="00E7229E" w:rsidP="00167BE7">
      <w:pPr>
        <w:pStyle w:val="GradeMdia1-nfase2"/>
        <w:rPr>
          <w:rFonts w:ascii="Courier New" w:hAnsi="Courier New" w:cs="Courier New"/>
        </w:rPr>
      </w:pPr>
    </w:p>
    <w:p w14:paraId="06EFB7C0" w14:textId="77777777" w:rsidR="0000702F" w:rsidRDefault="004074F6" w:rsidP="00167BE7">
      <w:pPr>
        <w:pStyle w:val="GradeMdia1-nfase2"/>
        <w:rPr>
          <w:rFonts w:ascii="Courier New" w:hAnsi="Courier New" w:cs="Courier New"/>
        </w:rPr>
      </w:pPr>
      <w:ins w:id="70" w:author="Oliveira, Sizue" w:date="2016-10-14T16:02:00Z">
        <w:r>
          <w:t xml:space="preserve">Resposta: </w:t>
        </w:r>
      </w:ins>
      <w:r w:rsidR="0000702F" w:rsidRPr="005D6B2D">
        <w:t>As importações (</w:t>
      </w:r>
      <w:r w:rsidR="0000702F" w:rsidRPr="005D6B2D">
        <w:rPr>
          <w:rFonts w:ascii="Courier New" w:hAnsi="Courier New" w:cs="Courier New"/>
        </w:rPr>
        <w:t>import</w:t>
      </w:r>
      <w:r w:rsidR="0000702F" w:rsidRPr="005D6B2D">
        <w:t xml:space="preserve">) se assemelham à definição de classe. Muitas das classes não estão localizadas por padrão no compilador e devem ser importadas para serem utilizadas. Uma instrução de importação informa </w:t>
      </w:r>
      <w:r w:rsidR="007945A7">
        <w:t>a</w:t>
      </w:r>
      <w:r w:rsidR="0000702F" w:rsidRPr="005D6B2D">
        <w:t xml:space="preserve">o compilador Java onde </w:t>
      </w:r>
      <w:r w:rsidR="0000702F" w:rsidRPr="005D6B2D">
        <w:lastRenderedPageBreak/>
        <w:t>estão localizadas certas classes as quais você fará uso</w:t>
      </w:r>
      <w:r w:rsidR="0000702F" w:rsidRPr="005D6B2D">
        <w:rPr>
          <w:rFonts w:ascii="Courier New" w:hAnsi="Courier New" w:cs="Courier New"/>
        </w:rPr>
        <w:t>. import classes.Car;</w:t>
      </w:r>
      <w:r w:rsidR="0000702F" w:rsidRPr="005D6B2D">
        <w:t xml:space="preserve"> e </w:t>
      </w:r>
      <w:r w:rsidR="0000702F" w:rsidRPr="005D6B2D">
        <w:rPr>
          <w:rFonts w:ascii="Courier New" w:hAnsi="Courier New" w:cs="Courier New"/>
        </w:rPr>
        <w:t>import java.awt.*</w:t>
      </w:r>
      <w:r w:rsidR="007945A7">
        <w:rPr>
          <w:rFonts w:ascii="Courier New" w:hAnsi="Courier New" w:cs="Courier New"/>
        </w:rPr>
        <w:t>;</w:t>
      </w:r>
      <w:r w:rsidR="0000702F" w:rsidRPr="005D6B2D">
        <w:rPr>
          <w:rFonts w:ascii="Courier New" w:hAnsi="Courier New" w:cs="Courier New"/>
        </w:rPr>
        <w:t>.</w:t>
      </w:r>
    </w:p>
    <w:p w14:paraId="3568EB89" w14:textId="77777777" w:rsidR="00E7229E" w:rsidRPr="005D6B2D" w:rsidRDefault="00E7229E" w:rsidP="00167BE7">
      <w:pPr>
        <w:pStyle w:val="GradeMdia1-nfase2"/>
        <w:rPr>
          <w:rFonts w:ascii="Courier New" w:hAnsi="Courier New" w:cs="Courier New"/>
        </w:rPr>
      </w:pPr>
    </w:p>
    <w:p w14:paraId="1520B5BF" w14:textId="77777777" w:rsidR="00E7229E" w:rsidRPr="009E2F5B" w:rsidRDefault="00E7229E" w:rsidP="00407BC1">
      <w:pPr>
        <w:pStyle w:val="GradeMdia1-nfase2"/>
        <w:numPr>
          <w:ilvl w:val="0"/>
          <w:numId w:val="4"/>
        </w:numPr>
        <w:rPr>
          <w:b/>
        </w:rPr>
      </w:pPr>
      <w:r w:rsidRPr="009E2F5B">
        <w:rPr>
          <w:b/>
        </w:rPr>
        <w:t>O que são as variáveis e constantes? Quando utilizar uma constante no lugar de uma variável?</w:t>
      </w:r>
    </w:p>
    <w:p w14:paraId="22E92519" w14:textId="77777777" w:rsidR="00E7229E" w:rsidRDefault="00E7229E" w:rsidP="00167BE7">
      <w:pPr>
        <w:pStyle w:val="GradeMdia1-nfase2"/>
      </w:pPr>
    </w:p>
    <w:p w14:paraId="6540F936" w14:textId="77777777" w:rsidR="0000702F" w:rsidRDefault="004074F6" w:rsidP="00167BE7">
      <w:pPr>
        <w:pStyle w:val="GradeMdia1-nfase2"/>
      </w:pPr>
      <w:ins w:id="71" w:author="Oliveira, Sizue" w:date="2016-10-14T16:03:00Z">
        <w:r>
          <w:t xml:space="preserve">Resposta: </w:t>
        </w:r>
      </w:ins>
      <w:r w:rsidR="0000702F" w:rsidRPr="005D6B2D">
        <w:t>Variáveis referenciam um valor mutável. Ela pode ser simples ou de escopo. A variável de escopo distingue e diferencia cada instância em que ela está contida, além de definir o estado desta. As constantes referenciam um valor não mutável. Variáveis de escopo também podem ser constantes</w:t>
      </w:r>
      <w:r w:rsidR="007945A7">
        <w:t>,</w:t>
      </w:r>
      <w:r w:rsidR="0000702F" w:rsidRPr="005D6B2D">
        <w:t xml:space="preserve"> ou seja, definem o estado da instância, porém não podem ser alteradas. Quando é necessário que um valor não seja alterado, use constantes. Caso contrário, use variáveis.</w:t>
      </w:r>
    </w:p>
    <w:p w14:paraId="08A57140" w14:textId="77777777" w:rsidR="00E7229E" w:rsidRPr="005D6B2D" w:rsidRDefault="00E7229E" w:rsidP="00167BE7">
      <w:pPr>
        <w:pStyle w:val="GradeMdia1-nfase2"/>
      </w:pPr>
    </w:p>
    <w:p w14:paraId="4DF6558D" w14:textId="77777777" w:rsidR="00E7229E" w:rsidRPr="009E2F5B" w:rsidRDefault="00E7229E" w:rsidP="00407BC1">
      <w:pPr>
        <w:pStyle w:val="GradeMdia1-nfase2"/>
        <w:numPr>
          <w:ilvl w:val="0"/>
          <w:numId w:val="4"/>
        </w:numPr>
        <w:rPr>
          <w:b/>
        </w:rPr>
      </w:pPr>
      <w:r w:rsidRPr="009E2F5B">
        <w:rPr>
          <w:b/>
        </w:rPr>
        <w:t xml:space="preserve">Quando utilizar a palavra </w:t>
      </w:r>
      <w:r w:rsidR="007945A7">
        <w:rPr>
          <w:b/>
        </w:rPr>
        <w:t xml:space="preserve">reservada </w:t>
      </w:r>
      <w:r w:rsidRPr="009E2F5B">
        <w:rPr>
          <w:b/>
        </w:rPr>
        <w:t>"this"?</w:t>
      </w:r>
    </w:p>
    <w:p w14:paraId="7E3CEFFD" w14:textId="77777777" w:rsidR="00E7229E" w:rsidRDefault="00E7229E" w:rsidP="00167BE7">
      <w:pPr>
        <w:pStyle w:val="GradeMdia1-nfase2"/>
      </w:pPr>
    </w:p>
    <w:p w14:paraId="02CFC116" w14:textId="77777777" w:rsidR="0000702F" w:rsidRDefault="004074F6" w:rsidP="00167BE7">
      <w:pPr>
        <w:pStyle w:val="GradeMdia1-nfase2"/>
      </w:pPr>
      <w:ins w:id="72" w:author="Oliveira, Sizue" w:date="2016-10-14T16:03:00Z">
        <w:r>
          <w:t xml:space="preserve">Resposta: </w:t>
        </w:r>
      </w:ins>
      <w:r w:rsidR="0000702F" w:rsidRPr="005D6B2D">
        <w:t xml:space="preserve">Quando há duas variáveis com o mesmo nome, usa-se a palavra </w:t>
      </w:r>
      <w:r w:rsidR="0000702F" w:rsidRPr="005D6B2D">
        <w:rPr>
          <w:rFonts w:ascii="Courier New" w:hAnsi="Courier New" w:cs="Courier New"/>
        </w:rPr>
        <w:t>this</w:t>
      </w:r>
      <w:r w:rsidR="0000702F" w:rsidRPr="005D6B2D">
        <w:t xml:space="preserve"> para se referir a uma delas.</w:t>
      </w:r>
    </w:p>
    <w:p w14:paraId="772F2C5A" w14:textId="77777777" w:rsidR="00E7229E" w:rsidRPr="005D6B2D" w:rsidRDefault="00E7229E" w:rsidP="00167BE7">
      <w:pPr>
        <w:pStyle w:val="GradeMdia1-nfase2"/>
      </w:pPr>
    </w:p>
    <w:p w14:paraId="67C55DD9" w14:textId="77777777" w:rsidR="00E7229E" w:rsidRPr="009E2F5B" w:rsidRDefault="00E7229E" w:rsidP="00407BC1">
      <w:pPr>
        <w:pStyle w:val="GradeMdia1-nfase2"/>
        <w:numPr>
          <w:ilvl w:val="0"/>
          <w:numId w:val="4"/>
        </w:numPr>
        <w:rPr>
          <w:b/>
        </w:rPr>
      </w:pPr>
      <w:r w:rsidRPr="009E2F5B">
        <w:rPr>
          <w:b/>
        </w:rPr>
        <w:t>O que são Strings? Como concatenar Strings?</w:t>
      </w:r>
    </w:p>
    <w:p w14:paraId="19AE46FE" w14:textId="77777777" w:rsidR="00E7229E" w:rsidRDefault="00E7229E" w:rsidP="00167BE7">
      <w:pPr>
        <w:pStyle w:val="GradeMdia1-nfase2"/>
      </w:pPr>
    </w:p>
    <w:p w14:paraId="4DE64D19" w14:textId="77777777" w:rsidR="0000702F" w:rsidRDefault="004074F6" w:rsidP="00167BE7">
      <w:pPr>
        <w:pStyle w:val="GradeMdia1-nfase2"/>
      </w:pPr>
      <w:ins w:id="73" w:author="Oliveira, Sizue" w:date="2016-10-14T16:03:00Z">
        <w:r>
          <w:t xml:space="preserve">Resposta: </w:t>
        </w:r>
      </w:ins>
      <w:r w:rsidR="0000702F" w:rsidRPr="005D6B2D">
        <w:t xml:space="preserve">Variáveis do tipo </w:t>
      </w:r>
      <w:r w:rsidR="005D6B2D" w:rsidRPr="005D6B2D">
        <w:rPr>
          <w:rFonts w:ascii="Courier New" w:hAnsi="Courier New" w:cs="Courier New"/>
        </w:rPr>
        <w:t>String</w:t>
      </w:r>
      <w:r w:rsidR="0000702F" w:rsidRPr="005D6B2D">
        <w:t xml:space="preserve"> são objetos d</w:t>
      </w:r>
      <w:r w:rsidR="005D6B2D">
        <w:t>e primeira classe</w:t>
      </w:r>
      <w:r w:rsidR="007945A7">
        <w:t xml:space="preserve"> e</w:t>
      </w:r>
      <w:r w:rsidR="0000702F" w:rsidRPr="005D6B2D">
        <w:t xml:space="preserve"> pode</w:t>
      </w:r>
      <w:r w:rsidR="007945A7">
        <w:t>m</w:t>
      </w:r>
      <w:r w:rsidR="0000702F" w:rsidRPr="005D6B2D">
        <w:t xml:space="preserve"> armazenar palavras ou frases como valor. Para concatenar </w:t>
      </w:r>
      <w:r w:rsidR="0000702F" w:rsidRPr="005D6B2D">
        <w:rPr>
          <w:rFonts w:ascii="Courier New" w:hAnsi="Courier New" w:cs="Courier New"/>
        </w:rPr>
        <w:t>Strings</w:t>
      </w:r>
      <w:r w:rsidR="0000702F" w:rsidRPr="005D6B2D">
        <w:t>, escreve-se a palavra ou frase entre aspas e usa-se o sinal "</w:t>
      </w:r>
      <w:r w:rsidR="0000702F" w:rsidRPr="005D6B2D">
        <w:rPr>
          <w:rFonts w:ascii="Courier New" w:hAnsi="Courier New" w:cs="Courier New"/>
        </w:rPr>
        <w:t>+"</w:t>
      </w:r>
      <w:r w:rsidR="0000702F" w:rsidRPr="005D6B2D">
        <w:t xml:space="preserve"> para </w:t>
      </w:r>
      <w:r w:rsidR="005D6B2D">
        <w:t>concatena-</w:t>
      </w:r>
      <w:r w:rsidR="0000702F" w:rsidRPr="005D6B2D">
        <w:t xml:space="preserve">la com outra </w:t>
      </w:r>
      <w:r w:rsidR="0000702F" w:rsidRPr="005D6B2D">
        <w:rPr>
          <w:rFonts w:ascii="Courier New" w:hAnsi="Courier New" w:cs="Courier New"/>
        </w:rPr>
        <w:t>String</w:t>
      </w:r>
      <w:r w:rsidR="0000702F" w:rsidRPr="005D6B2D">
        <w:t xml:space="preserve"> ou com outras variáveis e objetos.</w:t>
      </w:r>
    </w:p>
    <w:p w14:paraId="17289539" w14:textId="77777777" w:rsidR="007945A7" w:rsidRPr="005D6B2D" w:rsidRDefault="007945A7" w:rsidP="00167BE7">
      <w:pPr>
        <w:pStyle w:val="GradeMdia1-nfase2"/>
      </w:pPr>
    </w:p>
    <w:p w14:paraId="0AF156B8" w14:textId="77777777" w:rsidR="00E7229E" w:rsidRPr="009E2F5B" w:rsidRDefault="00E7229E" w:rsidP="00407BC1">
      <w:pPr>
        <w:pStyle w:val="GradeMdia1-nfase2"/>
        <w:numPr>
          <w:ilvl w:val="0"/>
          <w:numId w:val="4"/>
        </w:numPr>
        <w:rPr>
          <w:b/>
        </w:rPr>
      </w:pPr>
      <w:r w:rsidRPr="009E2F5B">
        <w:rPr>
          <w:b/>
        </w:rPr>
        <w:t>Cite os tipos de operadores.</w:t>
      </w:r>
    </w:p>
    <w:p w14:paraId="67988E5C" w14:textId="77777777" w:rsidR="00E7229E" w:rsidRDefault="00E7229E" w:rsidP="00167BE7">
      <w:pPr>
        <w:pStyle w:val="GradeMdia1-nfase2"/>
      </w:pPr>
    </w:p>
    <w:p w14:paraId="629A3E21" w14:textId="77777777" w:rsidR="0000702F" w:rsidRDefault="004074F6" w:rsidP="00167BE7">
      <w:pPr>
        <w:pStyle w:val="GradeMdia1-nfase2"/>
      </w:pPr>
      <w:ins w:id="74" w:author="Oliveira, Sizue" w:date="2016-10-14T16:03:00Z">
        <w:r>
          <w:t xml:space="preserve">Resposta: Os tipos de operadores são </w:t>
        </w:r>
      </w:ins>
      <w:del w:id="75" w:author="Oliveira, Sizue" w:date="2016-10-14T16:03:00Z">
        <w:r w:rsidR="0000702F" w:rsidRPr="005D6B2D" w:rsidDel="004074F6">
          <w:delText xml:space="preserve">Operadores </w:delText>
        </w:r>
      </w:del>
      <w:r w:rsidR="005D6B2D" w:rsidRPr="005D6B2D">
        <w:t>aritméticos</w:t>
      </w:r>
      <w:r w:rsidR="0000702F" w:rsidRPr="005D6B2D">
        <w:t>, condicionais e instrutores de controle.</w:t>
      </w:r>
    </w:p>
    <w:p w14:paraId="524E689B" w14:textId="77777777" w:rsidR="00E7229E" w:rsidRPr="005D6B2D" w:rsidRDefault="00E7229E" w:rsidP="00167BE7">
      <w:pPr>
        <w:pStyle w:val="GradeMdia1-nfase2"/>
      </w:pPr>
    </w:p>
    <w:p w14:paraId="250FDC60" w14:textId="77777777" w:rsidR="00E7229E" w:rsidRPr="009E2F5B" w:rsidRDefault="00E7229E" w:rsidP="00407BC1">
      <w:pPr>
        <w:pStyle w:val="GradeMdia1-nfase2"/>
        <w:numPr>
          <w:ilvl w:val="0"/>
          <w:numId w:val="4"/>
        </w:numPr>
        <w:rPr>
          <w:b/>
        </w:rPr>
      </w:pPr>
      <w:r w:rsidRPr="009E2F5B">
        <w:rPr>
          <w:b/>
        </w:rPr>
        <w:t>Quais são os modificadores de acesso? Cite as diferenças</w:t>
      </w:r>
      <w:r w:rsidR="007945A7">
        <w:rPr>
          <w:b/>
        </w:rPr>
        <w:t>.</w:t>
      </w:r>
    </w:p>
    <w:p w14:paraId="6C860F16" w14:textId="77777777" w:rsidR="00E7229E" w:rsidRDefault="00E7229E" w:rsidP="00167BE7">
      <w:pPr>
        <w:pStyle w:val="GradeMdia1-nfase2"/>
      </w:pPr>
    </w:p>
    <w:p w14:paraId="6DFDB261" w14:textId="77777777" w:rsidR="0000702F" w:rsidRDefault="004074F6" w:rsidP="00167BE7">
      <w:pPr>
        <w:pStyle w:val="GradeMdia1-nfase2"/>
      </w:pPr>
      <w:ins w:id="76" w:author="Oliveira, Sizue" w:date="2016-10-14T16:03:00Z">
        <w:r>
          <w:t xml:space="preserve">Resposta: </w:t>
        </w:r>
      </w:ins>
      <w:r w:rsidR="0000702F" w:rsidRPr="005D6B2D">
        <w:t xml:space="preserve">Os modificadores de acesso são: </w:t>
      </w:r>
      <w:r w:rsidR="0000702F" w:rsidRPr="005D6B2D">
        <w:rPr>
          <w:rFonts w:ascii="Courier New" w:hAnsi="Courier New" w:cs="Courier New"/>
        </w:rPr>
        <w:t>public</w:t>
      </w:r>
      <w:r w:rsidR="0000702F" w:rsidRPr="005D6B2D">
        <w:t xml:space="preserve">, </w:t>
      </w:r>
      <w:r w:rsidR="0000702F" w:rsidRPr="005D6B2D">
        <w:rPr>
          <w:rFonts w:ascii="Courier New" w:hAnsi="Courier New" w:cs="Courier New"/>
        </w:rPr>
        <w:t>private</w:t>
      </w:r>
      <w:r w:rsidR="0000702F" w:rsidRPr="005D6B2D">
        <w:t xml:space="preserve"> e </w:t>
      </w:r>
      <w:r w:rsidR="0000702F" w:rsidRPr="005D6B2D">
        <w:rPr>
          <w:rFonts w:ascii="Courier New" w:hAnsi="Courier New" w:cs="Courier New"/>
        </w:rPr>
        <w:t>protected</w:t>
      </w:r>
      <w:r w:rsidR="0000702F" w:rsidRPr="005D6B2D">
        <w:t xml:space="preserve">. O modificador public significa que as informações contidas na classe podem ser acessadas livremente por qualquer outra classe. O modificador </w:t>
      </w:r>
      <w:r w:rsidR="0000702F" w:rsidRPr="005D6B2D">
        <w:rPr>
          <w:rFonts w:ascii="Courier New" w:hAnsi="Courier New" w:cs="Courier New"/>
        </w:rPr>
        <w:t>private</w:t>
      </w:r>
      <w:r w:rsidR="0000702F" w:rsidRPr="005D6B2D">
        <w:t xml:space="preserve"> significa que as informações da classe podem ser acessadas apenas por ela mesma. O modificador </w:t>
      </w:r>
      <w:r w:rsidR="0000702F" w:rsidRPr="005D6B2D">
        <w:rPr>
          <w:rFonts w:ascii="Courier New" w:hAnsi="Courier New" w:cs="Courier New"/>
        </w:rPr>
        <w:t>protected</w:t>
      </w:r>
      <w:r w:rsidR="0000702F" w:rsidRPr="005D6B2D">
        <w:t xml:space="preserve"> significa que as informações da classe só podem ser acessadas por ela mesma e pelas subclasses.</w:t>
      </w:r>
    </w:p>
    <w:p w14:paraId="38B128F4" w14:textId="77777777" w:rsidR="00E7229E" w:rsidRPr="005D6B2D" w:rsidRDefault="00E7229E" w:rsidP="00167BE7">
      <w:pPr>
        <w:pStyle w:val="GradeMdia1-nfase2"/>
      </w:pPr>
    </w:p>
    <w:p w14:paraId="7F7CD9E6" w14:textId="77777777" w:rsidR="00E7229E" w:rsidRPr="009E2F5B" w:rsidRDefault="00E7229E" w:rsidP="00407BC1">
      <w:pPr>
        <w:pStyle w:val="GradeMdia1-nfase2"/>
        <w:numPr>
          <w:ilvl w:val="0"/>
          <w:numId w:val="4"/>
        </w:numPr>
        <w:rPr>
          <w:b/>
        </w:rPr>
      </w:pPr>
      <w:r w:rsidRPr="009E2F5B">
        <w:rPr>
          <w:b/>
        </w:rPr>
        <w:t>Explique o funcionamento da instrução "if". Quando utilizar a instrução "else"?</w:t>
      </w:r>
    </w:p>
    <w:p w14:paraId="73C054C6" w14:textId="77777777" w:rsidR="00E7229E" w:rsidRDefault="00E7229E" w:rsidP="00167BE7">
      <w:pPr>
        <w:pStyle w:val="GradeMdia1-nfase2"/>
        <w:rPr>
          <w:rFonts w:ascii="Courier New" w:hAnsi="Courier New" w:cs="Courier New"/>
        </w:rPr>
      </w:pPr>
    </w:p>
    <w:p w14:paraId="34811276" w14:textId="77777777" w:rsidR="0000702F" w:rsidRDefault="004074F6" w:rsidP="00167BE7">
      <w:pPr>
        <w:pStyle w:val="GradeMdia1-nfase2"/>
      </w:pPr>
      <w:ins w:id="77" w:author="Oliveira, Sizue" w:date="2016-10-14T16:03:00Z">
        <w:r>
          <w:t xml:space="preserve">Resposta: </w:t>
        </w:r>
      </w:ins>
      <w:r w:rsidR="005D6B2D" w:rsidRPr="005D6B2D">
        <w:rPr>
          <w:rFonts w:ascii="Courier New" w:hAnsi="Courier New" w:cs="Courier New"/>
        </w:rPr>
        <w:t>if</w:t>
      </w:r>
      <w:r w:rsidR="0000702F" w:rsidRPr="005D6B2D">
        <w:t xml:space="preserve"> é um operador condicional que executa os comandos dentro deles somente se seu método </w:t>
      </w:r>
      <w:r w:rsidR="007945A7">
        <w:t>for</w:t>
      </w:r>
      <w:r w:rsidR="007945A7" w:rsidRPr="005D6B2D">
        <w:t xml:space="preserve"> </w:t>
      </w:r>
      <w:r w:rsidR="0000702F" w:rsidRPr="005D6B2D">
        <w:t xml:space="preserve">satisfeito, ou seja, quando a instrução </w:t>
      </w:r>
      <w:r w:rsidR="0000702F" w:rsidRPr="005D6B2D">
        <w:rPr>
          <w:rFonts w:ascii="Courier New" w:hAnsi="Courier New" w:cs="Courier New"/>
        </w:rPr>
        <w:t>if</w:t>
      </w:r>
      <w:r w:rsidR="0000702F" w:rsidRPr="005D6B2D">
        <w:t xml:space="preserve"> for verdadeira. O </w:t>
      </w:r>
      <w:r w:rsidR="0000702F" w:rsidRPr="005D6B2D">
        <w:rPr>
          <w:rFonts w:ascii="Courier New" w:hAnsi="Courier New" w:cs="Courier New"/>
        </w:rPr>
        <w:t>else</w:t>
      </w:r>
      <w:r w:rsidR="0000702F" w:rsidRPr="005D6B2D">
        <w:t xml:space="preserve"> é utilizado apenas quando a</w:t>
      </w:r>
      <w:r w:rsidR="005D6B2D">
        <w:t xml:space="preserve"> condição na</w:t>
      </w:r>
      <w:r w:rsidR="0000702F" w:rsidRPr="005D6B2D">
        <w:t xml:space="preserve"> instrução </w:t>
      </w:r>
      <w:r w:rsidR="005D6B2D" w:rsidRPr="005D6B2D">
        <w:rPr>
          <w:rFonts w:ascii="Courier New" w:hAnsi="Courier New" w:cs="Courier New"/>
        </w:rPr>
        <w:t>if</w:t>
      </w:r>
      <w:r w:rsidR="0000702F" w:rsidRPr="005D6B2D">
        <w:t xml:space="preserve"> é falsa.</w:t>
      </w:r>
    </w:p>
    <w:p w14:paraId="56AE0D4F" w14:textId="77777777" w:rsidR="00E7229E" w:rsidRPr="005D6B2D" w:rsidRDefault="00E7229E" w:rsidP="00167BE7">
      <w:pPr>
        <w:pStyle w:val="GradeMdia1-nfase2"/>
      </w:pPr>
    </w:p>
    <w:p w14:paraId="6E4184BC" w14:textId="77777777" w:rsidR="00E7229E" w:rsidRPr="009E2F5B" w:rsidRDefault="00E7229E" w:rsidP="00407BC1">
      <w:pPr>
        <w:pStyle w:val="GradeMdia1-nfase2"/>
        <w:numPr>
          <w:ilvl w:val="0"/>
          <w:numId w:val="4"/>
        </w:numPr>
        <w:rPr>
          <w:b/>
        </w:rPr>
      </w:pPr>
      <w:r w:rsidRPr="009E2F5B">
        <w:rPr>
          <w:b/>
        </w:rPr>
        <w:t>O que são Loops? Quais tipos de loops existentes? O que é ramificação de loop?</w:t>
      </w:r>
    </w:p>
    <w:p w14:paraId="628E15DC" w14:textId="77777777" w:rsidR="00E7229E" w:rsidRDefault="00E7229E" w:rsidP="00167BE7">
      <w:pPr>
        <w:pStyle w:val="GradeMdia1-nfase2"/>
      </w:pPr>
    </w:p>
    <w:p w14:paraId="7FE9729C" w14:textId="77777777" w:rsidR="0000702F" w:rsidRPr="005D6B2D" w:rsidRDefault="004074F6" w:rsidP="00167BE7">
      <w:pPr>
        <w:pStyle w:val="GradeMdia1-nfase2"/>
      </w:pPr>
      <w:ins w:id="78" w:author="Oliveira, Sizue" w:date="2016-10-14T16:03:00Z">
        <w:r>
          <w:t xml:space="preserve">Resposta: </w:t>
        </w:r>
      </w:ins>
      <w:r w:rsidR="0000702F" w:rsidRPr="005D6B2D">
        <w:t xml:space="preserve">É uma construção de programação que executa repetidamente enquanto uma condição não é atendida. Os tipos de loops são: </w:t>
      </w:r>
      <w:r w:rsidR="0000702F" w:rsidRPr="005D6B2D">
        <w:rPr>
          <w:rFonts w:ascii="Courier New" w:hAnsi="Courier New" w:cs="Courier New"/>
        </w:rPr>
        <w:t>while</w:t>
      </w:r>
      <w:r w:rsidR="0000702F" w:rsidRPr="005D6B2D">
        <w:t xml:space="preserve"> e </w:t>
      </w:r>
      <w:r w:rsidR="0000702F" w:rsidRPr="005D6B2D">
        <w:rPr>
          <w:rFonts w:ascii="Courier New" w:hAnsi="Courier New" w:cs="Courier New"/>
        </w:rPr>
        <w:t>for</w:t>
      </w:r>
      <w:r w:rsidR="0000702F" w:rsidRPr="005D6B2D">
        <w:t xml:space="preserve">. Ramificação loop serve para resgatar um loop antes que a expressão condicional seja avaliada como false, na linguagem Java temos a instrução </w:t>
      </w:r>
      <w:r w:rsidR="0000702F" w:rsidRPr="005D6B2D">
        <w:rPr>
          <w:rFonts w:ascii="Courier New" w:hAnsi="Courier New" w:cs="Courier New"/>
        </w:rPr>
        <w:t>break</w:t>
      </w:r>
      <w:r w:rsidR="0000702F" w:rsidRPr="005D6B2D">
        <w:t>.</w:t>
      </w:r>
    </w:p>
    <w:p w14:paraId="39DEB4C5" w14:textId="77777777" w:rsidR="00BF4B5B" w:rsidRDefault="00BF4B5B" w:rsidP="00BC4AA2">
      <w:pPr>
        <w:pStyle w:val="Ttulo3"/>
      </w:pPr>
    </w:p>
    <w:p w14:paraId="2FC9CB33" w14:textId="77777777" w:rsidR="008036AF" w:rsidRDefault="00BC4AA2" w:rsidP="00167BE7">
      <w:pPr>
        <w:pStyle w:val="Ttulo3"/>
      </w:pPr>
      <w:commentRangeStart w:id="79"/>
      <w:commentRangeStart w:id="80"/>
      <w:r>
        <w:t xml:space="preserve">2.16 </w:t>
      </w:r>
      <w:r w:rsidR="008036AF">
        <w:t>–</w:t>
      </w:r>
      <w:r>
        <w:t xml:space="preserve"> T</w:t>
      </w:r>
      <w:r w:rsidR="008036AF">
        <w:t>DP</w:t>
      </w:r>
      <w:commentRangeEnd w:id="79"/>
      <w:r w:rsidR="00047379">
        <w:rPr>
          <w:rStyle w:val="Refdecomentrio"/>
          <w:rFonts w:ascii="Times New Roman" w:eastAsia="MS Mincho" w:hAnsi="Times New Roman"/>
          <w:b w:val="0"/>
          <w:color w:val="auto"/>
        </w:rPr>
        <w:commentReference w:id="79"/>
      </w:r>
      <w:commentRangeEnd w:id="80"/>
      <w:r w:rsidR="00631B73">
        <w:rPr>
          <w:rStyle w:val="Refdecomentrio"/>
          <w:rFonts w:ascii="Times New Roman" w:eastAsia="MS Mincho" w:hAnsi="Times New Roman"/>
          <w:b w:val="0"/>
          <w:color w:val="auto"/>
        </w:rPr>
        <w:commentReference w:id="80"/>
      </w:r>
    </w:p>
    <w:p w14:paraId="6B853100" w14:textId="77777777" w:rsidR="00350B4A" w:rsidRDefault="00350B4A" w:rsidP="00350B4A">
      <w:pPr>
        <w:pStyle w:val="Ttulo4"/>
        <w:rPr>
          <w:sz w:val="27"/>
          <w:szCs w:val="27"/>
        </w:rPr>
      </w:pPr>
      <w:r>
        <w:t>2.16.1 - A reunião</w:t>
      </w:r>
    </w:p>
    <w:p w14:paraId="6FB5C628" w14:textId="77777777" w:rsidR="00350B4A" w:rsidRDefault="00350B4A" w:rsidP="00350B4A">
      <w:r>
        <w:t xml:space="preserve">O dia da reunião chegou e adivinha? Você se destacou! Você havia sido o único a preparar o ambiente e a realizar uma pesquisa de mercado (sim a pesquisa sobre filmes que você fez, é chamada de pesquisa de mercado). Nelson gostou muito da pesquisa de mercado, pois é uma etapa do processo de desenvolvimento de software designada aos gerentes. </w:t>
      </w:r>
    </w:p>
    <w:p w14:paraId="2B7FE1CC" w14:textId="77777777" w:rsidR="00350B4A" w:rsidRDefault="00350B4A" w:rsidP="00350B4A">
      <w:r>
        <w:t>O resultado desta reunião foi que você agora é o substituto de Nelson. Ele vai tirar um período de licença médica e você deverá tocar o barco daqui para frente.</w:t>
      </w:r>
    </w:p>
    <w:p w14:paraId="64060CEC" w14:textId="77777777" w:rsidR="00350B4A" w:rsidRDefault="00350B4A" w:rsidP="00350B4A">
      <w:pPr>
        <w:pStyle w:val="Ttulo4"/>
      </w:pPr>
      <w:r>
        <w:t>2.16.2 - Estudo de caso</w:t>
      </w:r>
    </w:p>
    <w:p w14:paraId="572AB451" w14:textId="77777777" w:rsidR="00350B4A" w:rsidRDefault="00350B4A" w:rsidP="00350B4A">
      <w:r>
        <w:t>Nelson falou com o cliente e coletou uma série de informações para você. Leia o caso:</w:t>
      </w:r>
    </w:p>
    <w:p w14:paraId="1C546790" w14:textId="77777777" w:rsidR="00350B4A" w:rsidRDefault="00350B4A" w:rsidP="00350B4A">
      <w:pPr>
        <w:ind w:left="567"/>
      </w:pPr>
      <w:r>
        <w:t xml:space="preserve">“O cliente é chamado </w:t>
      </w:r>
      <w:r w:rsidRPr="0024102C">
        <w:rPr>
          <w:b/>
        </w:rPr>
        <w:t>Júlio</w:t>
      </w:r>
      <w:r>
        <w:t>. Júlio é um cinéfilo, crítico e colunista de um jornal famoso. Ele é simplesmente obcecado por filmes e qualquer outra arte audiovisual.</w:t>
      </w:r>
    </w:p>
    <w:p w14:paraId="6D15B482" w14:textId="77777777" w:rsidR="00350B4A" w:rsidRDefault="00350B4A" w:rsidP="00350B4A">
      <w:pPr>
        <w:ind w:left="567"/>
      </w:pPr>
      <w:r>
        <w:t>Júlio possui uma agenda, onde anota a data de lançamento de praticamente todos os filmes. Ele sempre monitora esta agenda, pois quando tais datas chegam, ele vai ao cinema, assiste o filme e publica uma crítica sobre ele em uma coluna do jornal. Faz isso religiosamente e praticamente todas as semanas ele assiste alguns filmes.</w:t>
      </w:r>
    </w:p>
    <w:p w14:paraId="74BADE14" w14:textId="77777777" w:rsidR="00350B4A" w:rsidRDefault="00350B4A" w:rsidP="00350B4A">
      <w:pPr>
        <w:ind w:left="567"/>
      </w:pPr>
      <w:r>
        <w:t xml:space="preserve">No início do ano Júlio saiu de férias e foi fazer um passeio em seu barco à vela, e como era de se esperar, não desgrudou de sua agenda. </w:t>
      </w:r>
    </w:p>
    <w:p w14:paraId="3FE69309" w14:textId="77777777" w:rsidR="00350B4A" w:rsidRDefault="00350B4A" w:rsidP="00350B4A">
      <w:pPr>
        <w:ind w:left="567"/>
      </w:pPr>
      <w:r>
        <w:t xml:space="preserve">Por um pequeno descuido, ele a deixou cair no mar. Ela afundou como uma âncora. </w:t>
      </w:r>
    </w:p>
    <w:p w14:paraId="0BA39E28" w14:textId="77777777" w:rsidR="00350B4A" w:rsidRDefault="00350B4A" w:rsidP="00350B4A">
      <w:pPr>
        <w:ind w:left="567"/>
      </w:pPr>
      <w:r>
        <w:t xml:space="preserve">Júlio no desespero, abortou suas férias e tentou reescrever sua agenda, que tinha registros lançamentos de filmes até o ano 2020. Perdeu dois dias árduos nesta empreitada. </w:t>
      </w:r>
    </w:p>
    <w:p w14:paraId="1EF72EDD" w14:textId="77777777" w:rsidR="00350B4A" w:rsidRDefault="00350B4A" w:rsidP="00350B4A">
      <w:pPr>
        <w:ind w:left="567"/>
      </w:pPr>
      <w:r>
        <w:t>Agora, para não ter férias perdidas, resolveu contratar nossa empresa para criar um aplicativo desktop que cadastre estes filmes e os mantenham seguros”</w:t>
      </w:r>
    </w:p>
    <w:p w14:paraId="0BCD8EF5" w14:textId="77777777" w:rsidR="00350B4A" w:rsidRDefault="00350B4A" w:rsidP="00350B4A"/>
    <w:p w14:paraId="67F20918" w14:textId="77777777" w:rsidR="00350B4A" w:rsidRDefault="00350B4A" w:rsidP="00350B4A">
      <w:r>
        <w:t>A próxima etapa é a que chamamos de Storyboard.</w:t>
      </w:r>
    </w:p>
    <w:p w14:paraId="4B53D17C" w14:textId="77777777" w:rsidR="00350B4A" w:rsidRDefault="00350B4A" w:rsidP="00350B4A">
      <w:pPr>
        <w:pStyle w:val="Ttulo4"/>
      </w:pPr>
      <w:r>
        <w:t>2.16 - Storyboard</w:t>
      </w:r>
    </w:p>
    <w:p w14:paraId="69984DDF" w14:textId="77777777" w:rsidR="00350B4A" w:rsidRDefault="00350B4A" w:rsidP="00350B4A">
      <w:r>
        <w:t>O storyboard é uma sequ</w:t>
      </w:r>
      <w:r w:rsidR="0060701E">
        <w:t>ê</w:t>
      </w:r>
      <w:r>
        <w:t>ncia de imagens que narra uma história de forma simples e objetiva. Em Análise de Projetos, ela é uma forma de simular o uso de um produto antes mesmo dele começar a ser desenvolvido.</w:t>
      </w:r>
    </w:p>
    <w:p w14:paraId="12F05D53" w14:textId="77777777" w:rsidR="00350B4A" w:rsidRDefault="00350B4A" w:rsidP="00350B4A">
      <w:r>
        <w:t xml:space="preserve">Esta simulação revela se o produto realmente é viável ou não. </w:t>
      </w:r>
    </w:p>
    <w:p w14:paraId="2A38EF8D" w14:textId="77777777" w:rsidR="00350B4A" w:rsidRDefault="00350B4A" w:rsidP="00350B4A">
      <w:r>
        <w:t>Dado um caso, ou problema, o storyboard deve narrar o mesmo caso, introduzindo o produto como uma solução.</w:t>
      </w:r>
    </w:p>
    <w:p w14:paraId="654AC91D" w14:textId="77777777" w:rsidR="00350B4A" w:rsidRDefault="00974DD2" w:rsidP="00350B4A">
      <w:r w:rsidRPr="00974DD2">
        <w:rPr>
          <w:rFonts w:eastAsia="Times New Roman"/>
          <w:b/>
          <w:bCs/>
          <w:i/>
          <w:iCs/>
          <w:color w:val="4FA1DB"/>
          <w:szCs w:val="22"/>
        </w:rPr>
        <w:pict w14:anchorId="2873384F">
          <v:rect id="_x0000_i1028" style="width:0;height:1.5pt" o:hralign="center" o:hrstd="t" o:hr="t" fillcolor="#aaa" stroked="f"/>
        </w:pict>
      </w:r>
    </w:p>
    <w:p w14:paraId="01125606" w14:textId="77777777" w:rsidR="00350B4A" w:rsidRDefault="00350B4A" w:rsidP="00350B4A">
      <w:pPr>
        <w:pStyle w:val="Ttulo4"/>
        <w:ind w:left="567" w:right="560"/>
      </w:pPr>
      <w:r>
        <w:t>Tarefa</w:t>
      </w:r>
    </w:p>
    <w:p w14:paraId="377ADAA7" w14:textId="77777777" w:rsidR="00350B4A" w:rsidRDefault="00350B4A" w:rsidP="00350B4A">
      <w:pPr>
        <w:ind w:left="567" w:right="560"/>
      </w:pPr>
      <w:r>
        <w:t>Crie um storyboard que narre o acidente de Júlio</w:t>
      </w:r>
      <w:r w:rsidR="0060701E">
        <w:t>,</w:t>
      </w:r>
      <w:r>
        <w:t xml:space="preserve"> mas que com a introdução do aplicativo, prive-o da necessidade de reescrever sua agenda</w:t>
      </w:r>
      <w:r w:rsidR="0060701E">
        <w:t>.</w:t>
      </w:r>
    </w:p>
    <w:p w14:paraId="7F231487" w14:textId="77777777" w:rsidR="008036AF" w:rsidRDefault="008036AF" w:rsidP="00167BE7"/>
    <w:p w14:paraId="7FD77EDE" w14:textId="77777777" w:rsidR="00350B4A" w:rsidRPr="008036AF" w:rsidRDefault="00350B4A" w:rsidP="009E2F5B">
      <w:pPr>
        <w:pStyle w:val="Ttulo3"/>
      </w:pPr>
      <w:r>
        <w:lastRenderedPageBreak/>
        <w:t>SUGESTÃO:</w:t>
      </w:r>
    </w:p>
    <w:p w14:paraId="092B065C" w14:textId="77777777" w:rsidR="008036AF" w:rsidRPr="005D6B2D" w:rsidRDefault="008036AF" w:rsidP="008036AF">
      <w:r w:rsidRPr="005D6B2D">
        <w:t>A sugestão de storyboard para este exemplo é:</w:t>
      </w:r>
    </w:p>
    <w:p w14:paraId="529FA6B3" w14:textId="64B24462" w:rsidR="008036AF" w:rsidRDefault="001B4A5C" w:rsidP="008036AF">
      <w:pPr>
        <w:jc w:val="center"/>
      </w:pPr>
      <w:r w:rsidRPr="00DE77B4">
        <w:rPr>
          <w:noProof/>
        </w:rPr>
        <w:drawing>
          <wp:inline distT="0" distB="0" distL="0" distR="0" wp14:anchorId="6744017E" wp14:editId="73537B68">
            <wp:extent cx="5397500" cy="3670300"/>
            <wp:effectExtent l="0" t="0" r="12700" b="12700"/>
            <wp:docPr id="1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7500" cy="3670300"/>
                    </a:xfrm>
                    <a:prstGeom prst="rect">
                      <a:avLst/>
                    </a:prstGeom>
                    <a:noFill/>
                    <a:ln>
                      <a:noFill/>
                    </a:ln>
                  </pic:spPr>
                </pic:pic>
              </a:graphicData>
            </a:graphic>
          </wp:inline>
        </w:drawing>
      </w:r>
    </w:p>
    <w:p w14:paraId="51CB1278" w14:textId="77777777" w:rsidR="008036AF" w:rsidRDefault="008036AF" w:rsidP="008036AF">
      <w:pPr>
        <w:jc w:val="center"/>
      </w:pPr>
    </w:p>
    <w:p w14:paraId="76905F94" w14:textId="60F8CA67" w:rsidR="008036AF" w:rsidRDefault="001B4A5C" w:rsidP="008036AF">
      <w:pPr>
        <w:jc w:val="center"/>
      </w:pPr>
      <w:r w:rsidRPr="00DE77B4">
        <w:rPr>
          <w:noProof/>
        </w:rPr>
        <w:drawing>
          <wp:inline distT="0" distB="0" distL="0" distR="0" wp14:anchorId="36FA33F6" wp14:editId="7CBC5AEA">
            <wp:extent cx="5397500" cy="3302000"/>
            <wp:effectExtent l="0" t="0" r="12700" b="0"/>
            <wp:docPr id="14"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7500" cy="3302000"/>
                    </a:xfrm>
                    <a:prstGeom prst="rect">
                      <a:avLst/>
                    </a:prstGeom>
                    <a:noFill/>
                    <a:ln>
                      <a:noFill/>
                    </a:ln>
                  </pic:spPr>
                </pic:pic>
              </a:graphicData>
            </a:graphic>
          </wp:inline>
        </w:drawing>
      </w:r>
    </w:p>
    <w:p w14:paraId="1BAFB6BD" w14:textId="77777777" w:rsidR="008036AF" w:rsidRDefault="008036AF" w:rsidP="008036AF">
      <w:pPr>
        <w:jc w:val="center"/>
      </w:pPr>
    </w:p>
    <w:p w14:paraId="3F0241CF" w14:textId="24FDDF1F" w:rsidR="008036AF" w:rsidRPr="005D6B2D" w:rsidRDefault="001B4A5C" w:rsidP="008036AF">
      <w:pPr>
        <w:jc w:val="center"/>
      </w:pPr>
      <w:r w:rsidRPr="00DE77B4">
        <w:rPr>
          <w:noProof/>
        </w:rPr>
        <w:lastRenderedPageBreak/>
        <w:drawing>
          <wp:inline distT="0" distB="0" distL="0" distR="0" wp14:anchorId="37A84181" wp14:editId="487754D2">
            <wp:extent cx="5397500" cy="3771900"/>
            <wp:effectExtent l="0" t="0" r="12700" b="12700"/>
            <wp:docPr id="12"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7500" cy="3771900"/>
                    </a:xfrm>
                    <a:prstGeom prst="rect">
                      <a:avLst/>
                    </a:prstGeom>
                    <a:noFill/>
                    <a:ln>
                      <a:noFill/>
                    </a:ln>
                  </pic:spPr>
                </pic:pic>
              </a:graphicData>
            </a:graphic>
          </wp:inline>
        </w:drawing>
      </w:r>
    </w:p>
    <w:p w14:paraId="54A3712C" w14:textId="77777777" w:rsidR="008036AF" w:rsidRDefault="008036AF" w:rsidP="008036AF">
      <w:r w:rsidRPr="005D6B2D">
        <w:t>O ideal é que o projeto siga usando este storyboad.</w:t>
      </w:r>
    </w:p>
    <w:p w14:paraId="1D39900F" w14:textId="77777777" w:rsidR="008036AF" w:rsidRPr="005D6B2D" w:rsidRDefault="008036AF" w:rsidP="008036AF">
      <w:r>
        <w:t>Observação. O Storyboard foi desenhado a mão. Se o educador tiver um quadro negro seria interessante que a história fosse desenhada nele. O desenho não precisa ser bonito, pois o intuito é criar um “rascunho”.</w:t>
      </w:r>
    </w:p>
    <w:p w14:paraId="44585894" w14:textId="77777777" w:rsidR="008036AF" w:rsidRDefault="008036AF">
      <w:pPr>
        <w:spacing w:before="0" w:after="0"/>
        <w:jc w:val="left"/>
        <w:rPr>
          <w:rFonts w:ascii="Calibri Light" w:eastAsia="MS Gothic" w:hAnsi="Calibri Light"/>
          <w:color w:val="00B050"/>
          <w:sz w:val="56"/>
          <w:szCs w:val="26"/>
        </w:rPr>
      </w:pPr>
    </w:p>
    <w:p w14:paraId="0C4B0A66" w14:textId="77777777" w:rsidR="00CB5E06" w:rsidRPr="005D6B2D" w:rsidRDefault="00534847" w:rsidP="00167BE7">
      <w:pPr>
        <w:pStyle w:val="Ttulo2"/>
      </w:pPr>
      <w:r>
        <w:br w:type="page"/>
      </w:r>
      <w:r w:rsidR="007566AA">
        <w:lastRenderedPageBreak/>
        <w:t>Aula 3 –Java em Prática</w:t>
      </w:r>
    </w:p>
    <w:p w14:paraId="35DA9C5C" w14:textId="77777777" w:rsidR="00534847" w:rsidRPr="00534847" w:rsidRDefault="00534847" w:rsidP="00534847">
      <w:pPr>
        <w:pStyle w:val="Ttulo3"/>
        <w:rPr>
          <w:color w:val="7F7F7F"/>
        </w:rPr>
      </w:pPr>
      <w:r w:rsidRPr="00534847">
        <w:rPr>
          <w:color w:val="7F7F7F"/>
        </w:rPr>
        <w:t>CARGA HORÁRIA</w:t>
      </w:r>
    </w:p>
    <w:p w14:paraId="1EAD3CD5" w14:textId="77777777" w:rsidR="00534847" w:rsidRDefault="00534847" w:rsidP="00534847">
      <w:pPr>
        <w:spacing w:before="0" w:after="0"/>
        <w:jc w:val="left"/>
        <w:rPr>
          <w:rFonts w:eastAsia="Times New Roman"/>
          <w:sz w:val="24"/>
        </w:rPr>
      </w:pPr>
      <w:r>
        <w:rPr>
          <w:rFonts w:eastAsia="Times New Roman"/>
        </w:rPr>
        <w:t>Conforme o plano de aula, esta aula terá duração de 1h30 e deverá ser conduzida de acordo com as orientações pedagógicas.</w:t>
      </w:r>
    </w:p>
    <w:p w14:paraId="77036ED3" w14:textId="77777777" w:rsidR="00534847" w:rsidRDefault="00534847" w:rsidP="00534847">
      <w:pPr>
        <w:spacing w:before="0" w:after="0"/>
        <w:jc w:val="left"/>
      </w:pPr>
      <w:r>
        <w:t xml:space="preserve"> </w:t>
      </w:r>
    </w:p>
    <w:p w14:paraId="59BF7E60" w14:textId="77777777" w:rsidR="00534847" w:rsidRPr="00534847" w:rsidRDefault="00534847" w:rsidP="00534847">
      <w:pPr>
        <w:pStyle w:val="Ttulo3"/>
        <w:rPr>
          <w:color w:val="7F7F7F"/>
        </w:rPr>
      </w:pPr>
      <w:r w:rsidRPr="00534847">
        <w:rPr>
          <w:color w:val="7F7F7F"/>
        </w:rPr>
        <w:t>OBJETIVO DA AULA</w:t>
      </w:r>
    </w:p>
    <w:p w14:paraId="22600E1B" w14:textId="77777777" w:rsidR="00534847" w:rsidRDefault="00534847" w:rsidP="00534847">
      <w:r w:rsidRPr="001C2894">
        <w:t>Ao final da aula, você deverá garantir que o aluno tenha subsídios para</w:t>
      </w:r>
    </w:p>
    <w:p w14:paraId="5A09E47E" w14:textId="77777777" w:rsidR="00534847" w:rsidRDefault="00C75BAC" w:rsidP="00534847">
      <w:pPr>
        <w:pStyle w:val="ListaColorida-nfase1"/>
        <w:numPr>
          <w:ilvl w:val="0"/>
          <w:numId w:val="27"/>
        </w:numPr>
      </w:pPr>
      <w:r>
        <w:t>Interpretar um problema com a visão de desenvolvedor de software</w:t>
      </w:r>
    </w:p>
    <w:p w14:paraId="488FA8F0" w14:textId="77777777" w:rsidR="00C75BAC" w:rsidRPr="001C2894" w:rsidRDefault="00C75BAC" w:rsidP="00534847">
      <w:pPr>
        <w:pStyle w:val="ListaColorida-nfase1"/>
        <w:numPr>
          <w:ilvl w:val="0"/>
          <w:numId w:val="27"/>
        </w:numPr>
      </w:pPr>
      <w:r>
        <w:t>Implementar uma solução de software baseado no problema interpretado</w:t>
      </w:r>
    </w:p>
    <w:p w14:paraId="4A50DFFF" w14:textId="77777777" w:rsidR="00534847" w:rsidRPr="001C2894" w:rsidRDefault="00534847" w:rsidP="00534847"/>
    <w:p w14:paraId="1BAE0731" w14:textId="77777777" w:rsidR="00534847" w:rsidRPr="00534847" w:rsidRDefault="00534847" w:rsidP="00534847">
      <w:pPr>
        <w:pStyle w:val="Ttulo3"/>
        <w:rPr>
          <w:color w:val="7F7F7F"/>
        </w:rPr>
      </w:pPr>
      <w:r w:rsidRPr="00534847">
        <w:rPr>
          <w:color w:val="7F7F7F"/>
        </w:rPr>
        <w:t>ORIENTAÇÕES PEDAGÓGICAS</w:t>
      </w:r>
    </w:p>
    <w:p w14:paraId="7E569633" w14:textId="77777777" w:rsidR="00534847" w:rsidRDefault="00534847" w:rsidP="00534847">
      <w:r w:rsidRPr="001C2894">
        <w:t>Para atender os objetivos de aprendizagem, você deverá conduzir o processo de ensino considerando a organização didática apresentada a seguir:</w:t>
      </w:r>
      <w:r>
        <w:t xml:space="preserve"> </w:t>
      </w:r>
    </w:p>
    <w:p w14:paraId="5ACD1398" w14:textId="77777777" w:rsidR="00534847" w:rsidRDefault="00534847" w:rsidP="00534847">
      <w:pPr>
        <w:pStyle w:val="ListaColorida-nfase1"/>
        <w:numPr>
          <w:ilvl w:val="0"/>
          <w:numId w:val="28"/>
        </w:numPr>
      </w:pPr>
      <w:r>
        <w:t>40 minutos de aula expositiva;</w:t>
      </w:r>
    </w:p>
    <w:p w14:paraId="08758BCF" w14:textId="77777777" w:rsidR="00534847" w:rsidRDefault="00534847" w:rsidP="00534847">
      <w:pPr>
        <w:pStyle w:val="ListaColorida-nfase1"/>
        <w:numPr>
          <w:ilvl w:val="0"/>
          <w:numId w:val="28"/>
        </w:numPr>
      </w:pPr>
      <w:r w:rsidRPr="001C2894">
        <w:t>10 minutos para</w:t>
      </w:r>
      <w:r>
        <w:t xml:space="preserve"> tirar as dúvidas dos alunos;</w:t>
      </w:r>
    </w:p>
    <w:p w14:paraId="208132A8" w14:textId="77777777" w:rsidR="00534847" w:rsidRDefault="00C75BAC" w:rsidP="00534847">
      <w:pPr>
        <w:pStyle w:val="ListaColorida-nfase1"/>
        <w:numPr>
          <w:ilvl w:val="0"/>
          <w:numId w:val="28"/>
        </w:numPr>
      </w:pPr>
      <w:r>
        <w:t>4</w:t>
      </w:r>
      <w:r w:rsidR="00534847" w:rsidRPr="001C2894">
        <w:t>0 minutos para desenvolver as atividades propostas para a turma.</w:t>
      </w:r>
    </w:p>
    <w:p w14:paraId="17812230" w14:textId="77777777" w:rsidR="00534847" w:rsidRPr="001C2894" w:rsidRDefault="00534847" w:rsidP="00534847"/>
    <w:p w14:paraId="50094608" w14:textId="77777777" w:rsidR="00534847" w:rsidRPr="00534847" w:rsidRDefault="00534847" w:rsidP="00534847">
      <w:pPr>
        <w:pStyle w:val="Ttulo3"/>
        <w:rPr>
          <w:color w:val="7F7F7F"/>
        </w:rPr>
      </w:pPr>
      <w:r w:rsidRPr="00534847">
        <w:rPr>
          <w:color w:val="7F7F7F"/>
        </w:rPr>
        <w:t>TÓPICOS DE ESTUDO</w:t>
      </w:r>
    </w:p>
    <w:p w14:paraId="0ED07C66" w14:textId="77777777" w:rsidR="00534847" w:rsidRPr="001C2894" w:rsidRDefault="00534847" w:rsidP="00534847">
      <w:r w:rsidRPr="001C2894">
        <w:t>Todos os tópicos a seguir, conforme livro do aluno, devem ser trabalhados de forma dinâmica, criativa, com embasamento teórico e prático voltado ao mercado de trabalho.</w:t>
      </w:r>
    </w:p>
    <w:p w14:paraId="6F410036" w14:textId="77777777" w:rsidR="00534847" w:rsidRDefault="00534847" w:rsidP="00C75BAC">
      <w:pPr>
        <w:numPr>
          <w:ilvl w:val="0"/>
          <w:numId w:val="32"/>
        </w:numPr>
      </w:pPr>
      <w:r>
        <w:t>Análise de requisitos</w:t>
      </w:r>
      <w:ins w:id="81" w:author="Oliveira, Sizue" w:date="2016-10-14T16:06:00Z">
        <w:r w:rsidR="004074F6">
          <w:t xml:space="preserve"> do projeto;</w:t>
        </w:r>
      </w:ins>
    </w:p>
    <w:p w14:paraId="2BB2096F" w14:textId="77777777" w:rsidR="00534847" w:rsidRPr="001C2894" w:rsidRDefault="00C75BAC" w:rsidP="00C75BAC">
      <w:pPr>
        <w:numPr>
          <w:ilvl w:val="0"/>
          <w:numId w:val="32"/>
        </w:numPr>
      </w:pPr>
      <w:r>
        <w:t>Mão na massa</w:t>
      </w:r>
      <w:ins w:id="82" w:author="Oliveira, Sizue" w:date="2016-10-14T16:06:00Z">
        <w:r w:rsidR="004074F6">
          <w:t>.</w:t>
        </w:r>
      </w:ins>
    </w:p>
    <w:p w14:paraId="6820BDDD" w14:textId="77777777" w:rsidR="00534847" w:rsidRPr="00534847" w:rsidRDefault="00534847" w:rsidP="00534847">
      <w:pPr>
        <w:pStyle w:val="Ttulo3"/>
        <w:rPr>
          <w:color w:val="7F7F7F"/>
        </w:rPr>
      </w:pPr>
      <w:r w:rsidRPr="00534847">
        <w:rPr>
          <w:color w:val="7F7F7F"/>
        </w:rPr>
        <w:t>PONTOS IMPORTANTES</w:t>
      </w:r>
    </w:p>
    <w:p w14:paraId="4B20BF9F" w14:textId="77777777" w:rsidR="00534847" w:rsidRPr="00561E8D" w:rsidRDefault="00534847" w:rsidP="00534847">
      <w:r w:rsidRPr="00561E8D">
        <w:t xml:space="preserve">Para garantir </w:t>
      </w:r>
      <w:r>
        <w:t>ao aluno um aprendizado signifi</w:t>
      </w:r>
      <w:r w:rsidRPr="00561E8D">
        <w:t>cativo, resgate os principais conceitos de cada tópico abordado na aula. Neste momento, é importante que você utilize dicas e sugestões para reforçar os temas trabalhados, oferecendo também exemplos que possibilitem a relação entre teoria e prática.</w:t>
      </w:r>
    </w:p>
    <w:p w14:paraId="426405A9" w14:textId="77777777" w:rsidR="00534847" w:rsidRPr="001C2894" w:rsidRDefault="00534847" w:rsidP="00534847">
      <w:pPr>
        <w:pBdr>
          <w:bottom w:val="single" w:sz="4" w:space="1" w:color="auto"/>
        </w:pBdr>
      </w:pPr>
    </w:p>
    <w:p w14:paraId="123A0880" w14:textId="77777777" w:rsidR="00CB5E06" w:rsidRPr="005D6B2D" w:rsidRDefault="00CB5E06" w:rsidP="00CB5E06"/>
    <w:p w14:paraId="5764E3C0" w14:textId="77777777" w:rsidR="00BF4B5B" w:rsidRDefault="00CB5E06" w:rsidP="00CC7C46">
      <w:pPr>
        <w:pStyle w:val="Ttulo3"/>
      </w:pPr>
      <w:r>
        <w:t xml:space="preserve">3.1 – Análise </w:t>
      </w:r>
      <w:r w:rsidR="00E31FB3" w:rsidRPr="00CC7C46">
        <w:t xml:space="preserve">de </w:t>
      </w:r>
      <w:r>
        <w:t>Requisitos do Projeto</w:t>
      </w:r>
    </w:p>
    <w:p w14:paraId="54822101" w14:textId="77777777" w:rsidR="00B86573" w:rsidRDefault="00B86573" w:rsidP="00167BE7">
      <w:pPr>
        <w:pStyle w:val="Ttulo4"/>
      </w:pPr>
      <w:r>
        <w:t xml:space="preserve">3.1.1 </w:t>
      </w:r>
      <w:r w:rsidR="0053151D">
        <w:t>D</w:t>
      </w:r>
      <w:r>
        <w:t>efinindo os requisitos</w:t>
      </w:r>
    </w:p>
    <w:p w14:paraId="1F38FE8E" w14:textId="77777777" w:rsidR="0053151D" w:rsidRDefault="0053151D" w:rsidP="0053151D">
      <w:r>
        <w:t>O documento de requisitos deve conter todas as informações necessárias para o desenvolvimento de software. Ele deverá esclarecer todas as dúvidas e mostrar todas as funcionalidades e regras que o software implementará.</w:t>
      </w:r>
    </w:p>
    <w:p w14:paraId="688A433C" w14:textId="77777777" w:rsidR="0053151D" w:rsidRDefault="0053151D" w:rsidP="0053151D">
      <w:r>
        <w:t>Como esclarecimentos dos requisitos não funciona</w:t>
      </w:r>
      <w:r w:rsidR="0060701E">
        <w:t>l</w:t>
      </w:r>
      <w:r>
        <w:t xml:space="preserve"> citados no livro do aluno, abaixo segue uma breve explicação dos mesmos:</w:t>
      </w:r>
    </w:p>
    <w:p w14:paraId="1B4230BD" w14:textId="77777777" w:rsidR="0053151D" w:rsidRDefault="0053151D" w:rsidP="0053151D">
      <w:pPr>
        <w:pStyle w:val="GradeMdia1-nfase2"/>
        <w:numPr>
          <w:ilvl w:val="0"/>
          <w:numId w:val="19"/>
        </w:numPr>
      </w:pPr>
      <w:r w:rsidRPr="0053151D">
        <w:rPr>
          <w:b/>
        </w:rPr>
        <w:lastRenderedPageBreak/>
        <w:t>Performance</w:t>
      </w:r>
      <w:r>
        <w:t>: Define o quão rápido e eficiente é a execução do app. Uma app que trava muito, é lento e faz com que haja um consumo de energia muito alto é um app de baixa performance.</w:t>
      </w:r>
    </w:p>
    <w:p w14:paraId="55547144" w14:textId="77777777" w:rsidR="0053151D" w:rsidRDefault="0053151D" w:rsidP="0053151D">
      <w:pPr>
        <w:pStyle w:val="GradeMdia1-nfase2"/>
        <w:numPr>
          <w:ilvl w:val="0"/>
          <w:numId w:val="19"/>
        </w:numPr>
      </w:pPr>
      <w:r w:rsidRPr="0053151D">
        <w:rPr>
          <w:b/>
        </w:rPr>
        <w:t>Usabilidade</w:t>
      </w:r>
      <w:r>
        <w:t>: Define o quão fácil e intuitivo é o uso do app. Um app que possui coisas difíceis de serem encontradas, cores que cansam a vista, botões e texto muito pequenos ou exageradamente grandes, ou que o usuário erra muito ao tentar utilizar uma das funcionalidades é um app com usabilidade ruim.</w:t>
      </w:r>
    </w:p>
    <w:p w14:paraId="238A16CC" w14:textId="77777777" w:rsidR="0053151D" w:rsidRDefault="0053151D" w:rsidP="0053151D">
      <w:pPr>
        <w:pStyle w:val="GradeMdia1-nfase2"/>
        <w:numPr>
          <w:ilvl w:val="0"/>
          <w:numId w:val="19"/>
        </w:numPr>
      </w:pPr>
      <w:r>
        <w:rPr>
          <w:b/>
        </w:rPr>
        <w:t>Manutenibilidade</w:t>
      </w:r>
      <w:r w:rsidRPr="0053151D">
        <w:t>:</w:t>
      </w:r>
      <w:r>
        <w:t xml:space="preserve"> Nem sempre os próprios desenvolvedores do app serão aqueles que farão a manutenção. A Manutenibilidade define o quão fácil e rápido </w:t>
      </w:r>
      <w:r w:rsidR="00F9562C">
        <w:t>a manutenção do app será.</w:t>
      </w:r>
    </w:p>
    <w:p w14:paraId="03994277" w14:textId="77777777" w:rsidR="00F9562C" w:rsidRDefault="00F9562C" w:rsidP="0053151D">
      <w:pPr>
        <w:pStyle w:val="GradeMdia1-nfase2"/>
        <w:numPr>
          <w:ilvl w:val="0"/>
          <w:numId w:val="19"/>
        </w:numPr>
      </w:pPr>
      <w:r>
        <w:rPr>
          <w:b/>
        </w:rPr>
        <w:t>Segurança</w:t>
      </w:r>
      <w:r w:rsidRPr="00F9562C">
        <w:t>:</w:t>
      </w:r>
      <w:r>
        <w:t xml:space="preserve"> Software lida com dados, e muitas vezes dados importantes que não podem ser perdidos ou alterados deliberadamente, como contas banc</w:t>
      </w:r>
      <w:r w:rsidR="0060701E">
        <w:t>á</w:t>
      </w:r>
      <w:r>
        <w:t xml:space="preserve">rias </w:t>
      </w:r>
      <w:r w:rsidR="0060701E">
        <w:t>ou</w:t>
      </w:r>
      <w:r>
        <w:t xml:space="preserve"> dados de controle de um avião, por exemplo. A segurança define quão seguro serão os dados mantidos pelo software, sendo que seguro, quer dizer integro, coeso, protegido, verídico.</w:t>
      </w:r>
    </w:p>
    <w:p w14:paraId="2997851B" w14:textId="77777777" w:rsidR="0053151D" w:rsidRPr="0053151D" w:rsidRDefault="0053151D" w:rsidP="0053151D"/>
    <w:p w14:paraId="34DA274A" w14:textId="77777777" w:rsidR="00BF4B5B" w:rsidRDefault="00BF4B5B" w:rsidP="00BF4B5B">
      <w:pPr>
        <w:pStyle w:val="Professor"/>
        <w:rPr>
          <w:color w:val="auto"/>
        </w:rPr>
      </w:pPr>
      <w:r w:rsidRPr="005D6B2D">
        <w:rPr>
          <w:b/>
          <w:color w:val="auto"/>
        </w:rPr>
        <w:t xml:space="preserve">Educador, </w:t>
      </w:r>
      <w:r w:rsidRPr="005D6B2D">
        <w:rPr>
          <w:color w:val="auto"/>
        </w:rPr>
        <w:t xml:space="preserve">neste momento foi mostrado outras responsabilidades de um desenvolvedor de software. O programador não se limita em apenas codificar, ele deve coletar, estudar, processar e encontrar a solução </w:t>
      </w:r>
      <w:r w:rsidR="00817AEA">
        <w:rPr>
          <w:color w:val="auto"/>
        </w:rPr>
        <w:t>para os</w:t>
      </w:r>
      <w:r w:rsidRPr="005D6B2D">
        <w:rPr>
          <w:color w:val="auto"/>
        </w:rPr>
        <w:t xml:space="preserve"> problemas. No decorrer do curso as fases de análise e design de software serão </w:t>
      </w:r>
      <w:r w:rsidR="00817AEA" w:rsidRPr="005D6B2D">
        <w:rPr>
          <w:color w:val="auto"/>
        </w:rPr>
        <w:t>abordad</w:t>
      </w:r>
      <w:r w:rsidR="00817AEA">
        <w:rPr>
          <w:color w:val="auto"/>
        </w:rPr>
        <w:t>as</w:t>
      </w:r>
      <w:r w:rsidRPr="005D6B2D">
        <w:rPr>
          <w:color w:val="auto"/>
        </w:rPr>
        <w:t>. Este é o diferencial deste curso para os outros cursos. Ele realmente expõe o aluno a situações reais.</w:t>
      </w:r>
      <w:r w:rsidR="003872AB" w:rsidRPr="005D6B2D">
        <w:rPr>
          <w:color w:val="auto"/>
        </w:rPr>
        <w:t xml:space="preserve"> Os próximos passos serão uma sequência mecânica de etapas que devem ser seguidas com atenção.</w:t>
      </w:r>
    </w:p>
    <w:p w14:paraId="30220A7D" w14:textId="77777777" w:rsidR="0053151D" w:rsidRPr="005D6B2D" w:rsidRDefault="0053151D" w:rsidP="00BF4B5B">
      <w:pPr>
        <w:pStyle w:val="Professor"/>
        <w:rPr>
          <w:color w:val="auto"/>
        </w:rPr>
      </w:pPr>
    </w:p>
    <w:p w14:paraId="24F937A0" w14:textId="77777777" w:rsidR="00BF4B5B" w:rsidRPr="005D6B2D" w:rsidRDefault="00BF4B5B" w:rsidP="00BF4B5B"/>
    <w:p w14:paraId="07D7C347" w14:textId="77777777" w:rsidR="00CB5E06" w:rsidRDefault="00CB5E06" w:rsidP="00CB5E06">
      <w:pPr>
        <w:pStyle w:val="Ttulo3"/>
      </w:pPr>
      <w:r w:rsidRPr="0042055A">
        <w:t>3</w:t>
      </w:r>
      <w:r w:rsidRPr="0042055A">
        <w:rPr>
          <w:b w:val="0"/>
        </w:rPr>
        <w:t>.</w:t>
      </w:r>
      <w:r>
        <w:t>2 – Mão na massa</w:t>
      </w:r>
    </w:p>
    <w:p w14:paraId="7B6B3F93" w14:textId="77777777" w:rsidR="00920FD4" w:rsidRDefault="006C0011" w:rsidP="006C0011">
      <w:pPr>
        <w:pStyle w:val="Professor"/>
        <w:rPr>
          <w:color w:val="auto"/>
        </w:rPr>
      </w:pPr>
      <w:r w:rsidRPr="004570C9">
        <w:rPr>
          <w:color w:val="auto"/>
        </w:rPr>
        <w:t>Educador</w:t>
      </w:r>
      <w:r w:rsidR="004570C9">
        <w:rPr>
          <w:color w:val="auto"/>
        </w:rPr>
        <w:t>, s</w:t>
      </w:r>
      <w:r w:rsidRPr="005D6B2D">
        <w:rPr>
          <w:color w:val="auto"/>
        </w:rPr>
        <w:t xml:space="preserve">ugerimos que este passo-a-passo longo seja feito junto com os alunos. Projete no telão </w:t>
      </w:r>
      <w:r w:rsidR="00CC7C46" w:rsidRPr="005D6B2D">
        <w:rPr>
          <w:color w:val="auto"/>
        </w:rPr>
        <w:t>a sua execução do passo-a-passo e peça que os alunos o acompanhe.</w:t>
      </w:r>
    </w:p>
    <w:p w14:paraId="5C72E0DD" w14:textId="77777777" w:rsidR="00F9562C" w:rsidRDefault="00F9562C" w:rsidP="00F9562C">
      <w:pPr>
        <w:pStyle w:val="Ttulo4"/>
      </w:pPr>
      <w:r>
        <w:t>3.2.1 - Criando uma nova classe</w:t>
      </w:r>
    </w:p>
    <w:p w14:paraId="3E295EDE" w14:textId="77777777" w:rsidR="007A4DF3" w:rsidRDefault="004570C9" w:rsidP="009E2F5B">
      <w:r w:rsidRPr="004570C9">
        <w:t>P</w:t>
      </w:r>
      <w:r w:rsidR="007A4DF3">
        <w:t>rocure utilizar a nomenclatura do texto, isso agilizará a detecção dos possíveis erros dos alunos.</w:t>
      </w:r>
    </w:p>
    <w:p w14:paraId="542949A8" w14:textId="77777777" w:rsidR="006B00C4" w:rsidRDefault="006B00C4" w:rsidP="009E2F5B"/>
    <w:p w14:paraId="4EFB9828" w14:textId="77777777" w:rsidR="006B00C4" w:rsidRPr="00C96A67" w:rsidRDefault="006B00C4" w:rsidP="006B00C4">
      <w:pPr>
        <w:rPr>
          <w:color w:val="2F5496"/>
        </w:rPr>
      </w:pPr>
      <w:r w:rsidRPr="00C96A67">
        <w:rPr>
          <w:b/>
          <w:color w:val="2F5496"/>
        </w:rPr>
        <w:t xml:space="preserve">Material de Apoio: </w:t>
      </w:r>
      <w:r w:rsidRPr="00C96A67">
        <w:rPr>
          <w:color w:val="2F5496"/>
        </w:rPr>
        <w:t xml:space="preserve">Para conferir o exemplo </w:t>
      </w:r>
      <w:r w:rsidR="00FA2B48">
        <w:rPr>
          <w:color w:val="2F5496"/>
        </w:rPr>
        <w:t xml:space="preserve">deste tópico </w:t>
      </w:r>
      <w:r w:rsidRPr="00C96A67">
        <w:rPr>
          <w:color w:val="2F5496"/>
        </w:rPr>
        <w:t xml:space="preserve">abra o projeto </w:t>
      </w:r>
      <w:r w:rsidRPr="00C96A67">
        <w:rPr>
          <w:b/>
          <w:color w:val="2F5496"/>
        </w:rPr>
        <w:t xml:space="preserve">Material de Apoio POO &gt; Unidade 2 &gt; </w:t>
      </w:r>
      <w:r>
        <w:rPr>
          <w:b/>
          <w:color w:val="2F5496"/>
        </w:rPr>
        <w:t>Aula 3 &gt; Exemplos &gt; 3.2.1</w:t>
      </w:r>
      <w:r w:rsidRPr="00C96A67">
        <w:rPr>
          <w:b/>
          <w:color w:val="2F5496"/>
        </w:rPr>
        <w:t xml:space="preserve"> </w:t>
      </w:r>
      <w:r w:rsidRPr="00C96A67">
        <w:rPr>
          <w:color w:val="2F5496"/>
        </w:rPr>
        <w:t>no seu Netbeans.</w:t>
      </w:r>
    </w:p>
    <w:p w14:paraId="2509267A" w14:textId="77777777" w:rsidR="006B00C4" w:rsidRPr="007A4DF3" w:rsidRDefault="006B00C4" w:rsidP="009E2F5B"/>
    <w:p w14:paraId="6B15D808" w14:textId="77777777" w:rsidR="00F9562C" w:rsidRDefault="00F9562C" w:rsidP="00F9562C">
      <w:pPr>
        <w:pStyle w:val="Ttulo4"/>
      </w:pPr>
      <w:r>
        <w:t>3.2.2 - Criando os atributos</w:t>
      </w:r>
    </w:p>
    <w:p w14:paraId="400D9036" w14:textId="77777777" w:rsidR="007A4DF3" w:rsidRDefault="007A4DF3" w:rsidP="009E2F5B">
      <w:r>
        <w:t xml:space="preserve">Educador, aqui uma </w:t>
      </w:r>
      <w:r w:rsidR="00817AEA">
        <w:t xml:space="preserve">boa </w:t>
      </w:r>
      <w:r>
        <w:t>prática seria obter exemplos de atributos com os alunos e escrevê-los em seu quadro. Mas para que o entendimento dos passos seguintes seja mais simples, adote o exemplo do texto.</w:t>
      </w:r>
    </w:p>
    <w:p w14:paraId="63623145" w14:textId="77777777" w:rsidR="006B00C4" w:rsidRDefault="006B00C4" w:rsidP="009E2F5B"/>
    <w:p w14:paraId="4909131C" w14:textId="77777777" w:rsidR="006B00C4" w:rsidRPr="00C96A67" w:rsidRDefault="006B00C4" w:rsidP="006B00C4">
      <w:pPr>
        <w:rPr>
          <w:color w:val="2F5496"/>
        </w:rPr>
      </w:pPr>
      <w:r w:rsidRPr="00C96A67">
        <w:rPr>
          <w:b/>
          <w:color w:val="2F5496"/>
        </w:rPr>
        <w:t xml:space="preserve">Material de Apoio: </w:t>
      </w:r>
      <w:r w:rsidRPr="00C96A67">
        <w:rPr>
          <w:color w:val="2F5496"/>
        </w:rPr>
        <w:t xml:space="preserve">Para conferir o exemplo </w:t>
      </w:r>
      <w:r w:rsidR="00FA2B48">
        <w:rPr>
          <w:color w:val="2F5496"/>
        </w:rPr>
        <w:t xml:space="preserve">deste tópico </w:t>
      </w:r>
      <w:r w:rsidRPr="00C96A67">
        <w:rPr>
          <w:color w:val="2F5496"/>
        </w:rPr>
        <w:t xml:space="preserve">abra o projeto </w:t>
      </w:r>
      <w:r w:rsidRPr="00C96A67">
        <w:rPr>
          <w:b/>
          <w:color w:val="2F5496"/>
        </w:rPr>
        <w:t xml:space="preserve">Material de Apoio POO &gt; Unidade 2 &gt; </w:t>
      </w:r>
      <w:r>
        <w:rPr>
          <w:b/>
          <w:color w:val="2F5496"/>
        </w:rPr>
        <w:t>Aula 3 &gt; Exemplos &gt; 3.2.2</w:t>
      </w:r>
      <w:r w:rsidRPr="00C96A67">
        <w:rPr>
          <w:b/>
          <w:color w:val="2F5496"/>
        </w:rPr>
        <w:t xml:space="preserve"> </w:t>
      </w:r>
      <w:r w:rsidRPr="00C96A67">
        <w:rPr>
          <w:color w:val="2F5496"/>
        </w:rPr>
        <w:t>no seu Netbeans.</w:t>
      </w:r>
    </w:p>
    <w:p w14:paraId="7C2EFA5A" w14:textId="77777777" w:rsidR="006B00C4" w:rsidRPr="007A4DF3" w:rsidRDefault="006B00C4" w:rsidP="009E2F5B"/>
    <w:p w14:paraId="31473F17" w14:textId="77777777" w:rsidR="00F9562C" w:rsidRDefault="00F9562C" w:rsidP="00F9562C">
      <w:pPr>
        <w:pStyle w:val="Ttulo4"/>
      </w:pPr>
      <w:r>
        <w:lastRenderedPageBreak/>
        <w:t xml:space="preserve">3.2.3 - Testando os atributos da classe </w:t>
      </w:r>
      <w:r w:rsidRPr="00415D16">
        <w:t>Car</w:t>
      </w:r>
    </w:p>
    <w:p w14:paraId="154C1A84" w14:textId="77777777" w:rsidR="007A4DF3" w:rsidRDefault="007A4DF3" w:rsidP="009E2F5B">
      <w:r>
        <w:t>Educador, temos aqui um código simples, mas o aluno iniciante sempre encontrará erros, e são bem simples como falta de fechamento de bloco ou erros de ortografia. Se atente a isso e reforce tais pontos para que os erros sejam minimizados.</w:t>
      </w:r>
    </w:p>
    <w:p w14:paraId="23A20688" w14:textId="77777777" w:rsidR="006B00C4" w:rsidRDefault="006B00C4" w:rsidP="009E2F5B"/>
    <w:p w14:paraId="19E15B50" w14:textId="77777777" w:rsidR="006B00C4" w:rsidRPr="00C96A67" w:rsidRDefault="006B00C4" w:rsidP="006B00C4">
      <w:pPr>
        <w:rPr>
          <w:color w:val="2F5496"/>
        </w:rPr>
      </w:pPr>
      <w:r w:rsidRPr="00C96A67">
        <w:rPr>
          <w:b/>
          <w:color w:val="2F5496"/>
        </w:rPr>
        <w:t xml:space="preserve">Material de Apoio: </w:t>
      </w:r>
      <w:r w:rsidRPr="00C96A67">
        <w:rPr>
          <w:color w:val="2F5496"/>
        </w:rPr>
        <w:t xml:space="preserve">Para conferir o exemplo </w:t>
      </w:r>
      <w:r w:rsidR="00FA2B48">
        <w:rPr>
          <w:color w:val="2F5496"/>
        </w:rPr>
        <w:t xml:space="preserve">deste tópico </w:t>
      </w:r>
      <w:r w:rsidRPr="00C96A67">
        <w:rPr>
          <w:color w:val="2F5496"/>
        </w:rPr>
        <w:t xml:space="preserve">abra o projeto </w:t>
      </w:r>
      <w:r w:rsidRPr="00C96A67">
        <w:rPr>
          <w:b/>
          <w:color w:val="2F5496"/>
        </w:rPr>
        <w:t xml:space="preserve">Material de Apoio POO &gt; Unidade 2 &gt; </w:t>
      </w:r>
      <w:r>
        <w:rPr>
          <w:b/>
          <w:color w:val="2F5496"/>
        </w:rPr>
        <w:t>Aula 3 &gt; Exemplos &gt; 3.2.3</w:t>
      </w:r>
      <w:r w:rsidRPr="00C96A67">
        <w:rPr>
          <w:b/>
          <w:color w:val="2F5496"/>
        </w:rPr>
        <w:t xml:space="preserve"> </w:t>
      </w:r>
      <w:r w:rsidRPr="00C96A67">
        <w:rPr>
          <w:color w:val="2F5496"/>
        </w:rPr>
        <w:t>no seu Netbeans.</w:t>
      </w:r>
    </w:p>
    <w:p w14:paraId="7578BF9C" w14:textId="77777777" w:rsidR="006B00C4" w:rsidRPr="007A4DF3" w:rsidRDefault="006B00C4" w:rsidP="009E2F5B"/>
    <w:p w14:paraId="345BC2AD" w14:textId="77777777" w:rsidR="00F9562C" w:rsidRPr="005D6B2D" w:rsidRDefault="00F9562C" w:rsidP="006C0011">
      <w:pPr>
        <w:pStyle w:val="Professor"/>
        <w:rPr>
          <w:color w:val="auto"/>
        </w:rPr>
      </w:pPr>
    </w:p>
    <w:p w14:paraId="3F483C31" w14:textId="77777777" w:rsidR="00920FD4" w:rsidRDefault="00920FD4" w:rsidP="00920FD4">
      <w:pPr>
        <w:pStyle w:val="Ttulo3"/>
      </w:pPr>
      <w:commentRangeStart w:id="83"/>
      <w:commentRangeStart w:id="84"/>
      <w:r>
        <w:t>3.3 – Resumo</w:t>
      </w:r>
      <w:commentRangeEnd w:id="83"/>
      <w:r w:rsidR="004074F6">
        <w:rPr>
          <w:rStyle w:val="Refdecomentrio"/>
          <w:rFonts w:ascii="Times New Roman" w:eastAsia="MS Mincho" w:hAnsi="Times New Roman"/>
          <w:b w:val="0"/>
          <w:color w:val="auto"/>
        </w:rPr>
        <w:commentReference w:id="83"/>
      </w:r>
      <w:commentRangeEnd w:id="84"/>
      <w:r w:rsidR="006664B2">
        <w:rPr>
          <w:rStyle w:val="Refdecomentrio"/>
          <w:rFonts w:ascii="Times New Roman" w:eastAsia="MS Mincho" w:hAnsi="Times New Roman"/>
          <w:b w:val="0"/>
          <w:color w:val="auto"/>
        </w:rPr>
        <w:commentReference w:id="84"/>
      </w:r>
    </w:p>
    <w:p w14:paraId="5139F95E" w14:textId="77777777" w:rsidR="002757D8" w:rsidRDefault="002757D8" w:rsidP="002757D8">
      <w:r>
        <w:t>Retome os tópicos abordados na aula questionando aos seus alunos.</w:t>
      </w:r>
    </w:p>
    <w:p w14:paraId="3820759F" w14:textId="77777777" w:rsidR="002757D8" w:rsidRPr="005D6B2D" w:rsidRDefault="002757D8" w:rsidP="002757D8">
      <w:r>
        <w:t>O que aprendemos hoje pessoal? Você pode fazer isso em forma de Quizz ou para engajar sua turma pode finalizar a aula, perguntando se alguém tem dúvidas sobre aula de hoje e quem se habilitaria a resumir o que foi visto, faça isso toda aula com um aluno diferente para treiná-los quanto ao desenvolvimento de comunicação e ao final da fala do aluno, resuma os tópicos.</w:t>
      </w:r>
    </w:p>
    <w:p w14:paraId="504D32DF" w14:textId="77777777" w:rsidR="00F9562C" w:rsidRPr="00BC4AA2" w:rsidRDefault="00F9562C" w:rsidP="00F9562C">
      <w:pPr>
        <w:rPr>
          <w:rFonts w:ascii="Times New Roman" w:hAnsi="Times New Roman"/>
          <w:sz w:val="24"/>
        </w:rPr>
      </w:pPr>
      <w:r w:rsidRPr="00BC4AA2">
        <w:rPr>
          <w:shd w:val="clear" w:color="auto" w:fill="FFFFFF"/>
        </w:rPr>
        <w:t xml:space="preserve">Nesta aula, implementamos um projeto prático onde pudemos simular o funcionamento e </w:t>
      </w:r>
      <w:r w:rsidR="002757D8">
        <w:rPr>
          <w:shd w:val="clear" w:color="auto" w:fill="FFFFFF"/>
        </w:rPr>
        <w:t xml:space="preserve">as características de um carro e falamos sobre </w:t>
      </w:r>
      <w:r w:rsidRPr="00BC4AA2">
        <w:rPr>
          <w:shd w:val="clear" w:color="auto" w:fill="FFFFFF"/>
        </w:rPr>
        <w:t xml:space="preserve">a importância da fase de Análise de Requisitos no início do desenvolvimento de um projeto de software. É a partir daí que inicia a fase de desenvolvimento. </w:t>
      </w:r>
      <w:r w:rsidR="002757D8">
        <w:rPr>
          <w:shd w:val="clear" w:color="auto" w:fill="FFFFFF"/>
        </w:rPr>
        <w:t xml:space="preserve"> Também foi visto sobre </w:t>
      </w:r>
      <w:r w:rsidRPr="00BC4AA2">
        <w:rPr>
          <w:shd w:val="clear" w:color="auto" w:fill="FFFFFF"/>
        </w:rPr>
        <w:t xml:space="preserve">como os atributos devem ser aplicados a uma classe e </w:t>
      </w:r>
      <w:r>
        <w:rPr>
          <w:shd w:val="clear" w:color="auto" w:fill="FFFFFF"/>
        </w:rPr>
        <w:t xml:space="preserve">também foi abordado o método </w:t>
      </w:r>
      <w:r w:rsidRPr="00F9562C">
        <w:rPr>
          <w:rFonts w:ascii="Courier New" w:hAnsi="Courier New" w:cs="Courier New"/>
          <w:shd w:val="clear" w:color="auto" w:fill="FFFFFF"/>
        </w:rPr>
        <w:t>toString().</w:t>
      </w:r>
    </w:p>
    <w:p w14:paraId="3CA5743F" w14:textId="77777777" w:rsidR="00920FD4" w:rsidRPr="005D6B2D" w:rsidRDefault="00920FD4" w:rsidP="00920FD4"/>
    <w:p w14:paraId="3269698F" w14:textId="77777777" w:rsidR="00920FD4" w:rsidRDefault="00920FD4" w:rsidP="00920FD4">
      <w:pPr>
        <w:pStyle w:val="Ttulo3"/>
      </w:pPr>
      <w:commentRangeStart w:id="85"/>
      <w:commentRangeStart w:id="86"/>
      <w:r>
        <w:t>3.4 – Exercícios</w:t>
      </w:r>
      <w:commentRangeEnd w:id="85"/>
      <w:r w:rsidR="00047379">
        <w:rPr>
          <w:rStyle w:val="Refdecomentrio"/>
          <w:rFonts w:ascii="Times New Roman" w:eastAsia="MS Mincho" w:hAnsi="Times New Roman"/>
          <w:b w:val="0"/>
          <w:color w:val="auto"/>
        </w:rPr>
        <w:commentReference w:id="85"/>
      </w:r>
      <w:commentRangeEnd w:id="86"/>
      <w:r w:rsidR="006664B2">
        <w:rPr>
          <w:rStyle w:val="Refdecomentrio"/>
          <w:rFonts w:ascii="Times New Roman" w:eastAsia="MS Mincho" w:hAnsi="Times New Roman"/>
          <w:b w:val="0"/>
          <w:color w:val="auto"/>
        </w:rPr>
        <w:commentReference w:id="86"/>
      </w:r>
    </w:p>
    <w:p w14:paraId="1103502B" w14:textId="77777777" w:rsidR="003F3218" w:rsidRPr="00F9562C" w:rsidDel="004074F6" w:rsidRDefault="003F3218" w:rsidP="003F3218">
      <w:pPr>
        <w:rPr>
          <w:del w:id="87" w:author="Oliveira, Sizue" w:date="2016-10-14T16:07:00Z"/>
          <w:b/>
        </w:rPr>
      </w:pPr>
      <w:del w:id="88" w:author="Oliveira, Sizue" w:date="2016-10-14T16:07:00Z">
        <w:r w:rsidRPr="005D6B2D" w:rsidDel="004074F6">
          <w:rPr>
            <w:b/>
          </w:rPr>
          <w:delText>Respostas:</w:delText>
        </w:r>
      </w:del>
    </w:p>
    <w:p w14:paraId="47274475" w14:textId="77777777" w:rsidR="00F9562C" w:rsidRDefault="00F9562C" w:rsidP="00407BC1">
      <w:pPr>
        <w:pStyle w:val="GradeMdia1-nfase2"/>
        <w:numPr>
          <w:ilvl w:val="0"/>
          <w:numId w:val="5"/>
        </w:numPr>
        <w:rPr>
          <w:b/>
        </w:rPr>
      </w:pPr>
      <w:r w:rsidRPr="00F9562C">
        <w:rPr>
          <w:b/>
        </w:rPr>
        <w:t>O que você entende por requisitos funcionais e não funcionais? Cite exemplos.</w:t>
      </w:r>
    </w:p>
    <w:p w14:paraId="487A173E" w14:textId="77777777" w:rsidR="00F9562C" w:rsidRPr="00F9562C" w:rsidRDefault="00F9562C" w:rsidP="00F9562C">
      <w:pPr>
        <w:pStyle w:val="GradeMdia1-nfase2"/>
        <w:rPr>
          <w:b/>
        </w:rPr>
      </w:pPr>
    </w:p>
    <w:p w14:paraId="0EDA7E18" w14:textId="77777777" w:rsidR="003F3218" w:rsidRDefault="004074F6" w:rsidP="00F9562C">
      <w:pPr>
        <w:pStyle w:val="GradeMdia1-nfase2"/>
      </w:pPr>
      <w:ins w:id="89" w:author="Oliveira, Sizue" w:date="2016-10-14T16:07:00Z">
        <w:r>
          <w:t xml:space="preserve">Resposta: </w:t>
        </w:r>
      </w:ins>
      <w:r w:rsidR="003F3218" w:rsidRPr="005D6B2D">
        <w:t>Os requisitos funcionais caracterizam as funcionalidades que o software terá e geralmente são definidas pelo cliente. Já os não funcionais não possuem finalidade clara de uso, pois estão impl</w:t>
      </w:r>
      <w:r w:rsidR="00817AEA">
        <w:t>í</w:t>
      </w:r>
      <w:r w:rsidR="003F3218" w:rsidRPr="005D6B2D">
        <w:t>citos, mas s</w:t>
      </w:r>
      <w:r w:rsidR="00F9562C">
        <w:t>ão partes-chaves do programa.</w:t>
      </w:r>
    </w:p>
    <w:p w14:paraId="6F2406A7" w14:textId="77777777" w:rsidR="00F9562C" w:rsidRPr="00F9562C" w:rsidRDefault="00F9562C" w:rsidP="00F9562C">
      <w:pPr>
        <w:pStyle w:val="GradeMdia1-nfase2"/>
        <w:rPr>
          <w:b/>
        </w:rPr>
      </w:pPr>
    </w:p>
    <w:p w14:paraId="54202DC0" w14:textId="77777777" w:rsidR="00F9562C" w:rsidRDefault="00F9562C" w:rsidP="00407BC1">
      <w:pPr>
        <w:pStyle w:val="GradeMdia1-nfase2"/>
        <w:numPr>
          <w:ilvl w:val="0"/>
          <w:numId w:val="5"/>
        </w:numPr>
        <w:rPr>
          <w:b/>
        </w:rPr>
      </w:pPr>
      <w:r w:rsidRPr="00F9562C">
        <w:rPr>
          <w:b/>
        </w:rPr>
        <w:t>O que são atributos? Cite mais dois sinônimos de atributos.</w:t>
      </w:r>
    </w:p>
    <w:p w14:paraId="71880CF8" w14:textId="77777777" w:rsidR="00F9562C" w:rsidRPr="00F9562C" w:rsidRDefault="00F9562C" w:rsidP="00F9562C">
      <w:pPr>
        <w:pStyle w:val="GradeMdia1-nfase2"/>
        <w:rPr>
          <w:b/>
        </w:rPr>
      </w:pPr>
    </w:p>
    <w:p w14:paraId="0B66675B" w14:textId="77777777" w:rsidR="003F3218" w:rsidRDefault="004074F6" w:rsidP="00F9562C">
      <w:pPr>
        <w:pStyle w:val="GradeMdia1-nfase2"/>
      </w:pPr>
      <w:ins w:id="90" w:author="Oliveira, Sizue" w:date="2016-10-14T16:07:00Z">
        <w:r>
          <w:t xml:space="preserve">Resposta: </w:t>
        </w:r>
      </w:ins>
      <w:r w:rsidR="003F3218" w:rsidRPr="005D6B2D">
        <w:t>Os atributos são propriedades ou características que um objeto deve ter. Os sinônimos são: variável de escopo e propriedade.</w:t>
      </w:r>
    </w:p>
    <w:p w14:paraId="7297B8D7" w14:textId="77777777" w:rsidR="00F9562C" w:rsidRPr="00F9562C" w:rsidRDefault="00F9562C" w:rsidP="00F9562C">
      <w:pPr>
        <w:pStyle w:val="GradeMdia1-nfase2"/>
        <w:rPr>
          <w:b/>
        </w:rPr>
      </w:pPr>
    </w:p>
    <w:p w14:paraId="419B0572" w14:textId="77777777" w:rsidR="00F9562C" w:rsidRDefault="00F9562C" w:rsidP="00407BC1">
      <w:pPr>
        <w:pStyle w:val="GradeMdia1-nfase2"/>
        <w:numPr>
          <w:ilvl w:val="0"/>
          <w:numId w:val="5"/>
        </w:numPr>
        <w:rPr>
          <w:b/>
        </w:rPr>
      </w:pPr>
      <w:r w:rsidRPr="00F9562C">
        <w:rPr>
          <w:b/>
        </w:rPr>
        <w:t>O que é necessário para adicionar um atributo a uma classe?</w:t>
      </w:r>
    </w:p>
    <w:p w14:paraId="732CAB45" w14:textId="77777777" w:rsidR="00F9562C" w:rsidRPr="00F9562C" w:rsidRDefault="00F9562C" w:rsidP="00F9562C">
      <w:pPr>
        <w:pStyle w:val="GradeMdia1-nfase2"/>
        <w:rPr>
          <w:b/>
        </w:rPr>
      </w:pPr>
    </w:p>
    <w:p w14:paraId="13B37380" w14:textId="77777777" w:rsidR="003F3218" w:rsidRDefault="004074F6" w:rsidP="00F9562C">
      <w:pPr>
        <w:pStyle w:val="GradeMdia1-nfase2"/>
      </w:pPr>
      <w:ins w:id="91" w:author="Oliveira, Sizue" w:date="2016-10-14T16:07:00Z">
        <w:r>
          <w:t xml:space="preserve">Resposta: </w:t>
        </w:r>
      </w:ins>
      <w:r w:rsidR="003F3218" w:rsidRPr="005D6B2D">
        <w:t>Especificar o modificador de acesso, um tipo, um identificador e, opcionalmente um valor.</w:t>
      </w:r>
    </w:p>
    <w:p w14:paraId="6662ABAC" w14:textId="77777777" w:rsidR="00F9562C" w:rsidRPr="00F9562C" w:rsidRDefault="00F9562C" w:rsidP="00F9562C">
      <w:pPr>
        <w:pStyle w:val="GradeMdia1-nfase2"/>
        <w:rPr>
          <w:b/>
        </w:rPr>
      </w:pPr>
    </w:p>
    <w:p w14:paraId="7260CBD5" w14:textId="77777777" w:rsidR="00F9562C" w:rsidRDefault="00F9562C" w:rsidP="00407BC1">
      <w:pPr>
        <w:pStyle w:val="GradeMdia1-nfase2"/>
        <w:numPr>
          <w:ilvl w:val="0"/>
          <w:numId w:val="5"/>
        </w:numPr>
        <w:rPr>
          <w:b/>
        </w:rPr>
      </w:pPr>
      <w:r w:rsidRPr="00F9562C">
        <w:rPr>
          <w:b/>
        </w:rPr>
        <w:t>Para que serve o método toString(), de onde ele vem? Como é a sua implementação?</w:t>
      </w:r>
    </w:p>
    <w:p w14:paraId="0678AF3B" w14:textId="77777777" w:rsidR="00F9562C" w:rsidRPr="00F9562C" w:rsidRDefault="00F9562C" w:rsidP="00F9562C">
      <w:pPr>
        <w:pStyle w:val="GradeMdia1-nfase2"/>
        <w:rPr>
          <w:b/>
        </w:rPr>
      </w:pPr>
    </w:p>
    <w:p w14:paraId="5EE71FDB" w14:textId="77777777" w:rsidR="003F3218" w:rsidRPr="005D6B2D" w:rsidRDefault="004074F6" w:rsidP="00F9562C">
      <w:pPr>
        <w:pStyle w:val="GradeMdia1-nfase2"/>
      </w:pPr>
      <w:ins w:id="92" w:author="Oliveira, Sizue" w:date="2016-10-14T16:07:00Z">
        <w:r>
          <w:t xml:space="preserve">Resposta: </w:t>
        </w:r>
      </w:ins>
      <w:r w:rsidR="003F3218" w:rsidRPr="005D6B2D">
        <w:t xml:space="preserve">Serve para converter um objeto para notação de String. Geralmente utilizado para obter uma representação mais amigável do objeto ao tentar exibi-lo com String. Ele vem da classe Object. </w:t>
      </w:r>
    </w:p>
    <w:p w14:paraId="63BE01F4" w14:textId="77777777" w:rsidR="003F3218" w:rsidRPr="005D6B2D" w:rsidRDefault="003F3218" w:rsidP="00F9562C">
      <w:pPr>
        <w:ind w:left="709"/>
      </w:pPr>
      <w:r w:rsidRPr="005D6B2D">
        <w:t>Implementação:</w:t>
      </w:r>
    </w:p>
    <w:p w14:paraId="0B5DCEFA" w14:textId="77777777" w:rsidR="003F3218" w:rsidRPr="005D6B2D" w:rsidRDefault="003F3218" w:rsidP="00F9562C">
      <w:pPr>
        <w:ind w:left="709"/>
      </w:pPr>
    </w:p>
    <w:p w14:paraId="28D9FE6D" w14:textId="77777777" w:rsidR="003F3218" w:rsidRPr="005D6B2D" w:rsidRDefault="003F3218" w:rsidP="00F9562C">
      <w:pPr>
        <w:ind w:left="709"/>
        <w:rPr>
          <w:rFonts w:ascii="Courier New" w:hAnsi="Courier New" w:cs="Courier New"/>
        </w:rPr>
      </w:pPr>
      <w:r w:rsidRPr="005D6B2D">
        <w:rPr>
          <w:rFonts w:ascii="Courier New" w:hAnsi="Courier New" w:cs="Courier New"/>
        </w:rPr>
        <w:t>@Override</w:t>
      </w:r>
    </w:p>
    <w:p w14:paraId="4E025884" w14:textId="77777777" w:rsidR="003F3218" w:rsidRPr="007A2565" w:rsidRDefault="00974DD2" w:rsidP="00F9562C">
      <w:pPr>
        <w:ind w:left="709"/>
        <w:rPr>
          <w:rFonts w:ascii="Courier New" w:hAnsi="Courier New" w:cs="Courier New"/>
        </w:rPr>
      </w:pPr>
      <w:r w:rsidRPr="007A2565">
        <w:rPr>
          <w:rFonts w:ascii="Courier New" w:hAnsi="Courier New" w:cs="Courier New"/>
        </w:rPr>
        <w:t>public String toString() {</w:t>
      </w:r>
    </w:p>
    <w:p w14:paraId="4B0A8D47" w14:textId="77777777" w:rsidR="003F3218" w:rsidRPr="007A2565" w:rsidRDefault="00974DD2" w:rsidP="00F9562C">
      <w:pPr>
        <w:ind w:left="709"/>
        <w:rPr>
          <w:rFonts w:ascii="Courier New" w:hAnsi="Courier New" w:cs="Courier New"/>
        </w:rPr>
      </w:pPr>
      <w:r w:rsidRPr="007A2565">
        <w:rPr>
          <w:rFonts w:ascii="Courier New" w:hAnsi="Courier New" w:cs="Courier New"/>
        </w:rPr>
        <w:t xml:space="preserve">    return "Alguma string";</w:t>
      </w:r>
    </w:p>
    <w:p w14:paraId="6EDAC803" w14:textId="77777777" w:rsidR="003F3218" w:rsidRDefault="005D6B2D" w:rsidP="00F9562C">
      <w:pPr>
        <w:ind w:left="709"/>
        <w:rPr>
          <w:rFonts w:ascii="Courier New" w:hAnsi="Courier New" w:cs="Courier New"/>
        </w:rPr>
      </w:pPr>
      <w:r>
        <w:rPr>
          <w:rFonts w:ascii="Courier New" w:hAnsi="Courier New" w:cs="Courier New"/>
        </w:rPr>
        <w:t>}</w:t>
      </w:r>
    </w:p>
    <w:p w14:paraId="5A381885" w14:textId="77777777" w:rsidR="005D6B2D" w:rsidRPr="00F9562C" w:rsidRDefault="005D6B2D" w:rsidP="003F3218">
      <w:pPr>
        <w:rPr>
          <w:rFonts w:ascii="Courier New" w:hAnsi="Courier New" w:cs="Courier New"/>
          <w:b/>
        </w:rPr>
      </w:pPr>
    </w:p>
    <w:p w14:paraId="351182DB" w14:textId="77777777" w:rsidR="00F9562C" w:rsidRPr="00F9562C" w:rsidRDefault="00F9562C" w:rsidP="00407BC1">
      <w:pPr>
        <w:pStyle w:val="GradeMdia1-nfase2"/>
        <w:numPr>
          <w:ilvl w:val="0"/>
          <w:numId w:val="5"/>
        </w:numPr>
        <w:rPr>
          <w:b/>
        </w:rPr>
      </w:pPr>
      <w:r w:rsidRPr="00F9562C">
        <w:rPr>
          <w:b/>
        </w:rPr>
        <w:t>Como acessamos e atribuímos valor a um atributo de um objeto.</w:t>
      </w:r>
    </w:p>
    <w:p w14:paraId="7BD5CB8B" w14:textId="77777777" w:rsidR="00F9562C" w:rsidRDefault="00F9562C" w:rsidP="00F9562C">
      <w:pPr>
        <w:pStyle w:val="GradeMdia1-nfase2"/>
      </w:pPr>
    </w:p>
    <w:p w14:paraId="53EE9858" w14:textId="77777777" w:rsidR="003F3218" w:rsidRPr="005D6B2D" w:rsidRDefault="004074F6" w:rsidP="00F9562C">
      <w:pPr>
        <w:pStyle w:val="GradeMdia1-nfase2"/>
      </w:pPr>
      <w:ins w:id="93" w:author="Oliveira, Sizue" w:date="2016-10-14T16:08:00Z">
        <w:r>
          <w:t xml:space="preserve">Resposta: </w:t>
        </w:r>
      </w:ins>
      <w:r w:rsidR="003F3218" w:rsidRPr="005D6B2D">
        <w:t>Primeiro devemos instanciar o objeto. Depois acessamos o atri</w:t>
      </w:r>
      <w:r w:rsidR="00F9562C">
        <w:t xml:space="preserve">buto utilizando o </w:t>
      </w:r>
      <w:r w:rsidR="00817AEA">
        <w:t>caractere</w:t>
      </w:r>
      <w:r w:rsidR="00F9562C">
        <w:t xml:space="preserve"> "."</w:t>
      </w:r>
      <w:r w:rsidR="003F3218" w:rsidRPr="005D6B2D">
        <w:t xml:space="preserve"> e atribuímos o valor.</w:t>
      </w:r>
    </w:p>
    <w:p w14:paraId="035743C3" w14:textId="77777777" w:rsidR="003F3218" w:rsidRPr="005D6B2D" w:rsidRDefault="003F3218" w:rsidP="00F9562C">
      <w:pPr>
        <w:ind w:left="709"/>
      </w:pPr>
      <w:r w:rsidRPr="005D6B2D">
        <w:t>Exemplo:</w:t>
      </w:r>
    </w:p>
    <w:p w14:paraId="45CF3082" w14:textId="77777777" w:rsidR="00920FD4" w:rsidRPr="005D6B2D" w:rsidRDefault="00F9562C" w:rsidP="00F9562C">
      <w:pPr>
        <w:ind w:left="709"/>
        <w:rPr>
          <w:rFonts w:ascii="Courier New" w:hAnsi="Courier New" w:cs="Courier New"/>
        </w:rPr>
      </w:pPr>
      <w:r>
        <w:rPr>
          <w:rFonts w:ascii="Courier New" w:hAnsi="Courier New" w:cs="Courier New"/>
        </w:rPr>
        <w:t>meuObjeto.atributo = "algum valor";</w:t>
      </w:r>
    </w:p>
    <w:p w14:paraId="3884CC8F" w14:textId="77777777" w:rsidR="00012FDE" w:rsidRDefault="002C1C25" w:rsidP="00167BE7">
      <w:pPr>
        <w:pStyle w:val="Ttulo3"/>
      </w:pPr>
      <w:commentRangeStart w:id="94"/>
      <w:commentRangeStart w:id="95"/>
      <w:r>
        <w:t>3.5 – TDP</w:t>
      </w:r>
      <w:commentRangeEnd w:id="94"/>
      <w:r w:rsidR="00047379">
        <w:rPr>
          <w:rStyle w:val="Refdecomentrio"/>
          <w:rFonts w:ascii="Times New Roman" w:eastAsia="MS Mincho" w:hAnsi="Times New Roman"/>
          <w:b w:val="0"/>
          <w:color w:val="auto"/>
        </w:rPr>
        <w:commentReference w:id="94"/>
      </w:r>
      <w:commentRangeEnd w:id="95"/>
      <w:r w:rsidR="006664B2">
        <w:rPr>
          <w:rStyle w:val="Refdecomentrio"/>
          <w:rFonts w:ascii="Times New Roman" w:eastAsia="MS Mincho" w:hAnsi="Times New Roman"/>
          <w:b w:val="0"/>
          <w:color w:val="auto"/>
        </w:rPr>
        <w:commentReference w:id="95"/>
      </w:r>
    </w:p>
    <w:p w14:paraId="59A861EA" w14:textId="77777777" w:rsidR="00F261C2" w:rsidRDefault="00F261C2" w:rsidP="00F261C2">
      <w:pPr>
        <w:pStyle w:val="Ttulo4"/>
        <w:rPr>
          <w:sz w:val="27"/>
          <w:szCs w:val="27"/>
        </w:rPr>
      </w:pPr>
      <w:r>
        <w:t>Fase de análise de requisitos</w:t>
      </w:r>
    </w:p>
    <w:p w14:paraId="2BC1314A" w14:textId="77777777" w:rsidR="00F261C2" w:rsidRDefault="00F261C2" w:rsidP="00F261C2">
      <w:r>
        <w:t>Depois de escutarmos o caso do cliente, é preciso formalizar os requisitos. Os requisitos são funcionalidades que o software deverá ter.</w:t>
      </w:r>
    </w:p>
    <w:p w14:paraId="2D8CB136" w14:textId="77777777" w:rsidR="00F261C2" w:rsidRDefault="00F261C2" w:rsidP="00F261C2">
      <w:r>
        <w:t>Após diversas reuniões com o cliente, o gerente comercial formalizou os seguintes requisitos que entrarão no contrato:</w:t>
      </w:r>
    </w:p>
    <w:p w14:paraId="0977297B" w14:textId="77777777" w:rsidR="00F261C2" w:rsidRDefault="00F261C2" w:rsidP="00F261C2">
      <w:pPr>
        <w:pStyle w:val="Ttulo4"/>
      </w:pPr>
      <w:r>
        <w:t>Projeto Filmes</w:t>
      </w:r>
    </w:p>
    <w:p w14:paraId="3B7F0463" w14:textId="77777777" w:rsidR="00F261C2" w:rsidRDefault="00F261C2" w:rsidP="00F261C2">
      <w:r>
        <w:t>O projeto filmes se trata de uma plataforma de cadastro e consulta de filmes e seriados. Detalhes como sinopse, data de lançamento e elenco estarão contidos no sistema. Os requisitos são os seguintes:</w:t>
      </w:r>
    </w:p>
    <w:p w14:paraId="12D8265B" w14:textId="77777777" w:rsidR="00F261C2" w:rsidRDefault="00F261C2" w:rsidP="00F261C2">
      <w:pPr>
        <w:pStyle w:val="Ttulo5"/>
      </w:pPr>
      <w:r>
        <w:t>Requisitos não funcionais</w:t>
      </w:r>
    </w:p>
    <w:p w14:paraId="0944231D" w14:textId="77777777" w:rsidR="00F261C2" w:rsidRDefault="00F261C2" w:rsidP="00F261C2">
      <w:pPr>
        <w:pStyle w:val="GradeMdia1-nfase2"/>
        <w:numPr>
          <w:ilvl w:val="0"/>
          <w:numId w:val="25"/>
        </w:numPr>
      </w:pPr>
      <w:r>
        <w:t>O sistema deverá possuir uma interface gráfica</w:t>
      </w:r>
      <w:r w:rsidR="00817AEA">
        <w:t>.</w:t>
      </w:r>
    </w:p>
    <w:p w14:paraId="1603CFE7" w14:textId="77777777" w:rsidR="00F261C2" w:rsidRDefault="00F261C2" w:rsidP="00F261C2">
      <w:pPr>
        <w:pStyle w:val="GradeMdia1-nfase2"/>
        <w:numPr>
          <w:ilvl w:val="0"/>
          <w:numId w:val="25"/>
        </w:numPr>
      </w:pPr>
      <w:r>
        <w:t>O sistema deverá armazenar os dados em arquivo</w:t>
      </w:r>
      <w:r w:rsidR="00817AEA">
        <w:t>.</w:t>
      </w:r>
    </w:p>
    <w:p w14:paraId="2B4B8585" w14:textId="77777777" w:rsidR="00F261C2" w:rsidRDefault="00F261C2" w:rsidP="00F261C2">
      <w:pPr>
        <w:pStyle w:val="GradeMdia1-nfase2"/>
        <w:numPr>
          <w:ilvl w:val="0"/>
          <w:numId w:val="25"/>
        </w:numPr>
      </w:pPr>
      <w:r>
        <w:t>O sistema deverá funcionar totalmente offline</w:t>
      </w:r>
      <w:r w:rsidR="00817AEA">
        <w:t>.</w:t>
      </w:r>
    </w:p>
    <w:p w14:paraId="0B4E066D" w14:textId="77777777" w:rsidR="00F261C2" w:rsidRDefault="00F261C2" w:rsidP="00F261C2">
      <w:pPr>
        <w:pStyle w:val="GradeMdia1-nfase2"/>
        <w:numPr>
          <w:ilvl w:val="0"/>
          <w:numId w:val="25"/>
        </w:numPr>
      </w:pPr>
      <w:r>
        <w:t>O sistema deverá fazer tratamento de erros, mostrando mensagens de alerta caso o usuário insira algum dado inválido.</w:t>
      </w:r>
    </w:p>
    <w:p w14:paraId="4B594589" w14:textId="77777777" w:rsidR="00F261C2" w:rsidRDefault="00F261C2" w:rsidP="00F261C2">
      <w:pPr>
        <w:pStyle w:val="Ttulo5"/>
        <w:rPr>
          <w:rFonts w:ascii="Times New Roman" w:hAnsi="Times New Roman"/>
          <w:color w:val="auto"/>
          <w:sz w:val="24"/>
        </w:rPr>
      </w:pPr>
      <w:r>
        <w:t>Requisitos funcionais</w:t>
      </w:r>
    </w:p>
    <w:p w14:paraId="3ACD6C9D" w14:textId="77777777" w:rsidR="00F261C2" w:rsidRDefault="00F261C2" w:rsidP="00F261C2">
      <w:pPr>
        <w:pStyle w:val="GradeMdia1-nfase2"/>
        <w:numPr>
          <w:ilvl w:val="0"/>
          <w:numId w:val="26"/>
        </w:numPr>
      </w:pPr>
      <w:r>
        <w:t xml:space="preserve">O sistema deverá cadastrar filmes </w:t>
      </w:r>
    </w:p>
    <w:p w14:paraId="75CCA6B0" w14:textId="77777777" w:rsidR="00F261C2" w:rsidRDefault="00F261C2" w:rsidP="00F261C2">
      <w:pPr>
        <w:pStyle w:val="GradeMdia1-nfase2"/>
        <w:numPr>
          <w:ilvl w:val="1"/>
          <w:numId w:val="26"/>
        </w:numPr>
      </w:pPr>
      <w:r>
        <w:t>Um filme terá como conte</w:t>
      </w:r>
      <w:r w:rsidR="00817AEA">
        <w:t>ú</w:t>
      </w:r>
      <w:r>
        <w:t xml:space="preserve">do: </w:t>
      </w:r>
    </w:p>
    <w:p w14:paraId="47239E1B" w14:textId="77777777" w:rsidR="00F261C2" w:rsidRDefault="00F261C2" w:rsidP="00F261C2">
      <w:pPr>
        <w:pStyle w:val="GradeMdia1-nfase2"/>
        <w:numPr>
          <w:ilvl w:val="2"/>
          <w:numId w:val="26"/>
        </w:numPr>
      </w:pPr>
      <w:r>
        <w:t>Nome</w:t>
      </w:r>
    </w:p>
    <w:p w14:paraId="3C754880" w14:textId="77777777" w:rsidR="00F261C2" w:rsidRDefault="00F261C2" w:rsidP="00F261C2">
      <w:pPr>
        <w:pStyle w:val="GradeMdia1-nfase2"/>
        <w:numPr>
          <w:ilvl w:val="2"/>
          <w:numId w:val="26"/>
        </w:numPr>
      </w:pPr>
      <w:r>
        <w:t>Nome original</w:t>
      </w:r>
    </w:p>
    <w:p w14:paraId="7A6B3668" w14:textId="77777777" w:rsidR="00F261C2" w:rsidRDefault="00F261C2" w:rsidP="00F261C2">
      <w:pPr>
        <w:pStyle w:val="GradeMdia1-nfase2"/>
        <w:numPr>
          <w:ilvl w:val="2"/>
          <w:numId w:val="26"/>
        </w:numPr>
      </w:pPr>
      <w:r>
        <w:t>Data de lançamento</w:t>
      </w:r>
    </w:p>
    <w:p w14:paraId="7E1320CC" w14:textId="77777777" w:rsidR="00F261C2" w:rsidRDefault="00F261C2" w:rsidP="00F261C2">
      <w:pPr>
        <w:pStyle w:val="GradeMdia1-nfase2"/>
        <w:numPr>
          <w:ilvl w:val="2"/>
          <w:numId w:val="26"/>
        </w:numPr>
      </w:pPr>
      <w:r>
        <w:t>Gênero</w:t>
      </w:r>
    </w:p>
    <w:p w14:paraId="3EDE3D67" w14:textId="77777777" w:rsidR="00F261C2" w:rsidRDefault="00F261C2" w:rsidP="00F261C2">
      <w:pPr>
        <w:pStyle w:val="GradeMdia1-nfase2"/>
        <w:numPr>
          <w:ilvl w:val="2"/>
          <w:numId w:val="26"/>
        </w:numPr>
      </w:pPr>
      <w:r>
        <w:t>Duração</w:t>
      </w:r>
    </w:p>
    <w:p w14:paraId="6EE665AB" w14:textId="77777777" w:rsidR="00F261C2" w:rsidRDefault="00F261C2" w:rsidP="00F261C2">
      <w:pPr>
        <w:pStyle w:val="GradeMdia1-nfase2"/>
        <w:numPr>
          <w:ilvl w:val="2"/>
          <w:numId w:val="26"/>
        </w:numPr>
      </w:pPr>
      <w:r>
        <w:t>Sinopse</w:t>
      </w:r>
    </w:p>
    <w:p w14:paraId="17D73561" w14:textId="77777777" w:rsidR="00F261C2" w:rsidRDefault="00F261C2" w:rsidP="00F261C2">
      <w:pPr>
        <w:pStyle w:val="GradeMdia1-nfase2"/>
        <w:numPr>
          <w:ilvl w:val="2"/>
          <w:numId w:val="26"/>
        </w:numPr>
      </w:pPr>
      <w:r>
        <w:t>Produtoras</w:t>
      </w:r>
    </w:p>
    <w:p w14:paraId="36277F37" w14:textId="77777777" w:rsidR="00F261C2" w:rsidRDefault="00F261C2" w:rsidP="00F261C2">
      <w:pPr>
        <w:pStyle w:val="GradeMdia1-nfase2"/>
        <w:numPr>
          <w:ilvl w:val="2"/>
          <w:numId w:val="26"/>
        </w:numPr>
      </w:pPr>
      <w:r>
        <w:t>Países de origem</w:t>
      </w:r>
    </w:p>
    <w:p w14:paraId="24482491" w14:textId="77777777" w:rsidR="00F261C2" w:rsidRDefault="00F261C2" w:rsidP="00F261C2">
      <w:pPr>
        <w:pStyle w:val="GradeMdia1-nfase2"/>
        <w:numPr>
          <w:ilvl w:val="2"/>
          <w:numId w:val="26"/>
        </w:numPr>
      </w:pPr>
      <w:r>
        <w:t>Orçamento</w:t>
      </w:r>
    </w:p>
    <w:p w14:paraId="7EAFA25E" w14:textId="77777777" w:rsidR="00F261C2" w:rsidRDefault="00F261C2" w:rsidP="00F261C2">
      <w:pPr>
        <w:pStyle w:val="GradeMdia1-nfase2"/>
        <w:numPr>
          <w:ilvl w:val="2"/>
          <w:numId w:val="26"/>
        </w:numPr>
      </w:pPr>
      <w:r>
        <w:t>Receita</w:t>
      </w:r>
    </w:p>
    <w:p w14:paraId="32F4EC3B" w14:textId="77777777" w:rsidR="00F261C2" w:rsidRDefault="00F261C2" w:rsidP="00F261C2">
      <w:pPr>
        <w:pStyle w:val="GradeMdia1-nfase2"/>
        <w:numPr>
          <w:ilvl w:val="0"/>
          <w:numId w:val="26"/>
        </w:numPr>
      </w:pPr>
      <w:r>
        <w:t xml:space="preserve">O sistema deverá cadastrar Gêneros </w:t>
      </w:r>
    </w:p>
    <w:p w14:paraId="7917657A" w14:textId="77777777" w:rsidR="00F261C2" w:rsidRDefault="00F261C2" w:rsidP="00F261C2">
      <w:pPr>
        <w:pStyle w:val="GradeMdia1-nfase2"/>
        <w:numPr>
          <w:ilvl w:val="1"/>
          <w:numId w:val="26"/>
        </w:numPr>
      </w:pPr>
      <w:r>
        <w:t xml:space="preserve">O gênero deverá ser utilizado no cadastro e edição de filmes </w:t>
      </w:r>
    </w:p>
    <w:p w14:paraId="119CF58E" w14:textId="77777777" w:rsidR="00F261C2" w:rsidRDefault="00F261C2" w:rsidP="00F261C2">
      <w:pPr>
        <w:pStyle w:val="GradeMdia1-nfase2"/>
        <w:numPr>
          <w:ilvl w:val="1"/>
          <w:numId w:val="26"/>
        </w:numPr>
      </w:pPr>
      <w:r>
        <w:t xml:space="preserve">Um gênero terá como conteúdo </w:t>
      </w:r>
    </w:p>
    <w:p w14:paraId="4D85025B" w14:textId="77777777" w:rsidR="00F261C2" w:rsidRDefault="00F261C2" w:rsidP="00F261C2">
      <w:pPr>
        <w:pStyle w:val="GradeMdia1-nfase2"/>
        <w:numPr>
          <w:ilvl w:val="2"/>
          <w:numId w:val="26"/>
        </w:numPr>
      </w:pPr>
      <w:r>
        <w:lastRenderedPageBreak/>
        <w:t>Nome</w:t>
      </w:r>
    </w:p>
    <w:p w14:paraId="02B838A0" w14:textId="77777777" w:rsidR="00F261C2" w:rsidRDefault="00F261C2" w:rsidP="00F261C2">
      <w:pPr>
        <w:pStyle w:val="GradeMdia1-nfase2"/>
        <w:numPr>
          <w:ilvl w:val="2"/>
          <w:numId w:val="26"/>
        </w:numPr>
      </w:pPr>
      <w:r>
        <w:t>Identificador</w:t>
      </w:r>
    </w:p>
    <w:p w14:paraId="70610440" w14:textId="77777777" w:rsidR="00F261C2" w:rsidRDefault="00F261C2" w:rsidP="00F261C2">
      <w:pPr>
        <w:pStyle w:val="GradeMdia1-nfase2"/>
        <w:numPr>
          <w:ilvl w:val="0"/>
          <w:numId w:val="26"/>
        </w:numPr>
      </w:pPr>
      <w:r>
        <w:t>O sistema deverá cadastrar os Créditos do Filme</w:t>
      </w:r>
    </w:p>
    <w:p w14:paraId="54ECF8F2" w14:textId="77777777" w:rsidR="00F261C2" w:rsidRDefault="00F261C2" w:rsidP="00F261C2">
      <w:pPr>
        <w:pStyle w:val="GradeMdia1-nfase2"/>
        <w:numPr>
          <w:ilvl w:val="1"/>
          <w:numId w:val="26"/>
        </w:numPr>
      </w:pPr>
      <w:r>
        <w:t>O crédito de um filme terá como conteúdo:</w:t>
      </w:r>
    </w:p>
    <w:p w14:paraId="221749D6" w14:textId="77777777" w:rsidR="00F261C2" w:rsidRDefault="00F261C2" w:rsidP="00F261C2">
      <w:pPr>
        <w:pStyle w:val="GradeMdia1-nfase2"/>
        <w:numPr>
          <w:ilvl w:val="2"/>
          <w:numId w:val="26"/>
        </w:numPr>
      </w:pPr>
      <w:r>
        <w:t>Equipe</w:t>
      </w:r>
    </w:p>
    <w:p w14:paraId="72785C1F" w14:textId="77777777" w:rsidR="00F261C2" w:rsidRDefault="00F261C2" w:rsidP="00F261C2">
      <w:pPr>
        <w:pStyle w:val="GradeMdia1-nfase2"/>
        <w:numPr>
          <w:ilvl w:val="3"/>
          <w:numId w:val="26"/>
        </w:numPr>
      </w:pPr>
      <w:r>
        <w:t>Uma equipe é formada pelas pessoas que estiveram nos bastidores do filme.</w:t>
      </w:r>
    </w:p>
    <w:p w14:paraId="0E73191C" w14:textId="77777777" w:rsidR="00F261C2" w:rsidRDefault="00F261C2" w:rsidP="00F261C2">
      <w:pPr>
        <w:pStyle w:val="GradeMdia1-nfase2"/>
        <w:numPr>
          <w:ilvl w:val="3"/>
          <w:numId w:val="26"/>
        </w:numPr>
      </w:pPr>
      <w:r>
        <w:t>Um integrante de equipe terá como conteúdo:</w:t>
      </w:r>
    </w:p>
    <w:p w14:paraId="709706C9" w14:textId="77777777" w:rsidR="00F261C2" w:rsidRDefault="00F261C2" w:rsidP="00F261C2">
      <w:pPr>
        <w:pStyle w:val="GradeMdia1-nfase2"/>
        <w:numPr>
          <w:ilvl w:val="4"/>
          <w:numId w:val="26"/>
        </w:numPr>
      </w:pPr>
      <w:r>
        <w:t>Um nome</w:t>
      </w:r>
    </w:p>
    <w:p w14:paraId="6CEC2F06" w14:textId="77777777" w:rsidR="00F261C2" w:rsidRDefault="00F261C2" w:rsidP="00F261C2">
      <w:pPr>
        <w:pStyle w:val="GradeMdia1-nfase2"/>
        <w:numPr>
          <w:ilvl w:val="4"/>
          <w:numId w:val="26"/>
        </w:numPr>
      </w:pPr>
      <w:r>
        <w:t>Um cargo ou posição</w:t>
      </w:r>
    </w:p>
    <w:p w14:paraId="3BD4E97F" w14:textId="77777777" w:rsidR="00F261C2" w:rsidRDefault="00F261C2" w:rsidP="00F261C2">
      <w:pPr>
        <w:pStyle w:val="GradeMdia1-nfase2"/>
        <w:numPr>
          <w:ilvl w:val="2"/>
          <w:numId w:val="26"/>
        </w:numPr>
      </w:pPr>
      <w:r>
        <w:t>Elenco</w:t>
      </w:r>
    </w:p>
    <w:p w14:paraId="720E91C3" w14:textId="77777777" w:rsidR="00F261C2" w:rsidRDefault="00F261C2" w:rsidP="00F261C2">
      <w:pPr>
        <w:pStyle w:val="GradeMdia1-nfase2"/>
        <w:numPr>
          <w:ilvl w:val="3"/>
          <w:numId w:val="26"/>
        </w:numPr>
      </w:pPr>
      <w:r>
        <w:t>Um elenco é formado por atores do filme.</w:t>
      </w:r>
    </w:p>
    <w:p w14:paraId="33FAE3DF" w14:textId="77777777" w:rsidR="00F261C2" w:rsidRDefault="00F261C2" w:rsidP="00F261C2">
      <w:pPr>
        <w:pStyle w:val="GradeMdia1-nfase2"/>
        <w:numPr>
          <w:ilvl w:val="3"/>
          <w:numId w:val="26"/>
        </w:numPr>
      </w:pPr>
      <w:r>
        <w:t>Um ator terá como conteúdo:</w:t>
      </w:r>
    </w:p>
    <w:p w14:paraId="3B04A992" w14:textId="77777777" w:rsidR="00F261C2" w:rsidRDefault="00F261C2" w:rsidP="00F261C2">
      <w:pPr>
        <w:pStyle w:val="GradeMdia1-nfase2"/>
        <w:numPr>
          <w:ilvl w:val="4"/>
          <w:numId w:val="26"/>
        </w:numPr>
      </w:pPr>
      <w:r>
        <w:t>Um nome</w:t>
      </w:r>
    </w:p>
    <w:p w14:paraId="3CEA0B6C" w14:textId="77777777" w:rsidR="00F261C2" w:rsidRDefault="00F261C2" w:rsidP="00F261C2">
      <w:pPr>
        <w:pStyle w:val="GradeMdia1-nfase2"/>
        <w:numPr>
          <w:ilvl w:val="4"/>
          <w:numId w:val="26"/>
        </w:numPr>
      </w:pPr>
      <w:r>
        <w:t xml:space="preserve">Nome do personagem </w:t>
      </w:r>
    </w:p>
    <w:p w14:paraId="79C50FB6" w14:textId="77777777" w:rsidR="00F261C2" w:rsidRDefault="00F261C2" w:rsidP="00F261C2">
      <w:pPr>
        <w:pStyle w:val="GradeMdia1-nfase2"/>
        <w:ind w:left="792"/>
      </w:pPr>
    </w:p>
    <w:p w14:paraId="17F8C563" w14:textId="77777777" w:rsidR="00F261C2" w:rsidRDefault="00F261C2" w:rsidP="00F261C2">
      <w:pPr>
        <w:pStyle w:val="GradeMdia1-nfase2"/>
        <w:numPr>
          <w:ilvl w:val="0"/>
          <w:numId w:val="26"/>
        </w:numPr>
      </w:pPr>
      <w:r>
        <w:t>Os filmes deverão ser editáveis</w:t>
      </w:r>
      <w:r w:rsidR="00817AEA">
        <w:t>.</w:t>
      </w:r>
    </w:p>
    <w:p w14:paraId="3DB91BA4" w14:textId="77777777" w:rsidR="00F261C2" w:rsidRDefault="00F261C2" w:rsidP="00F261C2">
      <w:pPr>
        <w:pStyle w:val="GradeMdia1-nfase2"/>
        <w:numPr>
          <w:ilvl w:val="0"/>
          <w:numId w:val="26"/>
        </w:numPr>
      </w:pPr>
      <w:r>
        <w:t>Os filmes deverão ser deletáveis</w:t>
      </w:r>
      <w:r w:rsidR="00817AEA">
        <w:t>.</w:t>
      </w:r>
    </w:p>
    <w:p w14:paraId="016630A8" w14:textId="77777777" w:rsidR="00F261C2" w:rsidRDefault="00F261C2" w:rsidP="00F261C2">
      <w:r>
        <w:t>Este é o documento inicial de requisitos. Você deve sentir-se a vontade em adicionar mais requisitos ao projeto. A próxima fase é localizar e definir as entidades que possivelmente virarão classes.</w:t>
      </w:r>
    </w:p>
    <w:p w14:paraId="48655AD9" w14:textId="77777777" w:rsidR="00F261C2" w:rsidRDefault="00F261C2" w:rsidP="00F261C2"/>
    <w:p w14:paraId="735B0B0D" w14:textId="77777777" w:rsidR="00F261C2" w:rsidRDefault="00974DD2" w:rsidP="00F261C2">
      <w:pPr>
        <w:rPr>
          <w:rFonts w:ascii="Times New Roman" w:hAnsi="Times New Roman"/>
          <w:sz w:val="24"/>
        </w:rPr>
      </w:pPr>
      <w:r w:rsidRPr="00974DD2">
        <w:rPr>
          <w:rFonts w:eastAsia="Times New Roman"/>
          <w:b/>
          <w:bCs/>
          <w:i/>
          <w:iCs/>
          <w:color w:val="4FA1DB"/>
          <w:szCs w:val="22"/>
        </w:rPr>
        <w:pict w14:anchorId="4CE5C33C">
          <v:rect id="_x0000_i1029" style="width:0;height:1.5pt" o:hralign="center" o:hrstd="t" o:hr="t" fillcolor="#aaa" stroked="f"/>
        </w:pict>
      </w:r>
    </w:p>
    <w:p w14:paraId="06C3DD53" w14:textId="77777777" w:rsidR="00F261C2" w:rsidRDefault="00F261C2" w:rsidP="00F261C2">
      <w:pPr>
        <w:pStyle w:val="Ttulo4"/>
        <w:ind w:left="567"/>
      </w:pPr>
      <w:r>
        <w:t>Tarefa</w:t>
      </w:r>
    </w:p>
    <w:p w14:paraId="230E6656" w14:textId="77777777" w:rsidR="00F261C2" w:rsidRDefault="00F261C2" w:rsidP="00F261C2">
      <w:pPr>
        <w:ind w:firstLine="567"/>
      </w:pPr>
      <w:r>
        <w:t>Localize e liste todas as possíveis classes do projeto.</w:t>
      </w:r>
    </w:p>
    <w:p w14:paraId="7A78B905" w14:textId="77777777" w:rsidR="00F261C2" w:rsidRDefault="00F261C2" w:rsidP="009E2F5B"/>
    <w:p w14:paraId="045EF579" w14:textId="77777777" w:rsidR="00A87A0C" w:rsidRPr="00F261C2" w:rsidRDefault="00A87A0C">
      <w:pPr>
        <w:pStyle w:val="Ttulo3"/>
      </w:pPr>
      <w:r>
        <w:t>SUGESTÃO:</w:t>
      </w:r>
    </w:p>
    <w:p w14:paraId="49FBD1C9" w14:textId="77777777" w:rsidR="008036AF" w:rsidRPr="005D6B2D" w:rsidRDefault="008036AF" w:rsidP="008036AF">
      <w:r w:rsidRPr="005D6B2D">
        <w:t>Listando todas as possíveis classes do projeto (sem levar em consideração Herança, Interface e Abstração):</w:t>
      </w:r>
    </w:p>
    <w:p w14:paraId="5CABFA03" w14:textId="77777777" w:rsidR="008036AF" w:rsidRPr="00C151FA" w:rsidRDefault="008036AF" w:rsidP="008036AF">
      <w:pPr>
        <w:pStyle w:val="GradeMdia1-nfase2"/>
        <w:numPr>
          <w:ilvl w:val="0"/>
          <w:numId w:val="2"/>
        </w:numPr>
        <w:rPr>
          <w:b/>
        </w:rPr>
      </w:pPr>
      <w:r w:rsidRPr="00C151FA">
        <w:rPr>
          <w:b/>
        </w:rPr>
        <w:t>Filme</w:t>
      </w:r>
    </w:p>
    <w:p w14:paraId="4CA337CE" w14:textId="77777777" w:rsidR="008036AF" w:rsidRDefault="008036AF" w:rsidP="00C151FA">
      <w:pPr>
        <w:pStyle w:val="GradeMdia1-nfase2"/>
        <w:numPr>
          <w:ilvl w:val="0"/>
          <w:numId w:val="2"/>
        </w:numPr>
      </w:pPr>
      <w:r w:rsidRPr="00C151FA">
        <w:rPr>
          <w:b/>
        </w:rPr>
        <w:t>Gênero</w:t>
      </w:r>
      <w:r w:rsidR="00C151FA">
        <w:t xml:space="preserve"> do filme</w:t>
      </w:r>
    </w:p>
    <w:p w14:paraId="2CA0B733" w14:textId="77777777" w:rsidR="008036AF" w:rsidRDefault="008036AF" w:rsidP="008036AF">
      <w:pPr>
        <w:pStyle w:val="GradeMdia1-nfase2"/>
        <w:numPr>
          <w:ilvl w:val="0"/>
          <w:numId w:val="2"/>
        </w:numPr>
      </w:pPr>
      <w:r w:rsidRPr="00C151FA">
        <w:rPr>
          <w:b/>
        </w:rPr>
        <w:t>País</w:t>
      </w:r>
      <w:r w:rsidR="00C151FA">
        <w:t xml:space="preserve"> da produtora</w:t>
      </w:r>
    </w:p>
    <w:p w14:paraId="2CA0DF71" w14:textId="77777777" w:rsidR="008036AF" w:rsidRDefault="008036AF" w:rsidP="008036AF">
      <w:pPr>
        <w:pStyle w:val="GradeMdia1-nfase2"/>
        <w:numPr>
          <w:ilvl w:val="0"/>
          <w:numId w:val="2"/>
        </w:numPr>
      </w:pPr>
      <w:r>
        <w:t>Companhia</w:t>
      </w:r>
      <w:r w:rsidR="00C151FA">
        <w:t>/</w:t>
      </w:r>
      <w:r w:rsidR="00C151FA" w:rsidRPr="00C151FA">
        <w:rPr>
          <w:b/>
        </w:rPr>
        <w:t>Produtora</w:t>
      </w:r>
      <w:r w:rsidR="00C151FA">
        <w:t xml:space="preserve"> do filme</w:t>
      </w:r>
    </w:p>
    <w:p w14:paraId="32A8C991" w14:textId="77777777" w:rsidR="008036AF" w:rsidRDefault="008036AF" w:rsidP="008036AF">
      <w:pPr>
        <w:pStyle w:val="GradeMdia1-nfase2"/>
        <w:numPr>
          <w:ilvl w:val="0"/>
          <w:numId w:val="2"/>
        </w:numPr>
      </w:pPr>
      <w:r w:rsidRPr="00C151FA">
        <w:rPr>
          <w:b/>
        </w:rPr>
        <w:t>Ator</w:t>
      </w:r>
      <w:r w:rsidR="00C151FA">
        <w:t xml:space="preserve"> do filme</w:t>
      </w:r>
    </w:p>
    <w:p w14:paraId="10499F83" w14:textId="77777777" w:rsidR="008036AF" w:rsidRDefault="00C151FA" w:rsidP="008036AF">
      <w:pPr>
        <w:pStyle w:val="GradeMdia1-nfase2"/>
        <w:numPr>
          <w:ilvl w:val="0"/>
          <w:numId w:val="2"/>
        </w:numPr>
      </w:pPr>
      <w:r>
        <w:t xml:space="preserve">Membro do </w:t>
      </w:r>
      <w:r w:rsidR="008036AF" w:rsidRPr="00C151FA">
        <w:rPr>
          <w:b/>
        </w:rPr>
        <w:t>Elenco</w:t>
      </w:r>
    </w:p>
    <w:p w14:paraId="73792447" w14:textId="77777777" w:rsidR="008036AF" w:rsidRDefault="00C151FA" w:rsidP="008036AF">
      <w:pPr>
        <w:pStyle w:val="GradeMdia1-nfase2"/>
        <w:numPr>
          <w:ilvl w:val="0"/>
          <w:numId w:val="2"/>
        </w:numPr>
      </w:pPr>
      <w:r>
        <w:t xml:space="preserve">Membro da </w:t>
      </w:r>
      <w:r w:rsidR="008036AF" w:rsidRPr="00C151FA">
        <w:rPr>
          <w:b/>
        </w:rPr>
        <w:t>Equipe</w:t>
      </w:r>
    </w:p>
    <w:p w14:paraId="0971A0C5" w14:textId="77777777" w:rsidR="008036AF" w:rsidRDefault="008036AF" w:rsidP="008036AF">
      <w:pPr>
        <w:pStyle w:val="GradeMdia1-nfase2"/>
        <w:numPr>
          <w:ilvl w:val="0"/>
          <w:numId w:val="2"/>
        </w:numPr>
      </w:pPr>
      <w:r w:rsidRPr="00C151FA">
        <w:rPr>
          <w:b/>
        </w:rPr>
        <w:t>Cargo</w:t>
      </w:r>
      <w:r w:rsidR="00C151FA">
        <w:t xml:space="preserve"> do membro da equipe</w:t>
      </w:r>
    </w:p>
    <w:p w14:paraId="67316B79" w14:textId="77777777" w:rsidR="009F72C9" w:rsidRDefault="009F72C9" w:rsidP="009F72C9"/>
    <w:p w14:paraId="6DF4ECDA" w14:textId="77777777" w:rsidR="006B00C4" w:rsidRPr="009F72C9" w:rsidRDefault="006B00C4" w:rsidP="006B00C4">
      <w:r w:rsidRPr="009F72C9">
        <w:rPr>
          <w:b/>
        </w:rPr>
        <w:t>Educador,</w:t>
      </w:r>
      <w:r>
        <w:rPr>
          <w:b/>
        </w:rPr>
        <w:t xml:space="preserve"> </w:t>
      </w:r>
      <w:r>
        <w:t xml:space="preserve">para que o material de apoio não fique muito extenso, não iremos criar um cadastro de Cargo, País e Gênero. Estes três casos podem ser facilmente cadastrados automaticamente via código. Pode até ser considerado decisão de projeto, por exemplo. Ao invés de forçar o usuário a cadastrar país por país para que estes possam ser usados, nós (programadores) simplesmente podemos disponibilizar todos os países ao usuário. Para Gêneros e Cargo, podemos selecionar todos os mais utilizados, apenas para nível didático e deixa-los pré-cadastrados. Caso você queira implementar o cadastro destas entidades, sinta-se livre. </w:t>
      </w:r>
    </w:p>
    <w:p w14:paraId="682F569D" w14:textId="77777777" w:rsidR="00012FDE" w:rsidRPr="005D6B2D" w:rsidRDefault="00012FDE" w:rsidP="00012FDE"/>
    <w:p w14:paraId="7B1AA2C4" w14:textId="77777777" w:rsidR="00012FDE" w:rsidRPr="005D6B2D" w:rsidRDefault="00012FDE" w:rsidP="00012FDE"/>
    <w:p w14:paraId="47E34252" w14:textId="77777777" w:rsidR="008036AF" w:rsidRDefault="008036AF">
      <w:pPr>
        <w:spacing w:before="0" w:after="0"/>
        <w:jc w:val="left"/>
        <w:rPr>
          <w:rFonts w:ascii="Calibri Light" w:eastAsia="MS Gothic" w:hAnsi="Calibri Light"/>
          <w:color w:val="00B050"/>
          <w:sz w:val="56"/>
          <w:szCs w:val="26"/>
        </w:rPr>
      </w:pPr>
      <w:r>
        <w:br w:type="page"/>
      </w:r>
    </w:p>
    <w:p w14:paraId="74742D36" w14:textId="77777777" w:rsidR="00CB5E06" w:rsidRPr="00780949" w:rsidRDefault="00BC4AA2" w:rsidP="00CB5E06">
      <w:pPr>
        <w:pStyle w:val="Ttulo2"/>
      </w:pPr>
      <w:r>
        <w:t xml:space="preserve">Aula 4 - </w:t>
      </w:r>
      <w:r w:rsidR="00CB5E06">
        <w:t>Métodos e Encapsulamento</w:t>
      </w:r>
    </w:p>
    <w:p w14:paraId="27F76043" w14:textId="77777777" w:rsidR="00CB5E06" w:rsidRDefault="00CB5E06" w:rsidP="00CB5E06"/>
    <w:p w14:paraId="5834B6B1" w14:textId="77777777" w:rsidR="00C75BAC" w:rsidRPr="00534847" w:rsidRDefault="00C75BAC" w:rsidP="00C75BAC">
      <w:pPr>
        <w:pStyle w:val="Ttulo3"/>
        <w:rPr>
          <w:color w:val="7F7F7F"/>
        </w:rPr>
      </w:pPr>
      <w:r w:rsidRPr="00534847">
        <w:rPr>
          <w:color w:val="7F7F7F"/>
        </w:rPr>
        <w:t>CARGA HORÁRIA</w:t>
      </w:r>
    </w:p>
    <w:p w14:paraId="795181A9" w14:textId="77777777" w:rsidR="00C75BAC" w:rsidRDefault="00C75BAC" w:rsidP="00C75BAC">
      <w:pPr>
        <w:spacing w:before="0" w:after="0"/>
        <w:jc w:val="left"/>
        <w:rPr>
          <w:rFonts w:eastAsia="Times New Roman"/>
          <w:sz w:val="24"/>
        </w:rPr>
      </w:pPr>
      <w:r>
        <w:rPr>
          <w:rFonts w:eastAsia="Times New Roman"/>
        </w:rPr>
        <w:t>Conforme o plano de aula, esta aula terá duração de 1h30 e deverá ser conduzida de acordo com as orientações pedagógicas.</w:t>
      </w:r>
    </w:p>
    <w:p w14:paraId="46E816AC" w14:textId="77777777" w:rsidR="00C75BAC" w:rsidRDefault="00C75BAC" w:rsidP="00C75BAC">
      <w:pPr>
        <w:spacing w:before="0" w:after="0"/>
        <w:jc w:val="left"/>
      </w:pPr>
      <w:r>
        <w:t xml:space="preserve"> </w:t>
      </w:r>
    </w:p>
    <w:p w14:paraId="50BA9C13" w14:textId="77777777" w:rsidR="00C75BAC" w:rsidRPr="00534847" w:rsidRDefault="00C75BAC" w:rsidP="00C75BAC">
      <w:pPr>
        <w:pStyle w:val="Ttulo3"/>
        <w:rPr>
          <w:color w:val="7F7F7F"/>
        </w:rPr>
      </w:pPr>
      <w:r w:rsidRPr="00534847">
        <w:rPr>
          <w:color w:val="7F7F7F"/>
        </w:rPr>
        <w:t>OBJETIVO DA AULA</w:t>
      </w:r>
    </w:p>
    <w:p w14:paraId="22026BB5" w14:textId="77777777" w:rsidR="00C75BAC" w:rsidRDefault="00C75BAC" w:rsidP="00C75BAC">
      <w:r w:rsidRPr="001C2894">
        <w:t>Ao final da aula, você deverá garantir que o aluno tenha subsídios para</w:t>
      </w:r>
    </w:p>
    <w:p w14:paraId="51EABA52" w14:textId="77777777" w:rsidR="00C75BAC" w:rsidRDefault="00C75BAC" w:rsidP="00C75BAC">
      <w:pPr>
        <w:pStyle w:val="ListaColorida-nfase1"/>
        <w:numPr>
          <w:ilvl w:val="0"/>
          <w:numId w:val="27"/>
        </w:numPr>
      </w:pPr>
      <w:r>
        <w:t>Mostrar os primeiros conceitos e mais básicos da programação orientada a objetos</w:t>
      </w:r>
    </w:p>
    <w:p w14:paraId="34FAC524" w14:textId="77777777" w:rsidR="00C75BAC" w:rsidRPr="001C2894" w:rsidRDefault="00C75BAC" w:rsidP="00C75BAC">
      <w:pPr>
        <w:pStyle w:val="ListaColorida-nfase1"/>
        <w:numPr>
          <w:ilvl w:val="0"/>
          <w:numId w:val="27"/>
        </w:numPr>
      </w:pPr>
      <w:r>
        <w:t>Aplicar conhecimentos sobre Métodos e Encapsulamento em uma aplicação simples elaborada na aula 3.</w:t>
      </w:r>
    </w:p>
    <w:p w14:paraId="1369B865" w14:textId="77777777" w:rsidR="00C75BAC" w:rsidRPr="001C2894" w:rsidRDefault="00C75BAC" w:rsidP="00C75BAC"/>
    <w:p w14:paraId="59D3A4A6" w14:textId="77777777" w:rsidR="00C75BAC" w:rsidRPr="00534847" w:rsidRDefault="00C75BAC" w:rsidP="00C75BAC">
      <w:pPr>
        <w:pStyle w:val="Ttulo3"/>
        <w:rPr>
          <w:color w:val="7F7F7F"/>
        </w:rPr>
      </w:pPr>
      <w:r w:rsidRPr="00534847">
        <w:rPr>
          <w:color w:val="7F7F7F"/>
        </w:rPr>
        <w:t>ORIENTAÇÕES PEDAGÓGICAS</w:t>
      </w:r>
    </w:p>
    <w:p w14:paraId="276069B8" w14:textId="77777777" w:rsidR="00C75BAC" w:rsidRDefault="00C75BAC" w:rsidP="00C75BAC">
      <w:r w:rsidRPr="001C2894">
        <w:t>Para atender os objetivos de aprendizagem, você deverá conduzir o processo de ensino considerando a organização didática apresentada a seguir:</w:t>
      </w:r>
      <w:r>
        <w:t xml:space="preserve"> </w:t>
      </w:r>
    </w:p>
    <w:p w14:paraId="38C48386" w14:textId="77777777" w:rsidR="00C75BAC" w:rsidRDefault="00C75BAC" w:rsidP="00C75BAC">
      <w:pPr>
        <w:pStyle w:val="ListaColorida-nfase1"/>
        <w:numPr>
          <w:ilvl w:val="0"/>
          <w:numId w:val="28"/>
        </w:numPr>
      </w:pPr>
      <w:r>
        <w:t>40 minutos de aula expositiva;</w:t>
      </w:r>
    </w:p>
    <w:p w14:paraId="65F670B0" w14:textId="77777777" w:rsidR="00C75BAC" w:rsidRDefault="00C75BAC" w:rsidP="00C75BAC">
      <w:pPr>
        <w:pStyle w:val="ListaColorida-nfase1"/>
        <w:numPr>
          <w:ilvl w:val="0"/>
          <w:numId w:val="28"/>
        </w:numPr>
      </w:pPr>
      <w:r w:rsidRPr="001C2894">
        <w:t>10 minutos para</w:t>
      </w:r>
      <w:r>
        <w:t xml:space="preserve"> tirar as dúvidas dos alunos;</w:t>
      </w:r>
    </w:p>
    <w:p w14:paraId="3A4DF4F1" w14:textId="77777777" w:rsidR="00C75BAC" w:rsidRDefault="00C75BAC" w:rsidP="00C75BAC">
      <w:pPr>
        <w:pStyle w:val="ListaColorida-nfase1"/>
        <w:numPr>
          <w:ilvl w:val="0"/>
          <w:numId w:val="28"/>
        </w:numPr>
      </w:pPr>
      <w:r>
        <w:t>4</w:t>
      </w:r>
      <w:r w:rsidRPr="001C2894">
        <w:t>0 minutos para desenvolver as atividades propostas para a turma.</w:t>
      </w:r>
    </w:p>
    <w:p w14:paraId="5BBA95B2" w14:textId="77777777" w:rsidR="00C75BAC" w:rsidRPr="001C2894" w:rsidRDefault="00C75BAC" w:rsidP="00C75BAC"/>
    <w:p w14:paraId="200DA6D5" w14:textId="77777777" w:rsidR="00C75BAC" w:rsidRPr="00534847" w:rsidRDefault="00C75BAC" w:rsidP="00C75BAC">
      <w:pPr>
        <w:pStyle w:val="Ttulo3"/>
        <w:rPr>
          <w:color w:val="7F7F7F"/>
        </w:rPr>
      </w:pPr>
      <w:r w:rsidRPr="00534847">
        <w:rPr>
          <w:color w:val="7F7F7F"/>
        </w:rPr>
        <w:t>TÓPICOS DE ESTUDO</w:t>
      </w:r>
    </w:p>
    <w:p w14:paraId="46C5F2B3" w14:textId="77777777" w:rsidR="00C75BAC" w:rsidRPr="001C2894" w:rsidRDefault="00C75BAC" w:rsidP="00C75BAC">
      <w:r w:rsidRPr="001C2894">
        <w:t>Todos os tópicos a seguir, conforme livro do aluno, devem ser trabalhados de forma dinâmica, criativa, com embasamento teórico e prático voltado ao mercado de trabalho.</w:t>
      </w:r>
    </w:p>
    <w:p w14:paraId="32FC9525" w14:textId="77777777" w:rsidR="00C75BAC" w:rsidRDefault="00C75BAC" w:rsidP="00C75BAC">
      <w:pPr>
        <w:numPr>
          <w:ilvl w:val="0"/>
          <w:numId w:val="32"/>
        </w:numPr>
      </w:pPr>
      <w:r>
        <w:t>Métodos</w:t>
      </w:r>
      <w:ins w:id="96" w:author="Oliveira, Sizue" w:date="2016-10-14T16:08:00Z">
        <w:r w:rsidR="004074F6">
          <w:t>;</w:t>
        </w:r>
      </w:ins>
    </w:p>
    <w:p w14:paraId="1EF2774C" w14:textId="77777777" w:rsidR="00C75BAC" w:rsidRDefault="00C75BAC" w:rsidP="00C75BAC">
      <w:pPr>
        <w:numPr>
          <w:ilvl w:val="0"/>
          <w:numId w:val="32"/>
        </w:numPr>
      </w:pPr>
      <w:r>
        <w:t>Encapsulamento</w:t>
      </w:r>
      <w:ins w:id="97" w:author="Oliveira, Sizue" w:date="2016-10-14T16:08:00Z">
        <w:r w:rsidR="004074F6">
          <w:t>;</w:t>
        </w:r>
      </w:ins>
    </w:p>
    <w:p w14:paraId="56D763B1" w14:textId="77777777" w:rsidR="00C75BAC" w:rsidRPr="001C2894" w:rsidRDefault="00C75BAC" w:rsidP="00C75BAC">
      <w:pPr>
        <w:numPr>
          <w:ilvl w:val="0"/>
          <w:numId w:val="32"/>
        </w:numPr>
      </w:pPr>
      <w:r>
        <w:t>Obtendo a entrada do usuário</w:t>
      </w:r>
      <w:ins w:id="98" w:author="Oliveira, Sizue" w:date="2016-10-14T16:08:00Z">
        <w:r w:rsidR="004074F6">
          <w:t>.</w:t>
        </w:r>
      </w:ins>
    </w:p>
    <w:p w14:paraId="20186946" w14:textId="77777777" w:rsidR="00C75BAC" w:rsidRPr="00534847" w:rsidRDefault="00C75BAC" w:rsidP="00C75BAC">
      <w:pPr>
        <w:pStyle w:val="Ttulo3"/>
        <w:rPr>
          <w:color w:val="7F7F7F"/>
        </w:rPr>
      </w:pPr>
      <w:r w:rsidRPr="00534847">
        <w:rPr>
          <w:color w:val="7F7F7F"/>
        </w:rPr>
        <w:t>PONTOS IMPORTANTES</w:t>
      </w:r>
    </w:p>
    <w:p w14:paraId="638B7274" w14:textId="77777777" w:rsidR="00C75BAC" w:rsidRDefault="00C75BAC" w:rsidP="00C75BAC">
      <w:r w:rsidRPr="00561E8D">
        <w:t xml:space="preserve">Para garantir </w:t>
      </w:r>
      <w:r>
        <w:t>ao aluno um aprendizado signifi</w:t>
      </w:r>
      <w:r w:rsidRPr="00561E8D">
        <w:t>cativo, resgate os principais conceitos de cada tópico abordado na aula. Neste momento, é importante que você utilize dicas e sugestões para reforçar os temas trabalhados, oferecendo também exemplos que possibilitem a relação entre teoria e prática.</w:t>
      </w:r>
      <w:r>
        <w:t xml:space="preserve"> Não é necessário que a parte prática da aula realizada pelos alunos estejam idênticas a mostrada no livro do aluno, desde que estes trabalhos estejam minimamente condizentes com o trabalho proposto. Você, educador deve ser flexível se os alunos apresentarem soluções diferentes às apresentadas em aula. Em programação existem diferentes maneiras de se atingir o mesmo objetivo. Isto vale para todas as aulas.</w:t>
      </w:r>
    </w:p>
    <w:p w14:paraId="77B2A5AD" w14:textId="77777777" w:rsidR="00C75BAC" w:rsidRPr="00561E8D" w:rsidRDefault="00C75BAC" w:rsidP="00C75BAC"/>
    <w:p w14:paraId="1B8AE060" w14:textId="77777777" w:rsidR="00C75BAC" w:rsidRPr="001C2894" w:rsidRDefault="00C75BAC" w:rsidP="00C75BAC">
      <w:pPr>
        <w:pBdr>
          <w:bottom w:val="single" w:sz="4" w:space="1" w:color="auto"/>
        </w:pBdr>
      </w:pPr>
    </w:p>
    <w:p w14:paraId="39CE8689" w14:textId="77777777" w:rsidR="00C75BAC" w:rsidRPr="005D6B2D" w:rsidRDefault="00C75BAC" w:rsidP="00C75BAC"/>
    <w:p w14:paraId="430C106F" w14:textId="77777777" w:rsidR="00C75BAC" w:rsidRDefault="00C75BAC" w:rsidP="00CB5E06"/>
    <w:p w14:paraId="40DF43EC" w14:textId="77777777" w:rsidR="00C75BAC" w:rsidRPr="005D6B2D" w:rsidRDefault="00C75BAC" w:rsidP="00CB5E06"/>
    <w:p w14:paraId="503D8728" w14:textId="77777777" w:rsidR="00CC7C46" w:rsidRPr="009E2F5B" w:rsidRDefault="00CC7C46" w:rsidP="00CC7C46">
      <w:pPr>
        <w:pStyle w:val="Professor"/>
        <w:rPr>
          <w:color w:val="auto"/>
          <w:u w:val="single"/>
        </w:rPr>
      </w:pPr>
      <w:r w:rsidRPr="005D6B2D">
        <w:rPr>
          <w:color w:val="auto"/>
        </w:rPr>
        <w:t xml:space="preserve">Educador, esta aula é 100% prática, seguir o passo-a-passo é fundamental. Caso algum problema aconteça, você poderá utilizar </w:t>
      </w:r>
      <w:r w:rsidR="00B86573">
        <w:rPr>
          <w:color w:val="auto"/>
        </w:rPr>
        <w:t xml:space="preserve">o </w:t>
      </w:r>
      <w:r w:rsidRPr="005D6B2D">
        <w:rPr>
          <w:color w:val="auto"/>
        </w:rPr>
        <w:t>exemplo pronto</w:t>
      </w:r>
      <w:r w:rsidR="007D0E47">
        <w:rPr>
          <w:color w:val="auto"/>
        </w:rPr>
        <w:t xml:space="preserve"> que está </w:t>
      </w:r>
      <w:r w:rsidR="00F261C2">
        <w:rPr>
          <w:color w:val="auto"/>
        </w:rPr>
        <w:t xml:space="preserve">zipado no </w:t>
      </w:r>
      <w:r w:rsidR="00F261C2" w:rsidRPr="009E2F5B">
        <w:rPr>
          <w:color w:val="auto"/>
          <w:u w:val="single"/>
        </w:rPr>
        <w:t xml:space="preserve">material </w:t>
      </w:r>
      <w:r w:rsidR="00FD79DC" w:rsidRPr="009E2F5B">
        <w:rPr>
          <w:color w:val="auto"/>
          <w:u w:val="single"/>
        </w:rPr>
        <w:t xml:space="preserve">digital </w:t>
      </w:r>
      <w:r w:rsidR="00F261C2" w:rsidRPr="009E2F5B">
        <w:rPr>
          <w:color w:val="auto"/>
          <w:u w:val="single"/>
        </w:rPr>
        <w:t>do professor.</w:t>
      </w:r>
    </w:p>
    <w:p w14:paraId="6376DBE0" w14:textId="77777777" w:rsidR="00CB5E06" w:rsidRDefault="00CB5E06" w:rsidP="00CC7C46">
      <w:pPr>
        <w:pStyle w:val="Ttulo3"/>
      </w:pPr>
      <w:r>
        <w:t>4.1 – Métodos</w:t>
      </w:r>
    </w:p>
    <w:p w14:paraId="61DE121D" w14:textId="77777777" w:rsidR="0051791D" w:rsidRDefault="00952A96" w:rsidP="007A2565">
      <w:r>
        <w:t>Mais uma explicação, desta vez prática, sobre métodos. Métodos são as ações que um objeto pode exercer.</w:t>
      </w:r>
      <w:r w:rsidR="002757D8">
        <w:t xml:space="preserve"> </w:t>
      </w:r>
    </w:p>
    <w:p w14:paraId="1F69D866" w14:textId="77777777" w:rsidR="0051791D" w:rsidRDefault="0051791D" w:rsidP="007A2565"/>
    <w:p w14:paraId="3A9F902E" w14:textId="77777777" w:rsidR="009064D2" w:rsidRPr="00C96A67" w:rsidRDefault="009064D2" w:rsidP="009064D2">
      <w:pPr>
        <w:rPr>
          <w:color w:val="2F5496"/>
        </w:rPr>
      </w:pPr>
      <w:r w:rsidRPr="00C96A67">
        <w:rPr>
          <w:b/>
          <w:color w:val="2F5496"/>
        </w:rPr>
        <w:t xml:space="preserve">Material de Apoio: </w:t>
      </w:r>
      <w:r w:rsidRPr="00C96A67">
        <w:rPr>
          <w:color w:val="2F5496"/>
        </w:rPr>
        <w:t xml:space="preserve">Para conferir o exemplo </w:t>
      </w:r>
      <w:r w:rsidR="00FA2B48">
        <w:rPr>
          <w:color w:val="2F5496"/>
        </w:rPr>
        <w:t xml:space="preserve">deste tópico </w:t>
      </w:r>
      <w:r w:rsidRPr="00C96A67">
        <w:rPr>
          <w:color w:val="2F5496"/>
        </w:rPr>
        <w:t xml:space="preserve">abra o projeto </w:t>
      </w:r>
      <w:r w:rsidRPr="00C96A67">
        <w:rPr>
          <w:b/>
          <w:color w:val="2F5496"/>
        </w:rPr>
        <w:t xml:space="preserve">Material de Apoio POO &gt; Unidade 2 &gt; </w:t>
      </w:r>
      <w:r>
        <w:rPr>
          <w:b/>
          <w:color w:val="2F5496"/>
        </w:rPr>
        <w:t>Aula 4 &gt; Exemplos &gt; 4.1</w:t>
      </w:r>
      <w:r w:rsidRPr="00C96A67">
        <w:rPr>
          <w:b/>
          <w:color w:val="2F5496"/>
        </w:rPr>
        <w:t xml:space="preserve"> </w:t>
      </w:r>
      <w:r w:rsidRPr="00C96A67">
        <w:rPr>
          <w:color w:val="2F5496"/>
        </w:rPr>
        <w:t>no seu Netbeans.</w:t>
      </w:r>
    </w:p>
    <w:p w14:paraId="166B075C" w14:textId="77777777" w:rsidR="0051791D" w:rsidRDefault="0051791D" w:rsidP="007A2565"/>
    <w:p w14:paraId="23061550" w14:textId="77777777" w:rsidR="00CC7C46" w:rsidRDefault="00CB5E06" w:rsidP="00CC7C46">
      <w:pPr>
        <w:pStyle w:val="Ttulo3"/>
      </w:pPr>
      <w:r>
        <w:t>4</w:t>
      </w:r>
      <w:r w:rsidRPr="0042055A">
        <w:rPr>
          <w:b w:val="0"/>
        </w:rPr>
        <w:t>.</w:t>
      </w:r>
      <w:r>
        <w:t>2 –</w:t>
      </w:r>
      <w:r w:rsidR="00CC7C46">
        <w:t xml:space="preserve"> </w:t>
      </w:r>
      <w:r>
        <w:t>Encapsulamento</w:t>
      </w:r>
    </w:p>
    <w:p w14:paraId="3B6C5D14" w14:textId="77777777" w:rsidR="00952A96" w:rsidRDefault="00952A96" w:rsidP="00952A96">
      <w:pPr>
        <w:pStyle w:val="GradeMdia1-nfase2"/>
        <w:ind w:left="0"/>
      </w:pPr>
      <w:r w:rsidRPr="005B2A2D">
        <w:t>Tem a utilidade de isolar partes do programa para que o acesso a estas partes fique, de forma controlada, limitada. A ideia é tornar o software mais flexível, fácil de modificar e de criar novas implementações.</w:t>
      </w:r>
      <w:r w:rsidR="002757D8">
        <w:t xml:space="preserve"> </w:t>
      </w:r>
    </w:p>
    <w:p w14:paraId="473B98E3" w14:textId="77777777" w:rsidR="009064D2" w:rsidRDefault="009064D2" w:rsidP="00952A96">
      <w:pPr>
        <w:pStyle w:val="GradeMdia1-nfase2"/>
        <w:ind w:left="0"/>
      </w:pPr>
    </w:p>
    <w:p w14:paraId="54652763" w14:textId="77777777" w:rsidR="009064D2" w:rsidRPr="00C96A67" w:rsidRDefault="009064D2" w:rsidP="009064D2">
      <w:pPr>
        <w:rPr>
          <w:color w:val="2F5496"/>
        </w:rPr>
      </w:pPr>
      <w:r w:rsidRPr="00C96A67">
        <w:rPr>
          <w:b/>
          <w:color w:val="2F5496"/>
        </w:rPr>
        <w:t xml:space="preserve">Material de Apoio: </w:t>
      </w:r>
      <w:r w:rsidRPr="00C96A67">
        <w:rPr>
          <w:color w:val="2F5496"/>
        </w:rPr>
        <w:t xml:space="preserve">Para conferir o exemplo </w:t>
      </w:r>
      <w:r w:rsidR="00FA2B48">
        <w:rPr>
          <w:color w:val="2F5496"/>
        </w:rPr>
        <w:t xml:space="preserve">deste tópico </w:t>
      </w:r>
      <w:r w:rsidRPr="00C96A67">
        <w:rPr>
          <w:color w:val="2F5496"/>
        </w:rPr>
        <w:t xml:space="preserve">abra o projeto </w:t>
      </w:r>
      <w:r w:rsidRPr="00C96A67">
        <w:rPr>
          <w:b/>
          <w:color w:val="2F5496"/>
        </w:rPr>
        <w:t xml:space="preserve">Material de Apoio POO &gt; Unidade 2 &gt; </w:t>
      </w:r>
      <w:r>
        <w:rPr>
          <w:b/>
          <w:color w:val="2F5496"/>
        </w:rPr>
        <w:t>Aula 4 &gt; Exemplos &gt; 4.2</w:t>
      </w:r>
      <w:r w:rsidRPr="00C96A67">
        <w:rPr>
          <w:b/>
          <w:color w:val="2F5496"/>
        </w:rPr>
        <w:t xml:space="preserve"> </w:t>
      </w:r>
      <w:r w:rsidRPr="00C96A67">
        <w:rPr>
          <w:color w:val="2F5496"/>
        </w:rPr>
        <w:t>no seu Netbeans.</w:t>
      </w:r>
    </w:p>
    <w:p w14:paraId="47A4E285" w14:textId="77777777" w:rsidR="009064D2" w:rsidRPr="005B2A2D" w:rsidRDefault="009064D2" w:rsidP="00952A96">
      <w:pPr>
        <w:pStyle w:val="GradeMdia1-nfase2"/>
        <w:ind w:left="0"/>
      </w:pPr>
    </w:p>
    <w:p w14:paraId="1B92F531" w14:textId="77777777" w:rsidR="00CC7C46" w:rsidRDefault="007350C8" w:rsidP="00CC7C46">
      <w:pPr>
        <w:pStyle w:val="Ttulo3"/>
        <w:rPr>
          <w:bdr w:val="none" w:sz="0" w:space="0" w:color="auto" w:frame="1"/>
        </w:rPr>
      </w:pPr>
      <w:r>
        <w:rPr>
          <w:bdr w:val="none" w:sz="0" w:space="0" w:color="auto" w:frame="1"/>
        </w:rPr>
        <w:t xml:space="preserve">4.3 – Obtendo </w:t>
      </w:r>
      <w:r w:rsidRPr="00CC7C46">
        <w:t>entrada</w:t>
      </w:r>
      <w:r w:rsidR="00CB5E06" w:rsidRPr="00CC7C46">
        <w:t xml:space="preserve"> do</w:t>
      </w:r>
      <w:r w:rsidR="00CB5E06">
        <w:rPr>
          <w:bdr w:val="none" w:sz="0" w:space="0" w:color="auto" w:frame="1"/>
        </w:rPr>
        <w:t xml:space="preserve"> usuário</w:t>
      </w:r>
    </w:p>
    <w:p w14:paraId="6FD5095A" w14:textId="77777777" w:rsidR="00952A96" w:rsidRDefault="00952A96" w:rsidP="00952A96">
      <w:r>
        <w:t>Neste tópico mostramos o uso da classe Scan para obter o que o usuário digita no teclado.</w:t>
      </w:r>
      <w:r w:rsidR="002757D8">
        <w:t xml:space="preserve"> </w:t>
      </w:r>
    </w:p>
    <w:p w14:paraId="5AD4B682" w14:textId="77777777" w:rsidR="009064D2" w:rsidRDefault="009064D2" w:rsidP="00952A96"/>
    <w:p w14:paraId="2D6A79F6" w14:textId="77777777" w:rsidR="009064D2" w:rsidRPr="00C96A67" w:rsidRDefault="009064D2" w:rsidP="009064D2">
      <w:pPr>
        <w:rPr>
          <w:color w:val="2F5496"/>
        </w:rPr>
      </w:pPr>
      <w:r w:rsidRPr="00C96A67">
        <w:rPr>
          <w:b/>
          <w:color w:val="2F5496"/>
        </w:rPr>
        <w:t xml:space="preserve">Material de Apoio: </w:t>
      </w:r>
      <w:r w:rsidRPr="00C96A67">
        <w:rPr>
          <w:color w:val="2F5496"/>
        </w:rPr>
        <w:t xml:space="preserve">Para conferir o exemplo </w:t>
      </w:r>
      <w:r w:rsidR="00FA2B48">
        <w:rPr>
          <w:color w:val="2F5496"/>
        </w:rPr>
        <w:t xml:space="preserve">deste tópico </w:t>
      </w:r>
      <w:r w:rsidRPr="00C96A67">
        <w:rPr>
          <w:color w:val="2F5496"/>
        </w:rPr>
        <w:t xml:space="preserve">abra o projeto </w:t>
      </w:r>
      <w:r w:rsidRPr="00C96A67">
        <w:rPr>
          <w:b/>
          <w:color w:val="2F5496"/>
        </w:rPr>
        <w:t xml:space="preserve">Material de Apoio POO &gt; Unidade 2 &gt; </w:t>
      </w:r>
      <w:r>
        <w:rPr>
          <w:b/>
          <w:color w:val="2F5496"/>
        </w:rPr>
        <w:t>Aula 4 &gt; Exemplos &gt; 4.3</w:t>
      </w:r>
      <w:r w:rsidRPr="00C96A67">
        <w:rPr>
          <w:b/>
          <w:color w:val="2F5496"/>
        </w:rPr>
        <w:t xml:space="preserve"> </w:t>
      </w:r>
      <w:r w:rsidRPr="00C96A67">
        <w:rPr>
          <w:color w:val="2F5496"/>
        </w:rPr>
        <w:t>no seu Netbeans.</w:t>
      </w:r>
    </w:p>
    <w:p w14:paraId="68D598F3" w14:textId="77777777" w:rsidR="009064D2" w:rsidRPr="00952A96" w:rsidRDefault="009064D2" w:rsidP="00952A96"/>
    <w:p w14:paraId="65598029" w14:textId="77777777" w:rsidR="00920FD4" w:rsidRDefault="00920FD4" w:rsidP="00E803F1">
      <w:pPr>
        <w:pStyle w:val="Ttulo3"/>
      </w:pPr>
      <w:commentRangeStart w:id="99"/>
      <w:commentRangeStart w:id="100"/>
      <w:r>
        <w:t>4.4 – Resumo</w:t>
      </w:r>
      <w:commentRangeEnd w:id="99"/>
      <w:r w:rsidR="004074F6">
        <w:rPr>
          <w:rStyle w:val="Refdecomentrio"/>
          <w:rFonts w:ascii="Times New Roman" w:eastAsia="MS Mincho" w:hAnsi="Times New Roman"/>
          <w:b w:val="0"/>
          <w:color w:val="auto"/>
        </w:rPr>
        <w:commentReference w:id="99"/>
      </w:r>
      <w:commentRangeEnd w:id="100"/>
      <w:r w:rsidR="006664B2">
        <w:rPr>
          <w:rStyle w:val="Refdecomentrio"/>
          <w:rFonts w:ascii="Times New Roman" w:eastAsia="MS Mincho" w:hAnsi="Times New Roman"/>
          <w:b w:val="0"/>
          <w:color w:val="auto"/>
        </w:rPr>
        <w:commentReference w:id="100"/>
      </w:r>
    </w:p>
    <w:p w14:paraId="35969596" w14:textId="77777777" w:rsidR="007D0E47" w:rsidRDefault="007D0E47" w:rsidP="007D0E47">
      <w:r>
        <w:t>Retome os tópicos abordados na aula questionando aos seus alunos.</w:t>
      </w:r>
    </w:p>
    <w:p w14:paraId="6CF57C86" w14:textId="77777777" w:rsidR="007D0E47" w:rsidRPr="005D6B2D" w:rsidRDefault="007D0E47" w:rsidP="007D0E47">
      <w:r>
        <w:t>O que aprendemos hoje pessoal? Você pode fazer isso em forma de Quizz ou para engajar sua turma pode finalizar a aula, perguntando se alguém tem dúvidas sobre aula de hoje e quem se habilitaria a resumir o que foi visto, faça isso toda aula com um aluno diferente para treiná-los quanto ao desenvolvimento de comunicação e ao final da fala do aluno, resuma os tópicos.</w:t>
      </w:r>
    </w:p>
    <w:p w14:paraId="20B70323" w14:textId="77777777" w:rsidR="00F9562C" w:rsidRPr="00952A96" w:rsidRDefault="00952A96" w:rsidP="00F9562C">
      <w:pPr>
        <w:rPr>
          <w:rFonts w:ascii="Times New Roman" w:hAnsi="Times New Roman"/>
          <w:sz w:val="24"/>
        </w:rPr>
      </w:pPr>
      <w:r w:rsidRPr="002C1C25">
        <w:rPr>
          <w:shd w:val="clear" w:color="auto" w:fill="FFFFFF"/>
        </w:rPr>
        <w:t>Nesta aula adicionamos ações à classe, baseados nos conceitos de Métodos. Aprendemos a encapsular atributos e a criar um construtor para a Classe. Também vimos como instanciar um novo objeto e como o programa recebe a entrada do usuário.</w:t>
      </w:r>
    </w:p>
    <w:p w14:paraId="28002344" w14:textId="77777777" w:rsidR="00920FD4" w:rsidRDefault="00920FD4" w:rsidP="00920FD4">
      <w:pPr>
        <w:pStyle w:val="Ttulo3"/>
      </w:pPr>
      <w:commentRangeStart w:id="101"/>
      <w:commentRangeStart w:id="102"/>
      <w:r>
        <w:t>4.5 – Exercícios</w:t>
      </w:r>
      <w:commentRangeEnd w:id="101"/>
      <w:r w:rsidR="00047379">
        <w:rPr>
          <w:rStyle w:val="Refdecomentrio"/>
          <w:rFonts w:ascii="Times New Roman" w:eastAsia="MS Mincho" w:hAnsi="Times New Roman"/>
          <w:b w:val="0"/>
          <w:color w:val="auto"/>
        </w:rPr>
        <w:commentReference w:id="101"/>
      </w:r>
      <w:commentRangeEnd w:id="102"/>
      <w:r w:rsidR="006664B2">
        <w:rPr>
          <w:rStyle w:val="Refdecomentrio"/>
          <w:rFonts w:ascii="Times New Roman" w:eastAsia="MS Mincho" w:hAnsi="Times New Roman"/>
          <w:b w:val="0"/>
          <w:color w:val="auto"/>
        </w:rPr>
        <w:commentReference w:id="102"/>
      </w:r>
    </w:p>
    <w:p w14:paraId="2855C178" w14:textId="77777777" w:rsidR="00952A96" w:rsidRPr="00952A96" w:rsidRDefault="00952A96" w:rsidP="00407BC1">
      <w:pPr>
        <w:pStyle w:val="GradeMdia1-nfase2"/>
        <w:numPr>
          <w:ilvl w:val="0"/>
          <w:numId w:val="6"/>
        </w:numPr>
        <w:rPr>
          <w:b/>
        </w:rPr>
      </w:pPr>
      <w:r w:rsidRPr="00952A96">
        <w:rPr>
          <w:b/>
        </w:rPr>
        <w:t>O que são métodos?</w:t>
      </w:r>
    </w:p>
    <w:p w14:paraId="7CEBE34B" w14:textId="77777777" w:rsidR="00952A96" w:rsidRDefault="00952A96" w:rsidP="00952A96">
      <w:pPr>
        <w:pStyle w:val="GradeMdia1-nfase2"/>
        <w:rPr>
          <w:b/>
        </w:rPr>
      </w:pPr>
    </w:p>
    <w:p w14:paraId="007BB820" w14:textId="77777777" w:rsidR="003F3218" w:rsidRDefault="004074F6" w:rsidP="00952A96">
      <w:pPr>
        <w:pStyle w:val="GradeMdia1-nfase2"/>
      </w:pPr>
      <w:ins w:id="103" w:author="Oliveira, Sizue" w:date="2016-10-14T16:09:00Z">
        <w:r>
          <w:lastRenderedPageBreak/>
          <w:t xml:space="preserve">Resposta: </w:t>
        </w:r>
      </w:ins>
      <w:r w:rsidR="003F3218" w:rsidRPr="005B2A2D">
        <w:t>Métodos são ações designadas aos objetos.</w:t>
      </w:r>
    </w:p>
    <w:p w14:paraId="25534B1D" w14:textId="77777777" w:rsidR="00952A96" w:rsidRPr="00952A96" w:rsidRDefault="00952A96" w:rsidP="00952A96">
      <w:pPr>
        <w:pStyle w:val="GradeMdia1-nfase2"/>
        <w:rPr>
          <w:b/>
        </w:rPr>
      </w:pPr>
    </w:p>
    <w:p w14:paraId="077566D0" w14:textId="77777777" w:rsidR="00952A96" w:rsidRPr="00952A96" w:rsidRDefault="00952A96" w:rsidP="00407BC1">
      <w:pPr>
        <w:pStyle w:val="GradeMdia1-nfase2"/>
        <w:numPr>
          <w:ilvl w:val="0"/>
          <w:numId w:val="6"/>
        </w:numPr>
        <w:rPr>
          <w:b/>
        </w:rPr>
      </w:pPr>
      <w:r w:rsidRPr="00952A96">
        <w:rPr>
          <w:b/>
        </w:rPr>
        <w:t>Quais são as categorias de métodos?</w:t>
      </w:r>
    </w:p>
    <w:p w14:paraId="3DF5FF49" w14:textId="77777777" w:rsidR="00952A96" w:rsidRPr="00952A96" w:rsidRDefault="00952A96" w:rsidP="00952A96">
      <w:pPr>
        <w:pStyle w:val="GradeMdia1-nfase2"/>
      </w:pPr>
    </w:p>
    <w:p w14:paraId="214F5AD1" w14:textId="77777777" w:rsidR="003F3218" w:rsidRPr="005B2A2D" w:rsidRDefault="004074F6" w:rsidP="00952A96">
      <w:pPr>
        <w:pStyle w:val="GradeMdia1-nfase2"/>
      </w:pPr>
      <w:ins w:id="104" w:author="Oliveira, Sizue" w:date="2016-10-14T16:09:00Z">
        <w:r>
          <w:t xml:space="preserve">Resposta: </w:t>
        </w:r>
      </w:ins>
      <w:r w:rsidR="003F3218" w:rsidRPr="005B2A2D">
        <w:t>Métod</w:t>
      </w:r>
      <w:r w:rsidR="00CF4CF8">
        <w:t>o</w:t>
      </w:r>
      <w:r w:rsidR="003F3218" w:rsidRPr="005B2A2D">
        <w:t>s construtores, estáticos e de instância</w:t>
      </w:r>
    </w:p>
    <w:p w14:paraId="7C5BC410" w14:textId="77777777" w:rsidR="00952A96" w:rsidRPr="00952A96" w:rsidRDefault="00952A96" w:rsidP="00952A96">
      <w:pPr>
        <w:pStyle w:val="GradeMdia1-nfase2"/>
        <w:rPr>
          <w:b/>
        </w:rPr>
      </w:pPr>
    </w:p>
    <w:p w14:paraId="677D863B" w14:textId="77777777" w:rsidR="00952A96" w:rsidRPr="00952A96" w:rsidRDefault="00900B80" w:rsidP="00407BC1">
      <w:pPr>
        <w:pStyle w:val="GradeMdia1-nfase2"/>
        <w:numPr>
          <w:ilvl w:val="0"/>
          <w:numId w:val="6"/>
        </w:numPr>
        <w:rPr>
          <w:b/>
        </w:rPr>
      </w:pPr>
      <w:r>
        <w:rPr>
          <w:b/>
        </w:rPr>
        <w:t>O que é e q</w:t>
      </w:r>
      <w:r w:rsidR="00952A96" w:rsidRPr="00952A96">
        <w:rPr>
          <w:b/>
        </w:rPr>
        <w:t>uais são os elementos de uma assinatura de método</w:t>
      </w:r>
      <w:r>
        <w:rPr>
          <w:b/>
        </w:rPr>
        <w:t>?</w:t>
      </w:r>
    </w:p>
    <w:p w14:paraId="55937F57" w14:textId="77777777" w:rsidR="00952A96" w:rsidRDefault="00952A96" w:rsidP="00952A96">
      <w:pPr>
        <w:pStyle w:val="GradeMdia1-nfase2"/>
      </w:pPr>
    </w:p>
    <w:p w14:paraId="16891AC1" w14:textId="77777777" w:rsidR="003F3218" w:rsidRDefault="004074F6" w:rsidP="00952A96">
      <w:pPr>
        <w:pStyle w:val="GradeMdia1-nfase2"/>
      </w:pPr>
      <w:ins w:id="105" w:author="Oliveira, Sizue" w:date="2016-10-14T16:09:00Z">
        <w:r>
          <w:t xml:space="preserve">Resposta: </w:t>
        </w:r>
      </w:ins>
      <w:r w:rsidR="003F3218" w:rsidRPr="005B2A2D">
        <w:t>A combinação de elementos estruturais que definem um método é chamada de assinatura de métodos, que inclui elementos como: accessSpecifier, returnType, methodName, argumentList.</w:t>
      </w:r>
    </w:p>
    <w:p w14:paraId="24D4120A" w14:textId="77777777" w:rsidR="00952A96" w:rsidRPr="00952A96" w:rsidRDefault="00952A96" w:rsidP="00952A96">
      <w:pPr>
        <w:pStyle w:val="GradeMdia1-nfase2"/>
        <w:rPr>
          <w:b/>
        </w:rPr>
      </w:pPr>
    </w:p>
    <w:p w14:paraId="76C4DEC0" w14:textId="77777777" w:rsidR="00952A96" w:rsidRPr="00952A96" w:rsidRDefault="00952A96" w:rsidP="00407BC1">
      <w:pPr>
        <w:pStyle w:val="GradeMdia1-nfase2"/>
        <w:numPr>
          <w:ilvl w:val="0"/>
          <w:numId w:val="6"/>
        </w:numPr>
        <w:rPr>
          <w:b/>
        </w:rPr>
      </w:pPr>
      <w:r w:rsidRPr="00952A96">
        <w:rPr>
          <w:b/>
        </w:rPr>
        <w:t>O que é encapsulamento de atributos? Para que serve?</w:t>
      </w:r>
    </w:p>
    <w:p w14:paraId="79A252C6" w14:textId="77777777" w:rsidR="00952A96" w:rsidRDefault="00952A96" w:rsidP="00952A96">
      <w:pPr>
        <w:pStyle w:val="GradeMdia1-nfase2"/>
      </w:pPr>
    </w:p>
    <w:p w14:paraId="634E6CD7" w14:textId="77777777" w:rsidR="003F3218" w:rsidRPr="005B2A2D" w:rsidRDefault="004074F6" w:rsidP="00952A96">
      <w:pPr>
        <w:pStyle w:val="GradeMdia1-nfase2"/>
      </w:pPr>
      <w:ins w:id="106" w:author="Oliveira, Sizue" w:date="2016-10-14T16:09:00Z">
        <w:r>
          <w:t xml:space="preserve">Resposta: </w:t>
        </w:r>
      </w:ins>
      <w:r w:rsidR="00900B80">
        <w:t>É</w:t>
      </w:r>
      <w:r w:rsidR="003F3218" w:rsidRPr="005B2A2D">
        <w:t xml:space="preserve"> isolar partes do programa para que o acesso a estas partes fique, de forma controlada, limitada. A ideia é tornar o software mais flexível, fácil de modificar e de criar novas implementações.</w:t>
      </w:r>
    </w:p>
    <w:p w14:paraId="52B25822" w14:textId="77777777" w:rsidR="00952A96" w:rsidRPr="00952A96" w:rsidRDefault="00952A96" w:rsidP="00952A96">
      <w:pPr>
        <w:pStyle w:val="GradeMdia1-nfase2"/>
        <w:rPr>
          <w:b/>
        </w:rPr>
      </w:pPr>
    </w:p>
    <w:p w14:paraId="1EEBFD00" w14:textId="77777777" w:rsidR="00952A96" w:rsidRPr="00952A96" w:rsidRDefault="00952A96" w:rsidP="00407BC1">
      <w:pPr>
        <w:pStyle w:val="GradeMdia1-nfase2"/>
        <w:numPr>
          <w:ilvl w:val="0"/>
          <w:numId w:val="6"/>
        </w:numPr>
        <w:rPr>
          <w:b/>
        </w:rPr>
      </w:pPr>
      <w:r w:rsidRPr="00952A96">
        <w:rPr>
          <w:b/>
        </w:rPr>
        <w:t>Qual o intuito da criação de construtores para uma classe?</w:t>
      </w:r>
    </w:p>
    <w:p w14:paraId="5E55AB03" w14:textId="77777777" w:rsidR="00952A96" w:rsidRDefault="00952A96" w:rsidP="00952A96">
      <w:pPr>
        <w:pStyle w:val="GradeMdia1-nfase2"/>
      </w:pPr>
    </w:p>
    <w:p w14:paraId="178E6CE8" w14:textId="77777777" w:rsidR="00952A96" w:rsidRDefault="004074F6" w:rsidP="00952A96">
      <w:pPr>
        <w:pStyle w:val="GradeMdia1-nfase2"/>
      </w:pPr>
      <w:ins w:id="107" w:author="Oliveira, Sizue" w:date="2016-10-14T16:09:00Z">
        <w:r>
          <w:t xml:space="preserve">Resposta: </w:t>
        </w:r>
      </w:ins>
      <w:r w:rsidR="003F3218" w:rsidRPr="005B2A2D">
        <w:t>Criar construtores é uma maneira mais fácil de dar as características ao objeto. Um construtor permite que seja passado via parâmetro todas as informações básicas que o objeto deve conter, no mo</w:t>
      </w:r>
      <w:r w:rsidR="00952A96">
        <w:t>mento em que ele é instanciado.</w:t>
      </w:r>
    </w:p>
    <w:p w14:paraId="4DF4B973" w14:textId="77777777" w:rsidR="00952A96" w:rsidRPr="00952A96" w:rsidRDefault="00952A96" w:rsidP="00952A96">
      <w:pPr>
        <w:pStyle w:val="GradeMdia1-nfase2"/>
        <w:rPr>
          <w:b/>
        </w:rPr>
      </w:pPr>
    </w:p>
    <w:p w14:paraId="407B6152" w14:textId="77777777" w:rsidR="00952A96" w:rsidRPr="00952A96" w:rsidRDefault="00952A96" w:rsidP="00952A96">
      <w:pPr>
        <w:pStyle w:val="GradeMdia1-nfase2"/>
        <w:numPr>
          <w:ilvl w:val="0"/>
          <w:numId w:val="6"/>
        </w:numPr>
        <w:rPr>
          <w:b/>
        </w:rPr>
      </w:pPr>
      <w:r w:rsidRPr="00952A96">
        <w:rPr>
          <w:b/>
        </w:rPr>
        <w:t>Como instanciar um novo objeto? Utilize o exemplo do Carro.</w:t>
      </w:r>
    </w:p>
    <w:p w14:paraId="585159E2" w14:textId="77777777" w:rsidR="004074F6" w:rsidRDefault="004074F6" w:rsidP="00952A96">
      <w:pPr>
        <w:ind w:firstLine="708"/>
        <w:rPr>
          <w:ins w:id="108" w:author="Oliveira, Sizue" w:date="2016-10-14T16:10:00Z"/>
          <w:rFonts w:ascii="Courier New" w:hAnsi="Courier New" w:cs="Courier New"/>
          <w:lang w:val="en-US"/>
        </w:rPr>
      </w:pPr>
      <w:ins w:id="109" w:author="Oliveira, Sizue" w:date="2016-10-14T16:10:00Z">
        <w:r>
          <w:t>Resposta:</w:t>
        </w:r>
      </w:ins>
    </w:p>
    <w:p w14:paraId="43F21DCD" w14:textId="77777777" w:rsidR="003F3218" w:rsidRPr="00952A96" w:rsidRDefault="003F3218" w:rsidP="00952A96">
      <w:pPr>
        <w:ind w:firstLine="708"/>
        <w:rPr>
          <w:rFonts w:ascii="Courier New" w:hAnsi="Courier New" w:cs="Courier New"/>
          <w:lang w:val="en-US"/>
        </w:rPr>
      </w:pPr>
      <w:r w:rsidRPr="00952A96">
        <w:rPr>
          <w:rFonts w:ascii="Courier New" w:hAnsi="Courier New" w:cs="Courier New"/>
          <w:lang w:val="en-US"/>
        </w:rPr>
        <w:t>Car myCar = new Car("Chevrolet");</w:t>
      </w:r>
    </w:p>
    <w:p w14:paraId="3A6E0E20" w14:textId="77777777" w:rsidR="003F3218" w:rsidRPr="005B2A2D" w:rsidRDefault="003F3218" w:rsidP="00CC7C46">
      <w:pPr>
        <w:ind w:left="709"/>
        <w:rPr>
          <w:rFonts w:ascii="Courier New" w:hAnsi="Courier New" w:cs="Courier New"/>
          <w:lang w:val="en-US"/>
        </w:rPr>
      </w:pPr>
      <w:r w:rsidRPr="005B2A2D">
        <w:rPr>
          <w:rFonts w:ascii="Courier New" w:hAnsi="Courier New" w:cs="Courier New"/>
          <w:lang w:val="en-US"/>
        </w:rPr>
        <w:t>Scanner scanner = new Scanner(System.in);  </w:t>
      </w:r>
    </w:p>
    <w:p w14:paraId="2B20B47F" w14:textId="77777777" w:rsidR="003F3218" w:rsidRPr="005B2A2D" w:rsidRDefault="003F3218" w:rsidP="00CC7C46">
      <w:pPr>
        <w:ind w:left="709"/>
        <w:rPr>
          <w:rFonts w:ascii="Courier New" w:hAnsi="Courier New" w:cs="Courier New"/>
          <w:lang w:val="en-US"/>
        </w:rPr>
      </w:pPr>
    </w:p>
    <w:p w14:paraId="20B941EF" w14:textId="77777777" w:rsidR="00952A96" w:rsidRPr="00952A96" w:rsidRDefault="00CC7C46" w:rsidP="00952A96">
      <w:pPr>
        <w:ind w:left="709"/>
        <w:rPr>
          <w:rFonts w:ascii="Courier New" w:hAnsi="Courier New" w:cs="Courier New"/>
          <w:b/>
        </w:rPr>
      </w:pPr>
      <w:r w:rsidRPr="005B2A2D">
        <w:rPr>
          <w:rFonts w:ascii="Courier New" w:hAnsi="Courier New" w:cs="Courier New"/>
        </w:rPr>
        <w:t>System.out.print("</w:t>
      </w:r>
      <w:r w:rsidR="003F3218" w:rsidRPr="005B2A2D">
        <w:rPr>
          <w:rFonts w:ascii="Courier New" w:hAnsi="Courier New" w:cs="Courier New"/>
        </w:rPr>
        <w:t xml:space="preserve">Digite </w:t>
      </w:r>
      <w:r w:rsidRPr="005B2A2D">
        <w:rPr>
          <w:rFonts w:ascii="Courier New" w:hAnsi="Courier New" w:cs="Courier New"/>
        </w:rPr>
        <w:t xml:space="preserve">o tempo percorrido em minutos: </w:t>
      </w:r>
      <w:r w:rsidR="003F3218" w:rsidRPr="005B2A2D">
        <w:rPr>
          <w:rFonts w:ascii="Courier New" w:hAnsi="Courier New" w:cs="Courier New"/>
        </w:rPr>
        <w:t>");</w:t>
      </w:r>
    </w:p>
    <w:p w14:paraId="7E232079" w14:textId="77777777" w:rsidR="00952A96" w:rsidRPr="00952A96" w:rsidRDefault="00952A96" w:rsidP="00952A96">
      <w:pPr>
        <w:pStyle w:val="GradeMdia1-nfase2"/>
        <w:numPr>
          <w:ilvl w:val="0"/>
          <w:numId w:val="6"/>
        </w:numPr>
        <w:rPr>
          <w:rFonts w:ascii="Courier New" w:hAnsi="Courier New" w:cs="Courier New"/>
          <w:b/>
        </w:rPr>
      </w:pPr>
      <w:r w:rsidRPr="00952A96">
        <w:rPr>
          <w:b/>
        </w:rPr>
        <w:t>Qual é a instrução utilizada para receber a entrada do usuário? Mostre um exemplo.</w:t>
      </w:r>
    </w:p>
    <w:p w14:paraId="24A1BA12" w14:textId="77777777" w:rsidR="004074F6" w:rsidRDefault="004074F6" w:rsidP="00952A96">
      <w:pPr>
        <w:ind w:left="709"/>
        <w:rPr>
          <w:ins w:id="110" w:author="Oliveira, Sizue" w:date="2016-10-14T16:10:00Z"/>
          <w:rFonts w:ascii="Courier New" w:hAnsi="Courier New" w:cs="Courier New"/>
        </w:rPr>
      </w:pPr>
      <w:ins w:id="111" w:author="Oliveira, Sizue" w:date="2016-10-14T16:10:00Z">
        <w:r>
          <w:t>Resposta:</w:t>
        </w:r>
      </w:ins>
    </w:p>
    <w:p w14:paraId="6B6BFE9B" w14:textId="77777777" w:rsidR="00920FD4" w:rsidRDefault="003F3218" w:rsidP="00952A96">
      <w:pPr>
        <w:ind w:left="709"/>
        <w:rPr>
          <w:rFonts w:ascii="Courier New" w:hAnsi="Courier New" w:cs="Courier New"/>
        </w:rPr>
      </w:pPr>
      <w:r w:rsidRPr="00952A96">
        <w:rPr>
          <w:rFonts w:ascii="Courier New" w:hAnsi="Courier New" w:cs="Courier New"/>
        </w:rPr>
        <w:t>tim</w:t>
      </w:r>
      <w:r w:rsidR="00952A96">
        <w:rPr>
          <w:rFonts w:ascii="Courier New" w:hAnsi="Courier New" w:cs="Courier New"/>
        </w:rPr>
        <w:t>eInMinutes = scanner.nextInt();</w:t>
      </w:r>
    </w:p>
    <w:p w14:paraId="291377BF" w14:textId="77777777" w:rsidR="00952A96" w:rsidRDefault="00952A96" w:rsidP="00952A96">
      <w:pPr>
        <w:ind w:left="709"/>
        <w:rPr>
          <w:rFonts w:ascii="Courier New" w:hAnsi="Courier New" w:cs="Courier New"/>
        </w:rPr>
      </w:pPr>
    </w:p>
    <w:p w14:paraId="6AE5A28A" w14:textId="77777777" w:rsidR="009D3DC0" w:rsidRPr="009D3DC0" w:rsidRDefault="009D3DC0" w:rsidP="009D3DC0">
      <w:pPr>
        <w:pStyle w:val="GradeMdia1-nfase2"/>
        <w:numPr>
          <w:ilvl w:val="0"/>
          <w:numId w:val="6"/>
        </w:numPr>
        <w:rPr>
          <w:rFonts w:ascii="Courier New" w:hAnsi="Courier New" w:cs="Courier New"/>
          <w:b/>
        </w:rPr>
      </w:pPr>
      <w:r w:rsidRPr="009D3DC0">
        <w:rPr>
          <w:b/>
        </w:rPr>
        <w:t>Para finalizar o projeto faça um programa que utilize a classe Car. O programa deve receber via entrada de usuário todas as características de um carro e armazenar em um objeto carro. Armazene quantos carros forem necessários, deixando no poder do usuário a hora de parar de cadastrar carros. Ao terminar o cadastro faça com que todos os carros ande</w:t>
      </w:r>
      <w:r w:rsidR="00334A6C">
        <w:rPr>
          <w:b/>
        </w:rPr>
        <w:t>m</w:t>
      </w:r>
      <w:r w:rsidRPr="009D3DC0">
        <w:rPr>
          <w:b/>
        </w:rPr>
        <w:t xml:space="preserve"> (o usuário deverá fornecer o tempo de cada carro) e logo em seguida faça com que todos os carros pare</w:t>
      </w:r>
      <w:r w:rsidR="00334A6C">
        <w:rPr>
          <w:b/>
        </w:rPr>
        <w:t>m</w:t>
      </w:r>
      <w:r w:rsidRPr="009D3DC0">
        <w:rPr>
          <w:b/>
        </w:rPr>
        <w:t xml:space="preserve"> (o usuário deverá fornecer o consumo em litros de cada carro). Após este processamento exiba o carro considerado mais econômico dentre os cadastrados pelo usuário.</w:t>
      </w:r>
    </w:p>
    <w:p w14:paraId="06998544" w14:textId="77777777" w:rsidR="009D3DC0" w:rsidRPr="009D3DC0" w:rsidRDefault="009D3DC0" w:rsidP="009D3DC0">
      <w:pPr>
        <w:pStyle w:val="GradeMdia1-nfase2"/>
        <w:rPr>
          <w:rFonts w:ascii="Courier New" w:hAnsi="Courier New" w:cs="Courier New"/>
          <w:b/>
        </w:rPr>
      </w:pPr>
    </w:p>
    <w:p w14:paraId="4A9A425E" w14:textId="77777777" w:rsidR="006664B2" w:rsidRPr="00C96A67" w:rsidRDefault="004074F6" w:rsidP="006664B2">
      <w:pPr>
        <w:ind w:left="709"/>
        <w:rPr>
          <w:color w:val="2F5496"/>
        </w:rPr>
      </w:pPr>
      <w:ins w:id="112" w:author="Oliveira, Sizue" w:date="2016-10-14T16:10:00Z">
        <w:r>
          <w:t>Resposta:</w:t>
        </w:r>
      </w:ins>
      <w:r w:rsidR="006664B2" w:rsidRPr="006664B2">
        <w:rPr>
          <w:b/>
          <w:color w:val="2F5496"/>
        </w:rPr>
        <w:t xml:space="preserve"> </w:t>
      </w:r>
      <w:r w:rsidR="006664B2" w:rsidRPr="00C96A67">
        <w:rPr>
          <w:b/>
          <w:color w:val="2F5496"/>
        </w:rPr>
        <w:t xml:space="preserve">Material de Apoio: </w:t>
      </w:r>
      <w:r w:rsidR="006664B2" w:rsidRPr="00C96A67">
        <w:rPr>
          <w:color w:val="2F5496"/>
        </w:rPr>
        <w:t xml:space="preserve">Para conferir o exemplo </w:t>
      </w:r>
      <w:r w:rsidR="006664B2">
        <w:rPr>
          <w:color w:val="2F5496"/>
        </w:rPr>
        <w:t xml:space="preserve">deste tópico </w:t>
      </w:r>
      <w:r w:rsidR="006664B2" w:rsidRPr="00C96A67">
        <w:rPr>
          <w:color w:val="2F5496"/>
        </w:rPr>
        <w:t xml:space="preserve">abra o projeto </w:t>
      </w:r>
      <w:r w:rsidR="006664B2" w:rsidRPr="00C96A67">
        <w:rPr>
          <w:b/>
          <w:color w:val="2F5496"/>
        </w:rPr>
        <w:t xml:space="preserve">Material de Apoio POO &gt; Unidade 2 &gt; </w:t>
      </w:r>
      <w:r w:rsidR="006664B2">
        <w:rPr>
          <w:b/>
          <w:color w:val="2F5496"/>
        </w:rPr>
        <w:t>Aula 4 &gt; Exemplos &gt; 4.</w:t>
      </w:r>
      <w:r w:rsidR="006664B2">
        <w:rPr>
          <w:b/>
          <w:color w:val="2F5496"/>
        </w:rPr>
        <w:t>5</w:t>
      </w:r>
      <w:r w:rsidR="006664B2" w:rsidRPr="00C96A67">
        <w:rPr>
          <w:b/>
          <w:color w:val="2F5496"/>
        </w:rPr>
        <w:t xml:space="preserve"> </w:t>
      </w:r>
      <w:r w:rsidR="006664B2" w:rsidRPr="00C96A67">
        <w:rPr>
          <w:color w:val="2F5496"/>
        </w:rPr>
        <w:t>no seu Netbeans.</w:t>
      </w:r>
    </w:p>
    <w:p w14:paraId="1AF0E0A0" w14:textId="77777777" w:rsidR="009D3DC0" w:rsidRPr="006664B2" w:rsidRDefault="004074F6" w:rsidP="009D3DC0">
      <w:pPr>
        <w:pStyle w:val="GradeMdia1-nfase2"/>
        <w:rPr>
          <w:strike/>
        </w:rPr>
      </w:pPr>
      <w:ins w:id="113" w:author="Oliveira, Sizue" w:date="2016-10-14T16:10:00Z">
        <w:r>
          <w:t xml:space="preserve"> </w:t>
        </w:r>
      </w:ins>
      <w:commentRangeStart w:id="114"/>
      <w:commentRangeStart w:id="115"/>
      <w:r w:rsidR="009D3DC0" w:rsidRPr="006664B2">
        <w:rPr>
          <w:strike/>
        </w:rPr>
        <w:t>Código no arquivo zip</w:t>
      </w:r>
      <w:commentRangeEnd w:id="114"/>
      <w:r w:rsidRPr="006664B2">
        <w:rPr>
          <w:rStyle w:val="Refdecomentrio"/>
          <w:rFonts w:ascii="Times New Roman" w:hAnsi="Times New Roman"/>
          <w:strike/>
          <w:lang w:val="x-none" w:eastAsia="x-none"/>
        </w:rPr>
        <w:commentReference w:id="114"/>
      </w:r>
      <w:commentRangeEnd w:id="115"/>
      <w:r w:rsidR="006664B2">
        <w:rPr>
          <w:rStyle w:val="Refdecomentrio"/>
          <w:rFonts w:ascii="Times New Roman" w:hAnsi="Times New Roman"/>
          <w:lang w:val="x-none" w:eastAsia="x-none"/>
        </w:rPr>
        <w:commentReference w:id="115"/>
      </w:r>
    </w:p>
    <w:p w14:paraId="25E610C0" w14:textId="77777777" w:rsidR="00651B23" w:rsidRPr="009D3DC0" w:rsidRDefault="00651B23" w:rsidP="009D3DC0">
      <w:pPr>
        <w:pStyle w:val="GradeMdia1-nfase2"/>
        <w:rPr>
          <w:rFonts w:ascii="Courier New" w:hAnsi="Courier New" w:cs="Courier New"/>
        </w:rPr>
      </w:pPr>
    </w:p>
    <w:p w14:paraId="061D5930" w14:textId="77777777" w:rsidR="00012FDE" w:rsidRDefault="002C1C25" w:rsidP="00167BE7">
      <w:pPr>
        <w:pStyle w:val="Ttulo3"/>
      </w:pPr>
      <w:commentRangeStart w:id="117"/>
      <w:commentRangeStart w:id="118"/>
      <w:r w:rsidRPr="00197FDB">
        <w:t>4.6 – TDP</w:t>
      </w:r>
      <w:commentRangeEnd w:id="117"/>
      <w:r w:rsidR="00047379">
        <w:rPr>
          <w:rStyle w:val="Refdecomentrio"/>
          <w:rFonts w:ascii="Times New Roman" w:eastAsia="MS Mincho" w:hAnsi="Times New Roman"/>
          <w:b w:val="0"/>
          <w:color w:val="auto"/>
        </w:rPr>
        <w:commentReference w:id="117"/>
      </w:r>
      <w:commentRangeEnd w:id="118"/>
      <w:r w:rsidR="006664B2">
        <w:rPr>
          <w:rStyle w:val="Refdecomentrio"/>
          <w:rFonts w:ascii="Times New Roman" w:eastAsia="MS Mincho" w:hAnsi="Times New Roman"/>
          <w:b w:val="0"/>
          <w:color w:val="auto"/>
        </w:rPr>
        <w:commentReference w:id="118"/>
      </w:r>
    </w:p>
    <w:p w14:paraId="2EF34C32" w14:textId="77777777" w:rsidR="00A87A0C" w:rsidRPr="0024102C" w:rsidRDefault="00A87A0C" w:rsidP="00A87A0C">
      <w:pPr>
        <w:pStyle w:val="Ttulo4"/>
      </w:pPr>
      <w:r>
        <w:t>4.6.1 - Identificando métodos e atributos</w:t>
      </w:r>
    </w:p>
    <w:p w14:paraId="46BEF820" w14:textId="77777777" w:rsidR="00A87A0C" w:rsidRDefault="00A87A0C" w:rsidP="00A87A0C">
      <w:r>
        <w:t>Você está se saindo muito bem. O seu time de desenvolvimento possui um arquiteto de software. O arquiteto é responsável por modelar e organizar tecnicamente o projeto, além de tentar converter a linguagem dos requisitos do sistema para uma linguagem mais técnica.</w:t>
      </w:r>
    </w:p>
    <w:p w14:paraId="2741B4ED" w14:textId="77777777" w:rsidR="00A87A0C" w:rsidRDefault="00A87A0C" w:rsidP="00A87A0C">
      <w:r>
        <w:t>João, seu arquiteto está com dificuldades em identificar os atributos e métodos das classes do projeto.</w:t>
      </w:r>
    </w:p>
    <w:p w14:paraId="1EC69EA6" w14:textId="77777777" w:rsidR="00A87A0C" w:rsidRDefault="00A87A0C" w:rsidP="00A87A0C">
      <w:pPr>
        <w:pStyle w:val="Ttulo4"/>
      </w:pPr>
    </w:p>
    <w:p w14:paraId="44C102C6" w14:textId="77777777" w:rsidR="00A87A0C" w:rsidRPr="0024102C" w:rsidRDefault="00974DD2" w:rsidP="00A87A0C">
      <w:r w:rsidRPr="00974DD2">
        <w:rPr>
          <w:rFonts w:eastAsia="Times New Roman"/>
          <w:b/>
          <w:bCs/>
          <w:i/>
          <w:iCs/>
          <w:color w:val="4FA1DB"/>
          <w:szCs w:val="22"/>
        </w:rPr>
        <w:pict w14:anchorId="257FB8AE">
          <v:rect id="_x0000_i1030" style="width:0;height:1.5pt" o:hralign="center" o:hrstd="t" o:hr="t" fillcolor="#aaa" stroked="f"/>
        </w:pict>
      </w:r>
    </w:p>
    <w:p w14:paraId="3B942FCF" w14:textId="77777777" w:rsidR="00A87A0C" w:rsidRDefault="00A87A0C" w:rsidP="00A87A0C">
      <w:pPr>
        <w:pStyle w:val="Ttulo4"/>
        <w:ind w:left="567" w:right="560"/>
      </w:pPr>
      <w:r>
        <w:t>Tarefa</w:t>
      </w:r>
    </w:p>
    <w:p w14:paraId="3EFAF5C9" w14:textId="77777777" w:rsidR="00A87A0C" w:rsidRDefault="00A87A0C" w:rsidP="00A87A0C">
      <w:pPr>
        <w:ind w:left="567" w:right="560"/>
      </w:pPr>
      <w:r>
        <w:t>Ajude João. Identifique todos os atributos e métodos das classes. Não é necessário implementar, apenas liste.</w:t>
      </w:r>
    </w:p>
    <w:p w14:paraId="3CB3F4D7" w14:textId="77777777" w:rsidR="00A87A0C" w:rsidRPr="00A87A0C" w:rsidRDefault="00A87A0C" w:rsidP="00A87A0C">
      <w:pPr>
        <w:pStyle w:val="Ttulo3"/>
      </w:pPr>
      <w:r>
        <w:t>SUGESTÃO:</w:t>
      </w:r>
    </w:p>
    <w:p w14:paraId="5EC4A742" w14:textId="77777777" w:rsidR="00012FDE" w:rsidRDefault="00012FDE" w:rsidP="00167BE7">
      <w:pPr>
        <w:pStyle w:val="Ttulo4"/>
      </w:pPr>
      <w:r w:rsidRPr="005D6B2D">
        <w:t>Identificando atributos e métodos</w:t>
      </w:r>
    </w:p>
    <w:p w14:paraId="39516FEF" w14:textId="77777777" w:rsidR="008036AF" w:rsidRPr="008036AF" w:rsidRDefault="008036AF" w:rsidP="00167BE7">
      <w:r>
        <w:t>Como o aluno ainda não tem muita familiaridade com a programação, por enquanto faremos apenas uma listagem destes métodos e atributos. A implementação ficará por conta da aula seguinte.</w:t>
      </w:r>
    </w:p>
    <w:p w14:paraId="043FFF51" w14:textId="77777777" w:rsidR="00012FDE" w:rsidRDefault="00012FDE" w:rsidP="00407BC1">
      <w:pPr>
        <w:pStyle w:val="GradeMdia1-nfase2"/>
        <w:numPr>
          <w:ilvl w:val="0"/>
          <w:numId w:val="2"/>
        </w:numPr>
      </w:pPr>
      <w:r>
        <w:t>Filme</w:t>
      </w:r>
    </w:p>
    <w:p w14:paraId="26327196" w14:textId="77777777" w:rsidR="00012FDE" w:rsidRDefault="00012FDE" w:rsidP="00407BC1">
      <w:pPr>
        <w:pStyle w:val="GradeMdia1-nfase2"/>
        <w:numPr>
          <w:ilvl w:val="1"/>
          <w:numId w:val="2"/>
        </w:numPr>
      </w:pPr>
      <w:r>
        <w:t>Atributos</w:t>
      </w:r>
    </w:p>
    <w:p w14:paraId="783C52F1" w14:textId="77777777" w:rsidR="00012FDE" w:rsidRDefault="00012FDE" w:rsidP="00407BC1">
      <w:pPr>
        <w:pStyle w:val="GradeMdia1-nfase2"/>
        <w:numPr>
          <w:ilvl w:val="2"/>
          <w:numId w:val="2"/>
        </w:numPr>
      </w:pPr>
      <w:r>
        <w:t>Nome (String)</w:t>
      </w:r>
    </w:p>
    <w:p w14:paraId="3D46E462" w14:textId="77777777" w:rsidR="00012FDE" w:rsidRDefault="00012FDE" w:rsidP="00407BC1">
      <w:pPr>
        <w:pStyle w:val="GradeMdia1-nfase2"/>
        <w:numPr>
          <w:ilvl w:val="2"/>
          <w:numId w:val="2"/>
        </w:numPr>
      </w:pPr>
      <w:r>
        <w:t>Nome original (String)</w:t>
      </w:r>
    </w:p>
    <w:p w14:paraId="63B44EC1" w14:textId="77777777" w:rsidR="00012FDE" w:rsidRDefault="00012FDE" w:rsidP="00407BC1">
      <w:pPr>
        <w:pStyle w:val="GradeMdia1-nfase2"/>
        <w:numPr>
          <w:ilvl w:val="2"/>
          <w:numId w:val="2"/>
        </w:numPr>
      </w:pPr>
      <w:r>
        <w:t>Data de lançamento (long)</w:t>
      </w:r>
    </w:p>
    <w:p w14:paraId="173E2313" w14:textId="77777777" w:rsidR="00012FDE" w:rsidRDefault="00012FDE" w:rsidP="00407BC1">
      <w:pPr>
        <w:pStyle w:val="GradeMdia1-nfase2"/>
        <w:numPr>
          <w:ilvl w:val="2"/>
          <w:numId w:val="2"/>
        </w:numPr>
      </w:pPr>
      <w:r>
        <w:t>Gênero (Gênero)</w:t>
      </w:r>
    </w:p>
    <w:p w14:paraId="45D44507" w14:textId="77777777" w:rsidR="00012FDE" w:rsidRDefault="00012FDE" w:rsidP="00407BC1">
      <w:pPr>
        <w:pStyle w:val="GradeMdia1-nfase2"/>
        <w:numPr>
          <w:ilvl w:val="2"/>
          <w:numId w:val="2"/>
        </w:numPr>
      </w:pPr>
      <w:r>
        <w:t>Duração (long)</w:t>
      </w:r>
    </w:p>
    <w:p w14:paraId="7B68EF10" w14:textId="77777777" w:rsidR="00012FDE" w:rsidRDefault="00012FDE" w:rsidP="00407BC1">
      <w:pPr>
        <w:pStyle w:val="GradeMdia1-nfase2"/>
        <w:numPr>
          <w:ilvl w:val="2"/>
          <w:numId w:val="2"/>
        </w:numPr>
      </w:pPr>
      <w:r>
        <w:t>Sinopse (String)</w:t>
      </w:r>
    </w:p>
    <w:p w14:paraId="03A82AA2" w14:textId="77777777" w:rsidR="00012FDE" w:rsidRDefault="00012FDE" w:rsidP="00407BC1">
      <w:pPr>
        <w:pStyle w:val="GradeMdia1-nfase2"/>
        <w:numPr>
          <w:ilvl w:val="2"/>
          <w:numId w:val="2"/>
        </w:numPr>
      </w:pPr>
      <w:r>
        <w:t>Produtoras (ArrayList&lt;Companhia&gt;)</w:t>
      </w:r>
    </w:p>
    <w:p w14:paraId="65783907" w14:textId="77777777" w:rsidR="00012FDE" w:rsidRDefault="00012FDE" w:rsidP="00407BC1">
      <w:pPr>
        <w:pStyle w:val="GradeMdia1-nfase2"/>
        <w:numPr>
          <w:ilvl w:val="2"/>
          <w:numId w:val="2"/>
        </w:numPr>
      </w:pPr>
      <w:r>
        <w:t>Orçamento (Double)</w:t>
      </w:r>
    </w:p>
    <w:p w14:paraId="5030B9E1" w14:textId="77777777" w:rsidR="00012FDE" w:rsidRDefault="00012FDE" w:rsidP="00407BC1">
      <w:pPr>
        <w:pStyle w:val="GradeMdia1-nfase2"/>
        <w:numPr>
          <w:ilvl w:val="2"/>
          <w:numId w:val="2"/>
        </w:numPr>
      </w:pPr>
      <w:r>
        <w:t>Receita (Double)</w:t>
      </w:r>
    </w:p>
    <w:p w14:paraId="7857BBA2" w14:textId="77777777" w:rsidR="00012FDE" w:rsidRDefault="00012FDE" w:rsidP="00407BC1">
      <w:pPr>
        <w:pStyle w:val="GradeMdia1-nfase2"/>
        <w:numPr>
          <w:ilvl w:val="2"/>
          <w:numId w:val="2"/>
        </w:numPr>
      </w:pPr>
      <w:r>
        <w:t>Elenco (ArrayList&lt;Elenco&gt;)</w:t>
      </w:r>
    </w:p>
    <w:p w14:paraId="58C64051" w14:textId="77777777" w:rsidR="00012FDE" w:rsidRDefault="00012FDE" w:rsidP="00407BC1">
      <w:pPr>
        <w:pStyle w:val="GradeMdia1-nfase2"/>
        <w:numPr>
          <w:ilvl w:val="2"/>
          <w:numId w:val="2"/>
        </w:numPr>
      </w:pPr>
      <w:r>
        <w:t>Equipe (ArrayList&lt;Equipe&gt;)</w:t>
      </w:r>
    </w:p>
    <w:p w14:paraId="489E570A" w14:textId="77777777" w:rsidR="00012FDE" w:rsidRDefault="00012FDE" w:rsidP="00407BC1">
      <w:pPr>
        <w:pStyle w:val="GradeMdia1-nfase2"/>
        <w:numPr>
          <w:ilvl w:val="1"/>
          <w:numId w:val="2"/>
        </w:numPr>
      </w:pPr>
      <w:r>
        <w:t>Métodos</w:t>
      </w:r>
    </w:p>
    <w:p w14:paraId="7D7DFEE2" w14:textId="77777777" w:rsidR="00012FDE" w:rsidRDefault="00012FDE" w:rsidP="00407BC1">
      <w:pPr>
        <w:pStyle w:val="GradeMdia1-nfase2"/>
        <w:numPr>
          <w:ilvl w:val="2"/>
          <w:numId w:val="2"/>
        </w:numPr>
      </w:pPr>
      <w:r>
        <w:t>Mostrar receita com formato monetário</w:t>
      </w:r>
    </w:p>
    <w:p w14:paraId="65A825A7" w14:textId="77777777" w:rsidR="00012FDE" w:rsidRDefault="00012FDE" w:rsidP="00407BC1">
      <w:pPr>
        <w:pStyle w:val="GradeMdia1-nfase2"/>
        <w:numPr>
          <w:ilvl w:val="2"/>
          <w:numId w:val="2"/>
        </w:numPr>
      </w:pPr>
      <w:r>
        <w:t>Mostrar orçamento com formato monetário</w:t>
      </w:r>
    </w:p>
    <w:p w14:paraId="7EB953C0" w14:textId="77777777" w:rsidR="00012FDE" w:rsidRDefault="00012FDE" w:rsidP="00407BC1">
      <w:pPr>
        <w:pStyle w:val="GradeMdia1-nfase2"/>
        <w:numPr>
          <w:ilvl w:val="2"/>
          <w:numId w:val="2"/>
        </w:numPr>
      </w:pPr>
      <w:r>
        <w:t>Mostrar duração com formato de minutos</w:t>
      </w:r>
    </w:p>
    <w:p w14:paraId="26CEF605" w14:textId="77777777" w:rsidR="00012FDE" w:rsidRDefault="00012FDE" w:rsidP="00407BC1">
      <w:pPr>
        <w:pStyle w:val="GradeMdia1-nfase2"/>
        <w:numPr>
          <w:ilvl w:val="2"/>
          <w:numId w:val="2"/>
        </w:numPr>
      </w:pPr>
      <w:r>
        <w:t>Mostrar data de lançamento com formato de data “dd/mm/aaaa”</w:t>
      </w:r>
    </w:p>
    <w:p w14:paraId="6CC0EEA9" w14:textId="77777777" w:rsidR="00012FDE" w:rsidRDefault="00012FDE" w:rsidP="00407BC1">
      <w:pPr>
        <w:pStyle w:val="GradeMdia1-nfase2"/>
        <w:numPr>
          <w:ilvl w:val="0"/>
          <w:numId w:val="2"/>
        </w:numPr>
      </w:pPr>
      <w:r>
        <w:t>Gênero</w:t>
      </w:r>
    </w:p>
    <w:p w14:paraId="4090C939" w14:textId="77777777" w:rsidR="00012FDE" w:rsidRDefault="00012FDE" w:rsidP="00407BC1">
      <w:pPr>
        <w:pStyle w:val="GradeMdia1-nfase2"/>
        <w:numPr>
          <w:ilvl w:val="1"/>
          <w:numId w:val="2"/>
        </w:numPr>
      </w:pPr>
      <w:r>
        <w:t>Atributos</w:t>
      </w:r>
    </w:p>
    <w:p w14:paraId="0D84650E" w14:textId="77777777" w:rsidR="00012FDE" w:rsidRDefault="00012FDE" w:rsidP="009064D2">
      <w:pPr>
        <w:pStyle w:val="GradeMdia1-nfase2"/>
        <w:numPr>
          <w:ilvl w:val="2"/>
          <w:numId w:val="2"/>
        </w:numPr>
      </w:pPr>
      <w:r>
        <w:t>Nome (String)</w:t>
      </w:r>
    </w:p>
    <w:p w14:paraId="2B25794B" w14:textId="77777777" w:rsidR="00012FDE" w:rsidRDefault="00012FDE" w:rsidP="00407BC1">
      <w:pPr>
        <w:pStyle w:val="GradeMdia1-nfase2"/>
        <w:numPr>
          <w:ilvl w:val="0"/>
          <w:numId w:val="2"/>
        </w:numPr>
      </w:pPr>
      <w:r>
        <w:t>País</w:t>
      </w:r>
    </w:p>
    <w:p w14:paraId="57AAF65B" w14:textId="77777777" w:rsidR="00C151FA" w:rsidRDefault="00C151FA" w:rsidP="00407BC1">
      <w:pPr>
        <w:pStyle w:val="GradeMdia1-nfase2"/>
        <w:numPr>
          <w:ilvl w:val="1"/>
          <w:numId w:val="2"/>
        </w:numPr>
      </w:pPr>
      <w:r>
        <w:t>Atributos</w:t>
      </w:r>
    </w:p>
    <w:p w14:paraId="54B9DF2B" w14:textId="77777777" w:rsidR="00012FDE" w:rsidRDefault="00012FDE" w:rsidP="00C151FA">
      <w:pPr>
        <w:pStyle w:val="GradeMdia1-nfase2"/>
        <w:numPr>
          <w:ilvl w:val="2"/>
          <w:numId w:val="2"/>
        </w:numPr>
      </w:pPr>
      <w:r>
        <w:t>Nome (String)</w:t>
      </w:r>
    </w:p>
    <w:p w14:paraId="79B353DA" w14:textId="77777777" w:rsidR="00012FDE" w:rsidRDefault="00012FDE" w:rsidP="00C151FA">
      <w:pPr>
        <w:pStyle w:val="GradeMdia1-nfase2"/>
        <w:numPr>
          <w:ilvl w:val="2"/>
          <w:numId w:val="2"/>
        </w:numPr>
      </w:pPr>
      <w:r>
        <w:t>ISO 3166-1 (String)</w:t>
      </w:r>
    </w:p>
    <w:p w14:paraId="6FA4CD3A" w14:textId="77777777" w:rsidR="00012FDE" w:rsidRDefault="00012FDE" w:rsidP="00407BC1">
      <w:pPr>
        <w:pStyle w:val="GradeMdia1-nfase2"/>
        <w:numPr>
          <w:ilvl w:val="0"/>
          <w:numId w:val="2"/>
        </w:numPr>
      </w:pPr>
      <w:r>
        <w:t>Companhia</w:t>
      </w:r>
    </w:p>
    <w:p w14:paraId="20620DCD" w14:textId="77777777" w:rsidR="00207ACB" w:rsidRDefault="00207ACB" w:rsidP="00407BC1">
      <w:pPr>
        <w:pStyle w:val="GradeMdia1-nfase2"/>
        <w:numPr>
          <w:ilvl w:val="1"/>
          <w:numId w:val="2"/>
        </w:numPr>
      </w:pPr>
      <w:r>
        <w:t>Atributos</w:t>
      </w:r>
    </w:p>
    <w:p w14:paraId="6CB84251" w14:textId="77777777" w:rsidR="00012FDE" w:rsidRDefault="00012FDE" w:rsidP="00207ACB">
      <w:pPr>
        <w:pStyle w:val="GradeMdia1-nfase2"/>
        <w:numPr>
          <w:ilvl w:val="2"/>
          <w:numId w:val="2"/>
        </w:numPr>
      </w:pPr>
      <w:r>
        <w:lastRenderedPageBreak/>
        <w:t>Nome (String)</w:t>
      </w:r>
    </w:p>
    <w:p w14:paraId="73D51D40" w14:textId="77777777" w:rsidR="00012FDE" w:rsidRDefault="00012FDE" w:rsidP="00207ACB">
      <w:pPr>
        <w:pStyle w:val="GradeMdia1-nfase2"/>
        <w:numPr>
          <w:ilvl w:val="2"/>
          <w:numId w:val="2"/>
        </w:numPr>
      </w:pPr>
      <w:r>
        <w:t>País (País)</w:t>
      </w:r>
    </w:p>
    <w:p w14:paraId="51D01BF5" w14:textId="77777777" w:rsidR="00012FDE" w:rsidRDefault="00012FDE" w:rsidP="00407BC1">
      <w:pPr>
        <w:pStyle w:val="GradeMdia1-nfase2"/>
        <w:numPr>
          <w:ilvl w:val="0"/>
          <w:numId w:val="2"/>
        </w:numPr>
      </w:pPr>
      <w:r>
        <w:t>Ator</w:t>
      </w:r>
    </w:p>
    <w:p w14:paraId="37CD5BA6" w14:textId="77777777" w:rsidR="00207ACB" w:rsidRDefault="00207ACB" w:rsidP="00407BC1">
      <w:pPr>
        <w:pStyle w:val="GradeMdia1-nfase2"/>
        <w:numPr>
          <w:ilvl w:val="1"/>
          <w:numId w:val="2"/>
        </w:numPr>
      </w:pPr>
      <w:r>
        <w:t>Atributos</w:t>
      </w:r>
    </w:p>
    <w:p w14:paraId="5C41BA62" w14:textId="77777777" w:rsidR="00012FDE" w:rsidRDefault="00012FDE" w:rsidP="00207ACB">
      <w:pPr>
        <w:pStyle w:val="GradeMdia1-nfase2"/>
        <w:numPr>
          <w:ilvl w:val="2"/>
          <w:numId w:val="2"/>
        </w:numPr>
      </w:pPr>
      <w:r>
        <w:t>Nome (String)</w:t>
      </w:r>
    </w:p>
    <w:p w14:paraId="60981B97" w14:textId="77777777" w:rsidR="00012FDE" w:rsidRDefault="00207ACB" w:rsidP="00407BC1">
      <w:pPr>
        <w:pStyle w:val="GradeMdia1-nfase2"/>
        <w:numPr>
          <w:ilvl w:val="0"/>
          <w:numId w:val="2"/>
        </w:numPr>
      </w:pPr>
      <w:r>
        <w:t xml:space="preserve">Membro do </w:t>
      </w:r>
      <w:r w:rsidR="00012FDE">
        <w:t>Elenco</w:t>
      </w:r>
    </w:p>
    <w:p w14:paraId="46674F77" w14:textId="77777777" w:rsidR="00207ACB" w:rsidRDefault="00207ACB" w:rsidP="00407BC1">
      <w:pPr>
        <w:pStyle w:val="GradeMdia1-nfase2"/>
        <w:numPr>
          <w:ilvl w:val="1"/>
          <w:numId w:val="2"/>
        </w:numPr>
      </w:pPr>
      <w:r>
        <w:t>Atributos</w:t>
      </w:r>
    </w:p>
    <w:p w14:paraId="04605962" w14:textId="77777777" w:rsidR="00012FDE" w:rsidRDefault="00012FDE" w:rsidP="00207ACB">
      <w:pPr>
        <w:pStyle w:val="GradeMdia1-nfase2"/>
        <w:numPr>
          <w:ilvl w:val="2"/>
          <w:numId w:val="2"/>
        </w:numPr>
      </w:pPr>
      <w:r>
        <w:t>Ator (Ator)</w:t>
      </w:r>
    </w:p>
    <w:p w14:paraId="7F51AD36" w14:textId="77777777" w:rsidR="00012FDE" w:rsidRDefault="00012FDE" w:rsidP="00207ACB">
      <w:pPr>
        <w:pStyle w:val="GradeMdia1-nfase2"/>
        <w:numPr>
          <w:ilvl w:val="2"/>
          <w:numId w:val="2"/>
        </w:numPr>
      </w:pPr>
      <w:r>
        <w:t>Personagem (String)</w:t>
      </w:r>
    </w:p>
    <w:p w14:paraId="7B6EDBB0" w14:textId="77777777" w:rsidR="00012FDE" w:rsidRDefault="00207ACB" w:rsidP="00407BC1">
      <w:pPr>
        <w:pStyle w:val="GradeMdia1-nfase2"/>
        <w:numPr>
          <w:ilvl w:val="0"/>
          <w:numId w:val="2"/>
        </w:numPr>
      </w:pPr>
      <w:r>
        <w:t xml:space="preserve">Membro da </w:t>
      </w:r>
      <w:r w:rsidR="00012FDE">
        <w:t>Equipe</w:t>
      </w:r>
    </w:p>
    <w:p w14:paraId="66EEDE81" w14:textId="77777777" w:rsidR="00207ACB" w:rsidRDefault="00207ACB" w:rsidP="00407BC1">
      <w:pPr>
        <w:pStyle w:val="GradeMdia1-nfase2"/>
        <w:numPr>
          <w:ilvl w:val="1"/>
          <w:numId w:val="2"/>
        </w:numPr>
      </w:pPr>
      <w:r>
        <w:t>Atributos</w:t>
      </w:r>
    </w:p>
    <w:p w14:paraId="74DAE688" w14:textId="77777777" w:rsidR="00012FDE" w:rsidRDefault="00012FDE" w:rsidP="00207ACB">
      <w:pPr>
        <w:pStyle w:val="GradeMdia1-nfase2"/>
        <w:numPr>
          <w:ilvl w:val="2"/>
          <w:numId w:val="2"/>
        </w:numPr>
      </w:pPr>
      <w:r>
        <w:t>Nome (String)</w:t>
      </w:r>
    </w:p>
    <w:p w14:paraId="0CCAF049" w14:textId="77777777" w:rsidR="00012FDE" w:rsidRDefault="00012FDE" w:rsidP="00207ACB">
      <w:pPr>
        <w:pStyle w:val="GradeMdia1-nfase2"/>
        <w:numPr>
          <w:ilvl w:val="2"/>
          <w:numId w:val="2"/>
        </w:numPr>
      </w:pPr>
      <w:r>
        <w:t>Cargo (Cargo)</w:t>
      </w:r>
    </w:p>
    <w:p w14:paraId="6070E42E" w14:textId="77777777" w:rsidR="00012FDE" w:rsidRDefault="00012FDE" w:rsidP="00407BC1">
      <w:pPr>
        <w:pStyle w:val="GradeMdia1-nfase2"/>
        <w:numPr>
          <w:ilvl w:val="0"/>
          <w:numId w:val="2"/>
        </w:numPr>
      </w:pPr>
      <w:r>
        <w:t>Cargo</w:t>
      </w:r>
    </w:p>
    <w:p w14:paraId="65EE935F" w14:textId="77777777" w:rsidR="00012FDE" w:rsidRDefault="00012FDE" w:rsidP="00407BC1">
      <w:pPr>
        <w:pStyle w:val="GradeMdia1-nfase2"/>
        <w:numPr>
          <w:ilvl w:val="1"/>
          <w:numId w:val="2"/>
        </w:numPr>
      </w:pPr>
      <w:r>
        <w:t>Nome (String)</w:t>
      </w:r>
    </w:p>
    <w:p w14:paraId="0C989B7A" w14:textId="77777777" w:rsidR="00012FDE" w:rsidRPr="005D6B2D" w:rsidRDefault="00974DD2" w:rsidP="00012FDE">
      <w:r w:rsidRPr="00974DD2">
        <w:rPr>
          <w:rFonts w:eastAsia="Times New Roman"/>
          <w:b/>
          <w:bCs/>
          <w:i/>
          <w:iCs/>
          <w:szCs w:val="22"/>
        </w:rPr>
        <w:pict w14:anchorId="2FDCA38F">
          <v:rect id="_x0000_i1031" style="width:0;height:1.5pt" o:hralign="center" o:hrstd="t" o:hr="t" fillcolor="#aaa" stroked="f"/>
        </w:pict>
      </w:r>
    </w:p>
    <w:p w14:paraId="55914361" w14:textId="77777777" w:rsidR="000D5EE7" w:rsidRPr="005D6B2D" w:rsidRDefault="000D5EE7">
      <w:pPr>
        <w:rPr>
          <w:lang w:val="en-US"/>
        </w:rPr>
      </w:pPr>
    </w:p>
    <w:sectPr w:rsidR="000D5EE7" w:rsidRPr="005D6B2D" w:rsidSect="000D5EE7">
      <w:headerReference w:type="default" r:id="rId27"/>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Oliveira, Sizue" w:date="2016-10-14T14:18:00Z" w:initials="OS">
    <w:p w14:paraId="37D688A6" w14:textId="77777777" w:rsidR="00736696" w:rsidRPr="00736696" w:rsidRDefault="00736696">
      <w:pPr>
        <w:pStyle w:val="Textodecomentrio"/>
        <w:rPr>
          <w:lang w:val="pt-BR"/>
        </w:rPr>
      </w:pPr>
      <w:r>
        <w:rPr>
          <w:rStyle w:val="Refdecomentrio"/>
        </w:rPr>
        <w:annotationRef/>
      </w:r>
      <w:r>
        <w:rPr>
          <w:lang w:val="pt-BR"/>
        </w:rPr>
        <w:t>Esses tópicos não foram descritos.</w:t>
      </w:r>
    </w:p>
  </w:comment>
  <w:comment w:id="6" w:author="Willian" w:date="2016-10-14T23:33:00Z" w:initials="WFSP">
    <w:p w14:paraId="3C4522BE" w14:textId="77777777" w:rsidR="00631B73" w:rsidRDefault="00631B73">
      <w:pPr>
        <w:pStyle w:val="Textodecomentrio"/>
      </w:pPr>
      <w:r>
        <w:rPr>
          <w:rStyle w:val="Refdecomentrio"/>
        </w:rPr>
        <w:annotationRef/>
      </w:r>
      <w:r>
        <w:t>Feito</w:t>
      </w:r>
    </w:p>
  </w:comment>
  <w:comment w:id="28" w:author="Oliveira, Sizue" w:date="2016-10-14T14:24:00Z" w:initials="OS">
    <w:p w14:paraId="4352B614" w14:textId="77777777" w:rsidR="001202DF" w:rsidRPr="001202DF" w:rsidRDefault="001202DF">
      <w:pPr>
        <w:pStyle w:val="Textodecomentrio"/>
        <w:rPr>
          <w:lang w:val="pt-BR"/>
        </w:rPr>
      </w:pPr>
      <w:r>
        <w:rPr>
          <w:rStyle w:val="Refdecomentrio"/>
        </w:rPr>
        <w:annotationRef/>
      </w:r>
      <w:r w:rsidR="008751C3">
        <w:rPr>
          <w:lang w:val="pt-BR"/>
        </w:rPr>
        <w:t xml:space="preserve"> Não existe esse tópico no livro do aluno, favor encaixar no devido tópico.</w:t>
      </w:r>
    </w:p>
  </w:comment>
  <w:comment w:id="29" w:author="Willian" w:date="2016-10-14T23:35:00Z" w:initials="WFSP">
    <w:p w14:paraId="571FFC0D" w14:textId="77777777" w:rsidR="00631B73" w:rsidRDefault="00631B73">
      <w:pPr>
        <w:pStyle w:val="Textodecomentrio"/>
      </w:pPr>
      <w:r>
        <w:rPr>
          <w:rStyle w:val="Refdecomentrio"/>
        </w:rPr>
        <w:annotationRef/>
      </w:r>
      <w:r>
        <w:t>O tópico existe. A numeração estava repetida</w:t>
      </w:r>
    </w:p>
  </w:comment>
  <w:comment w:id="32" w:author="Oliveira, Sizue" w:date="2016-10-14T14:51:00Z" w:initials="OS">
    <w:p w14:paraId="01154FF3" w14:textId="77777777" w:rsidR="00047379" w:rsidRDefault="00047379">
      <w:pPr>
        <w:pStyle w:val="Textodecomentrio"/>
      </w:pPr>
      <w:r>
        <w:rPr>
          <w:rStyle w:val="Refdecomentrio"/>
        </w:rPr>
        <w:annotationRef/>
      </w:r>
      <w:r>
        <w:t>Falta inserir texto padrão</w:t>
      </w:r>
    </w:p>
  </w:comment>
  <w:comment w:id="33" w:author="Willian" w:date="2016-10-14T23:34:00Z" w:initials="WFSP">
    <w:p w14:paraId="29A8CCDC" w14:textId="77777777" w:rsidR="00631B73" w:rsidRDefault="00631B73">
      <w:pPr>
        <w:pStyle w:val="Textodecomentrio"/>
      </w:pPr>
      <w:r>
        <w:rPr>
          <w:rStyle w:val="Refdecomentrio"/>
        </w:rPr>
        <w:annotationRef/>
      </w:r>
      <w:r>
        <w:t>Qual é o texto padrão? Fique a vontade em inserí-lo</w:t>
      </w:r>
    </w:p>
  </w:comment>
  <w:comment w:id="44" w:author="Oliveira, Sizue" w:date="2016-10-14T14:43:00Z" w:initials="OS">
    <w:p w14:paraId="4BC7D483" w14:textId="77777777" w:rsidR="0098068C" w:rsidRDefault="0098068C">
      <w:pPr>
        <w:pStyle w:val="Textodecomentrio"/>
      </w:pPr>
      <w:r>
        <w:rPr>
          <w:rStyle w:val="Refdecomentrio"/>
        </w:rPr>
        <w:annotationRef/>
      </w:r>
      <w:r>
        <w:t>Falta inserir texto padrão</w:t>
      </w:r>
    </w:p>
  </w:comment>
  <w:comment w:id="45" w:author="Willian" w:date="2016-10-14T23:34:00Z" w:initials="WFSP">
    <w:p w14:paraId="4C307A98" w14:textId="77777777" w:rsidR="00631B73" w:rsidRDefault="00631B73">
      <w:pPr>
        <w:pStyle w:val="Textodecomentrio"/>
      </w:pPr>
      <w:r>
        <w:rPr>
          <w:rStyle w:val="Refdecomentrio"/>
        </w:rPr>
        <w:annotationRef/>
      </w:r>
      <w:r>
        <w:t>Qual é o texto padrão? Fique a vontade em inserí-lo</w:t>
      </w:r>
    </w:p>
  </w:comment>
  <w:comment w:id="62" w:author="Oliveira, Sizue" w:date="2016-10-14T15:22:00Z" w:initials="OS">
    <w:p w14:paraId="7ADC0902" w14:textId="77777777" w:rsidR="008751C3" w:rsidRPr="008751C3" w:rsidRDefault="008751C3">
      <w:pPr>
        <w:pStyle w:val="Textodecomentrio"/>
        <w:rPr>
          <w:lang w:val="pt-BR"/>
        </w:rPr>
      </w:pPr>
      <w:r>
        <w:rPr>
          <w:rStyle w:val="Refdecomentrio"/>
        </w:rPr>
        <w:annotationRef/>
      </w:r>
      <w:r>
        <w:rPr>
          <w:lang w:val="pt-BR"/>
        </w:rPr>
        <w:t>Não existe esse tópico no livro do aluno, favor encaixar no devido tópico.</w:t>
      </w:r>
    </w:p>
  </w:comment>
  <w:comment w:id="63" w:author="Willian" w:date="2016-10-14T23:38:00Z" w:initials="WFSP">
    <w:p w14:paraId="6652923A" w14:textId="77777777" w:rsidR="00631B73" w:rsidRDefault="00631B73">
      <w:pPr>
        <w:pStyle w:val="Textodecomentrio"/>
      </w:pPr>
      <w:r>
        <w:rPr>
          <w:rStyle w:val="Refdecomentrio"/>
        </w:rPr>
        <w:annotationRef/>
      </w:r>
      <w:r>
        <w:t>Sim, existe</w:t>
      </w:r>
    </w:p>
  </w:comment>
  <w:comment w:id="64" w:author="Oliveira, Sizue" w:date="2016-10-14T14:52:00Z" w:initials="OS">
    <w:p w14:paraId="08C0A8B2" w14:textId="77777777" w:rsidR="00047379" w:rsidRDefault="00047379">
      <w:pPr>
        <w:pStyle w:val="Textodecomentrio"/>
      </w:pPr>
      <w:r>
        <w:rPr>
          <w:rStyle w:val="Refdecomentrio"/>
        </w:rPr>
        <w:annotationRef/>
      </w:r>
      <w:r>
        <w:t>Falta inserir texto padrão</w:t>
      </w:r>
    </w:p>
  </w:comment>
  <w:comment w:id="65" w:author="Willian" w:date="2016-10-14T23:37:00Z" w:initials="WFSP">
    <w:p w14:paraId="62145E2C" w14:textId="77777777" w:rsidR="00631B73" w:rsidRDefault="00631B73">
      <w:pPr>
        <w:pStyle w:val="Textodecomentrio"/>
      </w:pPr>
      <w:r>
        <w:rPr>
          <w:rStyle w:val="Refdecomentrio"/>
        </w:rPr>
        <w:annotationRef/>
      </w:r>
      <w:r>
        <w:t>Qual é o texto padrão? Fique a vontade em inserí-lo</w:t>
      </w:r>
    </w:p>
  </w:comment>
  <w:comment w:id="79" w:author="Oliveira, Sizue" w:date="2016-10-14T14:52:00Z" w:initials="OS">
    <w:p w14:paraId="426DAFF3" w14:textId="77777777" w:rsidR="00047379" w:rsidRDefault="00047379">
      <w:pPr>
        <w:pStyle w:val="Textodecomentrio"/>
      </w:pPr>
      <w:r>
        <w:rPr>
          <w:rStyle w:val="Refdecomentrio"/>
        </w:rPr>
        <w:annotationRef/>
      </w:r>
      <w:r>
        <w:t>Falta inserir texto padrão</w:t>
      </w:r>
    </w:p>
  </w:comment>
  <w:comment w:id="80" w:author="Willian" w:date="2016-10-14T23:38:00Z" w:initials="WFSP">
    <w:p w14:paraId="0503E1AF" w14:textId="77777777" w:rsidR="00631B73" w:rsidRDefault="00631B73">
      <w:pPr>
        <w:pStyle w:val="Textodecomentrio"/>
      </w:pPr>
      <w:r>
        <w:rPr>
          <w:rStyle w:val="Refdecomentrio"/>
        </w:rPr>
        <w:annotationRef/>
      </w:r>
      <w:r>
        <w:t>Qual é o texto padrão? Fique a vontade em inserí-lo</w:t>
      </w:r>
    </w:p>
  </w:comment>
  <w:comment w:id="83" w:author="Oliveira, Sizue" w:date="2016-10-14T16:07:00Z" w:initials="OS">
    <w:p w14:paraId="00F5B957" w14:textId="77777777" w:rsidR="004074F6" w:rsidRDefault="004074F6">
      <w:pPr>
        <w:pStyle w:val="Textodecomentrio"/>
      </w:pPr>
      <w:r>
        <w:rPr>
          <w:rStyle w:val="Refdecomentrio"/>
        </w:rPr>
        <w:annotationRef/>
      </w:r>
      <w:r>
        <w:rPr>
          <w:lang w:val="pt-BR"/>
        </w:rPr>
        <w:t>Não existe esse tópico no livro do aluno, favor encaixar no devido tópico.</w:t>
      </w:r>
    </w:p>
  </w:comment>
  <w:comment w:id="84" w:author="Willian" w:date="2016-10-14T23:45:00Z" w:initials="WFSP">
    <w:p w14:paraId="6DD3EC02" w14:textId="77777777" w:rsidR="006664B2" w:rsidRDefault="006664B2">
      <w:pPr>
        <w:pStyle w:val="Textodecomentrio"/>
      </w:pPr>
      <w:r>
        <w:rPr>
          <w:rStyle w:val="Refdecomentrio"/>
        </w:rPr>
        <w:annotationRef/>
      </w:r>
      <w:r>
        <w:t>Sim, existe.</w:t>
      </w:r>
    </w:p>
  </w:comment>
  <w:comment w:id="85" w:author="Oliveira, Sizue" w:date="2016-10-14T14:52:00Z" w:initials="OS">
    <w:p w14:paraId="76120BC6" w14:textId="77777777" w:rsidR="00047379" w:rsidRDefault="00047379">
      <w:pPr>
        <w:pStyle w:val="Textodecomentrio"/>
      </w:pPr>
      <w:r>
        <w:rPr>
          <w:rStyle w:val="Refdecomentrio"/>
        </w:rPr>
        <w:annotationRef/>
      </w:r>
      <w:r>
        <w:t>Falta inserir texto padrão</w:t>
      </w:r>
    </w:p>
  </w:comment>
  <w:comment w:id="86" w:author="Willian" w:date="2016-10-14T23:45:00Z" w:initials="WFSP">
    <w:p w14:paraId="2D5AAAD5" w14:textId="77777777" w:rsidR="006664B2" w:rsidRDefault="006664B2">
      <w:pPr>
        <w:pStyle w:val="Textodecomentrio"/>
      </w:pPr>
      <w:r>
        <w:rPr>
          <w:rStyle w:val="Refdecomentrio"/>
        </w:rPr>
        <w:annotationRef/>
      </w:r>
      <w:r>
        <w:t>Qual é o texto padrão? Fique a vontade em inserí-lo</w:t>
      </w:r>
    </w:p>
  </w:comment>
  <w:comment w:id="94" w:author="Oliveira, Sizue" w:date="2016-10-14T14:52:00Z" w:initials="OS">
    <w:p w14:paraId="0A58899F" w14:textId="77777777" w:rsidR="00047379" w:rsidRDefault="00047379">
      <w:pPr>
        <w:pStyle w:val="Textodecomentrio"/>
      </w:pPr>
      <w:r>
        <w:rPr>
          <w:rStyle w:val="Refdecomentrio"/>
        </w:rPr>
        <w:annotationRef/>
      </w:r>
      <w:r>
        <w:t>Falta inserir texto padrão</w:t>
      </w:r>
    </w:p>
  </w:comment>
  <w:comment w:id="95" w:author="Willian" w:date="2016-10-14T23:46:00Z" w:initials="WFSP">
    <w:p w14:paraId="01A43CE2" w14:textId="77777777" w:rsidR="006664B2" w:rsidRDefault="006664B2">
      <w:pPr>
        <w:pStyle w:val="Textodecomentrio"/>
      </w:pPr>
      <w:r>
        <w:rPr>
          <w:rStyle w:val="Refdecomentrio"/>
        </w:rPr>
        <w:annotationRef/>
      </w:r>
      <w:r>
        <w:t>Qual é o texto padrão? Fique a vontade em inserí-lo</w:t>
      </w:r>
    </w:p>
  </w:comment>
  <w:comment w:id="99" w:author="Oliveira, Sizue" w:date="2016-10-14T16:09:00Z" w:initials="OS">
    <w:p w14:paraId="14C04C59" w14:textId="77777777" w:rsidR="004074F6" w:rsidRDefault="004074F6">
      <w:pPr>
        <w:pStyle w:val="Textodecomentrio"/>
      </w:pPr>
      <w:r>
        <w:rPr>
          <w:rStyle w:val="Refdecomentrio"/>
        </w:rPr>
        <w:annotationRef/>
      </w:r>
      <w:r>
        <w:rPr>
          <w:lang w:val="pt-BR"/>
        </w:rPr>
        <w:t>Não existe esse tópico no livro do aluno, favor encaixar no devido tópico.</w:t>
      </w:r>
    </w:p>
  </w:comment>
  <w:comment w:id="100" w:author="Willian" w:date="2016-10-14T23:46:00Z" w:initials="WFSP">
    <w:p w14:paraId="303DA62F" w14:textId="77777777" w:rsidR="006664B2" w:rsidRDefault="006664B2">
      <w:pPr>
        <w:pStyle w:val="Textodecomentrio"/>
      </w:pPr>
      <w:r>
        <w:rPr>
          <w:rStyle w:val="Refdecomentrio"/>
        </w:rPr>
        <w:annotationRef/>
      </w:r>
      <w:r>
        <w:t>Sim, existe</w:t>
      </w:r>
    </w:p>
  </w:comment>
  <w:comment w:id="101" w:author="Oliveira, Sizue" w:date="2016-10-14T14:52:00Z" w:initials="OS">
    <w:p w14:paraId="481D32BA" w14:textId="77777777" w:rsidR="00047379" w:rsidRDefault="00047379">
      <w:pPr>
        <w:pStyle w:val="Textodecomentrio"/>
      </w:pPr>
      <w:r>
        <w:rPr>
          <w:rStyle w:val="Refdecomentrio"/>
        </w:rPr>
        <w:annotationRef/>
      </w:r>
      <w:r>
        <w:t>Falta inserir texto padrão</w:t>
      </w:r>
    </w:p>
  </w:comment>
  <w:comment w:id="102" w:author="Willian" w:date="2016-10-14T23:46:00Z" w:initials="WFSP">
    <w:p w14:paraId="232FDD01" w14:textId="77777777" w:rsidR="006664B2" w:rsidRDefault="006664B2">
      <w:pPr>
        <w:pStyle w:val="Textodecomentrio"/>
      </w:pPr>
      <w:r>
        <w:rPr>
          <w:rStyle w:val="Refdecomentrio"/>
        </w:rPr>
        <w:annotationRef/>
      </w:r>
      <w:r>
        <w:t>Qual é o texto padrão? Fique a vontade em inserí-lo</w:t>
      </w:r>
    </w:p>
  </w:comment>
  <w:comment w:id="114" w:author="Oliveira, Sizue" w:date="2016-10-14T16:11:00Z" w:initials="OS">
    <w:p w14:paraId="7E3E3FD5" w14:textId="77777777" w:rsidR="004074F6" w:rsidRPr="004074F6" w:rsidRDefault="004074F6">
      <w:pPr>
        <w:pStyle w:val="Textodecomentrio"/>
        <w:rPr>
          <w:lang w:val="pt-BR"/>
        </w:rPr>
      </w:pPr>
      <w:r>
        <w:rPr>
          <w:rStyle w:val="Refdecomentrio"/>
        </w:rPr>
        <w:annotationRef/>
      </w:r>
      <w:r>
        <w:rPr>
          <w:lang w:val="pt-BR"/>
        </w:rPr>
        <w:t>??????</w:t>
      </w:r>
    </w:p>
  </w:comment>
  <w:comment w:id="115" w:author="Willian" w:date="2016-10-14T23:49:00Z" w:initials="WFSP">
    <w:p w14:paraId="3523D1BB" w14:textId="77777777" w:rsidR="006664B2" w:rsidRDefault="006664B2">
      <w:pPr>
        <w:pStyle w:val="Textodecomentrio"/>
      </w:pPr>
      <w:r>
        <w:rPr>
          <w:rStyle w:val="Refdecomentrio"/>
        </w:rPr>
        <w:annotationRef/>
      </w:r>
      <w:r>
        <w:t>Talves eu não tenha disponibilizado o arquivo deste exercício.</w:t>
      </w:r>
      <w:bookmarkStart w:id="116" w:name="_GoBack"/>
      <w:bookmarkEnd w:id="116"/>
    </w:p>
  </w:comment>
  <w:comment w:id="117" w:author="Oliveira, Sizue" w:date="2016-10-14T14:53:00Z" w:initials="OS">
    <w:p w14:paraId="3A31B672" w14:textId="77777777" w:rsidR="00047379" w:rsidRDefault="00047379">
      <w:pPr>
        <w:pStyle w:val="Textodecomentrio"/>
      </w:pPr>
      <w:r>
        <w:rPr>
          <w:rStyle w:val="Refdecomentrio"/>
        </w:rPr>
        <w:annotationRef/>
      </w:r>
      <w:r>
        <w:t>Falta inserir texto padrão</w:t>
      </w:r>
    </w:p>
  </w:comment>
  <w:comment w:id="118" w:author="Willian" w:date="2016-10-14T23:46:00Z" w:initials="WFSP">
    <w:p w14:paraId="20310025" w14:textId="77777777" w:rsidR="006664B2" w:rsidRDefault="006664B2">
      <w:pPr>
        <w:pStyle w:val="Textodecomentrio"/>
      </w:pPr>
      <w:r>
        <w:rPr>
          <w:rStyle w:val="Refdecomentrio"/>
        </w:rPr>
        <w:annotationRef/>
      </w:r>
      <w:r>
        <w:t>Qual é o texto padrão? Fique a vontade em inserí-lo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D688A6" w15:done="0"/>
  <w15:commentEx w15:paraId="3C4522BE" w15:paraIdParent="37D688A6" w15:done="0"/>
  <w15:commentEx w15:paraId="4352B614" w15:done="0"/>
  <w15:commentEx w15:paraId="571FFC0D" w15:paraIdParent="4352B614" w15:done="0"/>
  <w15:commentEx w15:paraId="01154FF3" w15:done="0"/>
  <w15:commentEx w15:paraId="29A8CCDC" w15:paraIdParent="01154FF3" w15:done="0"/>
  <w15:commentEx w15:paraId="4BC7D483" w15:done="0"/>
  <w15:commentEx w15:paraId="4C307A98" w15:paraIdParent="4BC7D483" w15:done="0"/>
  <w15:commentEx w15:paraId="7ADC0902" w15:done="0"/>
  <w15:commentEx w15:paraId="6652923A" w15:paraIdParent="7ADC0902" w15:done="0"/>
  <w15:commentEx w15:paraId="08C0A8B2" w15:done="0"/>
  <w15:commentEx w15:paraId="62145E2C" w15:paraIdParent="08C0A8B2" w15:done="0"/>
  <w15:commentEx w15:paraId="426DAFF3" w15:done="0"/>
  <w15:commentEx w15:paraId="0503E1AF" w15:paraIdParent="426DAFF3" w15:done="0"/>
  <w15:commentEx w15:paraId="00F5B957" w15:done="0"/>
  <w15:commentEx w15:paraId="6DD3EC02" w15:paraIdParent="00F5B957" w15:done="0"/>
  <w15:commentEx w15:paraId="76120BC6" w15:done="0"/>
  <w15:commentEx w15:paraId="2D5AAAD5" w15:paraIdParent="76120BC6" w15:done="0"/>
  <w15:commentEx w15:paraId="0A58899F" w15:done="0"/>
  <w15:commentEx w15:paraId="01A43CE2" w15:paraIdParent="0A58899F" w15:done="0"/>
  <w15:commentEx w15:paraId="14C04C59" w15:done="0"/>
  <w15:commentEx w15:paraId="303DA62F" w15:paraIdParent="14C04C59" w15:done="0"/>
  <w15:commentEx w15:paraId="481D32BA" w15:done="0"/>
  <w15:commentEx w15:paraId="232FDD01" w15:paraIdParent="481D32BA" w15:done="0"/>
  <w15:commentEx w15:paraId="7E3E3FD5" w15:done="0"/>
  <w15:commentEx w15:paraId="3523D1BB" w15:paraIdParent="7E3E3FD5" w15:done="0"/>
  <w15:commentEx w15:paraId="3A31B672" w15:done="0"/>
  <w15:commentEx w15:paraId="20310025" w15:paraIdParent="3A31B67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BC11C" w14:textId="77777777" w:rsidR="00027D93" w:rsidRDefault="00027D93" w:rsidP="00D5305C">
      <w:pPr>
        <w:spacing w:before="0" w:after="0"/>
      </w:pPr>
      <w:r>
        <w:separator/>
      </w:r>
    </w:p>
  </w:endnote>
  <w:endnote w:type="continuationSeparator" w:id="0">
    <w:p w14:paraId="0560724D" w14:textId="77777777" w:rsidR="00027D93" w:rsidRDefault="00027D93" w:rsidP="00D5305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MS Gothic">
    <w:panose1 w:val="020B06090702050802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00022FF" w:usb1="C000205B" w:usb2="00000009" w:usb3="00000000" w:csb0="000001DF" w:csb1="00000000"/>
  </w:font>
  <w:font w:name="Helvetica Neue Light">
    <w:altName w:val="Corbel"/>
    <w:panose1 w:val="02000403000000020004"/>
    <w:charset w:val="00"/>
    <w:family w:val="auto"/>
    <w:pitch w:val="variable"/>
    <w:sig w:usb0="A00002FF" w:usb1="5000205B" w:usb2="00000002" w:usb3="00000000" w:csb0="00000007" w:csb1="00000000"/>
  </w:font>
  <w:font w:name="Tahoma-Bold">
    <w:altName w:val="Tahoma"/>
    <w:panose1 w:val="00000000000000000000"/>
    <w:charset w:val="00"/>
    <w:family w:val="swiss"/>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A76478" w14:textId="77777777" w:rsidR="00027D93" w:rsidRDefault="00027D93" w:rsidP="00D5305C">
      <w:pPr>
        <w:spacing w:before="0" w:after="0"/>
      </w:pPr>
      <w:r>
        <w:separator/>
      </w:r>
    </w:p>
  </w:footnote>
  <w:footnote w:type="continuationSeparator" w:id="0">
    <w:p w14:paraId="0F532E78" w14:textId="77777777" w:rsidR="00027D93" w:rsidRDefault="00027D93" w:rsidP="00D5305C">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6FB9E" w14:textId="77777777" w:rsidR="0051791D" w:rsidRDefault="0051791D">
    <w:pPr>
      <w:pStyle w:val="Cabealho"/>
    </w:pPr>
    <w:r>
      <w:t>Educador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7F271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915CAE"/>
    <w:multiLevelType w:val="hybridMultilevel"/>
    <w:tmpl w:val="9AFC5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43C1CE6"/>
    <w:multiLevelType w:val="hybridMultilevel"/>
    <w:tmpl w:val="B088D646"/>
    <w:lvl w:ilvl="0" w:tplc="B482881E">
      <w:start w:val="1"/>
      <w:numFmt w:val="decimal"/>
      <w:lvlText w:val="%1-"/>
      <w:lvlJc w:val="left"/>
      <w:pPr>
        <w:ind w:left="720" w:hanging="360"/>
      </w:pPr>
      <w:rPr>
        <w:rFonts w:ascii="Calibri" w:hAnsi="Calibri"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66F0754"/>
    <w:multiLevelType w:val="hybridMultilevel"/>
    <w:tmpl w:val="045ED5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7417995"/>
    <w:multiLevelType w:val="multilevel"/>
    <w:tmpl w:val="2AFC8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56007A"/>
    <w:multiLevelType w:val="multilevel"/>
    <w:tmpl w:val="04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nsid w:val="14250CD6"/>
    <w:multiLevelType w:val="hybridMultilevel"/>
    <w:tmpl w:val="3D3ED8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8837E7E"/>
    <w:multiLevelType w:val="hybridMultilevel"/>
    <w:tmpl w:val="0B308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DD4723E"/>
    <w:multiLevelType w:val="hybridMultilevel"/>
    <w:tmpl w:val="01AC8C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4477C4A"/>
    <w:multiLevelType w:val="hybridMultilevel"/>
    <w:tmpl w:val="FE76C3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0C70AE4"/>
    <w:multiLevelType w:val="multilevel"/>
    <w:tmpl w:val="F19A536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322021A1"/>
    <w:multiLevelType w:val="hybridMultilevel"/>
    <w:tmpl w:val="782EE0D8"/>
    <w:lvl w:ilvl="0" w:tplc="3AA64E3A">
      <w:start w:val="1"/>
      <w:numFmt w:val="decimal"/>
      <w:lvlText w:val="%1-"/>
      <w:lvlJc w:val="left"/>
      <w:pPr>
        <w:ind w:left="720" w:hanging="360"/>
      </w:pPr>
      <w:rPr>
        <w:rFonts w:ascii="Calibri" w:hAnsi="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550036D"/>
    <w:multiLevelType w:val="hybridMultilevel"/>
    <w:tmpl w:val="5D642B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68C664B"/>
    <w:multiLevelType w:val="hybridMultilevel"/>
    <w:tmpl w:val="3384CA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3B8C3B13"/>
    <w:multiLevelType w:val="hybridMultilevel"/>
    <w:tmpl w:val="ECC60E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3F060D1B"/>
    <w:multiLevelType w:val="multilevel"/>
    <w:tmpl w:val="FD703FE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F561247"/>
    <w:multiLevelType w:val="hybridMultilevel"/>
    <w:tmpl w:val="D5E8D5E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041380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641762F"/>
    <w:multiLevelType w:val="multilevel"/>
    <w:tmpl w:val="66148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935E22"/>
    <w:multiLevelType w:val="hybridMultilevel"/>
    <w:tmpl w:val="1EFAB536"/>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4A8D5133"/>
    <w:multiLevelType w:val="hybridMultilevel"/>
    <w:tmpl w:val="9C4A70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BAD6D78"/>
    <w:multiLevelType w:val="multilevel"/>
    <w:tmpl w:val="DE6E9D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73655B"/>
    <w:multiLevelType w:val="hybridMultilevel"/>
    <w:tmpl w:val="BD2CC130"/>
    <w:lvl w:ilvl="0" w:tplc="E4A29E7A">
      <w:start w:val="1"/>
      <w:numFmt w:val="bullet"/>
      <w:lvlText w:val=""/>
      <w:lvlJc w:val="left"/>
      <w:pPr>
        <w:ind w:left="644" w:hanging="360"/>
      </w:pPr>
      <w:rPr>
        <w:rFonts w:ascii="Symbol" w:hAnsi="Symbol" w:hint="default"/>
        <w:color w:val="auto"/>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23">
    <w:nsid w:val="5B3D051F"/>
    <w:multiLevelType w:val="hybridMultilevel"/>
    <w:tmpl w:val="68DA06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66756D3C"/>
    <w:multiLevelType w:val="hybridMultilevel"/>
    <w:tmpl w:val="E1A035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6B167BA1"/>
    <w:multiLevelType w:val="hybridMultilevel"/>
    <w:tmpl w:val="28F476D4"/>
    <w:lvl w:ilvl="0" w:tplc="0409000F">
      <w:start w:val="1"/>
      <w:numFmt w:val="decimal"/>
      <w:lvlText w:val="%1."/>
      <w:lvlJc w:val="left"/>
      <w:pPr>
        <w:ind w:left="1426" w:hanging="360"/>
      </w:pPr>
    </w:lvl>
    <w:lvl w:ilvl="1" w:tplc="04090019">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6">
    <w:nsid w:val="6D8256F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04977C4"/>
    <w:multiLevelType w:val="hybridMultilevel"/>
    <w:tmpl w:val="1892032C"/>
    <w:lvl w:ilvl="0" w:tplc="34AC225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723655F9"/>
    <w:multiLevelType w:val="multilevel"/>
    <w:tmpl w:val="29C4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621384"/>
    <w:multiLevelType w:val="hybridMultilevel"/>
    <w:tmpl w:val="E318A1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77054E89"/>
    <w:multiLevelType w:val="multilevel"/>
    <w:tmpl w:val="29C4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91D232E"/>
    <w:multiLevelType w:val="hybridMultilevel"/>
    <w:tmpl w:val="89145F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24"/>
  </w:num>
  <w:num w:numId="4">
    <w:abstractNumId w:val="2"/>
  </w:num>
  <w:num w:numId="5">
    <w:abstractNumId w:val="27"/>
  </w:num>
  <w:num w:numId="6">
    <w:abstractNumId w:val="11"/>
  </w:num>
  <w:num w:numId="7">
    <w:abstractNumId w:val="22"/>
  </w:num>
  <w:num w:numId="8">
    <w:abstractNumId w:val="31"/>
  </w:num>
  <w:num w:numId="9">
    <w:abstractNumId w:val="13"/>
  </w:num>
  <w:num w:numId="10">
    <w:abstractNumId w:val="9"/>
  </w:num>
  <w:num w:numId="11">
    <w:abstractNumId w:val="10"/>
  </w:num>
  <w:num w:numId="12">
    <w:abstractNumId w:val="0"/>
  </w:num>
  <w:num w:numId="13">
    <w:abstractNumId w:val="5"/>
  </w:num>
  <w:num w:numId="14">
    <w:abstractNumId w:val="17"/>
  </w:num>
  <w:num w:numId="15">
    <w:abstractNumId w:val="23"/>
  </w:num>
  <w:num w:numId="16">
    <w:abstractNumId w:val="6"/>
  </w:num>
  <w:num w:numId="17">
    <w:abstractNumId w:val="30"/>
  </w:num>
  <w:num w:numId="18">
    <w:abstractNumId w:val="3"/>
  </w:num>
  <w:num w:numId="19">
    <w:abstractNumId w:val="7"/>
  </w:num>
  <w:num w:numId="20">
    <w:abstractNumId w:val="28"/>
  </w:num>
  <w:num w:numId="21">
    <w:abstractNumId w:val="21"/>
  </w:num>
  <w:num w:numId="22">
    <w:abstractNumId w:val="4"/>
  </w:num>
  <w:num w:numId="23">
    <w:abstractNumId w:val="15"/>
  </w:num>
  <w:num w:numId="24">
    <w:abstractNumId w:val="18"/>
  </w:num>
  <w:num w:numId="25">
    <w:abstractNumId w:val="20"/>
  </w:num>
  <w:num w:numId="26">
    <w:abstractNumId w:val="26"/>
  </w:num>
  <w:num w:numId="27">
    <w:abstractNumId w:val="14"/>
  </w:num>
  <w:num w:numId="28">
    <w:abstractNumId w:val="1"/>
  </w:num>
  <w:num w:numId="29">
    <w:abstractNumId w:val="29"/>
  </w:num>
  <w:num w:numId="30">
    <w:abstractNumId w:val="19"/>
  </w:num>
  <w:num w:numId="31">
    <w:abstractNumId w:val="12"/>
  </w:num>
  <w:num w:numId="3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E06"/>
    <w:rsid w:val="00003F8B"/>
    <w:rsid w:val="0000702F"/>
    <w:rsid w:val="00012FDE"/>
    <w:rsid w:val="00020F13"/>
    <w:rsid w:val="00026DC4"/>
    <w:rsid w:val="00027D93"/>
    <w:rsid w:val="00047379"/>
    <w:rsid w:val="00051B9B"/>
    <w:rsid w:val="000528D1"/>
    <w:rsid w:val="00053B0A"/>
    <w:rsid w:val="0006090F"/>
    <w:rsid w:val="0006682D"/>
    <w:rsid w:val="00076804"/>
    <w:rsid w:val="00083527"/>
    <w:rsid w:val="000843C2"/>
    <w:rsid w:val="000D0C14"/>
    <w:rsid w:val="000D5EE7"/>
    <w:rsid w:val="000F53A9"/>
    <w:rsid w:val="0011259E"/>
    <w:rsid w:val="00115F67"/>
    <w:rsid w:val="001202DF"/>
    <w:rsid w:val="00123716"/>
    <w:rsid w:val="0013294B"/>
    <w:rsid w:val="001340B0"/>
    <w:rsid w:val="00140E3E"/>
    <w:rsid w:val="00160E74"/>
    <w:rsid w:val="00162152"/>
    <w:rsid w:val="00167BE7"/>
    <w:rsid w:val="00167F8C"/>
    <w:rsid w:val="00173A44"/>
    <w:rsid w:val="00197FDB"/>
    <w:rsid w:val="001B4A5C"/>
    <w:rsid w:val="001B71A9"/>
    <w:rsid w:val="001D6DB0"/>
    <w:rsid w:val="001D6E2C"/>
    <w:rsid w:val="00207ACB"/>
    <w:rsid w:val="00210F4D"/>
    <w:rsid w:val="002376C9"/>
    <w:rsid w:val="00241592"/>
    <w:rsid w:val="00247CE6"/>
    <w:rsid w:val="002521FE"/>
    <w:rsid w:val="002630C7"/>
    <w:rsid w:val="00266DAC"/>
    <w:rsid w:val="00267C3B"/>
    <w:rsid w:val="002757D8"/>
    <w:rsid w:val="0027782D"/>
    <w:rsid w:val="002C1C25"/>
    <w:rsid w:val="002D5CC0"/>
    <w:rsid w:val="003002CC"/>
    <w:rsid w:val="00330CF6"/>
    <w:rsid w:val="00334A6C"/>
    <w:rsid w:val="0034395C"/>
    <w:rsid w:val="00350B4A"/>
    <w:rsid w:val="00357293"/>
    <w:rsid w:val="00376501"/>
    <w:rsid w:val="003872AB"/>
    <w:rsid w:val="00396530"/>
    <w:rsid w:val="003A2A3C"/>
    <w:rsid w:val="003B12E3"/>
    <w:rsid w:val="003B28CA"/>
    <w:rsid w:val="003B48CD"/>
    <w:rsid w:val="003C09F3"/>
    <w:rsid w:val="003F3218"/>
    <w:rsid w:val="004074F6"/>
    <w:rsid w:val="00407BC1"/>
    <w:rsid w:val="00422048"/>
    <w:rsid w:val="00436042"/>
    <w:rsid w:val="004570C9"/>
    <w:rsid w:val="00477491"/>
    <w:rsid w:val="004B7335"/>
    <w:rsid w:val="004E23DC"/>
    <w:rsid w:val="004E27F0"/>
    <w:rsid w:val="004E2DA2"/>
    <w:rsid w:val="004E3D2B"/>
    <w:rsid w:val="004E701C"/>
    <w:rsid w:val="004F3EEB"/>
    <w:rsid w:val="004F6535"/>
    <w:rsid w:val="0050249A"/>
    <w:rsid w:val="0051791D"/>
    <w:rsid w:val="0053151D"/>
    <w:rsid w:val="0053193B"/>
    <w:rsid w:val="00534847"/>
    <w:rsid w:val="00557B73"/>
    <w:rsid w:val="005B2A2D"/>
    <w:rsid w:val="005B6EAC"/>
    <w:rsid w:val="005C1103"/>
    <w:rsid w:val="005D1CF9"/>
    <w:rsid w:val="005D6B2D"/>
    <w:rsid w:val="005D76B6"/>
    <w:rsid w:val="0060345F"/>
    <w:rsid w:val="0060701E"/>
    <w:rsid w:val="00616701"/>
    <w:rsid w:val="00622BDB"/>
    <w:rsid w:val="006310AC"/>
    <w:rsid w:val="00631B73"/>
    <w:rsid w:val="00651B23"/>
    <w:rsid w:val="006569F3"/>
    <w:rsid w:val="006648D5"/>
    <w:rsid w:val="006664B2"/>
    <w:rsid w:val="0067414F"/>
    <w:rsid w:val="006752D1"/>
    <w:rsid w:val="00676D9D"/>
    <w:rsid w:val="00682DAB"/>
    <w:rsid w:val="00693EA4"/>
    <w:rsid w:val="00695AF6"/>
    <w:rsid w:val="006A37D4"/>
    <w:rsid w:val="006B00C4"/>
    <w:rsid w:val="006B6025"/>
    <w:rsid w:val="006C0011"/>
    <w:rsid w:val="006D0C6B"/>
    <w:rsid w:val="006D3E34"/>
    <w:rsid w:val="0071172B"/>
    <w:rsid w:val="00712100"/>
    <w:rsid w:val="007350C8"/>
    <w:rsid w:val="007359BC"/>
    <w:rsid w:val="00736696"/>
    <w:rsid w:val="007566AA"/>
    <w:rsid w:val="00761169"/>
    <w:rsid w:val="007638B2"/>
    <w:rsid w:val="00783559"/>
    <w:rsid w:val="007912CE"/>
    <w:rsid w:val="007935E6"/>
    <w:rsid w:val="007945A7"/>
    <w:rsid w:val="007A2565"/>
    <w:rsid w:val="007A4DF3"/>
    <w:rsid w:val="007B3C3D"/>
    <w:rsid w:val="007D0E47"/>
    <w:rsid w:val="007F6E80"/>
    <w:rsid w:val="008036AF"/>
    <w:rsid w:val="00806D50"/>
    <w:rsid w:val="008128E3"/>
    <w:rsid w:val="00817AEA"/>
    <w:rsid w:val="00820A72"/>
    <w:rsid w:val="008324B4"/>
    <w:rsid w:val="00854719"/>
    <w:rsid w:val="00862C6E"/>
    <w:rsid w:val="00871962"/>
    <w:rsid w:val="00874132"/>
    <w:rsid w:val="008751C3"/>
    <w:rsid w:val="008B24F7"/>
    <w:rsid w:val="008B2967"/>
    <w:rsid w:val="008B321B"/>
    <w:rsid w:val="008B474A"/>
    <w:rsid w:val="008C06AC"/>
    <w:rsid w:val="008C22B5"/>
    <w:rsid w:val="008D04AA"/>
    <w:rsid w:val="008D2311"/>
    <w:rsid w:val="008E332B"/>
    <w:rsid w:val="008E33BE"/>
    <w:rsid w:val="008E404F"/>
    <w:rsid w:val="008E46D0"/>
    <w:rsid w:val="008F3848"/>
    <w:rsid w:val="008F5754"/>
    <w:rsid w:val="008F7B8C"/>
    <w:rsid w:val="00900B80"/>
    <w:rsid w:val="009064D2"/>
    <w:rsid w:val="00907AE9"/>
    <w:rsid w:val="009129A8"/>
    <w:rsid w:val="009158D0"/>
    <w:rsid w:val="00916F1F"/>
    <w:rsid w:val="00920FD4"/>
    <w:rsid w:val="00923E30"/>
    <w:rsid w:val="009271F9"/>
    <w:rsid w:val="00952717"/>
    <w:rsid w:val="00952A96"/>
    <w:rsid w:val="009617C3"/>
    <w:rsid w:val="00974DD2"/>
    <w:rsid w:val="0098068C"/>
    <w:rsid w:val="009907F8"/>
    <w:rsid w:val="009A38BE"/>
    <w:rsid w:val="009C7883"/>
    <w:rsid w:val="009D3DC0"/>
    <w:rsid w:val="009E0DEE"/>
    <w:rsid w:val="009E2F5B"/>
    <w:rsid w:val="009E4F2D"/>
    <w:rsid w:val="009E5C38"/>
    <w:rsid w:val="009F031A"/>
    <w:rsid w:val="009F72C9"/>
    <w:rsid w:val="00A3136B"/>
    <w:rsid w:val="00A41B5A"/>
    <w:rsid w:val="00A4568A"/>
    <w:rsid w:val="00A54F51"/>
    <w:rsid w:val="00A6438C"/>
    <w:rsid w:val="00A64FF1"/>
    <w:rsid w:val="00A75211"/>
    <w:rsid w:val="00A87A0C"/>
    <w:rsid w:val="00AB273C"/>
    <w:rsid w:val="00AB398C"/>
    <w:rsid w:val="00AB7D62"/>
    <w:rsid w:val="00AD1260"/>
    <w:rsid w:val="00AD4D39"/>
    <w:rsid w:val="00AD680E"/>
    <w:rsid w:val="00AE6EED"/>
    <w:rsid w:val="00AF15AB"/>
    <w:rsid w:val="00AF50EC"/>
    <w:rsid w:val="00B114BC"/>
    <w:rsid w:val="00B44EB2"/>
    <w:rsid w:val="00B47C98"/>
    <w:rsid w:val="00B506D4"/>
    <w:rsid w:val="00B66ED1"/>
    <w:rsid w:val="00B7168D"/>
    <w:rsid w:val="00B86573"/>
    <w:rsid w:val="00B9019E"/>
    <w:rsid w:val="00BA0F47"/>
    <w:rsid w:val="00BC4AA2"/>
    <w:rsid w:val="00BC57BE"/>
    <w:rsid w:val="00BE2722"/>
    <w:rsid w:val="00BF4B5B"/>
    <w:rsid w:val="00BF7CAC"/>
    <w:rsid w:val="00C151FA"/>
    <w:rsid w:val="00C243B5"/>
    <w:rsid w:val="00C27513"/>
    <w:rsid w:val="00C32CF0"/>
    <w:rsid w:val="00C34635"/>
    <w:rsid w:val="00C50F0D"/>
    <w:rsid w:val="00C551D5"/>
    <w:rsid w:val="00C75BAC"/>
    <w:rsid w:val="00C806F0"/>
    <w:rsid w:val="00C96A14"/>
    <w:rsid w:val="00C96A67"/>
    <w:rsid w:val="00CB5E06"/>
    <w:rsid w:val="00CC20EF"/>
    <w:rsid w:val="00CC6CAB"/>
    <w:rsid w:val="00CC7C46"/>
    <w:rsid w:val="00CF4CF8"/>
    <w:rsid w:val="00D15EDC"/>
    <w:rsid w:val="00D206ED"/>
    <w:rsid w:val="00D315A0"/>
    <w:rsid w:val="00D529B0"/>
    <w:rsid w:val="00D5305C"/>
    <w:rsid w:val="00D77720"/>
    <w:rsid w:val="00D8569D"/>
    <w:rsid w:val="00D953AB"/>
    <w:rsid w:val="00DA6DA6"/>
    <w:rsid w:val="00DD18B9"/>
    <w:rsid w:val="00DD5AD6"/>
    <w:rsid w:val="00DE1271"/>
    <w:rsid w:val="00DE438C"/>
    <w:rsid w:val="00DE61A4"/>
    <w:rsid w:val="00DE7397"/>
    <w:rsid w:val="00DF2545"/>
    <w:rsid w:val="00DF4175"/>
    <w:rsid w:val="00E00090"/>
    <w:rsid w:val="00E177A1"/>
    <w:rsid w:val="00E2114B"/>
    <w:rsid w:val="00E31FB3"/>
    <w:rsid w:val="00E416C0"/>
    <w:rsid w:val="00E46B2F"/>
    <w:rsid w:val="00E46F0B"/>
    <w:rsid w:val="00E51D9B"/>
    <w:rsid w:val="00E67813"/>
    <w:rsid w:val="00E70B4B"/>
    <w:rsid w:val="00E70C84"/>
    <w:rsid w:val="00E7229E"/>
    <w:rsid w:val="00E803F1"/>
    <w:rsid w:val="00E864D7"/>
    <w:rsid w:val="00E90DAD"/>
    <w:rsid w:val="00E9329B"/>
    <w:rsid w:val="00EB4C12"/>
    <w:rsid w:val="00EC3DF3"/>
    <w:rsid w:val="00ED1443"/>
    <w:rsid w:val="00ED2980"/>
    <w:rsid w:val="00ED4241"/>
    <w:rsid w:val="00ED5A10"/>
    <w:rsid w:val="00EE2210"/>
    <w:rsid w:val="00F07F94"/>
    <w:rsid w:val="00F10AE2"/>
    <w:rsid w:val="00F2129A"/>
    <w:rsid w:val="00F261C2"/>
    <w:rsid w:val="00F42096"/>
    <w:rsid w:val="00F55B36"/>
    <w:rsid w:val="00F9562C"/>
    <w:rsid w:val="00F97B22"/>
    <w:rsid w:val="00FA2B48"/>
    <w:rsid w:val="00FA513F"/>
    <w:rsid w:val="00FB526F"/>
    <w:rsid w:val="00FD79DC"/>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A9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pt-BR" w:eastAsia="pt-B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BC4AA2"/>
    <w:pPr>
      <w:spacing w:before="120" w:after="120"/>
      <w:jc w:val="both"/>
    </w:pPr>
    <w:rPr>
      <w:sz w:val="22"/>
      <w:szCs w:val="24"/>
    </w:rPr>
  </w:style>
  <w:style w:type="paragraph" w:styleId="Ttulo1">
    <w:name w:val="heading 1"/>
    <w:basedOn w:val="Normal"/>
    <w:next w:val="Normal"/>
    <w:link w:val="Ttulo1Char"/>
    <w:uiPriority w:val="9"/>
    <w:qFormat/>
    <w:rsid w:val="005D6B2D"/>
    <w:pPr>
      <w:keepNext/>
      <w:keepLines/>
      <w:spacing w:before="240"/>
      <w:jc w:val="left"/>
      <w:outlineLvl w:val="0"/>
    </w:pPr>
    <w:rPr>
      <w:rFonts w:ascii="Calibri Light" w:eastAsia="MS Gothic" w:hAnsi="Calibri Light"/>
      <w:b/>
      <w:color w:val="00B050"/>
      <w:sz w:val="72"/>
      <w:szCs w:val="32"/>
      <w:lang w:val="x-none" w:eastAsia="x-none"/>
    </w:rPr>
  </w:style>
  <w:style w:type="paragraph" w:styleId="Ttulo2">
    <w:name w:val="heading 2"/>
    <w:basedOn w:val="Normal"/>
    <w:next w:val="Normal"/>
    <w:link w:val="Ttulo2Char"/>
    <w:uiPriority w:val="9"/>
    <w:qFormat/>
    <w:rsid w:val="005D6B2D"/>
    <w:pPr>
      <w:keepNext/>
      <w:keepLines/>
      <w:spacing w:before="40"/>
      <w:outlineLvl w:val="1"/>
    </w:pPr>
    <w:rPr>
      <w:rFonts w:ascii="Calibri Light" w:eastAsia="MS Gothic" w:hAnsi="Calibri Light"/>
      <w:color w:val="00B050"/>
      <w:sz w:val="56"/>
      <w:szCs w:val="26"/>
      <w:lang w:val="x-none" w:eastAsia="x-none"/>
    </w:rPr>
  </w:style>
  <w:style w:type="paragraph" w:styleId="Ttulo3">
    <w:name w:val="heading 3"/>
    <w:basedOn w:val="Normal"/>
    <w:next w:val="Normal"/>
    <w:link w:val="Ttulo3Char"/>
    <w:uiPriority w:val="9"/>
    <w:qFormat/>
    <w:rsid w:val="005D6B2D"/>
    <w:pPr>
      <w:keepNext/>
      <w:keepLines/>
      <w:spacing w:before="40"/>
      <w:outlineLvl w:val="2"/>
    </w:pPr>
    <w:rPr>
      <w:rFonts w:eastAsia="MS Gothic"/>
      <w:b/>
      <w:color w:val="00B050"/>
      <w:sz w:val="32"/>
      <w:szCs w:val="20"/>
      <w:lang w:val="x-none" w:eastAsia="x-none"/>
    </w:rPr>
  </w:style>
  <w:style w:type="paragraph" w:styleId="Ttulo4">
    <w:name w:val="heading 4"/>
    <w:basedOn w:val="Normal"/>
    <w:next w:val="Normal"/>
    <w:link w:val="Ttulo4Char"/>
    <w:uiPriority w:val="9"/>
    <w:qFormat/>
    <w:rsid w:val="005D6B2D"/>
    <w:pPr>
      <w:keepNext/>
      <w:keepLines/>
      <w:spacing w:before="40"/>
      <w:outlineLvl w:val="3"/>
    </w:pPr>
    <w:rPr>
      <w:rFonts w:eastAsia="MS Gothic"/>
      <w:b/>
      <w:iCs/>
      <w:color w:val="00B050"/>
      <w:szCs w:val="20"/>
      <w:lang w:val="x-none" w:eastAsia="x-none"/>
    </w:rPr>
  </w:style>
  <w:style w:type="paragraph" w:styleId="Ttulo5">
    <w:name w:val="heading 5"/>
    <w:basedOn w:val="Normal"/>
    <w:next w:val="Normal"/>
    <w:link w:val="Ttulo5Char"/>
    <w:autoRedefine/>
    <w:uiPriority w:val="9"/>
    <w:qFormat/>
    <w:rsid w:val="00FD79DC"/>
    <w:pPr>
      <w:keepNext/>
      <w:keepLines/>
      <w:spacing w:before="40"/>
      <w:outlineLvl w:val="4"/>
    </w:pPr>
    <w:rPr>
      <w:rFonts w:ascii="Calibri Light" w:eastAsia="MS Gothic" w:hAnsi="Calibri Light"/>
      <w:color w:val="00B050"/>
      <w:szCs w:val="2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5D6B2D"/>
    <w:rPr>
      <w:rFonts w:ascii="Calibri Light" w:eastAsia="MS Gothic" w:hAnsi="Calibri Light" w:cs="Times New Roman"/>
      <w:b/>
      <w:color w:val="00B050"/>
      <w:sz w:val="72"/>
      <w:szCs w:val="32"/>
    </w:rPr>
  </w:style>
  <w:style w:type="character" w:customStyle="1" w:styleId="Ttulo2Char">
    <w:name w:val="Título 2 Char"/>
    <w:link w:val="Ttulo2"/>
    <w:uiPriority w:val="9"/>
    <w:rsid w:val="005D6B2D"/>
    <w:rPr>
      <w:rFonts w:ascii="Calibri Light" w:eastAsia="MS Gothic" w:hAnsi="Calibri Light" w:cs="Times New Roman"/>
      <w:color w:val="00B050"/>
      <w:sz w:val="56"/>
      <w:szCs w:val="26"/>
    </w:rPr>
  </w:style>
  <w:style w:type="character" w:customStyle="1" w:styleId="Ttulo3Char">
    <w:name w:val="Título 3 Char"/>
    <w:link w:val="Ttulo3"/>
    <w:uiPriority w:val="9"/>
    <w:rsid w:val="005D6B2D"/>
    <w:rPr>
      <w:rFonts w:eastAsia="MS Gothic" w:cs="Times New Roman"/>
      <w:b/>
      <w:color w:val="00B050"/>
      <w:sz w:val="32"/>
    </w:rPr>
  </w:style>
  <w:style w:type="character" w:customStyle="1" w:styleId="Ttulo4Char">
    <w:name w:val="Título 4 Char"/>
    <w:link w:val="Ttulo4"/>
    <w:uiPriority w:val="9"/>
    <w:rsid w:val="005D6B2D"/>
    <w:rPr>
      <w:rFonts w:eastAsia="MS Gothic" w:cs="Times New Roman"/>
      <w:b/>
      <w:iCs/>
      <w:color w:val="00B050"/>
      <w:sz w:val="22"/>
    </w:rPr>
  </w:style>
  <w:style w:type="character" w:customStyle="1" w:styleId="Ttulo5Char">
    <w:name w:val="Título 5 Char"/>
    <w:link w:val="Ttulo5"/>
    <w:uiPriority w:val="9"/>
    <w:rsid w:val="00FD79DC"/>
    <w:rPr>
      <w:rFonts w:ascii="Calibri Light" w:eastAsia="MS Gothic" w:hAnsi="Calibri Light" w:cs="Times New Roman"/>
      <w:color w:val="00B050"/>
      <w:sz w:val="22"/>
    </w:rPr>
  </w:style>
  <w:style w:type="paragraph" w:styleId="GradeMdia1-nfase2">
    <w:name w:val="Medium Grid 1 Accent 2"/>
    <w:basedOn w:val="Normal"/>
    <w:uiPriority w:val="34"/>
    <w:qFormat/>
    <w:rsid w:val="00CB5E06"/>
    <w:pPr>
      <w:ind w:left="720"/>
      <w:contextualSpacing/>
    </w:pPr>
  </w:style>
  <w:style w:type="paragraph" w:styleId="Ttulo">
    <w:name w:val="Title"/>
    <w:basedOn w:val="Normal"/>
    <w:next w:val="Normal"/>
    <w:link w:val="TtuloChar"/>
    <w:uiPriority w:val="10"/>
    <w:qFormat/>
    <w:rsid w:val="00CB5E06"/>
    <w:pPr>
      <w:contextualSpacing/>
    </w:pPr>
    <w:rPr>
      <w:rFonts w:ascii="Calibri Light" w:eastAsia="MS Gothic" w:hAnsi="Calibri Light"/>
      <w:spacing w:val="-10"/>
      <w:kern w:val="28"/>
      <w:sz w:val="56"/>
      <w:szCs w:val="56"/>
      <w:lang w:val="x-none" w:eastAsia="x-none"/>
    </w:rPr>
  </w:style>
  <w:style w:type="character" w:customStyle="1" w:styleId="TtuloChar">
    <w:name w:val="Título Char"/>
    <w:link w:val="Ttulo"/>
    <w:uiPriority w:val="10"/>
    <w:rsid w:val="00CB5E06"/>
    <w:rPr>
      <w:rFonts w:ascii="Calibri Light" w:eastAsia="MS Gothic" w:hAnsi="Calibri Light" w:cs="Times New Roman"/>
      <w:spacing w:val="-10"/>
      <w:kern w:val="28"/>
      <w:sz w:val="56"/>
      <w:szCs w:val="56"/>
    </w:rPr>
  </w:style>
  <w:style w:type="paragraph" w:styleId="Subttulo">
    <w:name w:val="Subtitle"/>
    <w:basedOn w:val="Normal"/>
    <w:next w:val="Normal"/>
    <w:link w:val="SubttuloChar"/>
    <w:uiPriority w:val="11"/>
    <w:qFormat/>
    <w:rsid w:val="00CB5E06"/>
    <w:pPr>
      <w:numPr>
        <w:ilvl w:val="1"/>
      </w:numPr>
      <w:spacing w:after="160"/>
    </w:pPr>
    <w:rPr>
      <w:rFonts w:ascii="Times New Roman" w:hAnsi="Times New Roman"/>
      <w:color w:val="5A5A5A"/>
      <w:spacing w:val="15"/>
      <w:szCs w:val="22"/>
      <w:lang w:val="x-none" w:eastAsia="x-none"/>
    </w:rPr>
  </w:style>
  <w:style w:type="character" w:customStyle="1" w:styleId="SubttuloChar">
    <w:name w:val="Subtítulo Char"/>
    <w:link w:val="Subttulo"/>
    <w:uiPriority w:val="11"/>
    <w:rsid w:val="00CB5E06"/>
    <w:rPr>
      <w:rFonts w:ascii="Times New Roman" w:hAnsi="Times New Roman" w:cs="Times New Roman"/>
      <w:color w:val="5A5A5A"/>
      <w:spacing w:val="15"/>
      <w:sz w:val="22"/>
      <w:szCs w:val="22"/>
    </w:rPr>
  </w:style>
  <w:style w:type="paragraph" w:styleId="GradeMdia3-nfase2">
    <w:name w:val="Medium Grid 3 Accent 2"/>
    <w:basedOn w:val="Normal"/>
    <w:next w:val="Normal"/>
    <w:link w:val="GradeMdia3-nfase2Char"/>
    <w:uiPriority w:val="30"/>
    <w:qFormat/>
    <w:rsid w:val="00CB5E06"/>
    <w:pPr>
      <w:pBdr>
        <w:top w:val="single" w:sz="4" w:space="10" w:color="5B9BD5"/>
        <w:bottom w:val="single" w:sz="4" w:space="10" w:color="5B9BD5"/>
      </w:pBdr>
      <w:spacing w:before="360" w:after="360"/>
      <w:ind w:left="864" w:right="864"/>
      <w:jc w:val="center"/>
    </w:pPr>
    <w:rPr>
      <w:rFonts w:ascii="Times New Roman" w:hAnsi="Times New Roman"/>
      <w:i/>
      <w:iCs/>
      <w:color w:val="5B9BD5"/>
      <w:sz w:val="20"/>
      <w:szCs w:val="20"/>
      <w:lang w:val="x-none" w:eastAsia="x-none"/>
    </w:rPr>
  </w:style>
  <w:style w:type="character" w:customStyle="1" w:styleId="GradeMdia3-nfase2Char">
    <w:name w:val="Grade Média 3 - Ênfase 2 Char"/>
    <w:link w:val="GradeMdia3-nfase2"/>
    <w:uiPriority w:val="30"/>
    <w:rsid w:val="00CB5E06"/>
    <w:rPr>
      <w:rFonts w:ascii="Times New Roman" w:hAnsi="Times New Roman" w:cs="Times New Roman"/>
      <w:i/>
      <w:iCs/>
      <w:color w:val="5B9BD5"/>
    </w:rPr>
  </w:style>
  <w:style w:type="character" w:styleId="Forte">
    <w:name w:val="Strong"/>
    <w:uiPriority w:val="22"/>
    <w:qFormat/>
    <w:rsid w:val="00CB5E06"/>
    <w:rPr>
      <w:b/>
      <w:bCs/>
    </w:rPr>
  </w:style>
  <w:style w:type="character" w:styleId="TabelaSimples5">
    <w:name w:val="Plain Table 5"/>
    <w:uiPriority w:val="31"/>
    <w:qFormat/>
    <w:rsid w:val="00CB5E06"/>
    <w:rPr>
      <w:smallCaps/>
      <w:color w:val="5A5A5A"/>
    </w:rPr>
  </w:style>
  <w:style w:type="character" w:styleId="GradedeTabelaClaro">
    <w:name w:val="Grid Table Light"/>
    <w:uiPriority w:val="32"/>
    <w:qFormat/>
    <w:rsid w:val="00CB5E06"/>
    <w:rPr>
      <w:b/>
      <w:bCs/>
      <w:smallCaps/>
      <w:color w:val="5B9BD5"/>
      <w:spacing w:val="5"/>
    </w:rPr>
  </w:style>
  <w:style w:type="character" w:styleId="Hiperlink">
    <w:name w:val="Hyperlink"/>
    <w:uiPriority w:val="99"/>
    <w:unhideWhenUsed/>
    <w:rsid w:val="00CB5E06"/>
    <w:rPr>
      <w:color w:val="0563C1"/>
      <w:u w:val="single"/>
    </w:rPr>
  </w:style>
  <w:style w:type="paragraph" w:customStyle="1" w:styleId="Code">
    <w:name w:val="Code"/>
    <w:basedOn w:val="Normal"/>
    <w:qFormat/>
    <w:rsid w:val="00CB5E06"/>
    <w:rPr>
      <w:rFonts w:ascii="Consolas" w:hAnsi="Consolas"/>
      <w:sz w:val="20"/>
    </w:rPr>
  </w:style>
  <w:style w:type="character" w:styleId="Refdecomentrio">
    <w:name w:val="annotation reference"/>
    <w:uiPriority w:val="99"/>
    <w:semiHidden/>
    <w:unhideWhenUsed/>
    <w:rsid w:val="00CB5E06"/>
    <w:rPr>
      <w:sz w:val="16"/>
      <w:szCs w:val="16"/>
    </w:rPr>
  </w:style>
  <w:style w:type="paragraph" w:styleId="Textodecomentrio">
    <w:name w:val="annotation text"/>
    <w:basedOn w:val="Normal"/>
    <w:link w:val="TextodecomentrioChar"/>
    <w:uiPriority w:val="99"/>
    <w:semiHidden/>
    <w:unhideWhenUsed/>
    <w:rsid w:val="00CB5E06"/>
    <w:rPr>
      <w:rFonts w:ascii="Times New Roman" w:hAnsi="Times New Roman"/>
      <w:sz w:val="20"/>
      <w:szCs w:val="20"/>
      <w:lang w:val="x-none" w:eastAsia="x-none"/>
    </w:rPr>
  </w:style>
  <w:style w:type="character" w:customStyle="1" w:styleId="TextodecomentrioChar">
    <w:name w:val="Texto de comentário Char"/>
    <w:link w:val="Textodecomentrio"/>
    <w:uiPriority w:val="99"/>
    <w:semiHidden/>
    <w:rsid w:val="00CB5E06"/>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CB5E06"/>
    <w:rPr>
      <w:b/>
      <w:bCs/>
    </w:rPr>
  </w:style>
  <w:style w:type="character" w:customStyle="1" w:styleId="AssuntodocomentrioChar">
    <w:name w:val="Assunto do comentário Char"/>
    <w:link w:val="Assuntodocomentrio"/>
    <w:uiPriority w:val="99"/>
    <w:semiHidden/>
    <w:rsid w:val="00CB5E06"/>
    <w:rPr>
      <w:rFonts w:ascii="Times New Roman" w:hAnsi="Times New Roman" w:cs="Times New Roman"/>
      <w:b/>
      <w:bCs/>
      <w:sz w:val="20"/>
      <w:szCs w:val="20"/>
    </w:rPr>
  </w:style>
  <w:style w:type="paragraph" w:styleId="Textodebalo">
    <w:name w:val="Balloon Text"/>
    <w:basedOn w:val="Normal"/>
    <w:link w:val="TextodebaloChar"/>
    <w:uiPriority w:val="99"/>
    <w:semiHidden/>
    <w:unhideWhenUsed/>
    <w:rsid w:val="00CB5E06"/>
    <w:rPr>
      <w:rFonts w:ascii="Segoe UI" w:hAnsi="Segoe UI"/>
      <w:sz w:val="18"/>
      <w:szCs w:val="18"/>
      <w:lang w:val="x-none" w:eastAsia="x-none"/>
    </w:rPr>
  </w:style>
  <w:style w:type="character" w:customStyle="1" w:styleId="TextodebaloChar">
    <w:name w:val="Texto de balão Char"/>
    <w:link w:val="Textodebalo"/>
    <w:uiPriority w:val="99"/>
    <w:semiHidden/>
    <w:rsid w:val="00CB5E06"/>
    <w:rPr>
      <w:rFonts w:ascii="Segoe UI" w:hAnsi="Segoe UI" w:cs="Segoe UI"/>
      <w:sz w:val="18"/>
      <w:szCs w:val="18"/>
    </w:rPr>
  </w:style>
  <w:style w:type="character" w:styleId="HiperlinkVisitado">
    <w:name w:val="FollowedHyperlink"/>
    <w:uiPriority w:val="99"/>
    <w:semiHidden/>
    <w:unhideWhenUsed/>
    <w:rsid w:val="00CB5E06"/>
    <w:rPr>
      <w:color w:val="954F72"/>
      <w:u w:val="single"/>
    </w:rPr>
  </w:style>
  <w:style w:type="character" w:customStyle="1" w:styleId="comment">
    <w:name w:val="comment"/>
    <w:basedOn w:val="Fontepargpadro"/>
    <w:rsid w:val="00CB5E06"/>
  </w:style>
  <w:style w:type="character" w:customStyle="1" w:styleId="keyword">
    <w:name w:val="keyword"/>
    <w:basedOn w:val="Fontepargpadro"/>
    <w:rsid w:val="00CB5E06"/>
  </w:style>
  <w:style w:type="paragraph" w:customStyle="1" w:styleId="Listagem-Imagem-Tabela">
    <w:name w:val="Listagem - Imagem - Tabela"/>
    <w:basedOn w:val="Normal"/>
    <w:qFormat/>
    <w:rsid w:val="00CB5E06"/>
    <w:pPr>
      <w:jc w:val="center"/>
    </w:pPr>
    <w:rPr>
      <w:rFonts w:ascii="Helvetica Neue Light" w:hAnsi="Helvetica Neue Light"/>
      <w:sz w:val="20"/>
    </w:rPr>
  </w:style>
  <w:style w:type="character" w:customStyle="1" w:styleId="apple-converted-space">
    <w:name w:val="apple-converted-space"/>
    <w:basedOn w:val="Fontepargpadro"/>
    <w:rsid w:val="00CB5E06"/>
  </w:style>
  <w:style w:type="character" w:styleId="CdigoHTML">
    <w:name w:val="HTML Code"/>
    <w:uiPriority w:val="99"/>
    <w:semiHidden/>
    <w:unhideWhenUsed/>
    <w:rsid w:val="00CB5E06"/>
    <w:rPr>
      <w:rFonts w:ascii="Courier New" w:eastAsia="MS Mincho" w:hAnsi="Courier New" w:cs="Courier New"/>
      <w:sz w:val="20"/>
      <w:szCs w:val="20"/>
    </w:rPr>
  </w:style>
  <w:style w:type="character" w:customStyle="1" w:styleId="string">
    <w:name w:val="string"/>
    <w:basedOn w:val="Fontepargpadro"/>
    <w:rsid w:val="00CB5E06"/>
  </w:style>
  <w:style w:type="character" w:customStyle="1" w:styleId="number">
    <w:name w:val="number"/>
    <w:basedOn w:val="Fontepargpadro"/>
    <w:rsid w:val="00CB5E06"/>
  </w:style>
  <w:style w:type="character" w:customStyle="1" w:styleId="annotation">
    <w:name w:val="annotation"/>
    <w:basedOn w:val="Fontepargpadro"/>
    <w:rsid w:val="00CB5E06"/>
  </w:style>
  <w:style w:type="table" w:styleId="Tabelacomgrade">
    <w:name w:val="Table Grid"/>
    <w:basedOn w:val="Tabelanormal"/>
    <w:uiPriority w:val="39"/>
    <w:rsid w:val="000D5E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e">
    <w:name w:val="Emphasis"/>
    <w:uiPriority w:val="20"/>
    <w:qFormat/>
    <w:rsid w:val="000D5EE7"/>
    <w:rPr>
      <w:i/>
      <w:iCs/>
    </w:rPr>
  </w:style>
  <w:style w:type="paragraph" w:styleId="ListaMdia2-nfase2">
    <w:name w:val="Medium List 2 Accent 2"/>
    <w:hidden/>
    <w:uiPriority w:val="99"/>
    <w:semiHidden/>
    <w:rsid w:val="00820A72"/>
    <w:rPr>
      <w:sz w:val="22"/>
      <w:szCs w:val="24"/>
    </w:rPr>
  </w:style>
  <w:style w:type="paragraph" w:styleId="Legenda">
    <w:name w:val="caption"/>
    <w:basedOn w:val="Normal"/>
    <w:next w:val="Normal"/>
    <w:uiPriority w:val="35"/>
    <w:qFormat/>
    <w:rsid w:val="008B321B"/>
    <w:pPr>
      <w:spacing w:before="0" w:after="200"/>
    </w:pPr>
    <w:rPr>
      <w:b/>
      <w:bCs/>
      <w:color w:val="5B9BD5"/>
      <w:sz w:val="18"/>
      <w:szCs w:val="18"/>
    </w:rPr>
  </w:style>
  <w:style w:type="paragraph" w:customStyle="1" w:styleId="Professor">
    <w:name w:val="Professor"/>
    <w:basedOn w:val="Normal"/>
    <w:qFormat/>
    <w:rsid w:val="00F97B22"/>
    <w:rPr>
      <w:color w:val="70AD47"/>
    </w:rPr>
  </w:style>
  <w:style w:type="paragraph" w:styleId="Cabealho">
    <w:name w:val="header"/>
    <w:basedOn w:val="Normal"/>
    <w:link w:val="CabealhoChar"/>
    <w:uiPriority w:val="99"/>
    <w:unhideWhenUsed/>
    <w:rsid w:val="00D5305C"/>
    <w:pPr>
      <w:tabs>
        <w:tab w:val="center" w:pos="4419"/>
        <w:tab w:val="right" w:pos="8838"/>
      </w:tabs>
      <w:spacing w:before="0" w:after="0"/>
    </w:pPr>
    <w:rPr>
      <w:szCs w:val="20"/>
      <w:lang w:val="x-none" w:eastAsia="x-none"/>
    </w:rPr>
  </w:style>
  <w:style w:type="character" w:customStyle="1" w:styleId="CabealhoChar">
    <w:name w:val="Cabeçalho Char"/>
    <w:link w:val="Cabealho"/>
    <w:uiPriority w:val="99"/>
    <w:rsid w:val="00D5305C"/>
    <w:rPr>
      <w:rFonts w:cs="Times New Roman"/>
      <w:sz w:val="22"/>
    </w:rPr>
  </w:style>
  <w:style w:type="paragraph" w:styleId="Rodap">
    <w:name w:val="footer"/>
    <w:basedOn w:val="Normal"/>
    <w:link w:val="RodapChar"/>
    <w:uiPriority w:val="99"/>
    <w:unhideWhenUsed/>
    <w:rsid w:val="00D5305C"/>
    <w:pPr>
      <w:tabs>
        <w:tab w:val="center" w:pos="4419"/>
        <w:tab w:val="right" w:pos="8838"/>
      </w:tabs>
      <w:spacing w:before="0" w:after="0"/>
    </w:pPr>
    <w:rPr>
      <w:szCs w:val="20"/>
      <w:lang w:val="x-none" w:eastAsia="x-none"/>
    </w:rPr>
  </w:style>
  <w:style w:type="character" w:customStyle="1" w:styleId="RodapChar">
    <w:name w:val="Rodapé Char"/>
    <w:link w:val="Rodap"/>
    <w:uiPriority w:val="99"/>
    <w:rsid w:val="00D5305C"/>
    <w:rPr>
      <w:rFonts w:cs="Times New Roman"/>
      <w:sz w:val="22"/>
    </w:rPr>
  </w:style>
  <w:style w:type="paragraph" w:styleId="ListaColorida-nfase1">
    <w:name w:val="Colorful List Accent 1"/>
    <w:basedOn w:val="Normal"/>
    <w:uiPriority w:val="34"/>
    <w:qFormat/>
    <w:rsid w:val="00534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12177">
      <w:bodyDiv w:val="1"/>
      <w:marLeft w:val="0"/>
      <w:marRight w:val="0"/>
      <w:marTop w:val="0"/>
      <w:marBottom w:val="0"/>
      <w:divBdr>
        <w:top w:val="none" w:sz="0" w:space="0" w:color="auto"/>
        <w:left w:val="none" w:sz="0" w:space="0" w:color="auto"/>
        <w:bottom w:val="none" w:sz="0" w:space="0" w:color="auto"/>
        <w:right w:val="none" w:sz="0" w:space="0" w:color="auto"/>
      </w:divBdr>
    </w:div>
    <w:div w:id="169108547">
      <w:bodyDiv w:val="1"/>
      <w:marLeft w:val="0"/>
      <w:marRight w:val="0"/>
      <w:marTop w:val="0"/>
      <w:marBottom w:val="0"/>
      <w:divBdr>
        <w:top w:val="none" w:sz="0" w:space="0" w:color="auto"/>
        <w:left w:val="none" w:sz="0" w:space="0" w:color="auto"/>
        <w:bottom w:val="none" w:sz="0" w:space="0" w:color="auto"/>
        <w:right w:val="none" w:sz="0" w:space="0" w:color="auto"/>
      </w:divBdr>
    </w:div>
    <w:div w:id="200213269">
      <w:bodyDiv w:val="1"/>
      <w:marLeft w:val="0"/>
      <w:marRight w:val="0"/>
      <w:marTop w:val="0"/>
      <w:marBottom w:val="0"/>
      <w:divBdr>
        <w:top w:val="none" w:sz="0" w:space="0" w:color="auto"/>
        <w:left w:val="none" w:sz="0" w:space="0" w:color="auto"/>
        <w:bottom w:val="none" w:sz="0" w:space="0" w:color="auto"/>
        <w:right w:val="none" w:sz="0" w:space="0" w:color="auto"/>
      </w:divBdr>
    </w:div>
    <w:div w:id="456874814">
      <w:bodyDiv w:val="1"/>
      <w:marLeft w:val="0"/>
      <w:marRight w:val="0"/>
      <w:marTop w:val="0"/>
      <w:marBottom w:val="0"/>
      <w:divBdr>
        <w:top w:val="none" w:sz="0" w:space="0" w:color="auto"/>
        <w:left w:val="none" w:sz="0" w:space="0" w:color="auto"/>
        <w:bottom w:val="none" w:sz="0" w:space="0" w:color="auto"/>
        <w:right w:val="none" w:sz="0" w:space="0" w:color="auto"/>
      </w:divBdr>
    </w:div>
    <w:div w:id="512571833">
      <w:bodyDiv w:val="1"/>
      <w:marLeft w:val="0"/>
      <w:marRight w:val="0"/>
      <w:marTop w:val="0"/>
      <w:marBottom w:val="0"/>
      <w:divBdr>
        <w:top w:val="none" w:sz="0" w:space="0" w:color="auto"/>
        <w:left w:val="none" w:sz="0" w:space="0" w:color="auto"/>
        <w:bottom w:val="none" w:sz="0" w:space="0" w:color="auto"/>
        <w:right w:val="none" w:sz="0" w:space="0" w:color="auto"/>
      </w:divBdr>
    </w:div>
    <w:div w:id="615408247">
      <w:bodyDiv w:val="1"/>
      <w:marLeft w:val="0"/>
      <w:marRight w:val="0"/>
      <w:marTop w:val="0"/>
      <w:marBottom w:val="0"/>
      <w:divBdr>
        <w:top w:val="none" w:sz="0" w:space="0" w:color="auto"/>
        <w:left w:val="none" w:sz="0" w:space="0" w:color="auto"/>
        <w:bottom w:val="none" w:sz="0" w:space="0" w:color="auto"/>
        <w:right w:val="none" w:sz="0" w:space="0" w:color="auto"/>
      </w:divBdr>
    </w:div>
    <w:div w:id="630287643">
      <w:bodyDiv w:val="1"/>
      <w:marLeft w:val="0"/>
      <w:marRight w:val="0"/>
      <w:marTop w:val="0"/>
      <w:marBottom w:val="0"/>
      <w:divBdr>
        <w:top w:val="none" w:sz="0" w:space="0" w:color="auto"/>
        <w:left w:val="none" w:sz="0" w:space="0" w:color="auto"/>
        <w:bottom w:val="none" w:sz="0" w:space="0" w:color="auto"/>
        <w:right w:val="none" w:sz="0" w:space="0" w:color="auto"/>
      </w:divBdr>
    </w:div>
    <w:div w:id="1041593125">
      <w:bodyDiv w:val="1"/>
      <w:marLeft w:val="0"/>
      <w:marRight w:val="0"/>
      <w:marTop w:val="0"/>
      <w:marBottom w:val="0"/>
      <w:divBdr>
        <w:top w:val="none" w:sz="0" w:space="0" w:color="auto"/>
        <w:left w:val="none" w:sz="0" w:space="0" w:color="auto"/>
        <w:bottom w:val="none" w:sz="0" w:space="0" w:color="auto"/>
        <w:right w:val="none" w:sz="0" w:space="0" w:color="auto"/>
      </w:divBdr>
    </w:div>
    <w:div w:id="1071319184">
      <w:bodyDiv w:val="1"/>
      <w:marLeft w:val="0"/>
      <w:marRight w:val="0"/>
      <w:marTop w:val="0"/>
      <w:marBottom w:val="0"/>
      <w:divBdr>
        <w:top w:val="none" w:sz="0" w:space="0" w:color="auto"/>
        <w:left w:val="none" w:sz="0" w:space="0" w:color="auto"/>
        <w:bottom w:val="none" w:sz="0" w:space="0" w:color="auto"/>
        <w:right w:val="none" w:sz="0" w:space="0" w:color="auto"/>
      </w:divBdr>
    </w:div>
    <w:div w:id="1293098542">
      <w:bodyDiv w:val="1"/>
      <w:marLeft w:val="0"/>
      <w:marRight w:val="0"/>
      <w:marTop w:val="0"/>
      <w:marBottom w:val="0"/>
      <w:divBdr>
        <w:top w:val="none" w:sz="0" w:space="0" w:color="auto"/>
        <w:left w:val="none" w:sz="0" w:space="0" w:color="auto"/>
        <w:bottom w:val="none" w:sz="0" w:space="0" w:color="auto"/>
        <w:right w:val="none" w:sz="0" w:space="0" w:color="auto"/>
      </w:divBdr>
    </w:div>
    <w:div w:id="1379355229">
      <w:bodyDiv w:val="1"/>
      <w:marLeft w:val="0"/>
      <w:marRight w:val="0"/>
      <w:marTop w:val="0"/>
      <w:marBottom w:val="0"/>
      <w:divBdr>
        <w:top w:val="none" w:sz="0" w:space="0" w:color="auto"/>
        <w:left w:val="none" w:sz="0" w:space="0" w:color="auto"/>
        <w:bottom w:val="none" w:sz="0" w:space="0" w:color="auto"/>
        <w:right w:val="none" w:sz="0" w:space="0" w:color="auto"/>
      </w:divBdr>
    </w:div>
    <w:div w:id="1411854534">
      <w:bodyDiv w:val="1"/>
      <w:marLeft w:val="0"/>
      <w:marRight w:val="0"/>
      <w:marTop w:val="0"/>
      <w:marBottom w:val="0"/>
      <w:divBdr>
        <w:top w:val="none" w:sz="0" w:space="0" w:color="auto"/>
        <w:left w:val="none" w:sz="0" w:space="0" w:color="auto"/>
        <w:bottom w:val="none" w:sz="0" w:space="0" w:color="auto"/>
        <w:right w:val="none" w:sz="0" w:space="0" w:color="auto"/>
      </w:divBdr>
    </w:div>
    <w:div w:id="1442146662">
      <w:bodyDiv w:val="1"/>
      <w:marLeft w:val="0"/>
      <w:marRight w:val="0"/>
      <w:marTop w:val="0"/>
      <w:marBottom w:val="0"/>
      <w:divBdr>
        <w:top w:val="none" w:sz="0" w:space="0" w:color="auto"/>
        <w:left w:val="none" w:sz="0" w:space="0" w:color="auto"/>
        <w:bottom w:val="none" w:sz="0" w:space="0" w:color="auto"/>
        <w:right w:val="none" w:sz="0" w:space="0" w:color="auto"/>
      </w:divBdr>
    </w:div>
    <w:div w:id="1598095532">
      <w:bodyDiv w:val="1"/>
      <w:marLeft w:val="0"/>
      <w:marRight w:val="0"/>
      <w:marTop w:val="0"/>
      <w:marBottom w:val="0"/>
      <w:divBdr>
        <w:top w:val="none" w:sz="0" w:space="0" w:color="auto"/>
        <w:left w:val="none" w:sz="0" w:space="0" w:color="auto"/>
        <w:bottom w:val="none" w:sz="0" w:space="0" w:color="auto"/>
        <w:right w:val="none" w:sz="0" w:space="0" w:color="auto"/>
      </w:divBdr>
    </w:div>
    <w:div w:id="1620725058">
      <w:bodyDiv w:val="1"/>
      <w:marLeft w:val="0"/>
      <w:marRight w:val="0"/>
      <w:marTop w:val="0"/>
      <w:marBottom w:val="0"/>
      <w:divBdr>
        <w:top w:val="none" w:sz="0" w:space="0" w:color="auto"/>
        <w:left w:val="none" w:sz="0" w:space="0" w:color="auto"/>
        <w:bottom w:val="none" w:sz="0" w:space="0" w:color="auto"/>
        <w:right w:val="none" w:sz="0" w:space="0" w:color="auto"/>
      </w:divBdr>
    </w:div>
    <w:div w:id="1701201802">
      <w:bodyDiv w:val="1"/>
      <w:marLeft w:val="0"/>
      <w:marRight w:val="0"/>
      <w:marTop w:val="0"/>
      <w:marBottom w:val="0"/>
      <w:divBdr>
        <w:top w:val="none" w:sz="0" w:space="0" w:color="auto"/>
        <w:left w:val="none" w:sz="0" w:space="0" w:color="auto"/>
        <w:bottom w:val="none" w:sz="0" w:space="0" w:color="auto"/>
        <w:right w:val="none" w:sz="0" w:space="0" w:color="auto"/>
      </w:divBdr>
    </w:div>
    <w:div w:id="1808547546">
      <w:bodyDiv w:val="1"/>
      <w:marLeft w:val="0"/>
      <w:marRight w:val="0"/>
      <w:marTop w:val="0"/>
      <w:marBottom w:val="0"/>
      <w:divBdr>
        <w:top w:val="none" w:sz="0" w:space="0" w:color="auto"/>
        <w:left w:val="none" w:sz="0" w:space="0" w:color="auto"/>
        <w:bottom w:val="none" w:sz="0" w:space="0" w:color="auto"/>
        <w:right w:val="none" w:sz="0" w:space="0" w:color="auto"/>
      </w:divBdr>
    </w:div>
    <w:div w:id="1995716592">
      <w:bodyDiv w:val="1"/>
      <w:marLeft w:val="0"/>
      <w:marRight w:val="0"/>
      <w:marTop w:val="0"/>
      <w:marBottom w:val="0"/>
      <w:divBdr>
        <w:top w:val="none" w:sz="0" w:space="0" w:color="auto"/>
        <w:left w:val="none" w:sz="0" w:space="0" w:color="auto"/>
        <w:bottom w:val="none" w:sz="0" w:space="0" w:color="auto"/>
        <w:right w:val="none" w:sz="0" w:space="0" w:color="auto"/>
      </w:divBdr>
    </w:div>
    <w:div w:id="2038504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s://docs.oracle.com/javase/tutorial/java/javaOO/methods.html" TargetMode="External"/><Relationship Id="rId21" Type="http://schemas.openxmlformats.org/officeDocument/2006/relationships/hyperlink" Target="https://docs.oracle.com/javase/tutorial/java/nutsandbolts/for.html" TargetMode="External"/><Relationship Id="rId22" Type="http://schemas.openxmlformats.org/officeDocument/2006/relationships/hyperlink" Target="https://docs.oracle.com/javase/8/docs/technotes/guides/language/foreach.html" TargetMode="External"/><Relationship Id="rId23" Type="http://schemas.openxmlformats.org/officeDocument/2006/relationships/hyperlink" Target="https://docs.oracle.com/javase/tutorial/java/nutsandbolts/while.html" TargetMode="External"/><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header" Target="head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netbeans.org" TargetMode="External"/><Relationship Id="rId16" Type="http://schemas.openxmlformats.org/officeDocument/2006/relationships/hyperlink" Target="http://www.eclipse.org" TargetMode="External"/><Relationship Id="rId17" Type="http://schemas.openxmlformats.org/officeDocument/2006/relationships/hyperlink" Target="http://www.oracle.com/technetwork/java/codeconventions-135099.html" TargetMode="External"/><Relationship Id="rId18" Type="http://schemas.openxmlformats.org/officeDocument/2006/relationships/hyperlink" Target="http://www.oracle.com/technetwork/java/codeconventions-135099.html" TargetMode="External"/><Relationship Id="rId19" Type="http://schemas.openxmlformats.org/officeDocument/2006/relationships/hyperlink" Target="https://docs.oracle.com/javase/tutorial/java/package/usepkg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quora.com/What-is-the-difference-between-Java-and-JavaScrip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8CA6E-A9FB-C043-995D-D3DA27859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7541</Words>
  <Characters>40722</Characters>
  <Application>Microsoft Macintosh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48167</CharactersWithSpaces>
  <SharedDoc>false</SharedDoc>
  <HLinks>
    <vt:vector size="60" baseType="variant">
      <vt:variant>
        <vt:i4>4259860</vt:i4>
      </vt:variant>
      <vt:variant>
        <vt:i4>27</vt:i4>
      </vt:variant>
      <vt:variant>
        <vt:i4>0</vt:i4>
      </vt:variant>
      <vt:variant>
        <vt:i4>5</vt:i4>
      </vt:variant>
      <vt:variant>
        <vt:lpwstr>https://docs.oracle.com/javase/tutorial/java/nutsandbolts/while.html</vt:lpwstr>
      </vt:variant>
      <vt:variant>
        <vt:lpwstr/>
      </vt:variant>
      <vt:variant>
        <vt:i4>6160448</vt:i4>
      </vt:variant>
      <vt:variant>
        <vt:i4>24</vt:i4>
      </vt:variant>
      <vt:variant>
        <vt:i4>0</vt:i4>
      </vt:variant>
      <vt:variant>
        <vt:i4>5</vt:i4>
      </vt:variant>
      <vt:variant>
        <vt:lpwstr>https://docs.oracle.com/javase/8/docs/technotes/guides/language/foreach.html</vt:lpwstr>
      </vt:variant>
      <vt:variant>
        <vt:lpwstr/>
      </vt:variant>
      <vt:variant>
        <vt:i4>2752635</vt:i4>
      </vt:variant>
      <vt:variant>
        <vt:i4>21</vt:i4>
      </vt:variant>
      <vt:variant>
        <vt:i4>0</vt:i4>
      </vt:variant>
      <vt:variant>
        <vt:i4>5</vt:i4>
      </vt:variant>
      <vt:variant>
        <vt:lpwstr>https://docs.oracle.com/javase/tutorial/java/nutsandbolts/for.html</vt:lpwstr>
      </vt:variant>
      <vt:variant>
        <vt:lpwstr/>
      </vt:variant>
      <vt:variant>
        <vt:i4>5963792</vt:i4>
      </vt:variant>
      <vt:variant>
        <vt:i4>18</vt:i4>
      </vt:variant>
      <vt:variant>
        <vt:i4>0</vt:i4>
      </vt:variant>
      <vt:variant>
        <vt:i4>5</vt:i4>
      </vt:variant>
      <vt:variant>
        <vt:lpwstr>https://docs.oracle.com/javase/tutorial/java/javaOO/methods.html</vt:lpwstr>
      </vt:variant>
      <vt:variant>
        <vt:lpwstr/>
      </vt:variant>
      <vt:variant>
        <vt:i4>4325487</vt:i4>
      </vt:variant>
      <vt:variant>
        <vt:i4>15</vt:i4>
      </vt:variant>
      <vt:variant>
        <vt:i4>0</vt:i4>
      </vt:variant>
      <vt:variant>
        <vt:i4>5</vt:i4>
      </vt:variant>
      <vt:variant>
        <vt:lpwstr>https://docs.oracle.com/javase/tutorial/java/package/usepkgs.html</vt:lpwstr>
      </vt:variant>
      <vt:variant>
        <vt:lpwstr/>
      </vt:variant>
      <vt:variant>
        <vt:i4>6881400</vt:i4>
      </vt:variant>
      <vt:variant>
        <vt:i4>12</vt:i4>
      </vt:variant>
      <vt:variant>
        <vt:i4>0</vt:i4>
      </vt:variant>
      <vt:variant>
        <vt:i4>5</vt:i4>
      </vt:variant>
      <vt:variant>
        <vt:lpwstr>http://www.oracle.com/technetwork/java/codeconventions-135099.html</vt:lpwstr>
      </vt:variant>
      <vt:variant>
        <vt:lpwstr/>
      </vt:variant>
      <vt:variant>
        <vt:i4>6881400</vt:i4>
      </vt:variant>
      <vt:variant>
        <vt:i4>9</vt:i4>
      </vt:variant>
      <vt:variant>
        <vt:i4>0</vt:i4>
      </vt:variant>
      <vt:variant>
        <vt:i4>5</vt:i4>
      </vt:variant>
      <vt:variant>
        <vt:lpwstr>http://www.oracle.com/technetwork/java/codeconventions-135099.html</vt:lpwstr>
      </vt:variant>
      <vt:variant>
        <vt:lpwstr/>
      </vt:variant>
      <vt:variant>
        <vt:i4>4128858</vt:i4>
      </vt:variant>
      <vt:variant>
        <vt:i4>6</vt:i4>
      </vt:variant>
      <vt:variant>
        <vt:i4>0</vt:i4>
      </vt:variant>
      <vt:variant>
        <vt:i4>5</vt:i4>
      </vt:variant>
      <vt:variant>
        <vt:lpwstr>http://www.eclipse.org/</vt:lpwstr>
      </vt:variant>
      <vt:variant>
        <vt:lpwstr/>
      </vt:variant>
      <vt:variant>
        <vt:i4>4784148</vt:i4>
      </vt:variant>
      <vt:variant>
        <vt:i4>3</vt:i4>
      </vt:variant>
      <vt:variant>
        <vt:i4>0</vt:i4>
      </vt:variant>
      <vt:variant>
        <vt:i4>5</vt:i4>
      </vt:variant>
      <vt:variant>
        <vt:lpwstr>http://netbeans.org/</vt:lpwstr>
      </vt:variant>
      <vt:variant>
        <vt:lpwstr/>
      </vt:variant>
      <vt:variant>
        <vt:i4>5963798</vt:i4>
      </vt:variant>
      <vt:variant>
        <vt:i4>0</vt:i4>
      </vt:variant>
      <vt:variant>
        <vt:i4>0</vt:i4>
      </vt:variant>
      <vt:variant>
        <vt:i4>5</vt:i4>
      </vt:variant>
      <vt:variant>
        <vt:lpwstr>https://www.quora.com/What-is-the-difference-between-Java-and-JavaScript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dc:creator>
  <cp:keywords/>
  <dc:description/>
  <cp:lastModifiedBy>Willian</cp:lastModifiedBy>
  <cp:revision>2</cp:revision>
  <dcterms:created xsi:type="dcterms:W3CDTF">2016-10-15T02:52:00Z</dcterms:created>
  <dcterms:modified xsi:type="dcterms:W3CDTF">2016-10-15T02:52:00Z</dcterms:modified>
</cp:coreProperties>
</file>