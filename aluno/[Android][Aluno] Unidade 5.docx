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23E0DB" w14:textId="77777777" w:rsidR="00041500" w:rsidRDefault="00041500" w:rsidP="00041500">
      <w:pPr>
        <w:pStyle w:val="Ttulo"/>
        <w:contextualSpacing w:val="0"/>
      </w:pPr>
      <w:bookmarkStart w:id="0" w:name="_mzv535grktot" w:colFirst="0" w:colLast="0"/>
      <w:bookmarkEnd w:id="0"/>
      <w:r>
        <w:t>Unidade 5</w:t>
      </w:r>
    </w:p>
    <w:p w14:paraId="44760F5E" w14:textId="77777777" w:rsidR="00041500" w:rsidRPr="00041500" w:rsidRDefault="00041500" w:rsidP="00041500">
      <w:pPr>
        <w:pStyle w:val="Ttulo1"/>
        <w:numPr>
          <w:ilvl w:val="0"/>
          <w:numId w:val="0"/>
        </w:numPr>
        <w:ind w:left="426" w:hanging="426"/>
        <w:contextualSpacing w:val="0"/>
        <w:rPr>
          <w:color w:val="767171" w:themeColor="background2" w:themeShade="80"/>
        </w:rPr>
      </w:pPr>
      <w:bookmarkStart w:id="1" w:name="_p4y0dmhgc72m" w:colFirst="0" w:colLast="0"/>
      <w:bookmarkEnd w:id="1"/>
      <w:r w:rsidRPr="00041500">
        <w:rPr>
          <w:color w:val="767171" w:themeColor="background2" w:themeShade="80"/>
        </w:rPr>
        <w:t>Aula 1</w:t>
      </w:r>
    </w:p>
    <w:p w14:paraId="003872E0" w14:textId="5853E25C" w:rsidR="00041500" w:rsidRDefault="00041500" w:rsidP="00041500">
      <w:pPr>
        <w:pStyle w:val="Ttulo1"/>
        <w:contextualSpacing w:val="0"/>
      </w:pPr>
      <w:bookmarkStart w:id="2" w:name="_om4oaoqhq9qj" w:colFirst="0" w:colLast="0"/>
      <w:bookmarkEnd w:id="2"/>
      <w:r>
        <w:t xml:space="preserve">Padrões de </w:t>
      </w:r>
      <w:r w:rsidR="006F5476">
        <w:t xml:space="preserve">projeto </w:t>
      </w:r>
      <w:r>
        <w:t>- Parte 1</w:t>
      </w:r>
    </w:p>
    <w:p w14:paraId="109BBA2B" w14:textId="64704841" w:rsidR="00041500" w:rsidRPr="00041500" w:rsidRDefault="00041500" w:rsidP="00041500">
      <w:r>
        <w:t>Os padrões de projeto são muito importante</w:t>
      </w:r>
      <w:r w:rsidR="00214469" w:rsidRPr="00214469">
        <w:rPr>
          <w:color w:val="FF0000"/>
        </w:rPr>
        <w:t>s</w:t>
      </w:r>
      <w:r>
        <w:t xml:space="preserve"> no desenvolvimento de aplicativos móveis. Os </w:t>
      </w:r>
      <w:r w:rsidRPr="005809FD">
        <w:rPr>
          <w:i/>
        </w:rPr>
        <w:t>smartphones</w:t>
      </w:r>
      <w:r>
        <w:t xml:space="preserve"> possuem recursos limitados, então qualquer erro de lógica de programação pode acarretar em perda de desempenho, alto consumo de bateria e travamentos, </w:t>
      </w:r>
      <w:r w:rsidR="00EF3917">
        <w:t xml:space="preserve">sendo assim, foram preparadas </w:t>
      </w:r>
      <w:r>
        <w:t>duas aulas com alguns padrões de projetos importantes para você. Em aulas anteriores</w:t>
      </w:r>
      <w:r w:rsidR="00EF3917">
        <w:t>,</w:t>
      </w:r>
      <w:r>
        <w:t xml:space="preserve"> </w:t>
      </w:r>
      <w:r w:rsidR="00EF3917">
        <w:t xml:space="preserve">foi visto </w:t>
      </w:r>
      <w:r>
        <w:t xml:space="preserve">o padrão </w:t>
      </w:r>
      <w:r w:rsidRPr="005809FD">
        <w:rPr>
          <w:i/>
        </w:rPr>
        <w:t>Composite</w:t>
      </w:r>
      <w:r>
        <w:t xml:space="preserve"> </w:t>
      </w:r>
      <w:r w:rsidR="00CF0292">
        <w:t xml:space="preserve">que ajuda a entender como funciona a estrutura e </w:t>
      </w:r>
      <w:r w:rsidR="00EF3917">
        <w:t xml:space="preserve">as </w:t>
      </w:r>
      <w:r w:rsidR="00CF0292">
        <w:t xml:space="preserve">relações de </w:t>
      </w:r>
      <w:r w:rsidR="00CF0292" w:rsidRPr="005809FD">
        <w:rPr>
          <w:i/>
        </w:rPr>
        <w:t>Views</w:t>
      </w:r>
      <w:r w:rsidR="00CF0292">
        <w:t xml:space="preserve"> e </w:t>
      </w:r>
      <w:r w:rsidR="00CF0292" w:rsidRPr="005809FD">
        <w:rPr>
          <w:i/>
        </w:rPr>
        <w:t>ViewGroups</w:t>
      </w:r>
      <w:r w:rsidR="00CF0292">
        <w:t xml:space="preserve"> em um </w:t>
      </w:r>
      <w:r w:rsidR="00CF0292" w:rsidRPr="005809FD">
        <w:rPr>
          <w:i/>
        </w:rPr>
        <w:t>layout</w:t>
      </w:r>
      <w:r w:rsidR="00CF0292">
        <w:t xml:space="preserve">. </w:t>
      </w:r>
      <w:r w:rsidR="00EF3917">
        <w:t xml:space="preserve">Essa </w:t>
      </w:r>
      <w:r w:rsidR="00CF0292">
        <w:t xml:space="preserve">aula será voltada totalmente aos padrões de projeto. Começando pelo padrão </w:t>
      </w:r>
      <w:r w:rsidR="00CF0292" w:rsidRPr="005809FD">
        <w:rPr>
          <w:i/>
        </w:rPr>
        <w:t>Template Method</w:t>
      </w:r>
      <w:r w:rsidR="00CF0292">
        <w:t>, você entender</w:t>
      </w:r>
      <w:r w:rsidR="00EF3917">
        <w:t>á</w:t>
      </w:r>
      <w:r w:rsidR="00CF0292">
        <w:t xml:space="preserve"> como funciona o ciclo de vida de uma </w:t>
      </w:r>
      <w:r w:rsidR="00CF0292" w:rsidRPr="005809FD">
        <w:rPr>
          <w:i/>
        </w:rPr>
        <w:t>Activity</w:t>
      </w:r>
      <w:r w:rsidR="00CF0292">
        <w:t xml:space="preserve"> e um </w:t>
      </w:r>
      <w:r w:rsidR="00CF0292" w:rsidRPr="005809FD">
        <w:rPr>
          <w:i/>
        </w:rPr>
        <w:t>Fragment</w:t>
      </w:r>
      <w:r w:rsidR="00CF0292">
        <w:t>. Depois</w:t>
      </w:r>
      <w:r w:rsidR="00EF3917">
        <w:t>,</w:t>
      </w:r>
      <w:r w:rsidR="00CF0292">
        <w:t xml:space="preserve"> com o </w:t>
      </w:r>
      <w:r w:rsidR="00CF0292" w:rsidRPr="005809FD">
        <w:rPr>
          <w:i/>
        </w:rPr>
        <w:t>Singleton</w:t>
      </w:r>
      <w:r w:rsidR="00EF3917">
        <w:rPr>
          <w:i/>
        </w:rPr>
        <w:t>,</w:t>
      </w:r>
      <w:r w:rsidR="00CF0292">
        <w:t xml:space="preserve"> </w:t>
      </w:r>
      <w:r w:rsidR="00EF3917">
        <w:t xml:space="preserve">você verá </w:t>
      </w:r>
      <w:r w:rsidR="00CF0292">
        <w:t xml:space="preserve">como acessar instâncias compartilhadas, que o próprio SDK do Android disponibiliza. Entendendo </w:t>
      </w:r>
      <w:r w:rsidR="00EF3917">
        <w:t xml:space="preserve">esses </w:t>
      </w:r>
      <w:r w:rsidR="00CF0292">
        <w:t xml:space="preserve">padrões fica mais fácil de entender o que acontece </w:t>
      </w:r>
      <w:r w:rsidR="00EF3917">
        <w:t>internamente</w:t>
      </w:r>
      <w:r w:rsidR="00CF0292">
        <w:t xml:space="preserve"> no Android e ainda é um diferencial importante para um profissional desenvolvedor </w:t>
      </w:r>
      <w:r w:rsidR="00CF0292" w:rsidRPr="005809FD">
        <w:rPr>
          <w:i/>
        </w:rPr>
        <w:t>mobile</w:t>
      </w:r>
      <w:r w:rsidR="00CF0292">
        <w:t>.</w:t>
      </w:r>
    </w:p>
    <w:p w14:paraId="4141BF57" w14:textId="77777777" w:rsidR="00041500" w:rsidRPr="006F50DF" w:rsidRDefault="00041500" w:rsidP="00041500">
      <w:pPr>
        <w:pStyle w:val="Ttulo2"/>
        <w:contextualSpacing w:val="0"/>
        <w:rPr>
          <w:i/>
        </w:rPr>
      </w:pPr>
      <w:bookmarkStart w:id="3" w:name="_ottv7a6wz544" w:colFirst="0" w:colLast="0"/>
      <w:bookmarkEnd w:id="3"/>
      <w:r w:rsidRPr="006F50DF">
        <w:rPr>
          <w:i/>
        </w:rPr>
        <w:t>Template Method</w:t>
      </w:r>
    </w:p>
    <w:p w14:paraId="12564BE6" w14:textId="77777777" w:rsidR="00041500" w:rsidRDefault="00041500" w:rsidP="00041500">
      <w:pPr>
        <w:pStyle w:val="Ttulo3"/>
        <w:contextualSpacing w:val="0"/>
      </w:pPr>
      <w:bookmarkStart w:id="4" w:name="_ryw9n1ovehw3" w:colFirst="0" w:colLast="0"/>
      <w:bookmarkEnd w:id="4"/>
      <w:r>
        <w:t>Objetivo</w:t>
      </w:r>
    </w:p>
    <w:p w14:paraId="13AA73B3" w14:textId="33F89768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Define </w:t>
      </w:r>
      <w:r w:rsidR="00CF0292">
        <w:t>uma classe</w:t>
      </w:r>
      <w:r>
        <w:t xml:space="preserve"> esqueleto de um algoritmo em uma operação,</w:t>
      </w:r>
      <w:r w:rsidR="00CF0292">
        <w:t xml:space="preserve"> ou seja, define uma </w:t>
      </w:r>
      <w:r w:rsidR="00EF3917">
        <w:t xml:space="preserve">sequência </w:t>
      </w:r>
      <w:r w:rsidR="00CF0292">
        <w:t xml:space="preserve">de passos a ser </w:t>
      </w:r>
      <w:r w:rsidR="00EF3917">
        <w:t xml:space="preserve">executada </w:t>
      </w:r>
      <w:r w:rsidR="00CF0292">
        <w:t xml:space="preserve">sendo que alguns </w:t>
      </w:r>
      <w:r w:rsidR="00EF3917">
        <w:t xml:space="preserve">desses </w:t>
      </w:r>
      <w:r w:rsidR="00CF0292">
        <w:t>passos são adiados</w:t>
      </w:r>
      <w:r>
        <w:t xml:space="preserve"> para </w:t>
      </w:r>
      <w:r w:rsidR="00CF0292">
        <w:t xml:space="preserve">suas </w:t>
      </w:r>
      <w:r>
        <w:t>subclasse</w:t>
      </w:r>
      <w:r w:rsidR="00CF0292">
        <w:t>s</w:t>
      </w:r>
      <w:r>
        <w:t xml:space="preserve">. </w:t>
      </w:r>
      <w:r w:rsidR="00CF0292">
        <w:t xml:space="preserve">O </w:t>
      </w:r>
      <w:r w:rsidRPr="0026623D">
        <w:rPr>
          <w:i/>
        </w:rPr>
        <w:t>Template Method</w:t>
      </w:r>
      <w:r>
        <w:t xml:space="preserve"> permite que subclasses redefinam determinadas etapas de um algoritmo sem alterar </w:t>
      </w:r>
      <w:r w:rsidR="00EF3917">
        <w:t>su</w:t>
      </w:r>
      <w:r>
        <w:t>a estrutura</w:t>
      </w:r>
      <w:r w:rsidR="00634099">
        <w:t>;</w:t>
      </w:r>
    </w:p>
    <w:p w14:paraId="0D2555E6" w14:textId="351474CD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Serve como classe base que declara um algoritmo de "espaços reservados" e as classes derivadas devem implementar </w:t>
      </w:r>
      <w:r w:rsidR="00EF3917">
        <w:t xml:space="preserve">esses </w:t>
      </w:r>
      <w:r>
        <w:t>espaços.</w:t>
      </w:r>
      <w:r w:rsidR="00277906">
        <w:t xml:space="preserve"> </w:t>
      </w:r>
      <w:r w:rsidR="00EF3917">
        <w:t xml:space="preserve">Eles </w:t>
      </w:r>
      <w:r w:rsidR="00CF0292">
        <w:t>podem ser entendidos como um método abstrato</w:t>
      </w:r>
      <w:r w:rsidR="00EF3917">
        <w:t>,</w:t>
      </w:r>
      <w:r w:rsidR="00CF0292">
        <w:t xml:space="preserve"> por exemplo, </w:t>
      </w:r>
      <w:r w:rsidR="00EF3917">
        <w:t xml:space="preserve">no qual </w:t>
      </w:r>
      <w:r w:rsidR="00CF0292">
        <w:t xml:space="preserve">as subclasses </w:t>
      </w:r>
      <w:r w:rsidR="00EF3917">
        <w:t xml:space="preserve">vão </w:t>
      </w:r>
      <w:r w:rsidR="00CF0292">
        <w:t xml:space="preserve">implementá-lo, ou seja, preencher </w:t>
      </w:r>
      <w:r w:rsidR="00EF3917">
        <w:t xml:space="preserve">esse </w:t>
      </w:r>
      <w:r w:rsidR="00CF0292">
        <w:t>espaço.</w:t>
      </w:r>
    </w:p>
    <w:p w14:paraId="6C5D110C" w14:textId="77777777" w:rsidR="00041500" w:rsidRDefault="00041500" w:rsidP="00041500">
      <w:pPr>
        <w:pStyle w:val="Ttulo3"/>
        <w:contextualSpacing w:val="0"/>
      </w:pPr>
      <w:bookmarkStart w:id="5" w:name="_5poqmcjqlu4e" w:colFirst="0" w:colLast="0"/>
      <w:bookmarkEnd w:id="5"/>
      <w:r>
        <w:t>Problema</w:t>
      </w:r>
    </w:p>
    <w:p w14:paraId="4963F7EA" w14:textId="4EC6834F" w:rsidR="00041500" w:rsidRDefault="00041500" w:rsidP="00041500">
      <w:r>
        <w:t xml:space="preserve">Dois componentes diferentes podem ter semelhanças significativas, mas não demonstram a reutilização de interface ou de aplicação de algum código comum. Se </w:t>
      </w:r>
      <w:r w:rsidR="00EF3917">
        <w:t xml:space="preserve">essa </w:t>
      </w:r>
      <w:r>
        <w:t xml:space="preserve">semelhança tiver que ser modificada, é necessário um esforço maior para tratar o comportamento de todas as subclasses </w:t>
      </w:r>
      <w:r w:rsidR="00EF3917">
        <w:t xml:space="preserve">– </w:t>
      </w:r>
      <w:r>
        <w:t>ou componentes.</w:t>
      </w:r>
    </w:p>
    <w:p w14:paraId="1B2A9DE8" w14:textId="77777777" w:rsidR="00041500" w:rsidRDefault="00041500" w:rsidP="00041500">
      <w:pPr>
        <w:pStyle w:val="Ttulo3"/>
        <w:contextualSpacing w:val="0"/>
      </w:pPr>
      <w:bookmarkStart w:id="6" w:name="_n3sba7bbc9jv" w:colFirst="0" w:colLast="0"/>
      <w:bookmarkEnd w:id="6"/>
      <w:r>
        <w:t>Discussão</w:t>
      </w:r>
    </w:p>
    <w:p w14:paraId="519695DF" w14:textId="0DDC96ED" w:rsidR="00583CCC" w:rsidRDefault="00041500" w:rsidP="00041500">
      <w:r>
        <w:t xml:space="preserve">O projetista do componente decide quais passos de um algoritmo são invariáveis (ou padrão) e quais são variáveis (ou personalizados). Os passos invariáveis são implementados em uma classe base abstrata, enquanto os passos variáveis </w:t>
      </w:r>
      <w:r w:rsidR="00CF0292">
        <w:t>são implementados em suas subclasses</w:t>
      </w:r>
      <w:r>
        <w:t xml:space="preserve">. Os passos variáveis </w:t>
      </w:r>
      <w:r>
        <w:lastRenderedPageBreak/>
        <w:t>representam "ganchos" ou "espaços reservados" que pode</w:t>
      </w:r>
      <w:r w:rsidR="00214469">
        <w:rPr>
          <w:color w:val="FF0000"/>
        </w:rPr>
        <w:t>m</w:t>
      </w:r>
      <w:r>
        <w:t xml:space="preserve"> ou deve</w:t>
      </w:r>
      <w:r w:rsidR="00214469">
        <w:rPr>
          <w:color w:val="FF0000"/>
        </w:rPr>
        <w:t>m</w:t>
      </w:r>
      <w:r>
        <w:t xml:space="preserve"> ser fornecidos pelo cliente </w:t>
      </w:r>
      <w:r w:rsidR="001B5427">
        <w:t xml:space="preserve">do componente </w:t>
      </w:r>
      <w:r>
        <w:t>(entende-se como cliente uma subclasse ou a classe que o consome) em uma classe derivada concreta (entende-se como classe concreta a classe que não é abstrata).</w:t>
      </w:r>
      <w:r w:rsidR="001B5427">
        <w:t xml:space="preserve"> </w:t>
      </w:r>
    </w:p>
    <w:p w14:paraId="0344EBC6" w14:textId="55E31080" w:rsidR="00277906" w:rsidRPr="00366A17" w:rsidRDefault="00583CCC" w:rsidP="00E4492C">
      <w:pPr>
        <w:ind w:left="567"/>
        <w:rPr>
          <w:color w:val="auto"/>
        </w:rPr>
      </w:pPr>
      <w:r w:rsidRPr="00366A17">
        <w:rPr>
          <w:b/>
          <w:color w:val="auto"/>
        </w:rPr>
        <w:t xml:space="preserve">DICA: </w:t>
      </w:r>
      <w:r w:rsidRPr="00366A17">
        <w:rPr>
          <w:color w:val="auto"/>
        </w:rPr>
        <w:t>Você</w:t>
      </w:r>
      <w:r w:rsidR="00277906" w:rsidRPr="00366A17">
        <w:rPr>
          <w:color w:val="auto"/>
        </w:rPr>
        <w:t xml:space="preserve"> acabou de </w:t>
      </w:r>
      <w:r w:rsidR="006F5476" w:rsidRPr="00366A17">
        <w:rPr>
          <w:color w:val="auto"/>
        </w:rPr>
        <w:t xml:space="preserve">sofrer </w:t>
      </w:r>
      <w:r w:rsidR="00277906" w:rsidRPr="00366A17">
        <w:rPr>
          <w:color w:val="auto"/>
        </w:rPr>
        <w:t xml:space="preserve">um </w:t>
      </w:r>
      <w:r w:rsidR="001B5427" w:rsidRPr="00366A17">
        <w:rPr>
          <w:color w:val="auto"/>
        </w:rPr>
        <w:t xml:space="preserve">bombardeio </w:t>
      </w:r>
      <w:r w:rsidR="00277906" w:rsidRPr="00366A17">
        <w:rPr>
          <w:color w:val="auto"/>
        </w:rPr>
        <w:t xml:space="preserve">de termos técnicos. Não se preocupe, </w:t>
      </w:r>
      <w:r w:rsidR="001B5427" w:rsidRPr="00366A17">
        <w:rPr>
          <w:color w:val="auto"/>
        </w:rPr>
        <w:t>eles serão explicados</w:t>
      </w:r>
      <w:r w:rsidR="00277906" w:rsidRPr="00366A17">
        <w:rPr>
          <w:color w:val="auto"/>
        </w:rPr>
        <w:t xml:space="preserve">. </w:t>
      </w:r>
      <w:r w:rsidR="001B5427" w:rsidRPr="00366A17">
        <w:rPr>
          <w:color w:val="auto"/>
        </w:rPr>
        <w:t xml:space="preserve">Essa </w:t>
      </w:r>
      <w:r w:rsidR="00277906" w:rsidRPr="00366A17">
        <w:rPr>
          <w:color w:val="auto"/>
        </w:rPr>
        <w:t xml:space="preserve">é uma definição formal e bastante técnica do </w:t>
      </w:r>
      <w:r w:rsidR="00277906" w:rsidRPr="00366A17">
        <w:rPr>
          <w:i/>
          <w:color w:val="auto"/>
        </w:rPr>
        <w:t>Template Method</w:t>
      </w:r>
      <w:r w:rsidR="00277906" w:rsidRPr="00366A17">
        <w:rPr>
          <w:color w:val="auto"/>
        </w:rPr>
        <w:t xml:space="preserve"> que </w:t>
      </w:r>
      <w:r w:rsidR="001B5427" w:rsidRPr="00366A17">
        <w:rPr>
          <w:color w:val="auto"/>
        </w:rPr>
        <w:t xml:space="preserve">é encontrada </w:t>
      </w:r>
      <w:r w:rsidR="00277906" w:rsidRPr="00366A17">
        <w:rPr>
          <w:color w:val="auto"/>
        </w:rPr>
        <w:t xml:space="preserve">em livros </w:t>
      </w:r>
      <w:r w:rsidR="001B5427" w:rsidRPr="00366A17">
        <w:rPr>
          <w:color w:val="auto"/>
        </w:rPr>
        <w:t xml:space="preserve">desse </w:t>
      </w:r>
      <w:r w:rsidR="00277906" w:rsidRPr="00366A17">
        <w:rPr>
          <w:color w:val="auto"/>
        </w:rPr>
        <w:t xml:space="preserve">assunto, mas </w:t>
      </w:r>
      <w:r w:rsidR="001B5427" w:rsidRPr="00366A17">
        <w:rPr>
          <w:color w:val="auto"/>
        </w:rPr>
        <w:t>você vai</w:t>
      </w:r>
      <w:r w:rsidR="00277906" w:rsidRPr="00366A17">
        <w:rPr>
          <w:color w:val="auto"/>
        </w:rPr>
        <w:t xml:space="preserve"> entender melhor </w:t>
      </w:r>
      <w:r w:rsidR="001B5427" w:rsidRPr="00366A17">
        <w:rPr>
          <w:color w:val="auto"/>
        </w:rPr>
        <w:t xml:space="preserve">esses </w:t>
      </w:r>
      <w:r w:rsidR="00277906" w:rsidRPr="00366A17">
        <w:rPr>
          <w:color w:val="auto"/>
        </w:rPr>
        <w:t xml:space="preserve">termos. </w:t>
      </w:r>
    </w:p>
    <w:p w14:paraId="0B4A9AED" w14:textId="2FFADD75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>O</w:t>
      </w:r>
      <w:r w:rsidR="001B5427" w:rsidRPr="00366A17">
        <w:rPr>
          <w:color w:val="auto"/>
        </w:rPr>
        <w:t>s</w:t>
      </w:r>
      <w:r w:rsidRPr="00366A17">
        <w:rPr>
          <w:color w:val="auto"/>
        </w:rPr>
        <w:t xml:space="preserve"> </w:t>
      </w:r>
      <w:r w:rsidRPr="00366A17">
        <w:rPr>
          <w:b/>
          <w:color w:val="auto"/>
        </w:rPr>
        <w:t>projetista</w:t>
      </w:r>
      <w:r w:rsidR="001B5427" w:rsidRPr="00366A17">
        <w:rPr>
          <w:b/>
          <w:color w:val="auto"/>
        </w:rPr>
        <w:t>s</w:t>
      </w:r>
      <w:r w:rsidRPr="00366A17">
        <w:rPr>
          <w:b/>
          <w:color w:val="auto"/>
        </w:rPr>
        <w:t xml:space="preserve"> de componentes </w:t>
      </w:r>
      <w:r w:rsidR="001B5427" w:rsidRPr="00366A17">
        <w:rPr>
          <w:color w:val="auto"/>
        </w:rPr>
        <w:t>são os</w:t>
      </w:r>
      <w:r w:rsidRPr="00366A17">
        <w:rPr>
          <w:color w:val="auto"/>
        </w:rPr>
        <w:t xml:space="preserve"> programadores, </w:t>
      </w:r>
      <w:r w:rsidR="001B5427" w:rsidRPr="00366A17">
        <w:rPr>
          <w:color w:val="auto"/>
        </w:rPr>
        <w:t>ou seja, você. Q</w:t>
      </w:r>
      <w:r w:rsidRPr="00366A17">
        <w:rPr>
          <w:color w:val="auto"/>
        </w:rPr>
        <w:t xml:space="preserve">uando programa em Linguagem Orientada a Objetos, </w:t>
      </w:r>
      <w:r w:rsidR="001B5427" w:rsidRPr="00366A17">
        <w:rPr>
          <w:color w:val="auto"/>
        </w:rPr>
        <w:t>você deve se</w:t>
      </w:r>
      <w:r w:rsidRPr="00366A17">
        <w:rPr>
          <w:color w:val="auto"/>
        </w:rPr>
        <w:t xml:space="preserve"> preocupar a todo</w:t>
      </w:r>
      <w:r w:rsidR="001B5427" w:rsidRPr="00366A17">
        <w:rPr>
          <w:color w:val="auto"/>
        </w:rPr>
        <w:t xml:space="preserve"> o</w:t>
      </w:r>
      <w:r w:rsidRPr="00366A17">
        <w:rPr>
          <w:color w:val="auto"/>
        </w:rPr>
        <w:t xml:space="preserve"> tempo em desenvolver algo desacoplado, pronto para </w:t>
      </w:r>
      <w:r w:rsidR="001B5427" w:rsidRPr="00366A17">
        <w:rPr>
          <w:color w:val="auto"/>
        </w:rPr>
        <w:t>reuso</w:t>
      </w:r>
      <w:r w:rsidRPr="00366A17">
        <w:rPr>
          <w:color w:val="auto"/>
        </w:rPr>
        <w:t xml:space="preserve">, e </w:t>
      </w:r>
      <w:r w:rsidR="001B5427" w:rsidRPr="00366A17">
        <w:rPr>
          <w:color w:val="auto"/>
        </w:rPr>
        <w:t xml:space="preserve">essa </w:t>
      </w:r>
      <w:r w:rsidRPr="00366A17">
        <w:rPr>
          <w:color w:val="auto"/>
        </w:rPr>
        <w:t xml:space="preserve">é a característica de um componente. </w:t>
      </w:r>
    </w:p>
    <w:p w14:paraId="7BBDE681" w14:textId="11DDD222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 </w:t>
      </w:r>
      <w:r w:rsidRPr="00366A17">
        <w:rPr>
          <w:b/>
          <w:color w:val="auto"/>
        </w:rPr>
        <w:t>algoritmo invariável</w:t>
      </w:r>
      <w:r w:rsidRPr="00366A17">
        <w:rPr>
          <w:color w:val="auto"/>
        </w:rPr>
        <w:t xml:space="preserve"> seria um trecho de código que já está determinado e não precisa ser alterado em tempo de execução</w:t>
      </w:r>
      <w:r w:rsidR="00760F02" w:rsidRPr="00366A17">
        <w:rPr>
          <w:color w:val="auto"/>
        </w:rPr>
        <w:t xml:space="preserve"> do </w:t>
      </w:r>
      <w:r w:rsidR="00760F02"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. Já o </w:t>
      </w:r>
      <w:r w:rsidRPr="00366A17">
        <w:rPr>
          <w:b/>
          <w:color w:val="auto"/>
        </w:rPr>
        <w:t>algoritmo variável</w:t>
      </w:r>
      <w:r w:rsidRPr="00366A17">
        <w:rPr>
          <w:color w:val="auto"/>
        </w:rPr>
        <w:t xml:space="preserve"> é o trecho de código que é sensível ao ambiente, ou seja, de acordo com o uso do </w:t>
      </w:r>
      <w:r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, uma determinada funcionalidade tem comportamento diferente. </w:t>
      </w:r>
    </w:p>
    <w:p w14:paraId="2441DD35" w14:textId="437DA856" w:rsidR="00CF0292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Os </w:t>
      </w:r>
      <w:r w:rsidRPr="00366A17">
        <w:rPr>
          <w:b/>
          <w:color w:val="auto"/>
        </w:rPr>
        <w:t xml:space="preserve">ganchos </w:t>
      </w:r>
      <w:r w:rsidRPr="00366A17">
        <w:rPr>
          <w:color w:val="auto"/>
        </w:rPr>
        <w:t xml:space="preserve">e </w:t>
      </w:r>
      <w:r w:rsidRPr="00366A17">
        <w:rPr>
          <w:b/>
          <w:color w:val="auto"/>
        </w:rPr>
        <w:t>espaços reservados</w:t>
      </w:r>
      <w:r w:rsidRPr="00366A17">
        <w:rPr>
          <w:color w:val="auto"/>
        </w:rPr>
        <w:t xml:space="preserve"> tratam</w:t>
      </w:r>
      <w:r w:rsidR="001B5427" w:rsidRPr="00366A17">
        <w:rPr>
          <w:color w:val="auto"/>
        </w:rPr>
        <w:t>-se</w:t>
      </w:r>
      <w:r w:rsidRPr="00366A17">
        <w:rPr>
          <w:color w:val="auto"/>
        </w:rPr>
        <w:t xml:space="preserve"> </w:t>
      </w:r>
      <w:r w:rsidR="001B5427" w:rsidRPr="00366A17">
        <w:rPr>
          <w:color w:val="auto"/>
        </w:rPr>
        <w:t xml:space="preserve">desse </w:t>
      </w:r>
      <w:r w:rsidRPr="00366A17">
        <w:rPr>
          <w:color w:val="auto"/>
        </w:rPr>
        <w:t xml:space="preserve">algoritmo variável, ou seja, são métodos abstratos que devem ser implementados pelas subclasses ou </w:t>
      </w:r>
      <w:r w:rsidRPr="00366A17">
        <w:rPr>
          <w:b/>
          <w:color w:val="auto"/>
        </w:rPr>
        <w:t>classe derivada concreta</w:t>
      </w:r>
      <w:r w:rsidRPr="00366A17">
        <w:rPr>
          <w:color w:val="auto"/>
        </w:rPr>
        <w:t>.</w:t>
      </w:r>
    </w:p>
    <w:p w14:paraId="2FD5CB59" w14:textId="13F21C0F" w:rsidR="00041500" w:rsidRDefault="00041500" w:rsidP="00E4492C">
      <w:r>
        <w:t xml:space="preserve">O projetista do componente </w:t>
      </w:r>
      <w:commentRangeStart w:id="7"/>
      <w:commentRangeStart w:id="8"/>
      <w:del w:id="9" w:author="Willian" w:date="2016-10-19T01:37:00Z">
        <w:r w:rsidRPr="00760F02" w:rsidDel="00761009">
          <w:delText>obriga</w:delText>
        </w:r>
        <w:r w:rsidDel="00761009">
          <w:delText xml:space="preserve"> </w:delText>
        </w:r>
      </w:del>
      <w:commentRangeEnd w:id="7"/>
      <w:ins w:id="10" w:author="Willian" w:date="2016-10-19T01:37:00Z">
        <w:r w:rsidR="00761009">
          <w:t xml:space="preserve">estipula </w:t>
        </w:r>
      </w:ins>
      <w:r w:rsidR="00760F02">
        <w:rPr>
          <w:rStyle w:val="Refdecomentrio"/>
        </w:rPr>
        <w:commentReference w:id="7"/>
      </w:r>
      <w:commentRangeEnd w:id="8"/>
      <w:r w:rsidR="007D7EFF">
        <w:rPr>
          <w:rStyle w:val="Refdecomentrio"/>
        </w:rPr>
        <w:commentReference w:id="8"/>
      </w:r>
      <w:r>
        <w:t xml:space="preserve">os passos necessários de um algoritmo e a ordem dos passos, mas permite que o cliente do componente estenda ou substitua uma quantidade </w:t>
      </w:r>
      <w:r w:rsidR="001B5427">
        <w:t xml:space="preserve">desses </w:t>
      </w:r>
      <w:r>
        <w:t>passos.</w:t>
      </w:r>
    </w:p>
    <w:p w14:paraId="37E6D6E5" w14:textId="343F6D9A" w:rsidR="00041500" w:rsidRPr="004C722D" w:rsidRDefault="001B5427" w:rsidP="00041500">
      <w:r>
        <w:t xml:space="preserve">O </w:t>
      </w:r>
      <w:r w:rsidR="00041500" w:rsidRPr="008A5168">
        <w:rPr>
          <w:i/>
        </w:rPr>
        <w:t>Template Method</w:t>
      </w:r>
      <w:r w:rsidR="00041500">
        <w:t xml:space="preserve"> é usado de forma proeminente nos </w:t>
      </w:r>
      <w:r w:rsidR="00041500" w:rsidRPr="008A5168">
        <w:rPr>
          <w:i/>
        </w:rPr>
        <w:t>frameworks</w:t>
      </w:r>
      <w:r w:rsidR="00041500">
        <w:t xml:space="preserve">. Cada </w:t>
      </w:r>
      <w:r w:rsidR="00041500" w:rsidRPr="008A5168">
        <w:rPr>
          <w:i/>
        </w:rPr>
        <w:t>framework</w:t>
      </w:r>
      <w:r w:rsidR="00041500">
        <w:t xml:space="preserve"> (estruturas de </w:t>
      </w:r>
      <w:r w:rsidR="00214469">
        <w:t>re</w:t>
      </w:r>
      <w:r w:rsidR="00214469" w:rsidRPr="00214469">
        <w:rPr>
          <w:color w:val="FF0000"/>
        </w:rPr>
        <w:t>u</w:t>
      </w:r>
      <w:r w:rsidR="00214469">
        <w:t>so</w:t>
      </w:r>
      <w:r w:rsidR="00041500">
        <w:t xml:space="preserve"> de larga escala) implementa as peças invariáveis de arquitetura de um domínio e define "espaços reservados" para todas as opções de personalização do cliente necessárias ou interessantes. Ao fazê-lo, o </w:t>
      </w:r>
      <w:r w:rsidR="00041500" w:rsidRPr="008A5168">
        <w:rPr>
          <w:i/>
        </w:rPr>
        <w:t>framework</w:t>
      </w:r>
      <w:r w:rsidR="00041500">
        <w:t xml:space="preserve"> torna-se o "</w:t>
      </w:r>
      <w:r w:rsidR="00CF0292">
        <w:t>médico</w:t>
      </w:r>
      <w:r w:rsidR="00041500">
        <w:t xml:space="preserve">" e as personalizações do cliente são </w:t>
      </w:r>
      <w:r w:rsidR="00CF0292">
        <w:t xml:space="preserve">os </w:t>
      </w:r>
      <w:r w:rsidR="00041500">
        <w:t>"</w:t>
      </w:r>
      <w:r w:rsidR="00CF0292">
        <w:t>enfermeiros</w:t>
      </w:r>
      <w:r w:rsidR="00041500">
        <w:t>"</w:t>
      </w:r>
      <w:r w:rsidR="00CF0292">
        <w:t xml:space="preserve">, ou seja, o médico tem o procedimento e o enfermeiro executa o procedimento dado </w:t>
      </w:r>
      <w:r w:rsidR="002B1BE9">
        <w:t xml:space="preserve">pelo </w:t>
      </w:r>
      <w:r w:rsidR="00CF0292">
        <w:t xml:space="preserve">médico. Mas o médico também executa partes </w:t>
      </w:r>
      <w:r w:rsidR="002B1BE9">
        <w:t xml:space="preserve">desse </w:t>
      </w:r>
      <w:r w:rsidR="00CF0292">
        <w:t xml:space="preserve">procedimento. Então fazendo uma analogia, o </w:t>
      </w:r>
      <w:r w:rsidR="00CF0292" w:rsidRPr="008A5168">
        <w:rPr>
          <w:i/>
        </w:rPr>
        <w:t>framework</w:t>
      </w:r>
      <w:r w:rsidR="00CF0292">
        <w:t xml:space="preserve"> determina um procedimento e delega algumas partes </w:t>
      </w:r>
      <w:r w:rsidR="002B1BE9">
        <w:t xml:space="preserve">às </w:t>
      </w:r>
      <w:r w:rsidR="00CF0292">
        <w:t xml:space="preserve">classes clientes, mas alguns passos são executados pelo próprio </w:t>
      </w:r>
      <w:r w:rsidR="00CF0292" w:rsidRPr="008A5168">
        <w:rPr>
          <w:i/>
        </w:rPr>
        <w:t>framework</w:t>
      </w:r>
      <w:r w:rsidR="00041500">
        <w:t xml:space="preserve">. </w:t>
      </w:r>
      <w:ins w:id="11" w:author="Willian" w:date="2016-10-19T01:47:00Z">
        <w:r w:rsidR="004C722D">
          <w:t xml:space="preserve">A relação com esta analogia pode ser chamada de </w:t>
        </w:r>
      </w:ins>
      <w:ins w:id="12" w:author="Willian" w:date="2016-10-19T01:48:00Z">
        <w:r w:rsidR="004C722D">
          <w:rPr>
            <w:b/>
          </w:rPr>
          <w:t>princípio de Hollywood</w:t>
        </w:r>
        <w:r w:rsidR="004C722D">
          <w:t>,</w:t>
        </w:r>
        <w:r w:rsidR="007905B1">
          <w:t xml:space="preserve"> que</w:t>
        </w:r>
        <w:r w:rsidR="004C722D">
          <w:t xml:space="preserve"> é</w:t>
        </w:r>
        <w:r w:rsidR="007905B1">
          <w:t>:</w:t>
        </w:r>
        <w:r w:rsidR="004C722D">
          <w:t xml:space="preserve"> “</w:t>
        </w:r>
        <w:r w:rsidR="007905B1">
          <w:t>N</w:t>
        </w:r>
        <w:r w:rsidR="004C722D">
          <w:t>ão nos chame.</w:t>
        </w:r>
        <w:r w:rsidR="007905B1">
          <w:t xml:space="preserve"> Nós o chamaremos</w:t>
        </w:r>
      </w:ins>
      <w:ins w:id="13" w:author="Willian" w:date="2016-10-19T01:49:00Z">
        <w:r w:rsidR="007905B1">
          <w:t>”.</w:t>
        </w:r>
      </w:ins>
      <w:ins w:id="14" w:author="Willian" w:date="2016-10-19T01:48:00Z">
        <w:r w:rsidR="004C722D">
          <w:t xml:space="preserve"> </w:t>
        </w:r>
      </w:ins>
    </w:p>
    <w:p w14:paraId="6C7D8DFD" w14:textId="1C2F67EC" w:rsidR="00CF0292" w:rsidRDefault="002B1BE9" w:rsidP="00041500">
      <w:r>
        <w:t xml:space="preserve">Essas </w:t>
      </w:r>
      <w:r w:rsidR="00CF0292">
        <w:t xml:space="preserve">definições são sempre um tanto complicadas. </w:t>
      </w:r>
      <w:r>
        <w:t xml:space="preserve">Isso </w:t>
      </w:r>
      <w:r w:rsidR="00CF0292">
        <w:t xml:space="preserve">porque, para obter total </w:t>
      </w:r>
      <w:r>
        <w:t xml:space="preserve">compreensão desses </w:t>
      </w:r>
      <w:r w:rsidR="00CF0292">
        <w:t>padrões</w:t>
      </w:r>
      <w:r w:rsidR="00B354F2">
        <w:t>,</w:t>
      </w:r>
      <w:r w:rsidR="00CF0292">
        <w:t xml:space="preserve"> </w:t>
      </w:r>
      <w:r>
        <w:t>é necessário</w:t>
      </w:r>
      <w:r w:rsidR="00CF0292">
        <w:t xml:space="preserve"> executá-los na prática. O diagrama a seguir e a aplicação em um</w:t>
      </w:r>
      <w:r w:rsidR="003554C4">
        <w:t xml:space="preserve"> exemplo do SDK Android podem esclarecer um pouco </w:t>
      </w:r>
      <w:r>
        <w:t xml:space="preserve">esse </w:t>
      </w:r>
      <w:r w:rsidR="003554C4">
        <w:t xml:space="preserve">padrão, mas </w:t>
      </w:r>
      <w:r>
        <w:t xml:space="preserve">a </w:t>
      </w:r>
      <w:r w:rsidR="003554C4">
        <w:t xml:space="preserve">dica é: </w:t>
      </w:r>
      <w:r>
        <w:t xml:space="preserve">esteja </w:t>
      </w:r>
      <w:r w:rsidR="003554C4">
        <w:t xml:space="preserve">sempre programando e buscando soluções baseadas nos padrões de projeto existentes. </w:t>
      </w:r>
      <w:r>
        <w:t xml:space="preserve">Isso pode </w:t>
      </w:r>
      <w:r w:rsidR="003554C4">
        <w:t>aumentar a sua produtividade</w:t>
      </w:r>
      <w:r>
        <w:t xml:space="preserve">, </w:t>
      </w:r>
      <w:r w:rsidR="003554C4">
        <w:t xml:space="preserve">pois os padrões de projeto </w:t>
      </w:r>
      <w:r w:rsidR="00B354F2">
        <w:t>são como</w:t>
      </w:r>
      <w:r w:rsidR="003554C4">
        <w:t xml:space="preserve"> soluções prontas para serem aplicadas</w:t>
      </w:r>
      <w:r>
        <w:t>.</w:t>
      </w:r>
    </w:p>
    <w:p w14:paraId="2DCEE68F" w14:textId="77777777" w:rsidR="00041500" w:rsidRDefault="00041500" w:rsidP="00041500">
      <w:pPr>
        <w:pStyle w:val="Ttulo3"/>
        <w:contextualSpacing w:val="0"/>
      </w:pPr>
      <w:bookmarkStart w:id="15" w:name="_3jx1z1pbwmod" w:colFirst="0" w:colLast="0"/>
      <w:bookmarkEnd w:id="15"/>
      <w:r>
        <w:lastRenderedPageBreak/>
        <w:t>Estrutura</w:t>
      </w:r>
    </w:p>
    <w:p w14:paraId="756FCDD8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0EC6F534" wp14:editId="01B99147">
            <wp:extent cx="3555838" cy="208505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838" cy="208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8C5C3" w14:textId="77777777" w:rsidR="00041500" w:rsidRDefault="00041500" w:rsidP="00041500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Figura \* ARABIC </w:instrText>
      </w:r>
      <w:r w:rsidR="002916F9">
        <w:fldChar w:fldCharType="separate"/>
      </w:r>
      <w:r w:rsidR="00A5449D">
        <w:rPr>
          <w:noProof/>
        </w:rPr>
        <w:t>1</w:t>
      </w:r>
      <w:r w:rsidR="002916F9">
        <w:rPr>
          <w:noProof/>
        </w:rPr>
        <w:fldChar w:fldCharType="end"/>
      </w:r>
      <w:r>
        <w:t xml:space="preserve"> - Diagrama conceitual do padrão Template Method</w:t>
      </w:r>
    </w:p>
    <w:p w14:paraId="7EBE53F4" w14:textId="238D9E15" w:rsidR="00583CCC" w:rsidRDefault="00041500" w:rsidP="00041500">
      <w:r>
        <w:t xml:space="preserve">A implementação do método </w:t>
      </w:r>
      <w:r>
        <w:rPr>
          <w:b/>
        </w:rPr>
        <w:t>templateMethod()</w:t>
      </w:r>
      <w:r>
        <w:t xml:space="preserve"> é: chamar </w:t>
      </w:r>
      <w:r>
        <w:rPr>
          <w:b/>
        </w:rPr>
        <w:t>stepOne()</w:t>
      </w:r>
      <w:r>
        <w:t xml:space="preserve">, chamar </w:t>
      </w:r>
      <w:r>
        <w:rPr>
          <w:b/>
        </w:rPr>
        <w:t>stepTwo()</w:t>
      </w:r>
      <w:r>
        <w:t xml:space="preserve"> e chamar </w:t>
      </w:r>
      <w:r>
        <w:rPr>
          <w:b/>
        </w:rPr>
        <w:t>stepThree()</w:t>
      </w:r>
      <w:r>
        <w:t xml:space="preserve">. Vendo pelo diagrama de classes, o </w:t>
      </w:r>
      <w:r>
        <w:rPr>
          <w:b/>
        </w:rPr>
        <w:t>stepTwo()</w:t>
      </w:r>
      <w:r>
        <w:t xml:space="preserve"> é um método “gancho” – ou um espaço reservado. </w:t>
      </w:r>
    </w:p>
    <w:p w14:paraId="46BB4ED8" w14:textId="3C235866" w:rsidR="00583CCC" w:rsidRDefault="00583CCC" w:rsidP="00583CCC">
      <w:r>
        <w:t>Ele é declarado na classe base (</w:t>
      </w:r>
      <w:r w:rsidRPr="00D435EE">
        <w:rPr>
          <w:i/>
        </w:rPr>
        <w:t>Framework Class</w:t>
      </w:r>
      <w:r>
        <w:t xml:space="preserve">) e então é implementado nas subclasses (classes clientes). Muitos </w:t>
      </w:r>
      <w:r w:rsidRPr="00D435EE">
        <w:rPr>
          <w:i/>
        </w:rPr>
        <w:t>frameworks</w:t>
      </w:r>
      <w:r>
        <w:t xml:space="preserve"> conhecidos usam </w:t>
      </w:r>
      <w:r w:rsidRPr="00D435EE">
        <w:rPr>
          <w:i/>
        </w:rPr>
        <w:t>Template Method</w:t>
      </w:r>
      <w:r>
        <w:t xml:space="preserve">. Todo código </w:t>
      </w:r>
      <w:commentRangeStart w:id="16"/>
      <w:commentRangeStart w:id="17"/>
      <w:r>
        <w:t>reu</w:t>
      </w:r>
      <w:ins w:id="18" w:author="Willian" w:date="2016-10-19T01:38:00Z">
        <w:r w:rsidR="000102EC">
          <w:t>tili</w:t>
        </w:r>
      </w:ins>
      <w:r>
        <w:t xml:space="preserve">sável </w:t>
      </w:r>
      <w:commentRangeEnd w:id="16"/>
      <w:r w:rsidR="00230ACB">
        <w:rPr>
          <w:rStyle w:val="Refdecomentrio"/>
        </w:rPr>
        <w:commentReference w:id="16"/>
      </w:r>
      <w:commentRangeEnd w:id="17"/>
      <w:r w:rsidR="00422CD9">
        <w:rPr>
          <w:rStyle w:val="Refdecomentrio"/>
        </w:rPr>
        <w:commentReference w:id="17"/>
      </w:r>
      <w:r>
        <w:t>é definido nas classes base</w:t>
      </w:r>
      <w:r w:rsidR="00411E9D">
        <w:t>s</w:t>
      </w:r>
      <w:r>
        <w:t xml:space="preserve"> do </w:t>
      </w:r>
      <w:r w:rsidRPr="00D435EE">
        <w:rPr>
          <w:i/>
        </w:rPr>
        <w:t>framework</w:t>
      </w:r>
      <w:r>
        <w:t xml:space="preserve"> e então os clientes </w:t>
      </w:r>
      <w:r w:rsidR="00411E9D">
        <w:t xml:space="preserve">desse </w:t>
      </w:r>
      <w:r w:rsidRPr="00D435EE">
        <w:rPr>
          <w:i/>
        </w:rPr>
        <w:t>framework</w:t>
      </w:r>
      <w:r>
        <w:t xml:space="preserve"> são livres para customizar funcionalidades criando classes derivadas.</w:t>
      </w:r>
    </w:p>
    <w:p w14:paraId="1A40E5C4" w14:textId="77777777" w:rsidR="00583CCC" w:rsidRPr="00E4492C" w:rsidRDefault="00583CCC" w:rsidP="00041500">
      <w:pPr>
        <w:rPr>
          <w:color w:val="3B3838" w:themeColor="background2" w:themeShade="40"/>
        </w:rPr>
      </w:pPr>
    </w:p>
    <w:p w14:paraId="7F4D6744" w14:textId="1CECC1C6" w:rsidR="00583CCC" w:rsidRPr="0005074B" w:rsidRDefault="00583CCC" w:rsidP="00E4492C">
      <w:pPr>
        <w:ind w:left="567"/>
        <w:rPr>
          <w:color w:val="auto"/>
        </w:rPr>
      </w:pPr>
      <w:r w:rsidRPr="0005074B">
        <w:rPr>
          <w:b/>
          <w:color w:val="auto"/>
        </w:rPr>
        <w:t>DICA</w:t>
      </w:r>
      <w:r w:rsidRPr="0005074B">
        <w:rPr>
          <w:color w:val="auto"/>
        </w:rPr>
        <w:t xml:space="preserve">: </w:t>
      </w:r>
      <w:r w:rsidR="00B354F2" w:rsidRPr="0005074B">
        <w:rPr>
          <w:color w:val="auto"/>
        </w:rPr>
        <w:t>É</w:t>
      </w:r>
      <w:r w:rsidR="007F0317" w:rsidRPr="0005074B">
        <w:rPr>
          <w:color w:val="auto"/>
        </w:rPr>
        <w:t xml:space="preserve"> possível </w:t>
      </w:r>
      <w:r w:rsidR="00041500" w:rsidRPr="0005074B">
        <w:rPr>
          <w:color w:val="auto"/>
        </w:rPr>
        <w:t>chamar</w:t>
      </w:r>
      <w:r w:rsidRPr="0005074B">
        <w:rPr>
          <w:color w:val="auto"/>
        </w:rPr>
        <w:t xml:space="preserve"> </w:t>
      </w:r>
      <w:r w:rsidR="007F0317" w:rsidRPr="0005074B">
        <w:rPr>
          <w:color w:val="auto"/>
        </w:rPr>
        <w:t xml:space="preserve">esses </w:t>
      </w:r>
      <w:r w:rsidRPr="0005074B">
        <w:rPr>
          <w:color w:val="auto"/>
        </w:rPr>
        <w:t>ganchos também</w:t>
      </w:r>
      <w:r w:rsidR="003554C4" w:rsidRPr="0005074B">
        <w:rPr>
          <w:color w:val="auto"/>
        </w:rPr>
        <w:t xml:space="preserve"> </w:t>
      </w:r>
      <w:r w:rsidR="00041500" w:rsidRPr="0005074B">
        <w:rPr>
          <w:color w:val="auto"/>
        </w:rPr>
        <w:t xml:space="preserve">de </w:t>
      </w:r>
      <w:r w:rsidR="00041500" w:rsidRPr="0005074B">
        <w:rPr>
          <w:b/>
          <w:color w:val="auto"/>
        </w:rPr>
        <w:t>método de retorno de chamada</w:t>
      </w:r>
      <w:r w:rsidR="003554C4" w:rsidRPr="0005074B">
        <w:rPr>
          <w:color w:val="auto"/>
        </w:rPr>
        <w:t xml:space="preserve">, que é o nome dado na documentação do Android. Dá-se </w:t>
      </w:r>
      <w:r w:rsidR="007F0317" w:rsidRPr="0005074B">
        <w:rPr>
          <w:color w:val="auto"/>
        </w:rPr>
        <w:t xml:space="preserve">esse </w:t>
      </w:r>
      <w:r w:rsidR="003554C4" w:rsidRPr="0005074B">
        <w:rPr>
          <w:color w:val="auto"/>
        </w:rPr>
        <w:t xml:space="preserve">nome </w:t>
      </w:r>
      <w:r w:rsidR="007F0317" w:rsidRPr="0005074B">
        <w:rPr>
          <w:color w:val="auto"/>
        </w:rPr>
        <w:t>por causa de</w:t>
      </w:r>
      <w:r w:rsidR="003554C4" w:rsidRPr="0005074B">
        <w:rPr>
          <w:color w:val="auto"/>
        </w:rPr>
        <w:t xml:space="preserve"> uma tradução livre do termo </w:t>
      </w:r>
      <w:r w:rsidR="003554C4" w:rsidRPr="0005074B">
        <w:rPr>
          <w:b/>
          <w:i/>
          <w:color w:val="auto"/>
        </w:rPr>
        <w:t>call-back</w:t>
      </w:r>
      <w:r w:rsidR="003554C4" w:rsidRPr="0005074B">
        <w:rPr>
          <w:color w:val="auto"/>
        </w:rPr>
        <w:t xml:space="preserve">, </w:t>
      </w:r>
      <w:r w:rsidR="007F0317" w:rsidRPr="0005074B">
        <w:rPr>
          <w:color w:val="auto"/>
        </w:rPr>
        <w:t xml:space="preserve">em que </w:t>
      </w:r>
      <w:r w:rsidR="003554C4" w:rsidRPr="0005074B">
        <w:rPr>
          <w:color w:val="auto"/>
        </w:rPr>
        <w:t xml:space="preserve">um objeto delega certas tarefas </w:t>
      </w:r>
      <w:r w:rsidR="007F0317" w:rsidRPr="0005074B">
        <w:rPr>
          <w:color w:val="auto"/>
        </w:rPr>
        <w:t xml:space="preserve">a </w:t>
      </w:r>
      <w:r w:rsidR="003554C4" w:rsidRPr="0005074B">
        <w:rPr>
          <w:color w:val="auto"/>
        </w:rPr>
        <w:t xml:space="preserve">outro objeto e fica esperando uma resposta </w:t>
      </w:r>
      <w:r w:rsidRPr="0005074B">
        <w:rPr>
          <w:color w:val="auto"/>
        </w:rPr>
        <w:t xml:space="preserve">que será enviada quando a </w:t>
      </w:r>
      <w:r w:rsidR="003554C4" w:rsidRPr="0005074B">
        <w:rPr>
          <w:color w:val="auto"/>
        </w:rPr>
        <w:t>tarefa</w:t>
      </w:r>
      <w:r w:rsidRPr="0005074B">
        <w:rPr>
          <w:color w:val="auto"/>
        </w:rPr>
        <w:t xml:space="preserve"> delegada</w:t>
      </w:r>
      <w:r w:rsidR="003554C4" w:rsidRPr="0005074B">
        <w:rPr>
          <w:color w:val="auto"/>
        </w:rPr>
        <w:t xml:space="preserve"> terminar. Geralmente é utilizado para tarefas assíncronas</w:t>
      </w:r>
      <w:r w:rsidR="00B354F2" w:rsidRPr="0005074B">
        <w:rPr>
          <w:color w:val="auto"/>
        </w:rPr>
        <w:t>,</w:t>
      </w:r>
      <w:r w:rsidR="003554C4" w:rsidRPr="0005074B">
        <w:rPr>
          <w:color w:val="auto"/>
        </w:rPr>
        <w:t xml:space="preserve"> como obter dados de um serviço da </w:t>
      </w:r>
      <w:r w:rsidR="003554C4" w:rsidRPr="0005074B">
        <w:rPr>
          <w:i/>
          <w:color w:val="auto"/>
        </w:rPr>
        <w:t>web</w:t>
      </w:r>
      <w:r w:rsidR="003554C4" w:rsidRPr="0005074B">
        <w:rPr>
          <w:color w:val="auto"/>
        </w:rPr>
        <w:t xml:space="preserve">, receber conexão com um dispositivo </w:t>
      </w:r>
      <w:r w:rsidR="003554C4" w:rsidRPr="0005074B">
        <w:rPr>
          <w:i/>
          <w:color w:val="auto"/>
        </w:rPr>
        <w:t>Bluetooth</w:t>
      </w:r>
      <w:r w:rsidR="003554C4" w:rsidRPr="0005074B">
        <w:rPr>
          <w:color w:val="auto"/>
        </w:rPr>
        <w:t xml:space="preserve"> ou monitorar o estado </w:t>
      </w:r>
      <w:r w:rsidR="00B354F2" w:rsidRPr="0005074B">
        <w:rPr>
          <w:color w:val="auto"/>
        </w:rPr>
        <w:t xml:space="preserve">do </w:t>
      </w:r>
      <w:r w:rsidR="003554C4" w:rsidRPr="0005074B">
        <w:rPr>
          <w:color w:val="auto"/>
        </w:rPr>
        <w:t>Wi-</w:t>
      </w:r>
      <w:r w:rsidR="00B354F2" w:rsidRPr="0005074B">
        <w:rPr>
          <w:color w:val="auto"/>
        </w:rPr>
        <w:t xml:space="preserve">Fi </w:t>
      </w:r>
      <w:r w:rsidR="003554C4" w:rsidRPr="0005074B">
        <w:rPr>
          <w:color w:val="auto"/>
        </w:rPr>
        <w:t>do aparelho</w:t>
      </w:r>
      <w:r w:rsidR="00041500" w:rsidRPr="0005074B">
        <w:rPr>
          <w:color w:val="auto"/>
        </w:rPr>
        <w:t xml:space="preserve">. </w:t>
      </w:r>
    </w:p>
    <w:p w14:paraId="5047030D" w14:textId="77777777" w:rsidR="00041500" w:rsidRDefault="00041500" w:rsidP="00041500">
      <w:pPr>
        <w:pStyle w:val="Ttulo3"/>
        <w:contextualSpacing w:val="0"/>
      </w:pPr>
      <w:bookmarkStart w:id="19" w:name="_s4y0rp6apl7o" w:colFirst="0" w:colLast="0"/>
      <w:bookmarkEnd w:id="19"/>
      <w:r>
        <w:t>Exemplo em Android</w:t>
      </w:r>
    </w:p>
    <w:p w14:paraId="4F4CF17F" w14:textId="3565A828" w:rsidR="00041500" w:rsidRDefault="00041500" w:rsidP="00041500">
      <w:r>
        <w:t xml:space="preserve">Grades </w:t>
      </w:r>
      <w:r w:rsidRPr="007B7A8B">
        <w:rPr>
          <w:i/>
        </w:rPr>
        <w:t>frameworks</w:t>
      </w:r>
      <w:r>
        <w:t xml:space="preserve"> que utilizam o </w:t>
      </w:r>
      <w:r w:rsidRPr="007B7A8B">
        <w:rPr>
          <w:i/>
        </w:rPr>
        <w:t>Template Method</w:t>
      </w:r>
      <w:r>
        <w:t xml:space="preserve"> na API Android são a </w:t>
      </w:r>
      <w:r w:rsidRPr="007B7A8B">
        <w:rPr>
          <w:i/>
        </w:rPr>
        <w:t>Activity</w:t>
      </w:r>
      <w:r>
        <w:t xml:space="preserve"> e o </w:t>
      </w:r>
      <w:r w:rsidRPr="007B7A8B">
        <w:rPr>
          <w:i/>
        </w:rPr>
        <w:t>Fragment</w:t>
      </w:r>
      <w:r>
        <w:t xml:space="preserve">. </w:t>
      </w:r>
      <w:r w:rsidR="007F0317">
        <w:t xml:space="preserve">Agora será analisada </w:t>
      </w:r>
      <w:r>
        <w:t xml:space="preserve">a </w:t>
      </w:r>
      <w:r w:rsidRPr="00733975">
        <w:rPr>
          <w:i/>
        </w:rPr>
        <w:t>Activity</w:t>
      </w:r>
      <w:r>
        <w:t>.</w:t>
      </w:r>
    </w:p>
    <w:p w14:paraId="55D984EE" w14:textId="77777777" w:rsidR="00041500" w:rsidRDefault="00041500" w:rsidP="00041500">
      <w:pPr>
        <w:keepNext/>
        <w:jc w:val="center"/>
      </w:pPr>
      <w:commentRangeStart w:id="20"/>
      <w:r>
        <w:rPr>
          <w:noProof/>
        </w:rPr>
        <w:lastRenderedPageBreak/>
        <w:drawing>
          <wp:inline distT="114300" distB="114300" distL="114300" distR="114300" wp14:anchorId="47070BE9" wp14:editId="3FE71B18">
            <wp:extent cx="4886325" cy="6045378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45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0"/>
      <w:r w:rsidR="002916F9">
        <w:rPr>
          <w:rStyle w:val="Refdecomentrio"/>
        </w:rPr>
        <w:commentReference w:id="20"/>
      </w:r>
    </w:p>
    <w:p w14:paraId="14CD789A" w14:textId="77777777" w:rsidR="00041500" w:rsidRDefault="00041500" w:rsidP="00041500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</w:instrText>
      </w:r>
      <w:r w:rsidR="002916F9">
        <w:instrText xml:space="preserve">a \* ARABIC </w:instrText>
      </w:r>
      <w:r w:rsidR="002916F9">
        <w:fldChar w:fldCharType="separate"/>
      </w:r>
      <w:r w:rsidR="00A5449D">
        <w:rPr>
          <w:noProof/>
        </w:rPr>
        <w:t>2</w:t>
      </w:r>
      <w:r w:rsidR="002916F9">
        <w:rPr>
          <w:noProof/>
        </w:rPr>
        <w:fldChar w:fldCharType="end"/>
      </w:r>
      <w:r>
        <w:t xml:space="preserve"> - Ciclo de vida de uma Activity</w:t>
      </w:r>
    </w:p>
    <w:p w14:paraId="29987321" w14:textId="5D9A83AD" w:rsidR="00041500" w:rsidRDefault="00041500" w:rsidP="007F79D1">
      <w:r>
        <w:t xml:space="preserve">A imagem acima, já mostrada </w:t>
      </w:r>
      <w:r w:rsidR="007F79D1" w:rsidRPr="007F79D1">
        <w:rPr>
          <w:color w:val="FF0000"/>
        </w:rPr>
        <w:t xml:space="preserve">no item 1.1.1.1 </w:t>
      </w:r>
      <w:r w:rsidR="007F0317">
        <w:t xml:space="preserve">da </w:t>
      </w:r>
      <w:r>
        <w:t xml:space="preserve">Unidade 4, representa o ciclo de vida de uma </w:t>
      </w:r>
      <w:r w:rsidRPr="00733975">
        <w:rPr>
          <w:i/>
        </w:rPr>
        <w:t>Activity</w:t>
      </w:r>
      <w:r>
        <w:t xml:space="preserve">, então </w:t>
      </w:r>
      <w:r w:rsidR="007F0317">
        <w:t xml:space="preserve">há </w:t>
      </w:r>
      <w:r>
        <w:t xml:space="preserve">aqui a primeira característica de um </w:t>
      </w:r>
      <w:r w:rsidRPr="00733975">
        <w:rPr>
          <w:i/>
        </w:rPr>
        <w:t>Template Method</w:t>
      </w:r>
      <w:r>
        <w:t xml:space="preserve">: </w:t>
      </w:r>
      <w:r w:rsidR="007F0317">
        <w:t xml:space="preserve">passos </w:t>
      </w:r>
      <w:r>
        <w:t>ou um fluxo de chamada de métodos definido.</w:t>
      </w:r>
    </w:p>
    <w:p w14:paraId="588581E4" w14:textId="079D7B21" w:rsidR="00041500" w:rsidRPr="00733975" w:rsidRDefault="00041500" w:rsidP="007F79D1">
      <w:r>
        <w:t xml:space="preserve">Se você olhar a implementação do método </w:t>
      </w:r>
      <w:r>
        <w:rPr>
          <w:b/>
        </w:rPr>
        <w:t>onCreate()</w:t>
      </w:r>
      <w:r>
        <w:t xml:space="preserve"> na classe </w:t>
      </w:r>
      <w:r w:rsidRPr="00733975">
        <w:rPr>
          <w:i/>
        </w:rPr>
        <w:t>Activity</w:t>
      </w:r>
      <w:r>
        <w:t xml:space="preserve">, verá que ele não está vazio, </w:t>
      </w:r>
      <w:r w:rsidR="007F0317">
        <w:t xml:space="preserve">isso </w:t>
      </w:r>
      <w:r>
        <w:t xml:space="preserve">porque a </w:t>
      </w:r>
      <w:r w:rsidRPr="00733975">
        <w:rPr>
          <w:i/>
        </w:rPr>
        <w:t>Activity</w:t>
      </w:r>
      <w:r>
        <w:t xml:space="preserve"> não é uma classe abstrata. </w:t>
      </w:r>
      <w:r w:rsidRPr="00733975">
        <w:t>Veja:</w:t>
      </w:r>
    </w:p>
    <w:p w14:paraId="14D4FDEB" w14:textId="77777777" w:rsidR="00041500" w:rsidRPr="005809F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5809F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@MainThread</w:t>
      </w:r>
    </w:p>
    <w:p w14:paraId="4A1DDE09" w14:textId="77777777" w:rsidR="00041500" w:rsidRPr="0026623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6623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@CallSuper</w:t>
      </w:r>
    </w:p>
    <w:p w14:paraId="76DBEBEA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protected void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onCreate(@Nullable Bundle savedInstanceState) {</w:t>
      </w:r>
    </w:p>
    <w:p w14:paraId="6DF658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DEBUG_LIFECYCLE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Slog.v(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"onCreate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this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":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+ savedInstanceState);</w:t>
      </w:r>
    </w:p>
    <w:p w14:paraId="1EA9827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mLastNonConfigurationInstances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7FFDBFC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.restoreLoaderNonConfig(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loaders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A745E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532D789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mActivityInfo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parentActivityName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3A838A5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mActionBar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35E46D3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lastRenderedPageBreak/>
        <w:t xml:space="preserve">    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mEnableDefaultActionBarUp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2D0011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else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{</w:t>
      </w:r>
    </w:p>
    <w:p w14:paraId="70C6B38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mActionBar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.setDefaultDisplayHomeAsUpEnabled(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11E262F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</w:t>
      </w:r>
    </w:p>
    <w:p w14:paraId="34FC640B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5196D58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(savedInstanceState 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28BA77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Parcelable p = savedInstanceState.getParcelable(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FRAGMENTS_TAG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62A361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.restoreAllState(p,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mLastNonConfigurationInstances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</w:p>
    <w:p w14:paraId="30DBC37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             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?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fragments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: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9E5B3E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C333CF7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.dispatchCreate();</w:t>
      </w:r>
    </w:p>
    <w:p w14:paraId="54B6DBC5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getApplication().dispatchActivityCreated(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, savedInstanceState);</w:t>
      </w:r>
    </w:p>
    <w:p w14:paraId="061A012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mVoiceInteractor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EAA7D1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mVoiceInteractor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.attachActivity(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8EED3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4F2E7653" w14:textId="77777777" w:rsidR="00041500" w:rsidRPr="00163333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163333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mCalled 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163333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447E1BDA" w14:textId="77777777" w:rsidR="00041500" w:rsidRDefault="00041500" w:rsidP="00041500">
      <w:pPr>
        <w:spacing w:after="0" w:line="240" w:lineRule="auto"/>
        <w:ind w:left="54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4FF61E6" w14:textId="77777777" w:rsidR="00041500" w:rsidRDefault="00041500" w:rsidP="00041500">
      <w:pPr>
        <w:spacing w:after="0" w:line="240" w:lineRule="auto"/>
        <w:ind w:left="540"/>
        <w:jc w:val="left"/>
      </w:pPr>
    </w:p>
    <w:p w14:paraId="445B7704" w14:textId="0E762A9C" w:rsidR="00041500" w:rsidRDefault="00041500" w:rsidP="00041500">
      <w:r>
        <w:t xml:space="preserve">Apesar de </w:t>
      </w:r>
      <w:r w:rsidR="00634099">
        <w:t xml:space="preserve">ela </w:t>
      </w:r>
      <w:r>
        <w:t xml:space="preserve">não ser abstrata, </w:t>
      </w:r>
      <w:r w:rsidR="007F0317">
        <w:t>os</w:t>
      </w:r>
      <w:r>
        <w:t xml:space="preserve"> projetistas dos componentes</w:t>
      </w:r>
      <w:r w:rsidR="007F0317">
        <w:t xml:space="preserve"> </w:t>
      </w:r>
      <w:r>
        <w:t xml:space="preserve">quase nunca </w:t>
      </w:r>
      <w:r w:rsidR="007F0317">
        <w:t>utilizam-na</w:t>
      </w:r>
      <w:r>
        <w:t xml:space="preserve"> puramente, sem fazer uma extensão. Então na prática </w:t>
      </w:r>
      <w:r w:rsidR="007F0317">
        <w:t xml:space="preserve">são utilizadas </w:t>
      </w:r>
      <w:r>
        <w:t xml:space="preserve">apenas suas subclasses. Mas a vantagem </w:t>
      </w:r>
      <w:r w:rsidR="007F0317">
        <w:t>dela</w:t>
      </w:r>
      <w:r w:rsidR="00B83D41">
        <w:t xml:space="preserve"> </w:t>
      </w:r>
      <w:r>
        <w:t xml:space="preserve">não ser uma classe abstrata é </w:t>
      </w:r>
      <w:r w:rsidR="007F0317">
        <w:t xml:space="preserve">a de </w:t>
      </w:r>
      <w:r>
        <w:t>que seus métodos não requerem uma implementação obrigatória de suas subclasses.</w:t>
      </w:r>
    </w:p>
    <w:p w14:paraId="03F1B2B8" w14:textId="7EFBD987" w:rsidR="00041500" w:rsidRDefault="00041500" w:rsidP="00041500">
      <w:r>
        <w:t xml:space="preserve">Se você analisar bem a classe </w:t>
      </w:r>
      <w:r w:rsidRPr="00B83D41">
        <w:rPr>
          <w:i/>
        </w:rPr>
        <w:t>Activity</w:t>
      </w:r>
      <w:r>
        <w:t xml:space="preserve">, verá que existem métodos que cuidam do ciclo de vida como se fossem uma máquina de estados. Quando o método onCreate() é chamado, por exemplo, o </w:t>
      </w:r>
      <w:r w:rsidRPr="00B83D41">
        <w:rPr>
          <w:i/>
        </w:rPr>
        <w:t>framework</w:t>
      </w:r>
      <w:r>
        <w:t xml:space="preserve"> (classe </w:t>
      </w:r>
      <w:r w:rsidRPr="00B83D41">
        <w:rPr>
          <w:i/>
        </w:rPr>
        <w:t>Activity</w:t>
      </w:r>
      <w:r>
        <w:t xml:space="preserve">) permite </w:t>
      </w:r>
      <w:r w:rsidR="007F0317">
        <w:t xml:space="preserve">inserir </w:t>
      </w:r>
      <w:r>
        <w:t>comportamentos adicionais</w:t>
      </w:r>
      <w:r w:rsidR="00B83D41">
        <w:t xml:space="preserve">. </w:t>
      </w:r>
      <w:r w:rsidR="007F0317">
        <w:t xml:space="preserve">Há </w:t>
      </w:r>
      <w:r>
        <w:t xml:space="preserve">aí outra característica </w:t>
      </w:r>
      <w:r w:rsidRPr="00B83D41">
        <w:rPr>
          <w:i/>
        </w:rPr>
        <w:t>do Template Method</w:t>
      </w:r>
      <w:r>
        <w:t>.</w:t>
      </w:r>
    </w:p>
    <w:p w14:paraId="6A61DD49" w14:textId="6BB836D8" w:rsidR="00041500" w:rsidRDefault="00041500" w:rsidP="00041500">
      <w:r>
        <w:t xml:space="preserve">Você pode interceptar qualquer método do ciclo de vida de uma </w:t>
      </w:r>
      <w:r w:rsidRPr="00B83D41">
        <w:rPr>
          <w:i/>
        </w:rPr>
        <w:t>Activity</w:t>
      </w:r>
      <w:r>
        <w:t xml:space="preserve"> e adicionar comportamentos a ele, basta você implementá-lo na sua subclasse. Mas não se esqueça</w:t>
      </w:r>
      <w:r w:rsidR="007F0317">
        <w:t xml:space="preserve"> de que</w:t>
      </w:r>
      <w:r>
        <w:t xml:space="preserve"> todos os métodos do ciclo de vida que você sobrepõe devem possuir a chamada </w:t>
      </w:r>
      <w:r>
        <w:rPr>
          <w:b/>
        </w:rPr>
        <w:t>super</w:t>
      </w:r>
      <w:r>
        <w:t xml:space="preserve">, senão a </w:t>
      </w:r>
      <w:r w:rsidRPr="00B83D41">
        <w:rPr>
          <w:i/>
        </w:rPr>
        <w:t>Activity</w:t>
      </w:r>
      <w:r>
        <w:t xml:space="preserve"> não funcionará corretamente.</w:t>
      </w:r>
    </w:p>
    <w:p w14:paraId="4FDFE9F3" w14:textId="14E6FF64" w:rsidR="00A330CD" w:rsidRPr="00B83D41" w:rsidRDefault="00A330CD" w:rsidP="001A2042">
      <w:pPr>
        <w:ind w:left="567"/>
        <w:rPr>
          <w:color w:val="auto"/>
        </w:rPr>
      </w:pPr>
      <w:r w:rsidRPr="00B83D41">
        <w:rPr>
          <w:b/>
          <w:color w:val="auto"/>
        </w:rPr>
        <w:t xml:space="preserve">DICA: </w:t>
      </w:r>
      <w:r w:rsidRPr="00B83D41">
        <w:rPr>
          <w:color w:val="auto"/>
        </w:rPr>
        <w:t xml:space="preserve">Quando um método é sobreposto (técnica de Polimorfismo), ou seja, quando </w:t>
      </w:r>
      <w:r w:rsidR="002776C2" w:rsidRPr="00B83D41">
        <w:rPr>
          <w:color w:val="auto"/>
        </w:rPr>
        <w:t xml:space="preserve">se substitui </w:t>
      </w:r>
      <w:r w:rsidRPr="00B83D41">
        <w:rPr>
          <w:color w:val="auto"/>
        </w:rPr>
        <w:t xml:space="preserve">um método da classe mãe por outro de mesmo nome na classe filha, </w:t>
      </w:r>
      <w:r w:rsidR="002776C2" w:rsidRPr="00B83D41">
        <w:rPr>
          <w:color w:val="auto"/>
        </w:rPr>
        <w:t xml:space="preserve">há </w:t>
      </w:r>
      <w:r w:rsidRPr="00B83D41">
        <w:rPr>
          <w:color w:val="auto"/>
        </w:rPr>
        <w:t xml:space="preserve">ainda a chance de executar o código contido no método da classe mãe. </w:t>
      </w:r>
      <w:r w:rsidR="002776C2" w:rsidRPr="00B83D41">
        <w:rPr>
          <w:color w:val="auto"/>
        </w:rPr>
        <w:t xml:space="preserve">Isso </w:t>
      </w:r>
      <w:r w:rsidRPr="00B83D41">
        <w:rPr>
          <w:color w:val="auto"/>
        </w:rPr>
        <w:t xml:space="preserve">é possível utilizando a chamada </w:t>
      </w:r>
      <w:r w:rsidRPr="00B83D41">
        <w:rPr>
          <w:b/>
          <w:color w:val="auto"/>
        </w:rPr>
        <w:t>super</w:t>
      </w:r>
      <w:r w:rsidRPr="00B83D41">
        <w:rPr>
          <w:color w:val="auto"/>
        </w:rPr>
        <w:t xml:space="preserve">. Sua utilização é parecida com o </w:t>
      </w:r>
      <w:r w:rsidRPr="00B83D41">
        <w:rPr>
          <w:b/>
          <w:i/>
          <w:color w:val="auto"/>
        </w:rPr>
        <w:t>this</w:t>
      </w:r>
      <w:r w:rsidRPr="00B83D41">
        <w:rPr>
          <w:color w:val="auto"/>
        </w:rPr>
        <w:t xml:space="preserve">. O </w:t>
      </w:r>
      <w:r w:rsidRPr="00B83D41">
        <w:rPr>
          <w:i/>
          <w:color w:val="auto"/>
        </w:rPr>
        <w:t>this</w:t>
      </w:r>
      <w:r w:rsidRPr="00B83D41">
        <w:rPr>
          <w:color w:val="auto"/>
        </w:rPr>
        <w:t xml:space="preserve"> é utilizado para diferenciar um atributo da classe de uma variável local de mesmo nome, enquanto a chamada super é utilizada para diferenciar um método da classe mãe de um método de mesmo nome </w:t>
      </w:r>
      <w:r w:rsidR="00081E41" w:rsidRPr="00B83D41">
        <w:rPr>
          <w:color w:val="auto"/>
        </w:rPr>
        <w:t xml:space="preserve">da </w:t>
      </w:r>
      <w:r w:rsidRPr="00B83D41">
        <w:rPr>
          <w:color w:val="auto"/>
        </w:rPr>
        <w:t xml:space="preserve">classe filha. Veja nos exemplos já </w:t>
      </w:r>
      <w:r w:rsidR="002776C2" w:rsidRPr="00B83D41">
        <w:rPr>
          <w:color w:val="auto"/>
        </w:rPr>
        <w:t>construídos</w:t>
      </w:r>
      <w:r w:rsidRPr="00B83D41">
        <w:rPr>
          <w:color w:val="auto"/>
        </w:rPr>
        <w:t xml:space="preserve">: </w:t>
      </w:r>
    </w:p>
    <w:p w14:paraId="35CA1639" w14:textId="7646AAED" w:rsidR="0076311E" w:rsidRPr="0076311E" w:rsidRDefault="0076311E" w:rsidP="0063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left"/>
        <w:rPr>
          <w:rFonts w:ascii="Menlo" w:hAnsi="Menlo" w:cs="Menlo"/>
          <w:sz w:val="20"/>
          <w:szCs w:val="20"/>
        </w:rPr>
      </w:pPr>
      <w:r w:rsidRPr="0076311E">
        <w:rPr>
          <w:rFonts w:ascii="Menlo" w:hAnsi="Menlo" w:cs="Menlo"/>
          <w:color w:val="808000"/>
          <w:sz w:val="20"/>
          <w:szCs w:val="20"/>
        </w:rPr>
        <w:t>@Override</w:t>
      </w:r>
      <w:r w:rsidRPr="0076311E">
        <w:rPr>
          <w:rFonts w:ascii="Menlo" w:hAnsi="Menlo" w:cs="Menlo"/>
          <w:color w:val="808000"/>
          <w:sz w:val="20"/>
          <w:szCs w:val="20"/>
        </w:rPr>
        <w:br/>
      </w:r>
      <w:r w:rsidRPr="0076311E">
        <w:rPr>
          <w:rFonts w:ascii="Menlo" w:hAnsi="Menlo" w:cs="Menlo"/>
          <w:b/>
          <w:bCs/>
          <w:color w:val="000080"/>
          <w:sz w:val="20"/>
          <w:szCs w:val="20"/>
        </w:rPr>
        <w:t xml:space="preserve">protected void </w:t>
      </w:r>
      <w:r w:rsidRPr="0076311E">
        <w:rPr>
          <w:rFonts w:ascii="Menlo" w:hAnsi="Menlo" w:cs="Menlo"/>
          <w:sz w:val="20"/>
          <w:szCs w:val="20"/>
        </w:rPr>
        <w:t>onCreate(Bundle savedInstanceState) {</w:t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super</w:t>
      </w:r>
      <w:r w:rsidRPr="0076311E">
        <w:rPr>
          <w:rFonts w:ascii="Menlo" w:hAnsi="Menlo" w:cs="Menlo"/>
          <w:sz w:val="20"/>
          <w:szCs w:val="20"/>
        </w:rPr>
        <w:t>.onCreate(savedInstanceState);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 xml:space="preserve">    setContentView(R.layout.</w:t>
      </w:r>
      <w:r w:rsidRPr="0076311E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activity_login</w:t>
      </w:r>
      <w:r w:rsidRPr="0076311E"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  <w:t xml:space="preserve">    ButterKnife.</w:t>
      </w:r>
      <w:r w:rsidRPr="0076311E">
        <w:rPr>
          <w:rFonts w:ascii="Menlo" w:hAnsi="Menlo" w:cs="Menlo"/>
          <w:i/>
          <w:iCs/>
          <w:sz w:val="20"/>
          <w:szCs w:val="20"/>
        </w:rPr>
        <w:t>bind</w:t>
      </w:r>
      <w:r w:rsidRPr="0076311E">
        <w:rPr>
          <w:rFonts w:ascii="Menlo" w:hAnsi="Menlo" w:cs="Menlo"/>
          <w:sz w:val="20"/>
          <w:szCs w:val="20"/>
        </w:rPr>
        <w:t>(</w:t>
      </w:r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r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>}</w:t>
      </w:r>
    </w:p>
    <w:p w14:paraId="702F233F" w14:textId="77777777" w:rsidR="0076311E" w:rsidRPr="00A330CD" w:rsidRDefault="0076311E" w:rsidP="00041500"/>
    <w:p w14:paraId="47732C4F" w14:textId="04B5A6D7" w:rsidR="00041500" w:rsidRDefault="00041500" w:rsidP="00041500">
      <w:r>
        <w:t xml:space="preserve">Por fim, a característica </w:t>
      </w:r>
      <w:commentRangeStart w:id="22"/>
      <w:commentRangeStart w:id="23"/>
      <w:r>
        <w:t>“não me chame, nós te chamaremos”</w:t>
      </w:r>
      <w:commentRangeEnd w:id="22"/>
      <w:r w:rsidR="00081E41">
        <w:rPr>
          <w:rStyle w:val="Refdecomentrio"/>
        </w:rPr>
        <w:commentReference w:id="22"/>
      </w:r>
      <w:commentRangeEnd w:id="23"/>
      <w:r w:rsidR="007905B1">
        <w:rPr>
          <w:rStyle w:val="Refdecomentrio"/>
        </w:rPr>
        <w:commentReference w:id="23"/>
      </w:r>
      <w:r>
        <w:t xml:space="preserve"> também está presente. </w:t>
      </w:r>
      <w:r w:rsidR="002776C2">
        <w:t xml:space="preserve">Veja </w:t>
      </w:r>
      <w:r>
        <w:t xml:space="preserve">todo </w:t>
      </w:r>
      <w:r w:rsidR="002776C2">
        <w:t xml:space="preserve">o </w:t>
      </w:r>
      <w:r>
        <w:t xml:space="preserve">código que </w:t>
      </w:r>
      <w:r w:rsidR="002776C2">
        <w:t xml:space="preserve">foi programado </w:t>
      </w:r>
      <w:r>
        <w:t xml:space="preserve">até agora e responda: </w:t>
      </w:r>
      <w:r w:rsidR="002776C2">
        <w:t xml:space="preserve">alguma </w:t>
      </w:r>
      <w:r>
        <w:t xml:space="preserve">vez </w:t>
      </w:r>
      <w:r w:rsidR="002776C2">
        <w:t>será preciso</w:t>
      </w:r>
      <w:r>
        <w:t xml:space="preserve"> invocar um método do ciclo de vida da </w:t>
      </w:r>
      <w:r w:rsidRPr="00FC4068">
        <w:rPr>
          <w:i/>
        </w:rPr>
        <w:t>Activity</w:t>
      </w:r>
      <w:r>
        <w:t xml:space="preserve"> manualmente?</w:t>
      </w:r>
    </w:p>
    <w:p w14:paraId="2877B708" w14:textId="4E2A934D" w:rsidR="00041500" w:rsidRDefault="00041500" w:rsidP="00041500">
      <w:r>
        <w:lastRenderedPageBreak/>
        <w:t xml:space="preserve">A resposta é não. Nunca </w:t>
      </w:r>
      <w:r w:rsidR="002776C2">
        <w:t xml:space="preserve">será invocado </w:t>
      </w:r>
      <w:r>
        <w:t xml:space="preserve">o </w:t>
      </w:r>
      <w:r>
        <w:rPr>
          <w:b/>
        </w:rPr>
        <w:t>onPause()</w:t>
      </w:r>
      <w:r w:rsidR="002776C2">
        <w:rPr>
          <w:b/>
        </w:rPr>
        <w:t>,</w:t>
      </w:r>
      <w:r>
        <w:t xml:space="preserve"> por exemplo, </w:t>
      </w:r>
      <w:r w:rsidR="002776C2">
        <w:t xml:space="preserve">ele </w:t>
      </w:r>
      <w:r>
        <w:t xml:space="preserve">apenas </w:t>
      </w:r>
      <w:r w:rsidR="002776C2">
        <w:t>será implementado</w:t>
      </w:r>
      <w:r>
        <w:t xml:space="preserve"> e a máquina de estado cuidará de chamá-lo em momento oportuno.</w:t>
      </w:r>
    </w:p>
    <w:p w14:paraId="13B569B4" w14:textId="77777777" w:rsidR="00041500" w:rsidRPr="000146DB" w:rsidRDefault="00041500" w:rsidP="00041500">
      <w:pPr>
        <w:pStyle w:val="Ttulo3"/>
        <w:contextualSpacing w:val="0"/>
        <w:rPr>
          <w:i/>
        </w:rPr>
      </w:pPr>
      <w:bookmarkStart w:id="24" w:name="_vq71gcohwvlf" w:colFirst="0" w:colLast="0"/>
      <w:bookmarkEnd w:id="24"/>
      <w:r w:rsidRPr="000146DB">
        <w:rPr>
          <w:i/>
        </w:rPr>
        <w:t>Checklist</w:t>
      </w:r>
      <w:r>
        <w:t xml:space="preserve"> para utilizar o </w:t>
      </w:r>
      <w:r w:rsidRPr="000146DB">
        <w:rPr>
          <w:i/>
        </w:rPr>
        <w:t>Template Method</w:t>
      </w:r>
    </w:p>
    <w:p w14:paraId="31A4CFE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Examine o código e identifique passos de execução que são padrões e passos que são peculiares.</w:t>
      </w:r>
    </w:p>
    <w:p w14:paraId="1AC946AF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Defina uma classe abstrata (ou não) que consiga dizer: </w:t>
      </w:r>
      <w:commentRangeStart w:id="25"/>
      <w:commentRangeStart w:id="26"/>
      <w:r>
        <w:t>“não me chame, nós te chamaremos”</w:t>
      </w:r>
      <w:commentRangeEnd w:id="25"/>
      <w:r w:rsidR="00081E41">
        <w:rPr>
          <w:rStyle w:val="Refdecomentrio"/>
        </w:rPr>
        <w:commentReference w:id="25"/>
      </w:r>
      <w:commentRangeEnd w:id="26"/>
      <w:r w:rsidR="007905B1">
        <w:rPr>
          <w:rStyle w:val="Refdecomentrio"/>
        </w:rPr>
        <w:commentReference w:id="26"/>
      </w:r>
      <w:r>
        <w:t>.</w:t>
      </w:r>
    </w:p>
    <w:p w14:paraId="36A97906" w14:textId="18B3D5A3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Mova a casca do algoritmo (agora chamado "</w:t>
      </w:r>
      <w:r w:rsidRPr="000146DB">
        <w:rPr>
          <w:i/>
        </w:rPr>
        <w:t>template method</w:t>
      </w:r>
      <w:r>
        <w:t>") e a definição de todas as etapas padrões para a nova classe base (se você optou por utilizar uma classe abstrata).</w:t>
      </w:r>
    </w:p>
    <w:p w14:paraId="1E949FA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Definir espaços reservados ou métodos "ganchos" na classe base para cada etapa que requer muitas implementações diferentes.</w:t>
      </w:r>
    </w:p>
    <w:p w14:paraId="46BE1759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Invoque os ganchos a partir do </w:t>
      </w:r>
      <w:r w:rsidRPr="000146DB">
        <w:rPr>
          <w:i/>
        </w:rPr>
        <w:t>template method</w:t>
      </w:r>
      <w:r>
        <w:t>.</w:t>
      </w:r>
    </w:p>
    <w:p w14:paraId="05927BF7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Cada uma das classes existentes declara um relacionamento "é-um" à nova classe base abstrata.</w:t>
      </w:r>
    </w:p>
    <w:p w14:paraId="5FAA62E8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Retire das classes existentes todos os detalhes de implementação que foram movidos para a classe base.</w:t>
      </w:r>
    </w:p>
    <w:p w14:paraId="26A1569E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Os únicos detalhes que permanecerão nas classes existentes serão os detalhes de implementações peculiares a cada classe derivada.</w:t>
      </w:r>
    </w:p>
    <w:p w14:paraId="1684BA4D" w14:textId="04CB64C4" w:rsidR="00041500" w:rsidRPr="00FB3CC2" w:rsidRDefault="00041500" w:rsidP="00041500">
      <w:pPr>
        <w:pStyle w:val="Ttulo2"/>
        <w:contextualSpacing w:val="0"/>
        <w:rPr>
          <w:i/>
        </w:rPr>
      </w:pPr>
      <w:bookmarkStart w:id="27" w:name="_hbq6etrpri67" w:colFirst="0" w:colLast="0"/>
      <w:bookmarkEnd w:id="27"/>
      <w:r w:rsidRPr="00FB3CC2">
        <w:rPr>
          <w:i/>
        </w:rPr>
        <w:t>Singleton</w:t>
      </w:r>
    </w:p>
    <w:p w14:paraId="7CEBD9B6" w14:textId="77777777" w:rsidR="00041500" w:rsidRDefault="00041500" w:rsidP="00041500">
      <w:pPr>
        <w:pStyle w:val="Ttulo3"/>
        <w:contextualSpacing w:val="0"/>
      </w:pPr>
      <w:bookmarkStart w:id="28" w:name="_h3fsmk3oy77w" w:colFirst="0" w:colLast="0"/>
      <w:bookmarkEnd w:id="28"/>
      <w:r>
        <w:t>Objetivo</w:t>
      </w:r>
    </w:p>
    <w:p w14:paraId="7F0C0EBA" w14:textId="3D800BF7" w:rsidR="00041500" w:rsidRDefault="00041500" w:rsidP="00127C4E">
      <w:pPr>
        <w:numPr>
          <w:ilvl w:val="0"/>
          <w:numId w:val="3"/>
        </w:numPr>
        <w:ind w:hanging="360"/>
      </w:pPr>
      <w:r>
        <w:t xml:space="preserve">Certificar-se </w:t>
      </w:r>
      <w:r w:rsidR="002776C2">
        <w:t xml:space="preserve">de </w:t>
      </w:r>
      <w:r>
        <w:t xml:space="preserve">que a classe possui apenas uma instância e provê acesso global a </w:t>
      </w:r>
      <w:r w:rsidR="002776C2">
        <w:t>ela</w:t>
      </w:r>
      <w:r w:rsidR="00634099">
        <w:rPr>
          <w:color w:val="FF0000"/>
        </w:rPr>
        <w:t>;</w:t>
      </w:r>
    </w:p>
    <w:p w14:paraId="0C9E0044" w14:textId="77777777" w:rsidR="00041500" w:rsidRDefault="00041500" w:rsidP="00127C4E">
      <w:pPr>
        <w:numPr>
          <w:ilvl w:val="0"/>
          <w:numId w:val="3"/>
        </w:numPr>
        <w:ind w:hanging="360"/>
      </w:pPr>
      <w:r>
        <w:t>"</w:t>
      </w:r>
      <w:r w:rsidRPr="00FB3CC2">
        <w:rPr>
          <w:i/>
        </w:rPr>
        <w:t>just-in-time initialization</w:t>
      </w:r>
      <w:r>
        <w:t>" ou "inicialização apenas no primeiro uso" é encapsulada.</w:t>
      </w:r>
    </w:p>
    <w:p w14:paraId="247CEC93" w14:textId="77777777" w:rsidR="00041500" w:rsidRDefault="00041500" w:rsidP="00041500">
      <w:pPr>
        <w:pStyle w:val="Ttulo3"/>
        <w:contextualSpacing w:val="0"/>
      </w:pPr>
      <w:bookmarkStart w:id="29" w:name="_dthjqclpms1h" w:colFirst="0" w:colLast="0"/>
      <w:bookmarkEnd w:id="29"/>
      <w:r>
        <w:t>Problema</w:t>
      </w:r>
    </w:p>
    <w:p w14:paraId="678C7BE5" w14:textId="32088992" w:rsidR="00041500" w:rsidRDefault="00041500" w:rsidP="00041500">
      <w:r>
        <w:t>A aplicação precisa de uma, e somente uma, instância de uma determinada classe. Adicionalmente, inicialização “preguiçosa” (</w:t>
      </w:r>
      <w:r w:rsidR="00E4492C">
        <w:t>ou em inglês “</w:t>
      </w:r>
      <w:r w:rsidR="00E4492C" w:rsidRPr="00FB3CC2">
        <w:rPr>
          <w:i/>
        </w:rPr>
        <w:t>lazy initialization</w:t>
      </w:r>
      <w:r w:rsidR="00E4492C">
        <w:t xml:space="preserve">” </w:t>
      </w:r>
      <w:r w:rsidR="002776C2">
        <w:t xml:space="preserve">– </w:t>
      </w:r>
      <w:r>
        <w:t xml:space="preserve">termo dado </w:t>
      </w:r>
      <w:r w:rsidR="002776C2">
        <w:t xml:space="preserve">à </w:t>
      </w:r>
      <w:r>
        <w:t>inicialização apenas no primeiro uso) e acesso global são necessários.</w:t>
      </w:r>
    </w:p>
    <w:p w14:paraId="1379FEC0" w14:textId="77777777" w:rsidR="00041500" w:rsidRDefault="00041500" w:rsidP="00041500">
      <w:pPr>
        <w:pStyle w:val="Ttulo3"/>
        <w:contextualSpacing w:val="0"/>
      </w:pPr>
      <w:bookmarkStart w:id="30" w:name="_enye4wxz4x9" w:colFirst="0" w:colLast="0"/>
      <w:bookmarkEnd w:id="30"/>
      <w:r>
        <w:t>Discussão</w:t>
      </w:r>
    </w:p>
    <w:p w14:paraId="4A2EB735" w14:textId="77D67A7B" w:rsidR="00041500" w:rsidRDefault="002776C2" w:rsidP="00041500">
      <w:r>
        <w:t xml:space="preserve">O </w:t>
      </w:r>
      <w:r w:rsidR="00041500">
        <w:t xml:space="preserve">objetivo é fazer uma classe de única instância responsável pela própria criação, inicialização, acesso e execução. Para </w:t>
      </w:r>
      <w:r>
        <w:t xml:space="preserve">isso declarou-se </w:t>
      </w:r>
      <w:r w:rsidR="00041500">
        <w:t xml:space="preserve">um atributo privado e estático que armazenará uma instância da própria classe. </w:t>
      </w:r>
      <w:r w:rsidR="00081E41">
        <w:t>Uma vez</w:t>
      </w:r>
      <w:r w:rsidR="00041500">
        <w:t xml:space="preserve"> que </w:t>
      </w:r>
      <w:r>
        <w:t xml:space="preserve">esse </w:t>
      </w:r>
      <w:r w:rsidR="00041500">
        <w:t xml:space="preserve">membro é estático e privado, </w:t>
      </w:r>
      <w:r w:rsidR="00E043E1">
        <w:t xml:space="preserve">deve-se </w:t>
      </w:r>
      <w:r w:rsidR="00041500">
        <w:t xml:space="preserve">fornecer um método estático e público que encapsula todo o código de inicialização e fornece acesso para a instância armazenada </w:t>
      </w:r>
      <w:r w:rsidR="00E043E1">
        <w:t xml:space="preserve">nesse </w:t>
      </w:r>
      <w:r w:rsidR="00041500">
        <w:t xml:space="preserve">atributo. </w:t>
      </w:r>
      <w:r w:rsidR="00E043E1">
        <w:t>Ele será chamado</w:t>
      </w:r>
      <w:r w:rsidR="00041500">
        <w:t xml:space="preserve"> de método </w:t>
      </w:r>
      <w:r w:rsidR="00041500">
        <w:rPr>
          <w:b/>
        </w:rPr>
        <w:t>instance()</w:t>
      </w:r>
      <w:r w:rsidR="00041500">
        <w:t xml:space="preserve"> ou </w:t>
      </w:r>
      <w:r w:rsidR="00041500">
        <w:rPr>
          <w:b/>
        </w:rPr>
        <w:t>sharedInstace().</w:t>
      </w:r>
    </w:p>
    <w:p w14:paraId="7D375394" w14:textId="10FBD4C8" w:rsidR="00041500" w:rsidRDefault="00041500" w:rsidP="00041500">
      <w:r>
        <w:t xml:space="preserve">O cliente chamará apenas </w:t>
      </w:r>
      <w:r w:rsidR="00E043E1">
        <w:t xml:space="preserve">esse </w:t>
      </w:r>
      <w:r>
        <w:t xml:space="preserve">método </w:t>
      </w:r>
      <w:r w:rsidR="004022D3">
        <w:t>a</w:t>
      </w:r>
      <w:r w:rsidR="004022D3" w:rsidRPr="004022D3">
        <w:rPr>
          <w:color w:val="FF0000"/>
        </w:rPr>
        <w:t>ss</w:t>
      </w:r>
      <w:r w:rsidR="004022D3">
        <w:t>essor</w:t>
      </w:r>
      <w:r>
        <w:t xml:space="preserve"> e os demais métodos da classe são chamados apenas por intermédio </w:t>
      </w:r>
      <w:r w:rsidR="00E043E1">
        <w:t xml:space="preserve">desse </w:t>
      </w:r>
      <w:r>
        <w:t>método.</w:t>
      </w:r>
    </w:p>
    <w:p w14:paraId="4E8E411D" w14:textId="0606DF17" w:rsidR="00041500" w:rsidRDefault="00041500" w:rsidP="00041500">
      <w:r>
        <w:lastRenderedPageBreak/>
        <w:t xml:space="preserve">Por segurança você pode </w:t>
      </w:r>
      <w:r w:rsidRPr="00E4492C">
        <w:rPr>
          <w:b/>
        </w:rPr>
        <w:t>privatizar</w:t>
      </w:r>
      <w:r>
        <w:t xml:space="preserve"> os construtores da classe para que ninguém consiga </w:t>
      </w:r>
      <w:r w:rsidR="00081E41">
        <w:t>inicializá-la</w:t>
      </w:r>
      <w:r>
        <w:t xml:space="preserve">, já que o objetivo é utilizar uma instância única dela. Quem </w:t>
      </w:r>
      <w:r w:rsidR="00E043E1">
        <w:t xml:space="preserve">vai </w:t>
      </w:r>
      <w:r>
        <w:t xml:space="preserve">inicializá-la é o método </w:t>
      </w:r>
      <w:r>
        <w:rPr>
          <w:b/>
        </w:rPr>
        <w:t>sharedInstance()</w:t>
      </w:r>
      <w:r w:rsidR="00E043E1">
        <w:rPr>
          <w:b/>
        </w:rPr>
        <w:t>,</w:t>
      </w:r>
      <w:r>
        <w:t xml:space="preserve"> caso </w:t>
      </w:r>
      <w:r w:rsidR="00081E41">
        <w:t xml:space="preserve">ela </w:t>
      </w:r>
      <w:r>
        <w:t>não esteja.</w:t>
      </w:r>
    </w:p>
    <w:p w14:paraId="4264C230" w14:textId="0242FF91" w:rsidR="00041500" w:rsidRDefault="0076311E" w:rsidP="00E4492C">
      <w:pPr>
        <w:ind w:left="567"/>
      </w:pPr>
      <w:r w:rsidRPr="00E4492C">
        <w:rPr>
          <w:b/>
        </w:rPr>
        <w:t xml:space="preserve">DICA: </w:t>
      </w:r>
      <w:r w:rsidR="00041500">
        <w:t xml:space="preserve">Um ponto a ressaltar é que o </w:t>
      </w:r>
      <w:r w:rsidR="00041500" w:rsidRPr="00E4492C">
        <w:rPr>
          <w:b/>
        </w:rPr>
        <w:t xml:space="preserve">método estático </w:t>
      </w:r>
      <w:r w:rsidR="00041500" w:rsidRPr="00E4492C">
        <w:rPr>
          <w:rFonts w:ascii="Arial" w:eastAsia="Arial" w:hAnsi="Arial" w:cs="Arial"/>
          <w:b/>
          <w:highlight w:val="white"/>
        </w:rPr>
        <w:t>assessor</w:t>
      </w:r>
      <w:r w:rsidR="00041500" w:rsidRPr="00E4492C">
        <w:rPr>
          <w:b/>
        </w:rPr>
        <w:t xml:space="preserve"> da instância</w:t>
      </w:r>
      <w:r w:rsidR="00041500">
        <w:t xml:space="preserve"> ou </w:t>
      </w:r>
      <w:r w:rsidR="00041500">
        <w:rPr>
          <w:b/>
        </w:rPr>
        <w:t>sharedInstance()</w:t>
      </w:r>
      <w:r w:rsidR="00041500">
        <w:t xml:space="preserve"> não é estendido para subclasses, afinal, métodos e atributos estáticos pertencem unicamente </w:t>
      </w:r>
      <w:r w:rsidR="00E043E1">
        <w:t xml:space="preserve">à </w:t>
      </w:r>
      <w:r w:rsidR="00041500">
        <w:t xml:space="preserve">classe que foram criados, então os </w:t>
      </w:r>
      <w:r w:rsidR="00041500" w:rsidRPr="00A022E4">
        <w:rPr>
          <w:i/>
        </w:rPr>
        <w:t>Singletons</w:t>
      </w:r>
      <w:r w:rsidR="00041500">
        <w:t xml:space="preserve"> devem ser projetados suficientemente bem para não necessitarem</w:t>
      </w:r>
      <w:r w:rsidR="00E043E1">
        <w:t xml:space="preserve"> de</w:t>
      </w:r>
      <w:r w:rsidR="00041500">
        <w:t xml:space="preserve"> subclasses.</w:t>
      </w:r>
    </w:p>
    <w:p w14:paraId="2E7A7E4F" w14:textId="77777777" w:rsidR="00041500" w:rsidRDefault="00041500" w:rsidP="00041500">
      <w:pPr>
        <w:pStyle w:val="Ttulo3"/>
        <w:contextualSpacing w:val="0"/>
      </w:pPr>
      <w:bookmarkStart w:id="31" w:name="_ngfn8f9ojfug" w:colFirst="0" w:colLast="0"/>
      <w:bookmarkEnd w:id="31"/>
      <w:r>
        <w:t>Estrutura</w:t>
      </w:r>
    </w:p>
    <w:p w14:paraId="2C4C727E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41071FE7" wp14:editId="495FA614">
            <wp:extent cx="3228975" cy="12477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124CB" w14:textId="7324171B" w:rsidR="00041500" w:rsidRDefault="00041500" w:rsidP="00041500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Figura \* ARA</w:instrText>
      </w:r>
      <w:r w:rsidR="002916F9">
        <w:instrText xml:space="preserve">BIC </w:instrText>
      </w:r>
      <w:r w:rsidR="002916F9">
        <w:fldChar w:fldCharType="separate"/>
      </w:r>
      <w:r w:rsidR="00A5449D">
        <w:rPr>
          <w:noProof/>
        </w:rPr>
        <w:t>3</w:t>
      </w:r>
      <w:r w:rsidR="002916F9">
        <w:rPr>
          <w:noProof/>
        </w:rPr>
        <w:fldChar w:fldCharType="end"/>
      </w:r>
      <w:r>
        <w:t xml:space="preserve"> - Diagrama de classe </w:t>
      </w:r>
      <w:r w:rsidR="008A0DB6">
        <w:t>conceitual d</w:t>
      </w:r>
      <w:r>
        <w:t xml:space="preserve">o </w:t>
      </w:r>
      <w:r w:rsidR="008A0DB6">
        <w:t xml:space="preserve">padrão </w:t>
      </w:r>
      <w:r>
        <w:t>Singleton</w:t>
      </w:r>
    </w:p>
    <w:p w14:paraId="717D2B20" w14:textId="63F21BDF" w:rsidR="00041500" w:rsidRDefault="00041500" w:rsidP="00041500">
      <w:r>
        <w:t>Faça a classe da instância única responsável pelo acesso e</w:t>
      </w:r>
      <w:r w:rsidR="004041B3">
        <w:t xml:space="preserve"> pela</w:t>
      </w:r>
      <w:r w:rsidRPr="00E4492C">
        <w:rPr>
          <w:b/>
        </w:rPr>
        <w:t xml:space="preserve"> inicialização na primeira utilização</w:t>
      </w:r>
      <w:r>
        <w:t>. A instância única é um atributo estático e privado. A função de assessor é um método estático público.</w:t>
      </w:r>
    </w:p>
    <w:p w14:paraId="69EC7158" w14:textId="77777777" w:rsidR="00041500" w:rsidRDefault="00041500" w:rsidP="00041500">
      <w:pPr>
        <w:pStyle w:val="Ttulo3"/>
        <w:contextualSpacing w:val="0"/>
      </w:pPr>
      <w:bookmarkStart w:id="32" w:name="_h4tidowd2y8h" w:colFirst="0" w:colLast="0"/>
      <w:bookmarkEnd w:id="32"/>
      <w:r>
        <w:t>Exemplo em Android</w:t>
      </w:r>
    </w:p>
    <w:p w14:paraId="2EC52D96" w14:textId="1F0131D2" w:rsidR="00041500" w:rsidRDefault="00041500" w:rsidP="00041500">
      <w:r>
        <w:t>Para desenvolvimento Android</w:t>
      </w:r>
      <w:r w:rsidR="00081E41">
        <w:t>,</w:t>
      </w:r>
      <w:r>
        <w:t xml:space="preserve"> </w:t>
      </w:r>
      <w:r w:rsidR="004041B3">
        <w:t xml:space="preserve">você </w:t>
      </w:r>
      <w:r>
        <w:t>sentir</w:t>
      </w:r>
      <w:r w:rsidR="00A022E4">
        <w:t>á</w:t>
      </w:r>
      <w:r>
        <w:t xml:space="preserve"> uma grande necessidade de utilizar </w:t>
      </w:r>
      <w:r w:rsidR="004041B3">
        <w:t xml:space="preserve">esse </w:t>
      </w:r>
      <w:r>
        <w:t xml:space="preserve">padrão de projeto. A própria API do Android utiliza bastante </w:t>
      </w:r>
      <w:r w:rsidRPr="00A022E4">
        <w:rPr>
          <w:i/>
        </w:rPr>
        <w:t>Singletons</w:t>
      </w:r>
      <w:r>
        <w:t xml:space="preserve">. </w:t>
      </w:r>
    </w:p>
    <w:p w14:paraId="5D72AD8E" w14:textId="77777777" w:rsidR="00041500" w:rsidRPr="00A022E4" w:rsidRDefault="00041500" w:rsidP="00E4492C">
      <w:pPr>
        <w:pStyle w:val="Ttulo4"/>
        <w:rPr>
          <w:i/>
        </w:rPr>
      </w:pPr>
      <w:r w:rsidRPr="00A022E4">
        <w:rPr>
          <w:i/>
        </w:rPr>
        <w:t>SharedPreferences</w:t>
      </w:r>
    </w:p>
    <w:p w14:paraId="1379072A" w14:textId="0BE13A7E" w:rsidR="00041500" w:rsidRDefault="00041500" w:rsidP="00041500">
      <w:r>
        <w:t xml:space="preserve">A classe </w:t>
      </w:r>
      <w:r w:rsidRPr="00A022E4">
        <w:rPr>
          <w:i/>
        </w:rPr>
        <w:t>SharedPreferences</w:t>
      </w:r>
      <w:r>
        <w:t xml:space="preserve"> é um típico </w:t>
      </w:r>
      <w:r w:rsidRPr="00A022E4">
        <w:rPr>
          <w:i/>
        </w:rPr>
        <w:t>Singleton</w:t>
      </w:r>
      <w:r>
        <w:t xml:space="preserve"> da API Android. Com ela </w:t>
      </w:r>
      <w:r w:rsidR="004041B3">
        <w:t xml:space="preserve">pode-se </w:t>
      </w:r>
      <w:r>
        <w:t xml:space="preserve">armazenar em </w:t>
      </w:r>
      <w:r w:rsidRPr="00A022E4">
        <w:rPr>
          <w:i/>
        </w:rPr>
        <w:t>cache</w:t>
      </w:r>
      <w:r>
        <w:t xml:space="preserve">, permanentemente, alguns dados simples, como preferências do usuário, sessão etc. Para esclarecer melhor, </w:t>
      </w:r>
      <w:r w:rsidR="00081E41">
        <w:t xml:space="preserve">você fará </w:t>
      </w:r>
      <w:r>
        <w:t>um exemplo</w:t>
      </w:r>
      <w:r w:rsidR="004041B3">
        <w:t>.</w:t>
      </w:r>
    </w:p>
    <w:p w14:paraId="2514A349" w14:textId="77777777" w:rsidR="00041500" w:rsidRDefault="002916F9" w:rsidP="00041500">
      <w:r>
        <w:pict w14:anchorId="12CDE061">
          <v:rect id="_x0000_i1025" style="width:0;height:1.5pt" o:hralign="center" o:hrstd="t" o:hr="t" fillcolor="#a0a0a0" stroked="f"/>
        </w:pict>
      </w:r>
    </w:p>
    <w:p w14:paraId="23C8F6DF" w14:textId="6DFD8A80" w:rsidR="00041500" w:rsidRDefault="00041500" w:rsidP="00041500">
      <w:r>
        <w:t>Para execuç</w:t>
      </w:r>
      <w:r w:rsidR="00113521">
        <w:t xml:space="preserve">ão desta atividade, </w:t>
      </w:r>
      <w:r w:rsidR="004041B3">
        <w:t xml:space="preserve">foi preparado </w:t>
      </w:r>
      <w:r>
        <w:t xml:space="preserve">um projeto inicial para você. </w:t>
      </w:r>
      <w:r w:rsidR="004041B3">
        <w:t>Trata-se</w:t>
      </w:r>
      <w:r>
        <w:t xml:space="preserve"> do </w:t>
      </w:r>
      <w:r w:rsidR="004041B3">
        <w:t xml:space="preserve">seu </w:t>
      </w:r>
      <w:r w:rsidRPr="007E75A0">
        <w:rPr>
          <w:i/>
        </w:rPr>
        <w:t>app</w:t>
      </w:r>
      <w:r>
        <w:t xml:space="preserve"> MailList, </w:t>
      </w:r>
      <w:r w:rsidR="004041B3">
        <w:t>qu</w:t>
      </w:r>
      <w:r>
        <w:t>e já contém as atividades feitas nas aulas passadas. Você pode seguir este passo</w:t>
      </w:r>
      <w:r w:rsidR="004041B3">
        <w:t xml:space="preserve"> </w:t>
      </w:r>
      <w:r>
        <w:t>a</w:t>
      </w:r>
      <w:r w:rsidR="004041B3">
        <w:t xml:space="preserve"> </w:t>
      </w:r>
      <w:r>
        <w:t>passo e testar num exemplo próprio</w:t>
      </w:r>
      <w:del w:id="33" w:author="Willian" w:date="2016-10-19T01:50:00Z">
        <w:r w:rsidDel="007905B1">
          <w:delText xml:space="preserve">. </w:delText>
        </w:r>
        <w:commentRangeStart w:id="34"/>
        <w:commentRangeStart w:id="35"/>
        <w:r w:rsidDel="007905B1">
          <w:delText xml:space="preserve">Para facilitar, </w:delText>
        </w:r>
        <w:r w:rsidR="004041B3" w:rsidDel="007905B1">
          <w:delText xml:space="preserve">será utilizado seu </w:delText>
        </w:r>
        <w:r w:rsidRPr="007E75A0" w:rsidDel="007905B1">
          <w:rPr>
            <w:i/>
          </w:rPr>
          <w:delText>app</w:delText>
        </w:r>
        <w:r w:rsidDel="007905B1">
          <w:delText xml:space="preserve"> MailList</w:delText>
        </w:r>
      </w:del>
      <w:r>
        <w:t>.</w:t>
      </w:r>
      <w:commentRangeEnd w:id="34"/>
      <w:r w:rsidR="004041B3">
        <w:rPr>
          <w:rStyle w:val="Refdecomentrio"/>
        </w:rPr>
        <w:commentReference w:id="34"/>
      </w:r>
      <w:commentRangeEnd w:id="35"/>
      <w:r w:rsidR="007905B1">
        <w:rPr>
          <w:rStyle w:val="Refdecomentrio"/>
        </w:rPr>
        <w:commentReference w:id="35"/>
      </w:r>
    </w:p>
    <w:p w14:paraId="6FB38A32" w14:textId="566F10B4" w:rsidR="00041500" w:rsidRPr="004022D3" w:rsidRDefault="00041500" w:rsidP="00041500">
      <w:pPr>
        <w:rPr>
          <w:color w:val="FF0000"/>
        </w:rPr>
      </w:pPr>
      <w:r>
        <w:t xml:space="preserve">Descompacte o </w:t>
      </w:r>
      <w:r w:rsidRPr="00113521">
        <w:rPr>
          <w:color w:val="FF0000"/>
        </w:rPr>
        <w:t>arqu</w:t>
      </w:r>
      <w:r w:rsidR="00113521" w:rsidRPr="00113521">
        <w:rPr>
          <w:color w:val="FF0000"/>
        </w:rPr>
        <w:t>i</w:t>
      </w:r>
      <w:r w:rsidRPr="00113521">
        <w:rPr>
          <w:color w:val="FF0000"/>
        </w:rPr>
        <w:t xml:space="preserve">vo </w:t>
      </w:r>
      <w:r>
        <w:rPr>
          <w:b/>
        </w:rPr>
        <w:t>Unidade_5_-_Aula_1_-_Exemplo_1.zip</w:t>
      </w:r>
      <w:r>
        <w:t xml:space="preserve"> e abra o projeto no Android Studio e execute</w:t>
      </w:r>
      <w:r w:rsidR="004041B3">
        <w:t>-o</w:t>
      </w:r>
      <w:r>
        <w:t>.</w:t>
      </w:r>
    </w:p>
    <w:p w14:paraId="55C9A16A" w14:textId="4080DD25" w:rsidR="00041500" w:rsidRDefault="004041B3" w:rsidP="00041500">
      <w:r>
        <w:t xml:space="preserve">Sua </w:t>
      </w:r>
      <w:r w:rsidR="00041500">
        <w:t xml:space="preserve">primeira tela voltou a ser </w:t>
      </w:r>
      <w:r>
        <w:t xml:space="preserve">sua </w:t>
      </w:r>
      <w:r w:rsidR="00041500">
        <w:t xml:space="preserve">LoginActivity. </w:t>
      </w:r>
    </w:p>
    <w:p w14:paraId="33424616" w14:textId="6D135824" w:rsidR="00041500" w:rsidRDefault="00041500" w:rsidP="00041500">
      <w:r>
        <w:t>A esta altura</w:t>
      </w:r>
      <w:r w:rsidR="004041B3">
        <w:t>,</w:t>
      </w:r>
      <w:r>
        <w:t xml:space="preserve"> quando </w:t>
      </w:r>
      <w:r w:rsidR="004041B3">
        <w:t xml:space="preserve">você abrir </w:t>
      </w:r>
      <w:r>
        <w:t xml:space="preserve">o </w:t>
      </w:r>
      <w:r w:rsidRPr="007E75A0">
        <w:rPr>
          <w:i/>
        </w:rPr>
        <w:t>app</w:t>
      </w:r>
      <w:r>
        <w:t xml:space="preserve"> algumas vezes, </w:t>
      </w:r>
      <w:r w:rsidR="004041B3">
        <w:t>talvez você se sinta frustrado por</w:t>
      </w:r>
      <w:r>
        <w:t xml:space="preserve"> sempre ter </w:t>
      </w:r>
      <w:r w:rsidR="004041B3">
        <w:t xml:space="preserve">de </w:t>
      </w:r>
      <w:r>
        <w:t xml:space="preserve">inserir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 w:rsidRPr="00FB58E2">
        <w:rPr>
          <w:color w:val="FF0000"/>
        </w:rPr>
        <w:t xml:space="preserve"> </w:t>
      </w:r>
      <w:r>
        <w:t xml:space="preserve">e </w:t>
      </w:r>
      <w:r w:rsidR="004041B3">
        <w:t xml:space="preserve">a </w:t>
      </w:r>
      <w:r>
        <w:t xml:space="preserve">senha. Para resolver </w:t>
      </w:r>
      <w:r w:rsidR="004041B3">
        <w:t xml:space="preserve">esse </w:t>
      </w:r>
      <w:r>
        <w:t xml:space="preserve">problema, </w:t>
      </w:r>
      <w:r w:rsidR="004041B3">
        <w:t xml:space="preserve">você vai </w:t>
      </w:r>
      <w:r>
        <w:t xml:space="preserve">salvar </w:t>
      </w:r>
      <w:r w:rsidR="004041B3">
        <w:t xml:space="preserve">esses </w:t>
      </w:r>
      <w:r>
        <w:t xml:space="preserve">dados em </w:t>
      </w:r>
      <w:r w:rsidRPr="007E75A0">
        <w:rPr>
          <w:i/>
        </w:rPr>
        <w:t>cache</w:t>
      </w:r>
      <w:r>
        <w:t xml:space="preserve"> e </w:t>
      </w:r>
      <w:r>
        <w:lastRenderedPageBreak/>
        <w:t xml:space="preserve">fazer com que a tela </w:t>
      </w:r>
      <w:r w:rsidRPr="007E75A0">
        <w:rPr>
          <w:i/>
        </w:rPr>
        <w:t>login</w:t>
      </w:r>
      <w:r>
        <w:t xml:space="preserve"> apareça somente se o usuário nunca digitou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e </w:t>
      </w:r>
      <w:r w:rsidR="005222F8">
        <w:t xml:space="preserve">a </w:t>
      </w:r>
      <w:r>
        <w:t>senha. Siga os seguintes passos:</w:t>
      </w:r>
    </w:p>
    <w:p w14:paraId="10878706" w14:textId="43CAB8F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Na </w:t>
      </w:r>
      <w:r w:rsidR="004041B3">
        <w:t xml:space="preserve">sua </w:t>
      </w:r>
      <w:r>
        <w:t>classe LoginActivity</w:t>
      </w:r>
      <w:r w:rsidR="004041B3">
        <w:t>, insira</w:t>
      </w:r>
      <w:r>
        <w:t xml:space="preserve"> uma constante que será a chave do local </w:t>
      </w:r>
      <w:r w:rsidR="005222F8">
        <w:t xml:space="preserve">em que </w:t>
      </w:r>
      <w:r>
        <w:t xml:space="preserve">será salvo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do usuário. Insira a seguinte constante:</w:t>
      </w:r>
    </w:p>
    <w:p w14:paraId="3A539A2B" w14:textId="77777777" w:rsidR="00041500" w:rsidRPr="002D271E" w:rsidRDefault="00041500" w:rsidP="00041500">
      <w:pPr>
        <w:spacing w:after="0"/>
        <w:jc w:val="center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public static final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String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 xml:space="preserve">USER_DATA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"user_data"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44E24CF" w14:textId="77777777" w:rsidR="00041500" w:rsidRPr="002D271E" w:rsidRDefault="00041500" w:rsidP="00041500">
      <w:pPr>
        <w:spacing w:after="0"/>
        <w:jc w:val="center"/>
        <w:rPr>
          <w:lang w:val="en-US"/>
        </w:rPr>
      </w:pPr>
    </w:p>
    <w:p w14:paraId="34E6F417" w14:textId="7777777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o método que é responsável por salvar um dado no </w:t>
      </w:r>
      <w:r w:rsidRPr="007E75A0">
        <w:rPr>
          <w:i/>
        </w:rPr>
        <w:t>cache</w:t>
      </w:r>
      <w:r>
        <w:t>:</w:t>
      </w:r>
    </w:p>
    <w:p w14:paraId="1B2ED67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8"/>
          <w:szCs w:val="18"/>
          <w:highlight w:val="white"/>
          <w:lang w:val="en-US"/>
        </w:rPr>
        <w:t xml:space="preserve">public void 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saveUserData () {</w:t>
      </w:r>
    </w:p>
    <w:p w14:paraId="6EE78C31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43FA2DA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SharedPreferences sharedPreferences = getSharedPreferences(</w:t>
      </w:r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);</w:t>
      </w:r>
    </w:p>
    <w:p w14:paraId="6FB5872D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SharedPreferences.Editor editor = sharedPreferences.edit();</w:t>
      </w:r>
    </w:p>
    <w:p w14:paraId="220FB5B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editor.putString(</w:t>
      </w:r>
      <w:r w:rsidRPr="002D271E">
        <w:rPr>
          <w:rFonts w:ascii="Consolas" w:eastAsia="Consolas" w:hAnsi="Consolas" w:cs="Consolas"/>
          <w:b/>
          <w:color w:val="008000"/>
          <w:sz w:val="18"/>
          <w:szCs w:val="18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color w:val="660E7A"/>
          <w:sz w:val="18"/>
          <w:szCs w:val="18"/>
          <w:highlight w:val="white"/>
          <w:lang w:val="en-US"/>
        </w:rPr>
        <w:t>emailEditText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.getText().toString());</w:t>
      </w:r>
    </w:p>
    <w:p w14:paraId="4FBA3A51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onsolas" w:hAnsi="Consolas" w:cs="Consolas"/>
          <w:sz w:val="18"/>
          <w:szCs w:val="18"/>
          <w:highlight w:val="white"/>
        </w:rPr>
        <w:t>editor.commit();</w:t>
      </w:r>
    </w:p>
    <w:p w14:paraId="365C084C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sz w:val="18"/>
          <w:szCs w:val="18"/>
          <w:highlight w:val="white"/>
        </w:rPr>
        <w:t>}</w:t>
      </w:r>
    </w:p>
    <w:p w14:paraId="03B72168" w14:textId="77777777" w:rsidR="00041500" w:rsidRDefault="00041500" w:rsidP="00041500"/>
    <w:p w14:paraId="2389456F" w14:textId="6192F3E0" w:rsidR="00041500" w:rsidRDefault="00FB58E2" w:rsidP="00041500">
      <w:pPr>
        <w:ind w:left="1110"/>
      </w:pPr>
      <w:r>
        <w:rPr>
          <w:b/>
        </w:rPr>
        <w:t xml:space="preserve">Entendendo </w:t>
      </w:r>
      <w:r w:rsidRPr="00FB58E2">
        <w:rPr>
          <w:b/>
          <w:color w:val="FF0000"/>
        </w:rPr>
        <w:t>o</w:t>
      </w:r>
      <w:r w:rsidR="00041500">
        <w:rPr>
          <w:b/>
        </w:rPr>
        <w:t xml:space="preserve"> código: </w:t>
      </w:r>
      <w:r w:rsidR="004041B3">
        <w:t xml:space="preserve">na </w:t>
      </w:r>
      <w:r w:rsidR="00041500">
        <w:t xml:space="preserve">primeira linha </w:t>
      </w:r>
      <w:r w:rsidR="004041B3">
        <w:t xml:space="preserve">você tem </w:t>
      </w:r>
      <w:r w:rsidR="00041500">
        <w:t xml:space="preserve">o acesso ao </w:t>
      </w:r>
      <w:r w:rsidR="00041500">
        <w:rPr>
          <w:b/>
        </w:rPr>
        <w:t>sharedPreferences()</w:t>
      </w:r>
      <w:r w:rsidR="00041500">
        <w:t>:</w:t>
      </w:r>
    </w:p>
    <w:p w14:paraId="64398512" w14:textId="77777777" w:rsidR="00041500" w:rsidRDefault="00041500" w:rsidP="00041500">
      <w:pPr>
        <w:spacing w:after="0" w:line="240" w:lineRule="auto"/>
        <w:ind w:left="1110"/>
        <w:jc w:val="center"/>
      </w:pPr>
      <w:r>
        <w:rPr>
          <w:rFonts w:ascii="Consolas" w:eastAsia="Consolas" w:hAnsi="Consolas" w:cs="Consolas"/>
          <w:sz w:val="18"/>
          <w:szCs w:val="18"/>
          <w:highlight w:val="white"/>
        </w:rPr>
        <w:t>SharedPreferences sharedPreferences = getSharedPreferences(</w:t>
      </w:r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USER_DATA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MODE_PRIVATE</w:t>
      </w:r>
      <w:r>
        <w:rPr>
          <w:rFonts w:ascii="Consolas" w:eastAsia="Consolas" w:hAnsi="Consolas" w:cs="Consolas"/>
          <w:sz w:val="18"/>
          <w:szCs w:val="18"/>
          <w:highlight w:val="white"/>
        </w:rPr>
        <w:t>);</w:t>
      </w:r>
    </w:p>
    <w:p w14:paraId="0DB2E3E6" w14:textId="77777777" w:rsidR="00041500" w:rsidRDefault="00041500" w:rsidP="00041500">
      <w:pPr>
        <w:spacing w:after="0" w:line="240" w:lineRule="auto"/>
        <w:ind w:left="1110"/>
        <w:jc w:val="center"/>
      </w:pPr>
    </w:p>
    <w:p w14:paraId="22DDB8A9" w14:textId="5DC27024" w:rsidR="00041500" w:rsidRDefault="004041B3" w:rsidP="00041500">
      <w:pPr>
        <w:ind w:left="1110"/>
      </w:pPr>
      <w:r>
        <w:t xml:space="preserve">Nessa </w:t>
      </w:r>
      <w:r w:rsidR="00041500">
        <w:t xml:space="preserve">linha </w:t>
      </w:r>
      <w:r>
        <w:t xml:space="preserve">foi usada </w:t>
      </w:r>
      <w:r w:rsidR="00041500">
        <w:t xml:space="preserve">a constante criada no passo anterior, que acessa o local </w:t>
      </w:r>
      <w:r w:rsidR="005222F8">
        <w:t xml:space="preserve">em que </w:t>
      </w:r>
      <w:r>
        <w:t xml:space="preserve">suas </w:t>
      </w:r>
      <w:r w:rsidR="00041500">
        <w:t xml:space="preserve">coisas serão salvas. A constante </w:t>
      </w:r>
      <w:r w:rsidR="00041500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 xml:space="preserve">MODE_PRIVATE </w:t>
      </w:r>
      <w:r w:rsidR="00041500">
        <w:t xml:space="preserve">faz com que </w:t>
      </w:r>
      <w:r>
        <w:t xml:space="preserve">esse </w:t>
      </w:r>
      <w:r w:rsidR="00041500" w:rsidRPr="00D43B1C">
        <w:rPr>
          <w:i/>
        </w:rPr>
        <w:t>cache</w:t>
      </w:r>
      <w:r w:rsidR="00041500">
        <w:t xml:space="preserve"> torne</w:t>
      </w:r>
      <w:r>
        <w:t>-se</w:t>
      </w:r>
      <w:r w:rsidR="00041500">
        <w:t xml:space="preserve"> particular do </w:t>
      </w:r>
      <w:r w:rsidR="00041500" w:rsidRPr="00D43B1C">
        <w:rPr>
          <w:i/>
        </w:rPr>
        <w:t>app</w:t>
      </w:r>
      <w:r w:rsidR="00041500">
        <w:t xml:space="preserve">. Nenhum outro </w:t>
      </w:r>
      <w:r w:rsidR="00041500" w:rsidRPr="00D43B1C">
        <w:rPr>
          <w:i/>
        </w:rPr>
        <w:t>app</w:t>
      </w:r>
      <w:r w:rsidR="00041500">
        <w:t xml:space="preserve"> pode acessá-lo. Em seguida</w:t>
      </w:r>
      <w:r>
        <w:t>,</w:t>
      </w:r>
      <w:r w:rsidR="00041500">
        <w:t xml:space="preserve"> </w:t>
      </w:r>
      <w:r>
        <w:t xml:space="preserve">crie </w:t>
      </w:r>
      <w:r w:rsidR="00041500">
        <w:t>o Editor:</w:t>
      </w:r>
    </w:p>
    <w:p w14:paraId="2F01F786" w14:textId="77777777" w:rsidR="00041500" w:rsidRPr="002D271E" w:rsidRDefault="00041500" w:rsidP="00041500">
      <w:pPr>
        <w:spacing w:after="0" w:line="240" w:lineRule="auto"/>
        <w:ind w:left="1110"/>
        <w:jc w:val="center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SharedPreferences.Editor editor = sharedPreferences.edit();</w:t>
      </w:r>
    </w:p>
    <w:p w14:paraId="7981982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BB642FD" w14:textId="64AE4D61" w:rsidR="00041500" w:rsidRDefault="004041B3" w:rsidP="00041500">
      <w:pPr>
        <w:ind w:left="1110"/>
      </w:pPr>
      <w:r>
        <w:t xml:space="preserve">Esse </w:t>
      </w:r>
      <w:r w:rsidR="00041500">
        <w:t xml:space="preserve">editor é uma interface que habilita o </w:t>
      </w:r>
      <w:r w:rsidR="00041500" w:rsidRPr="00D43B1C">
        <w:rPr>
          <w:i/>
        </w:rPr>
        <w:t>cache</w:t>
      </w:r>
      <w:r w:rsidR="00041500">
        <w:t xml:space="preserve"> para alterações. Por fim</w:t>
      </w:r>
      <w:r>
        <w:t>,</w:t>
      </w:r>
      <w:r w:rsidR="00041500">
        <w:t xml:space="preserve"> </w:t>
      </w:r>
      <w:r>
        <w:t xml:space="preserve">insira </w:t>
      </w:r>
      <w:r w:rsidR="00041500">
        <w:t xml:space="preserve">o </w:t>
      </w:r>
      <w:r w:rsidR="00041500" w:rsidRPr="00D43B1C">
        <w:rPr>
          <w:i/>
          <w:color w:val="FF0000"/>
        </w:rPr>
        <w:t>e</w:t>
      </w:r>
      <w:r w:rsidR="00467C7B" w:rsidRPr="00D43B1C">
        <w:rPr>
          <w:i/>
          <w:color w:val="FF0000"/>
        </w:rPr>
        <w:t>-</w:t>
      </w:r>
      <w:r w:rsidR="00041500" w:rsidRPr="00D43B1C">
        <w:rPr>
          <w:i/>
          <w:color w:val="FF0000"/>
        </w:rPr>
        <w:t>mail</w:t>
      </w:r>
      <w:r w:rsidR="00041500">
        <w:t>:</w:t>
      </w:r>
    </w:p>
    <w:p w14:paraId="1A34E0D1" w14:textId="77777777" w:rsidR="00041500" w:rsidRPr="00D43B1C" w:rsidRDefault="00041500" w:rsidP="00041500">
      <w:pPr>
        <w:spacing w:after="0" w:line="240" w:lineRule="auto"/>
        <w:ind w:left="1110"/>
        <w:jc w:val="left"/>
      </w:pPr>
      <w:r w:rsidRPr="00D43B1C">
        <w:rPr>
          <w:rFonts w:ascii="Consolas" w:eastAsia="Consolas" w:hAnsi="Consolas" w:cs="Consolas"/>
          <w:sz w:val="18"/>
          <w:szCs w:val="18"/>
          <w:highlight w:val="white"/>
        </w:rPr>
        <w:t>editor.putString(</w:t>
      </w:r>
      <w:r w:rsidRPr="00D43B1C">
        <w:rPr>
          <w:rFonts w:ascii="Consolas" w:eastAsia="Consolas" w:hAnsi="Consolas" w:cs="Consolas"/>
          <w:b/>
          <w:color w:val="008000"/>
          <w:sz w:val="18"/>
          <w:szCs w:val="18"/>
          <w:highlight w:val="white"/>
        </w:rPr>
        <w:t>"email"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r w:rsidRPr="00D43B1C">
        <w:rPr>
          <w:rFonts w:ascii="Consolas" w:eastAsia="Consolas" w:hAnsi="Consolas" w:cs="Consolas"/>
          <w:b/>
          <w:color w:val="660E7A"/>
          <w:sz w:val="18"/>
          <w:szCs w:val="18"/>
          <w:highlight w:val="white"/>
        </w:rPr>
        <w:t>emailEditText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>.getText().toString());</w:t>
      </w:r>
    </w:p>
    <w:p w14:paraId="79A183F8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sz w:val="18"/>
          <w:szCs w:val="18"/>
          <w:highlight w:val="white"/>
        </w:rPr>
        <w:t>editor.commit();</w:t>
      </w:r>
    </w:p>
    <w:p w14:paraId="4450BD53" w14:textId="77777777" w:rsidR="00041500" w:rsidRDefault="00041500" w:rsidP="00041500">
      <w:pPr>
        <w:spacing w:after="0" w:line="240" w:lineRule="auto"/>
        <w:ind w:left="1110"/>
        <w:jc w:val="left"/>
      </w:pPr>
    </w:p>
    <w:p w14:paraId="687BF948" w14:textId="37A6CC0E" w:rsidR="00041500" w:rsidRDefault="00041500" w:rsidP="00041500">
      <w:pPr>
        <w:ind w:left="1110"/>
      </w:pPr>
      <w:r>
        <w:t xml:space="preserve">Os dados inseridos no SharedPreferences são organizados em chave-valor, ou seja, para uma chave </w:t>
      </w:r>
      <w:r w:rsidR="002163F1">
        <w:t xml:space="preserve">tem </w:t>
      </w:r>
      <w:r>
        <w:t xml:space="preserve">um valor. Então cria-se a chave </w:t>
      </w:r>
      <w:r w:rsidRPr="00D43B1C">
        <w:rPr>
          <w:i/>
        </w:rPr>
        <w:t>e-mail</w:t>
      </w:r>
      <w:r>
        <w:t xml:space="preserve"> e guarda o valor contido no </w:t>
      </w:r>
      <w:r>
        <w:rPr>
          <w:b/>
        </w:rPr>
        <w:t>emailEditText</w:t>
      </w:r>
      <w:r>
        <w:t xml:space="preserve">. O método commit() submete as alterações. </w:t>
      </w:r>
    </w:p>
    <w:p w14:paraId="77174114" w14:textId="14EEF740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a chamada </w:t>
      </w:r>
      <w:r w:rsidR="002163F1">
        <w:t xml:space="preserve">desse </w:t>
      </w:r>
      <w:r>
        <w:t xml:space="preserve">método dentro da condição de sucesso do método </w:t>
      </w:r>
      <w:r>
        <w:rPr>
          <w:b/>
        </w:rPr>
        <w:t>submit()</w:t>
      </w:r>
      <w:r>
        <w:t>:</w:t>
      </w:r>
    </w:p>
    <w:p w14:paraId="52289B1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@OnClick(R.id.login)</w:t>
      </w:r>
    </w:p>
    <w:p w14:paraId="7AD3BBAA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public void submit(View view) {</w:t>
      </w:r>
    </w:p>
    <w:p w14:paraId="27D36CE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506D02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User user = new User(emailEditText.getText(), passwordEditText.getText());</w:t>
      </w:r>
    </w:p>
    <w:p w14:paraId="216D803B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00DD134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if (!user.isValidEmail()){</w:t>
      </w:r>
    </w:p>
    <w:p w14:paraId="3C3A4FD5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    emailEditText.setError("Email inválido");</w:t>
      </w:r>
    </w:p>
    <w:p w14:paraId="24157693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66729C53" w14:textId="77777777" w:rsidR="00041500" w:rsidRDefault="00041500" w:rsidP="00041500">
      <w:pPr>
        <w:spacing w:after="0" w:line="240" w:lineRule="auto"/>
        <w:ind w:left="1110"/>
        <w:jc w:val="left"/>
      </w:pPr>
    </w:p>
    <w:p w14:paraId="55E3FB76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if (!user.isValidPassword()){</w:t>
      </w:r>
    </w:p>
    <w:p w14:paraId="2632B982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    passwordEditText.setError("Senha inválida. Sua senha deve conter pelo menos 4 caracteres.");</w:t>
      </w:r>
    </w:p>
    <w:p w14:paraId="03036953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34EC585D" w14:textId="77777777" w:rsidR="00041500" w:rsidRDefault="00041500" w:rsidP="00041500">
      <w:pPr>
        <w:spacing w:after="0" w:line="240" w:lineRule="auto"/>
        <w:ind w:left="1110"/>
        <w:jc w:val="left"/>
      </w:pPr>
    </w:p>
    <w:p w14:paraId="6A06BF0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if (user.isValid()) {</w:t>
      </w:r>
    </w:p>
    <w:p w14:paraId="1FDA6454" w14:textId="220B62FF" w:rsidR="00041500" w:rsidRDefault="00041500" w:rsidP="00041500">
      <w:pPr>
        <w:spacing w:after="0" w:line="240" w:lineRule="auto"/>
        <w:ind w:left="1110"/>
        <w:jc w:val="left"/>
      </w:pPr>
      <w:commentRangeStart w:id="36"/>
      <w:commentRangeStart w:id="37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</w:t>
      </w: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>// navega para</w:t>
      </w:r>
      <w:ins w:id="38" w:author="Caroline Ruiz" w:date="2016-10-13T15:57:00Z">
        <w:r w:rsidR="002163F1">
          <w:rPr>
            <w:rFonts w:ascii="Consolas" w:eastAsia="Consolas" w:hAnsi="Consolas" w:cs="Consolas"/>
            <w:i/>
            <w:color w:val="808080"/>
            <w:sz w:val="18"/>
            <w:szCs w:val="18"/>
            <w:highlight w:val="white"/>
          </w:rPr>
          <w:t xml:space="preserve"> a</w:t>
        </w:r>
      </w:ins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próxima tela</w:t>
      </w:r>
      <w:commentRangeEnd w:id="36"/>
      <w:r w:rsidR="00D43B1C">
        <w:rPr>
          <w:rStyle w:val="Refdecomentrio"/>
        </w:rPr>
        <w:commentReference w:id="36"/>
      </w:r>
      <w:commentRangeEnd w:id="37"/>
      <w:r w:rsidR="007905B1">
        <w:rPr>
          <w:rStyle w:val="Refdecomentrio"/>
        </w:rPr>
        <w:commentReference w:id="37"/>
      </w:r>
    </w:p>
    <w:p w14:paraId="1847B1A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nsolas" w:eastAsia="Consolas" w:hAnsi="Consolas" w:cs="Consolas"/>
          <w:sz w:val="18"/>
          <w:szCs w:val="18"/>
          <w:highlight w:val="white"/>
        </w:rPr>
        <w:t>saveUserData();</w:t>
      </w:r>
    </w:p>
    <w:p w14:paraId="11760911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lastRenderedPageBreak/>
        <w:t xml:space="preserve">       startNextActivity();</w:t>
      </w:r>
    </w:p>
    <w:p w14:paraId="78467EA7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4375D6B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1AB9E7E5" w14:textId="77777777" w:rsidR="00041500" w:rsidRDefault="00041500" w:rsidP="00041500"/>
    <w:p w14:paraId="6901FA61" w14:textId="31ECCB5F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>O passo final é fazer a verificação</w:t>
      </w:r>
      <w:r w:rsidR="005222F8">
        <w:t>.</w:t>
      </w:r>
      <w:r>
        <w:t xml:space="preserve"> </w:t>
      </w:r>
      <w:r w:rsidR="005222F8">
        <w:t xml:space="preserve">Se </w:t>
      </w:r>
      <w:r>
        <w:t xml:space="preserve">existe algo </w:t>
      </w:r>
      <w:r w:rsidR="002163F1">
        <w:t xml:space="preserve">nesse </w:t>
      </w:r>
      <w:r w:rsidRPr="00D43B1C">
        <w:rPr>
          <w:i/>
        </w:rPr>
        <w:t>cache</w:t>
      </w:r>
      <w:r>
        <w:t xml:space="preserve"> criado, </w:t>
      </w:r>
      <w:r w:rsidR="005222F8">
        <w:t xml:space="preserve">é </w:t>
      </w:r>
      <w:r>
        <w:t xml:space="preserve">para evitar que a tela de </w:t>
      </w:r>
      <w:r w:rsidRPr="00D43B1C">
        <w:rPr>
          <w:i/>
        </w:rPr>
        <w:t>login</w:t>
      </w:r>
      <w:r>
        <w:t xml:space="preserve"> apareça sempre. Insira o método </w:t>
      </w:r>
      <w:r>
        <w:rPr>
          <w:b/>
        </w:rPr>
        <w:t xml:space="preserve">onResume() </w:t>
      </w:r>
      <w:r>
        <w:t>e faça a verificação dentro dele:</w:t>
      </w:r>
    </w:p>
    <w:p w14:paraId="0BEF524E" w14:textId="77777777" w:rsidR="00041500" w:rsidRPr="00E4492C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E4492C">
        <w:rPr>
          <w:rFonts w:ascii="Consolas" w:eastAsia="Consolas" w:hAnsi="Consolas" w:cs="Consolas"/>
          <w:color w:val="808000"/>
          <w:sz w:val="16"/>
          <w:szCs w:val="16"/>
          <w:highlight w:val="white"/>
          <w:lang w:val="en-US"/>
        </w:rPr>
        <w:t>@Override</w:t>
      </w:r>
    </w:p>
    <w:p w14:paraId="77351F7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protected void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onResume() {</w:t>
      </w:r>
    </w:p>
    <w:p w14:paraId="4C064EE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super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.onResume();</w:t>
      </w:r>
    </w:p>
    <w:p w14:paraId="290F1425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</w:p>
    <w:p w14:paraId="4284A9CE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SharedPreferences sharedPreferences = getSharedPreferences(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6731FEB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(sharedPreferences.contains(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)) {</w:t>
      </w:r>
    </w:p>
    <w:p w14:paraId="399C83A4" w14:textId="77777777" w:rsidR="00041500" w:rsidRDefault="00041500" w:rsidP="00041500">
      <w:pPr>
        <w:spacing w:after="0" w:line="240" w:lineRule="auto"/>
        <w:ind w:firstLine="1110"/>
        <w:jc w:val="left"/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>
        <w:rPr>
          <w:rFonts w:ascii="Consolas" w:eastAsia="Consolas" w:hAnsi="Consolas" w:cs="Consolas"/>
          <w:sz w:val="16"/>
          <w:szCs w:val="16"/>
          <w:highlight w:val="white"/>
        </w:rPr>
        <w:t>startNextActivity();</w:t>
      </w:r>
    </w:p>
    <w:p w14:paraId="4472FB6D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 xml:space="preserve">   }</w:t>
      </w:r>
    </w:p>
    <w:p w14:paraId="0A245E11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0396102" w14:textId="77777777" w:rsidR="00041500" w:rsidRDefault="00041500" w:rsidP="00041500">
      <w:pPr>
        <w:spacing w:after="0" w:line="240" w:lineRule="auto"/>
        <w:ind w:firstLine="1110"/>
        <w:jc w:val="left"/>
      </w:pPr>
    </w:p>
    <w:p w14:paraId="244B515C" w14:textId="77777777" w:rsidR="00041500" w:rsidRDefault="00041500" w:rsidP="00041500">
      <w:pPr>
        <w:spacing w:after="0" w:line="240" w:lineRule="auto"/>
        <w:ind w:firstLine="1110"/>
        <w:jc w:val="left"/>
      </w:pPr>
    </w:p>
    <w:p w14:paraId="787D02C5" w14:textId="6A0D1A3F" w:rsidR="00167BC9" w:rsidRDefault="00041500" w:rsidP="00041500">
      <w:r>
        <w:t xml:space="preserve">Execute o </w:t>
      </w:r>
      <w:r w:rsidRPr="001A2042">
        <w:rPr>
          <w:i/>
        </w:rPr>
        <w:t>app</w:t>
      </w:r>
      <w:r>
        <w:t xml:space="preserve"> e veja o resultado. A primeira vez, a tela de </w:t>
      </w:r>
      <w:r w:rsidRPr="001A2042">
        <w:rPr>
          <w:i/>
        </w:rPr>
        <w:t>login</w:t>
      </w:r>
      <w:r>
        <w:t xml:space="preserve"> aparecerá, então “faça o </w:t>
      </w:r>
      <w:r w:rsidRPr="001A2042">
        <w:rPr>
          <w:i/>
        </w:rPr>
        <w:t>login</w:t>
      </w:r>
      <w:r>
        <w:t xml:space="preserve">” e rode o </w:t>
      </w:r>
      <w:r w:rsidRPr="001A2042">
        <w:rPr>
          <w:i/>
        </w:rPr>
        <w:t>app</w:t>
      </w:r>
      <w:r>
        <w:t xml:space="preserve"> novamente. A tela de </w:t>
      </w:r>
      <w:r w:rsidRPr="001A2042">
        <w:rPr>
          <w:i/>
        </w:rPr>
        <w:t>login</w:t>
      </w:r>
      <w:r>
        <w:t xml:space="preserve"> será evitada.</w:t>
      </w:r>
      <w:r w:rsidR="00520EDF">
        <w:t xml:space="preserve"> Veja como será </w:t>
      </w:r>
      <w:r w:rsidR="002163F1">
        <w:t xml:space="preserve">o seu </w:t>
      </w:r>
      <w:r w:rsidR="00520EDF">
        <w:t>fluxo:</w:t>
      </w:r>
    </w:p>
    <w:p w14:paraId="20DF8C08" w14:textId="77777777" w:rsidR="00A5449D" w:rsidRDefault="00A5449D" w:rsidP="00E4492C">
      <w:pPr>
        <w:keepNext/>
        <w:jc w:val="center"/>
      </w:pPr>
      <w:r>
        <w:rPr>
          <w:noProof/>
        </w:rPr>
        <w:drawing>
          <wp:inline distT="0" distB="0" distL="0" distR="0" wp14:anchorId="3024F6E6" wp14:editId="66BE6B10">
            <wp:extent cx="5733415" cy="2810510"/>
            <wp:effectExtent l="0" t="0" r="698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dad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31A" w14:textId="0001C491" w:rsidR="00A5449D" w:rsidRDefault="00A5449D" w:rsidP="00E4492C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Figura \* ARABIC </w:instrText>
      </w:r>
      <w:r w:rsidR="002916F9">
        <w:fldChar w:fldCharType="separate"/>
      </w:r>
      <w:r>
        <w:rPr>
          <w:noProof/>
        </w:rPr>
        <w:t>4</w:t>
      </w:r>
      <w:r w:rsidR="002916F9">
        <w:rPr>
          <w:noProof/>
        </w:rPr>
        <w:fldChar w:fldCharType="end"/>
      </w:r>
      <w:r>
        <w:t xml:space="preserve"> - Fluxo que o app seguirá após a implementação dos SharedPreferences</w:t>
      </w:r>
    </w:p>
    <w:p w14:paraId="493F344B" w14:textId="77777777" w:rsidR="00F20F39" w:rsidRDefault="00F20F39" w:rsidP="00E4492C">
      <w:pPr>
        <w:pStyle w:val="Ttulo2"/>
      </w:pPr>
      <w:r>
        <w:t>Resumo</w:t>
      </w:r>
    </w:p>
    <w:p w14:paraId="169946A9" w14:textId="3DF58964" w:rsidR="00167BC9" w:rsidRDefault="00F20F39">
      <w:r>
        <w:t xml:space="preserve">Nesta aula </w:t>
      </w:r>
      <w:r w:rsidR="002163F1">
        <w:t xml:space="preserve">você aprendeu </w:t>
      </w:r>
      <w:r>
        <w:t>dois conceitos importantes do Android com a ajuda dos padrões de projeto</w:t>
      </w:r>
      <w:r w:rsidR="002163F1">
        <w:t xml:space="preserve">: </w:t>
      </w:r>
      <w:r>
        <w:t xml:space="preserve">o funcionamento do ciclo de vida de uma </w:t>
      </w:r>
      <w:r w:rsidRPr="00D65546">
        <w:rPr>
          <w:i/>
        </w:rPr>
        <w:t>Activity</w:t>
      </w:r>
      <w:r>
        <w:t xml:space="preserve"> e </w:t>
      </w:r>
      <w:r w:rsidR="005222F8">
        <w:t xml:space="preserve">o </w:t>
      </w:r>
      <w:r>
        <w:t xml:space="preserve">da classe SharedPreferences. </w:t>
      </w:r>
      <w:r w:rsidR="002163F1">
        <w:t xml:space="preserve">Você sabe </w:t>
      </w:r>
      <w:r>
        <w:t xml:space="preserve">agora a importância dos padrões de projeto quando </w:t>
      </w:r>
      <w:r w:rsidR="002163F1">
        <w:t xml:space="preserve">seu </w:t>
      </w:r>
      <w:r>
        <w:t>objetivo é entender o que se passa em um projeto pronto. Para fixar o conhecimento</w:t>
      </w:r>
      <w:r w:rsidR="005222F8">
        <w:t>,</w:t>
      </w:r>
      <w:r>
        <w:t xml:space="preserve"> </w:t>
      </w:r>
      <w:r w:rsidR="002163F1">
        <w:t xml:space="preserve">foi criado </w:t>
      </w:r>
      <w:r>
        <w:t xml:space="preserve">um fluxo alternativo no </w:t>
      </w:r>
      <w:r w:rsidR="002163F1">
        <w:t xml:space="preserve">seu </w:t>
      </w:r>
      <w:r w:rsidRPr="00D65546">
        <w:rPr>
          <w:i/>
        </w:rPr>
        <w:t>app</w:t>
      </w:r>
      <w:r>
        <w:t xml:space="preserve"> utilizando o padrão </w:t>
      </w:r>
      <w:r w:rsidRPr="00D65546">
        <w:rPr>
          <w:i/>
        </w:rPr>
        <w:t>Singleton</w:t>
      </w:r>
      <w:r w:rsidR="002163F1">
        <w:rPr>
          <w:i/>
        </w:rPr>
        <w:t>,</w:t>
      </w:r>
      <w:r>
        <w:t xml:space="preserve"> que evita que a tela de </w:t>
      </w:r>
      <w:r w:rsidRPr="00D65546">
        <w:rPr>
          <w:i/>
        </w:rPr>
        <w:t>login</w:t>
      </w:r>
      <w:r>
        <w:t xml:space="preserve"> fique </w:t>
      </w:r>
      <w:r w:rsidR="005222F8">
        <w:t xml:space="preserve">sempre </w:t>
      </w:r>
      <w:r>
        <w:t>aparecendo. Na aula seguinte</w:t>
      </w:r>
      <w:r w:rsidR="002163F1">
        <w:t>,</w:t>
      </w:r>
      <w:r>
        <w:t xml:space="preserve"> </w:t>
      </w:r>
      <w:r w:rsidR="002163F1">
        <w:t xml:space="preserve">você verá </w:t>
      </w:r>
      <w:r>
        <w:t>o outro lado dos padrões de projeto</w:t>
      </w:r>
      <w:r w:rsidR="005222F8">
        <w:t xml:space="preserve">: </w:t>
      </w:r>
      <w:r>
        <w:t>ele</w:t>
      </w:r>
      <w:r w:rsidR="005222F8">
        <w:t>s</w:t>
      </w:r>
      <w:r>
        <w:t xml:space="preserve"> </w:t>
      </w:r>
      <w:r w:rsidR="005222F8">
        <w:t xml:space="preserve">ajudarão </w:t>
      </w:r>
      <w:r>
        <w:t xml:space="preserve">a solucionar problemas conhecidos na hora que </w:t>
      </w:r>
      <w:r w:rsidR="002163F1">
        <w:t xml:space="preserve">você estiver </w:t>
      </w:r>
      <w:r>
        <w:t xml:space="preserve">desenvolvendo um produto novo. </w:t>
      </w:r>
    </w:p>
    <w:p w14:paraId="4D51A129" w14:textId="77777777" w:rsidR="00167BC9" w:rsidRDefault="00167BC9" w:rsidP="009A69AC">
      <w:pPr>
        <w:pStyle w:val="Headline"/>
        <w:rPr>
          <w:color w:val="000000"/>
          <w:sz w:val="48"/>
          <w:szCs w:val="4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lastRenderedPageBreak/>
        <w:t>Aula 2</w:t>
      </w:r>
    </w:p>
    <w:p w14:paraId="4FA07045" w14:textId="77777777" w:rsidR="00167BC9" w:rsidRDefault="00167BC9" w:rsidP="009A69AC">
      <w:pPr>
        <w:pStyle w:val="Ttulo1"/>
      </w:pPr>
      <w:r>
        <w:t xml:space="preserve">Padrões </w:t>
      </w:r>
      <w:r w:rsidRPr="009A69AC">
        <w:t>de</w:t>
      </w:r>
      <w:r>
        <w:t xml:space="preserve"> Projeto - Parte 2</w:t>
      </w:r>
    </w:p>
    <w:p w14:paraId="49B05239" w14:textId="0B9BD5B4" w:rsidR="00520EDF" w:rsidRPr="00E4492C" w:rsidRDefault="002163F1" w:rsidP="00E4492C">
      <w:r>
        <w:t xml:space="preserve">Você iniciará </w:t>
      </w:r>
      <w:r w:rsidR="00520EDF">
        <w:t xml:space="preserve">agora </w:t>
      </w:r>
      <w:r>
        <w:t xml:space="preserve">a </w:t>
      </w:r>
      <w:r w:rsidR="00520EDF">
        <w:t xml:space="preserve">segunda parte de padrões de projetos. Até então </w:t>
      </w:r>
      <w:r>
        <w:t xml:space="preserve">foram utilizados </w:t>
      </w:r>
      <w:r w:rsidR="00520EDF">
        <w:t xml:space="preserve">padrões para demonstrar como certas coisas funcionam no Android, ou seja, </w:t>
      </w:r>
      <w:r>
        <w:t xml:space="preserve">foi feito </w:t>
      </w:r>
      <w:r w:rsidR="00520EDF">
        <w:t>uso deles para</w:t>
      </w:r>
      <w:r>
        <w:t xml:space="preserve"> a</w:t>
      </w:r>
      <w:r w:rsidR="00520EDF">
        <w:t xml:space="preserve"> </w:t>
      </w:r>
      <w:r w:rsidR="00520EDF">
        <w:rPr>
          <w:b/>
        </w:rPr>
        <w:t>interpretação de um projeto.</w:t>
      </w:r>
      <w:r w:rsidR="00520EDF">
        <w:t xml:space="preserve"> Agora </w:t>
      </w:r>
      <w:r>
        <w:t xml:space="preserve">será mostrado </w:t>
      </w:r>
      <w:r w:rsidR="00520EDF">
        <w:t>o outro lado da moeda</w:t>
      </w:r>
      <w:r>
        <w:t>: serão utilizados</w:t>
      </w:r>
      <w:r w:rsidR="00520EDF">
        <w:t xml:space="preserve"> padrões para </w:t>
      </w:r>
      <w:r w:rsidR="00520EDF">
        <w:rPr>
          <w:b/>
        </w:rPr>
        <w:t>solucionar problemas conhecidos</w:t>
      </w:r>
      <w:r w:rsidR="00520EDF">
        <w:t xml:space="preserve">. Nesta aula </w:t>
      </w:r>
      <w:r>
        <w:t xml:space="preserve">serão mostrados </w:t>
      </w:r>
      <w:r w:rsidR="00520EDF">
        <w:t xml:space="preserve">dois padrões de projeto, o </w:t>
      </w:r>
      <w:r w:rsidR="00520EDF" w:rsidRPr="000252BC">
        <w:rPr>
          <w:i/>
        </w:rPr>
        <w:t>Memento</w:t>
      </w:r>
      <w:r w:rsidR="00520EDF">
        <w:t xml:space="preserve">, que basicamente serve para guardar histórico de estados de um objeto e posteriormente resgatá-los, e o padrão </w:t>
      </w:r>
      <w:r w:rsidR="00520EDF" w:rsidRPr="000252BC">
        <w:rPr>
          <w:i/>
        </w:rPr>
        <w:t>State</w:t>
      </w:r>
      <w:r w:rsidR="00520EDF">
        <w:t>, que serve para definir estados do sistema</w:t>
      </w:r>
      <w:r w:rsidR="008B355B">
        <w:t>. Cada um deles possui um exemplo prático e no final da aula você mesmo aplicar</w:t>
      </w:r>
      <w:r>
        <w:t>á</w:t>
      </w:r>
      <w:r w:rsidR="008B355B">
        <w:t xml:space="preserve"> um padrão de projeto no </w:t>
      </w:r>
      <w:r>
        <w:t xml:space="preserve">seu </w:t>
      </w:r>
      <w:r w:rsidR="008B355B" w:rsidRPr="000252BC">
        <w:rPr>
          <w:i/>
        </w:rPr>
        <w:t>app</w:t>
      </w:r>
      <w:r w:rsidR="008B355B">
        <w:t xml:space="preserve"> MailList.</w:t>
      </w:r>
    </w:p>
    <w:p w14:paraId="58FFE0C1" w14:textId="77777777" w:rsidR="00167BC9" w:rsidRPr="00452375" w:rsidRDefault="00167BC9" w:rsidP="009A69AC">
      <w:pPr>
        <w:pStyle w:val="Ttulo2"/>
        <w:rPr>
          <w:i/>
        </w:rPr>
      </w:pPr>
      <w:r w:rsidRPr="00452375">
        <w:rPr>
          <w:i/>
        </w:rPr>
        <w:t>Memento</w:t>
      </w:r>
    </w:p>
    <w:p w14:paraId="633CAC09" w14:textId="703FD646" w:rsidR="008B355B" w:rsidRPr="00E4492C" w:rsidRDefault="008B355B" w:rsidP="00E4492C">
      <w:r>
        <w:t xml:space="preserve">O </w:t>
      </w:r>
      <w:r w:rsidRPr="00452375">
        <w:rPr>
          <w:i/>
        </w:rPr>
        <w:t>memento</w:t>
      </w:r>
      <w:r>
        <w:t xml:space="preserve"> basicamente captura e </w:t>
      </w:r>
      <w:r w:rsidR="003E47D6">
        <w:t xml:space="preserve">exterioriza </w:t>
      </w:r>
      <w:r>
        <w:t xml:space="preserve">estados de um objeto, </w:t>
      </w:r>
      <w:r w:rsidR="003E47D6">
        <w:t>o qual</w:t>
      </w:r>
      <w:r>
        <w:t xml:space="preserve"> pode retornar para um estado passado. </w:t>
      </w:r>
      <w:r w:rsidR="002163F1">
        <w:t xml:space="preserve">Veja </w:t>
      </w:r>
      <w:r>
        <w:t>mais detalhes.</w:t>
      </w:r>
    </w:p>
    <w:p w14:paraId="6B5E3636" w14:textId="77777777" w:rsidR="00167BC9" w:rsidRDefault="00167BC9" w:rsidP="009A69AC">
      <w:pPr>
        <w:pStyle w:val="Ttulo3"/>
      </w:pPr>
      <w:r>
        <w:t>Objetivo</w:t>
      </w:r>
    </w:p>
    <w:p w14:paraId="18529740" w14:textId="6CC6E3DB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Sem violar a encapsulação, o </w:t>
      </w:r>
      <w:r w:rsidRPr="00452375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captura e </w:t>
      </w:r>
      <w:r w:rsidR="003E47D6">
        <w:rPr>
          <w:rFonts w:ascii="Calibri" w:hAnsi="Calibri"/>
          <w:color w:val="000000"/>
          <w:sz w:val="22"/>
          <w:szCs w:val="22"/>
        </w:rPr>
        <w:t xml:space="preserve">exterioriza </w:t>
      </w:r>
      <w:r>
        <w:rPr>
          <w:rFonts w:ascii="Calibri" w:hAnsi="Calibri"/>
          <w:color w:val="000000"/>
          <w:sz w:val="22"/>
          <w:szCs w:val="22"/>
        </w:rPr>
        <w:t xml:space="preserve">estados de um objeto, então </w:t>
      </w:r>
      <w:r w:rsidR="003E47D6">
        <w:rPr>
          <w:rFonts w:ascii="Calibri" w:hAnsi="Calibri"/>
          <w:color w:val="000000"/>
          <w:sz w:val="22"/>
          <w:szCs w:val="22"/>
        </w:rPr>
        <w:t>este</w:t>
      </w:r>
      <w:r>
        <w:rPr>
          <w:rFonts w:ascii="Calibri" w:hAnsi="Calibri"/>
          <w:color w:val="000000"/>
          <w:sz w:val="22"/>
          <w:szCs w:val="22"/>
        </w:rPr>
        <w:t xml:space="preserve"> pode retornar para um estado passado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33813FCD" w14:textId="25203F06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“desfazer” completamente estados de um objeto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0079753E" w14:textId="77777777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Pode criar espécies de “</w:t>
      </w:r>
      <w:r w:rsidRPr="00452375">
        <w:rPr>
          <w:rFonts w:ascii="Calibri" w:hAnsi="Calibri"/>
          <w:i/>
          <w:color w:val="000000"/>
          <w:sz w:val="22"/>
          <w:szCs w:val="22"/>
        </w:rPr>
        <w:t>checkpoints</w:t>
      </w:r>
      <w:r>
        <w:rPr>
          <w:rFonts w:ascii="Calibri" w:hAnsi="Calibri"/>
          <w:color w:val="000000"/>
          <w:sz w:val="22"/>
          <w:szCs w:val="22"/>
        </w:rPr>
        <w:t>” do objeto.</w:t>
      </w:r>
    </w:p>
    <w:p w14:paraId="19C39CD2" w14:textId="14056D19" w:rsidR="009A69AC" w:rsidRDefault="009A69AC" w:rsidP="009A69AC">
      <w:pPr>
        <w:pStyle w:val="Ttulo3"/>
      </w:pPr>
      <w:r>
        <w:t>Problema</w:t>
      </w:r>
    </w:p>
    <w:p w14:paraId="09374ECD" w14:textId="26E5AEF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Muitas vezes </w:t>
      </w:r>
      <w:r w:rsidR="00064E20">
        <w:rPr>
          <w:rFonts w:ascii="Calibri" w:hAnsi="Calibri"/>
          <w:color w:val="000000"/>
          <w:sz w:val="22"/>
          <w:szCs w:val="22"/>
        </w:rPr>
        <w:t xml:space="preserve">é necessário </w:t>
      </w:r>
      <w:r>
        <w:rPr>
          <w:rFonts w:ascii="Calibri" w:hAnsi="Calibri"/>
          <w:color w:val="000000"/>
          <w:sz w:val="22"/>
          <w:szCs w:val="22"/>
        </w:rPr>
        <w:t>restaurar ou fazer com que um objeto retorne para um estado anterior</w:t>
      </w:r>
      <w:r w:rsidR="00064E20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geralmente ações de “desfazer” ou “</w:t>
      </w:r>
      <w:r w:rsidRPr="00452375">
        <w:rPr>
          <w:rFonts w:ascii="Calibri" w:hAnsi="Calibri"/>
          <w:i/>
          <w:color w:val="000000"/>
          <w:sz w:val="22"/>
          <w:szCs w:val="22"/>
        </w:rPr>
        <w:t>rollback</w:t>
      </w:r>
      <w:r>
        <w:rPr>
          <w:rFonts w:ascii="Calibri" w:hAnsi="Calibri"/>
          <w:color w:val="000000"/>
          <w:sz w:val="22"/>
          <w:szCs w:val="22"/>
        </w:rPr>
        <w:t>”.</w:t>
      </w:r>
    </w:p>
    <w:p w14:paraId="29D6C16D" w14:textId="77777777" w:rsidR="00167BC9" w:rsidRDefault="00167BC9" w:rsidP="009A69AC">
      <w:pPr>
        <w:pStyle w:val="Ttulo3"/>
      </w:pPr>
      <w:r>
        <w:t>Discussão</w:t>
      </w:r>
    </w:p>
    <w:p w14:paraId="2EC739DB" w14:textId="2630E137" w:rsidR="00167BC9" w:rsidRDefault="00167BC9" w:rsidP="00167BC9">
      <w:pPr>
        <w:pStyle w:val="NormalWeb"/>
        <w:spacing w:before="0" w:beforeAutospacing="0" w:after="200" w:afterAutospacing="0"/>
        <w:jc w:val="both"/>
      </w:pP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vem do inglês e pode ser traduzido como lembrança, e é exatamente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o objetivo </w:t>
      </w:r>
      <w:r w:rsidR="00064E20">
        <w:rPr>
          <w:rFonts w:ascii="Calibri" w:hAnsi="Calibri"/>
          <w:color w:val="000000"/>
          <w:sz w:val="22"/>
          <w:szCs w:val="22"/>
        </w:rPr>
        <w:t xml:space="preserve">desse </w:t>
      </w:r>
      <w:r>
        <w:rPr>
          <w:rFonts w:ascii="Calibri" w:hAnsi="Calibri"/>
          <w:color w:val="000000"/>
          <w:sz w:val="22"/>
          <w:szCs w:val="22"/>
        </w:rPr>
        <w:t xml:space="preserve">padrão de projeto. Quando </w:t>
      </w:r>
      <w:r w:rsidR="00064E20">
        <w:rPr>
          <w:rFonts w:ascii="Calibri" w:hAnsi="Calibri"/>
          <w:color w:val="000000"/>
          <w:sz w:val="22"/>
          <w:szCs w:val="22"/>
        </w:rPr>
        <w:t xml:space="preserve">são feitas </w:t>
      </w:r>
      <w:r>
        <w:rPr>
          <w:rFonts w:ascii="Calibri" w:hAnsi="Calibri"/>
          <w:color w:val="000000"/>
          <w:sz w:val="22"/>
          <w:szCs w:val="22"/>
        </w:rPr>
        <w:t xml:space="preserve">alterações em objetos, pode ser que não </w:t>
      </w:r>
      <w:r w:rsidR="00064E20">
        <w:rPr>
          <w:rFonts w:ascii="Calibri" w:hAnsi="Calibri"/>
          <w:color w:val="000000"/>
          <w:sz w:val="22"/>
          <w:szCs w:val="22"/>
        </w:rPr>
        <w:t xml:space="preserve">se queira </w:t>
      </w:r>
      <w:r>
        <w:rPr>
          <w:rFonts w:ascii="Calibri" w:hAnsi="Calibri"/>
          <w:color w:val="000000"/>
          <w:sz w:val="22"/>
          <w:szCs w:val="22"/>
        </w:rPr>
        <w:t xml:space="preserve">descartar as alterações anteriores, então </w:t>
      </w:r>
      <w:r w:rsidR="00064E20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 xml:space="preserve">caso </w:t>
      </w:r>
      <w:r w:rsidR="00064E20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>“lembrar</w:t>
      </w:r>
      <w:r w:rsidR="00064E20">
        <w:rPr>
          <w:rFonts w:ascii="Calibri" w:hAnsi="Calibri"/>
          <w:color w:val="000000"/>
          <w:sz w:val="22"/>
          <w:szCs w:val="22"/>
        </w:rPr>
        <w:t>-se</w:t>
      </w:r>
      <w:r>
        <w:rPr>
          <w:rFonts w:ascii="Calibri" w:hAnsi="Calibri"/>
          <w:color w:val="000000"/>
          <w:sz w:val="22"/>
          <w:szCs w:val="22"/>
        </w:rPr>
        <w:t xml:space="preserve">” </w:t>
      </w:r>
      <w:r w:rsidR="00064E20">
        <w:rPr>
          <w:rFonts w:ascii="Calibri" w:hAnsi="Calibri"/>
          <w:color w:val="000000"/>
          <w:sz w:val="22"/>
          <w:szCs w:val="22"/>
        </w:rPr>
        <w:t xml:space="preserve">desses </w:t>
      </w:r>
      <w:r>
        <w:rPr>
          <w:rFonts w:ascii="Calibri" w:hAnsi="Calibri"/>
          <w:color w:val="000000"/>
          <w:sz w:val="22"/>
          <w:szCs w:val="22"/>
        </w:rPr>
        <w:t>estados.</w:t>
      </w:r>
    </w:p>
    <w:p w14:paraId="2C03566F" w14:textId="3C3CBE6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cliente solicita uma lembrança do objeto de origem quando ele precisa de um ponto de verificação do estado do objeto original. O objeto de origem inicializa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com uma caracterização de seu estado. O cliente é o </w:t>
      </w:r>
      <w:r w:rsidRPr="00E4492C">
        <w:rPr>
          <w:rFonts w:ascii="Calibri" w:hAnsi="Calibri"/>
          <w:b/>
          <w:color w:val="000000"/>
          <w:sz w:val="22"/>
          <w:szCs w:val="22"/>
        </w:rPr>
        <w:t>cuidador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>(</w:t>
      </w:r>
      <w:r w:rsidR="008B355B" w:rsidRPr="00A8596A">
        <w:rPr>
          <w:rFonts w:ascii="Calibri" w:hAnsi="Calibri"/>
          <w:i/>
          <w:color w:val="000000"/>
          <w:sz w:val="22"/>
          <w:szCs w:val="22"/>
        </w:rPr>
        <w:t>Caretaker</w:t>
      </w:r>
      <w:r w:rsidR="008B355B">
        <w:rPr>
          <w:rFonts w:ascii="Calibri" w:hAnsi="Calibri"/>
          <w:color w:val="000000"/>
          <w:sz w:val="22"/>
          <w:szCs w:val="22"/>
        </w:rPr>
        <w:t xml:space="preserve">) </w:t>
      </w:r>
      <w:r>
        <w:rPr>
          <w:rFonts w:ascii="Calibri" w:hAnsi="Calibri"/>
          <w:color w:val="000000"/>
          <w:sz w:val="22"/>
          <w:szCs w:val="22"/>
        </w:rPr>
        <w:t xml:space="preserve">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mas apenas o objeto de origem pode armazenar e recuperar informações 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(o Memento é </w:t>
      </w:r>
      <w:r w:rsidRPr="00E4492C">
        <w:rPr>
          <w:rFonts w:ascii="Calibri" w:hAnsi="Calibri"/>
          <w:b/>
          <w:color w:val="000000"/>
          <w:sz w:val="22"/>
          <w:szCs w:val="22"/>
        </w:rPr>
        <w:t>opaco</w:t>
      </w:r>
      <w:r w:rsidR="008B355B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8B355B">
        <w:rPr>
          <w:rFonts w:ascii="Calibri" w:hAnsi="Calibri"/>
          <w:color w:val="000000"/>
          <w:sz w:val="22"/>
          <w:szCs w:val="22"/>
        </w:rPr>
        <w:t>ou seja, não é transparente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 xml:space="preserve">ao </w:t>
      </w:r>
      <w:r>
        <w:rPr>
          <w:rFonts w:ascii="Calibri" w:hAnsi="Calibri"/>
          <w:color w:val="000000"/>
          <w:sz w:val="22"/>
          <w:szCs w:val="22"/>
        </w:rPr>
        <w:t xml:space="preserve">cliente e </w:t>
      </w:r>
      <w:r w:rsidR="003E47D6"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color w:val="000000"/>
          <w:sz w:val="22"/>
          <w:szCs w:val="22"/>
        </w:rPr>
        <w:t xml:space="preserve">todos os outros objetos). Se o cliente posteriormente precisar "reverter" o estado do objeto, ele entrega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de volta para o objeto de origem para uma reintegração.</w:t>
      </w:r>
    </w:p>
    <w:p w14:paraId="1717ABEE" w14:textId="459EA6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</w:t>
      </w:r>
      <w:r w:rsidR="003E47D6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064E20">
        <w:rPr>
          <w:rFonts w:ascii="Calibri" w:hAnsi="Calibri"/>
          <w:color w:val="000000"/>
          <w:sz w:val="22"/>
          <w:szCs w:val="22"/>
        </w:rPr>
        <w:t xml:space="preserve">tem-se </w:t>
      </w:r>
      <w:r>
        <w:rPr>
          <w:rFonts w:ascii="Calibri" w:hAnsi="Calibri"/>
          <w:color w:val="000000"/>
          <w:sz w:val="22"/>
          <w:szCs w:val="22"/>
        </w:rPr>
        <w:t xml:space="preserve">a capacidade de realizar ações “desfazer” e “refazer” ilimitadamente e </w:t>
      </w:r>
      <w:r w:rsidR="00064E20">
        <w:rPr>
          <w:rFonts w:ascii="Calibri" w:hAnsi="Calibri"/>
          <w:color w:val="000000"/>
          <w:sz w:val="22"/>
          <w:szCs w:val="22"/>
        </w:rPr>
        <w:t xml:space="preserve">ele </w:t>
      </w:r>
      <w:r>
        <w:rPr>
          <w:rFonts w:ascii="Calibri" w:hAnsi="Calibri"/>
          <w:color w:val="000000"/>
          <w:sz w:val="22"/>
          <w:szCs w:val="22"/>
        </w:rPr>
        <w:t>pode ser implementado com um conjunto de objetos.</w:t>
      </w:r>
    </w:p>
    <w:p w14:paraId="022B8781" w14:textId="77777777" w:rsidR="00167BC9" w:rsidRDefault="00167BC9" w:rsidP="00167BC9">
      <w:pPr>
        <w:pStyle w:val="NormalWeb"/>
        <w:spacing w:before="0" w:beforeAutospacing="0" w:after="24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Este </w:t>
      </w:r>
      <w:r w:rsidRPr="00B05576">
        <w:rPr>
          <w:rFonts w:ascii="Calibri" w:hAnsi="Calibri"/>
          <w:i/>
          <w:color w:val="000000"/>
          <w:sz w:val="22"/>
          <w:szCs w:val="22"/>
        </w:rPr>
        <w:t>design pattern</w:t>
      </w:r>
      <w:r>
        <w:rPr>
          <w:rFonts w:ascii="Calibri" w:hAnsi="Calibri"/>
          <w:color w:val="000000"/>
          <w:sz w:val="22"/>
          <w:szCs w:val="22"/>
        </w:rPr>
        <w:t xml:space="preserve"> define três regras:</w:t>
      </w:r>
    </w:p>
    <w:p w14:paraId="5AFA22A0" w14:textId="196FE19E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>o objeto que sabe como salvar a si mesmo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490F27E6" w14:textId="4D9737B0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 w:rsidRPr="00B05576">
        <w:rPr>
          <w:rFonts w:ascii="Calibri" w:hAnsi="Calibri"/>
          <w:i/>
          <w:color w:val="000000"/>
          <w:sz w:val="22"/>
          <w:szCs w:val="22"/>
        </w:rPr>
        <w:lastRenderedPageBreak/>
        <w:t>Caretaker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o objeto que sabe </w:t>
      </w:r>
      <w:r w:rsidR="00467C7B" w:rsidRPr="00467C7B">
        <w:rPr>
          <w:rFonts w:ascii="Calibri" w:hAnsi="Calibri"/>
          <w:color w:val="FF0000"/>
          <w:sz w:val="22"/>
          <w:szCs w:val="22"/>
        </w:rPr>
        <w:t>por que</w:t>
      </w:r>
      <w:r>
        <w:rPr>
          <w:rFonts w:ascii="Calibri" w:hAnsi="Calibri"/>
          <w:color w:val="000000"/>
          <w:sz w:val="22"/>
          <w:szCs w:val="22"/>
        </w:rPr>
        <w:t xml:space="preserve"> e quando o originador necessita salvar ou recuperar seu estado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57A6FE1" w14:textId="613B9EB9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 w:rsidRPr="00B05576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a caixa fechada que é escrita e lida pelo </w:t>
      </w:r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r>
        <w:rPr>
          <w:rFonts w:ascii="Calibri" w:hAnsi="Calibri"/>
          <w:color w:val="000000"/>
          <w:sz w:val="22"/>
          <w:szCs w:val="22"/>
        </w:rPr>
        <w:t xml:space="preserve"> e mantida pelo </w:t>
      </w:r>
      <w:r w:rsidRPr="00B05576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24FC391" w14:textId="666EC35F" w:rsidR="009A69AC" w:rsidRDefault="009A69AC" w:rsidP="009A69AC">
      <w:pPr>
        <w:pStyle w:val="Ttulo3"/>
      </w:pPr>
      <w:r>
        <w:t>Estrutura</w:t>
      </w:r>
    </w:p>
    <w:p w14:paraId="0A2CF936" w14:textId="77777777" w:rsidR="008A0DB6" w:rsidRDefault="00167BC9" w:rsidP="00E4492C">
      <w:pPr>
        <w:pStyle w:val="Ttulo2"/>
        <w:numPr>
          <w:ilvl w:val="0"/>
          <w:numId w:val="0"/>
        </w:numPr>
        <w:spacing w:before="0" w:after="240"/>
        <w:ind w:left="709"/>
        <w:jc w:val="center"/>
      </w:pPr>
      <w:r>
        <w:rPr>
          <w:rFonts w:ascii="Arial" w:eastAsia="Times New Roman" w:hAnsi="Arial" w:cs="Arial"/>
          <w:noProof/>
          <w:color w:val="444444"/>
          <w:sz w:val="42"/>
          <w:szCs w:val="42"/>
          <w:shd w:val="clear" w:color="auto" w:fill="FFFFFF"/>
        </w:rPr>
        <w:drawing>
          <wp:inline distT="0" distB="0" distL="0" distR="0" wp14:anchorId="410653A9" wp14:editId="2B5BB8D8">
            <wp:extent cx="4325620" cy="1652905"/>
            <wp:effectExtent l="0" t="0" r="0" b="0"/>
            <wp:docPr id="6" name="Imagem 6" descr="https://lh4.googleusercontent.com/GP-TuP9m-dffVk80wnj-g86v-95C0G-9ux3v0e24GywzcXkKqcmk0scptbpdmsp-N_LK-TlAdhUTpqGp0K-ocuTLgpyVKYFdsxo6s2DNVmwranCRANIuOoYvNSBYF7YnsQet7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GP-TuP9m-dffVk80wnj-g86v-95C0G-9ux3v0e24GywzcXkKqcmk0scptbpdmsp-N_LK-TlAdhUTpqGp0K-ocuTLgpyVKYFdsxo6s2DNVmwranCRANIuOoYvNSBYF7YnsQet7A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B56F" w14:textId="42657742" w:rsidR="00167BC9" w:rsidRDefault="008A0DB6" w:rsidP="00E4492C">
      <w:pPr>
        <w:pStyle w:val="Legenda"/>
        <w:jc w:val="center"/>
        <w:rPr>
          <w:rFonts w:eastAsia="Times New Roman"/>
        </w:rPr>
      </w:pPr>
      <w:r>
        <w:t xml:space="preserve">Figura </w:t>
      </w:r>
      <w:r w:rsidR="002916F9">
        <w:fldChar w:fldCharType="begin"/>
      </w:r>
      <w:r w:rsidR="002916F9">
        <w:instrText xml:space="preserve"> SEQ Figura \* ARABIC </w:instrText>
      </w:r>
      <w:r w:rsidR="002916F9">
        <w:fldChar w:fldCharType="separate"/>
      </w:r>
      <w:r w:rsidR="00A5449D">
        <w:rPr>
          <w:noProof/>
        </w:rPr>
        <w:t>5</w:t>
      </w:r>
      <w:r w:rsidR="002916F9">
        <w:rPr>
          <w:noProof/>
        </w:rPr>
        <w:fldChar w:fldCharType="end"/>
      </w:r>
      <w:r>
        <w:t xml:space="preserve"> - Diagrama de classes conceitual do padrão Memento</w:t>
      </w:r>
    </w:p>
    <w:p w14:paraId="1F373FB7" w14:textId="77777777" w:rsidR="00167BC9" w:rsidRDefault="00167BC9" w:rsidP="009A69AC">
      <w:pPr>
        <w:pStyle w:val="Ttulo3"/>
      </w:pPr>
      <w:r>
        <w:t>Exemplo em Android</w:t>
      </w:r>
    </w:p>
    <w:p w14:paraId="25940189" w14:textId="321BF165" w:rsidR="00167BC9" w:rsidRDefault="002E014B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Nesse </w:t>
      </w:r>
      <w:r w:rsidR="00167BC9">
        <w:rPr>
          <w:rFonts w:ascii="Calibri" w:hAnsi="Calibri"/>
          <w:color w:val="000000"/>
          <w:sz w:val="22"/>
          <w:szCs w:val="22"/>
        </w:rPr>
        <w:t xml:space="preserve">caso não </w:t>
      </w:r>
      <w:r>
        <w:rPr>
          <w:rFonts w:ascii="Calibri" w:hAnsi="Calibri"/>
          <w:color w:val="000000"/>
          <w:sz w:val="22"/>
          <w:szCs w:val="22"/>
        </w:rPr>
        <w:t xml:space="preserve">há </w:t>
      </w:r>
      <w:r w:rsidR="00167BC9">
        <w:rPr>
          <w:rFonts w:ascii="Calibri" w:hAnsi="Calibri"/>
          <w:color w:val="000000"/>
          <w:sz w:val="22"/>
          <w:szCs w:val="22"/>
        </w:rPr>
        <w:t xml:space="preserve">um exemplo direto da API Android, mas </w:t>
      </w:r>
      <w:r>
        <w:rPr>
          <w:rFonts w:ascii="Calibri" w:hAnsi="Calibri"/>
          <w:color w:val="000000"/>
          <w:sz w:val="22"/>
          <w:szCs w:val="22"/>
        </w:rPr>
        <w:t xml:space="preserve">você pode </w:t>
      </w:r>
      <w:r w:rsidR="00167BC9">
        <w:rPr>
          <w:rFonts w:ascii="Calibri" w:hAnsi="Calibri"/>
          <w:color w:val="000000"/>
          <w:sz w:val="22"/>
          <w:szCs w:val="22"/>
        </w:rPr>
        <w:t xml:space="preserve">criar um exemplo </w:t>
      </w:r>
      <w:r>
        <w:rPr>
          <w:rFonts w:ascii="Calibri" w:hAnsi="Calibri"/>
          <w:color w:val="000000"/>
          <w:sz w:val="22"/>
          <w:szCs w:val="22"/>
        </w:rPr>
        <w:t>seu</w:t>
      </w:r>
      <w:r w:rsidR="00167BC9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>Insira</w:t>
      </w:r>
      <w:r w:rsidR="00167BC9">
        <w:rPr>
          <w:rFonts w:ascii="Calibri" w:hAnsi="Calibri"/>
          <w:color w:val="000000"/>
          <w:sz w:val="22"/>
          <w:szCs w:val="22"/>
        </w:rPr>
        <w:t xml:space="preserve"> a funcionalidade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 xml:space="preserve">tela </w:t>
      </w:r>
      <w:r w:rsidR="00167BC9">
        <w:rPr>
          <w:rFonts w:ascii="Calibri" w:hAnsi="Calibri"/>
          <w:b/>
          <w:bCs/>
          <w:color w:val="000000"/>
          <w:sz w:val="22"/>
          <w:szCs w:val="22"/>
        </w:rPr>
        <w:t>ComposeActivity.</w:t>
      </w:r>
      <w:r w:rsidR="00167BC9">
        <w:rPr>
          <w:rFonts w:ascii="Calibri" w:hAnsi="Calibri"/>
          <w:color w:val="000000"/>
          <w:sz w:val="22"/>
          <w:szCs w:val="22"/>
        </w:rPr>
        <w:t xml:space="preserve"> Funcionará da seguinte maneira</w:t>
      </w:r>
      <w:r w:rsidR="003E47D6">
        <w:rPr>
          <w:rFonts w:ascii="Calibri" w:hAnsi="Calibri"/>
          <w:color w:val="000000"/>
          <w:sz w:val="22"/>
          <w:szCs w:val="22"/>
        </w:rPr>
        <w:t>.</w:t>
      </w:r>
    </w:p>
    <w:p w14:paraId="3A0BA522" w14:textId="143D8C7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Quando o usuário digitar textos no campo “Mensagem”</w:t>
      </w:r>
      <w:r w:rsidR="002E014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 botão “Desfazer” ficará habilitado. Quando o usuário tocá-lo, a última alteração feita no campo será descartada.</w:t>
      </w:r>
    </w:p>
    <w:p w14:paraId="6BCAE450" w14:textId="072344A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exemplo possuirá apenas o “Desfazer”, </w:t>
      </w:r>
      <w:r w:rsidR="002E014B">
        <w:rPr>
          <w:rFonts w:ascii="Calibri" w:hAnsi="Calibri"/>
          <w:color w:val="000000"/>
          <w:sz w:val="22"/>
          <w:szCs w:val="22"/>
        </w:rPr>
        <w:t xml:space="preserve">foi preparado </w:t>
      </w:r>
      <w:r>
        <w:rPr>
          <w:rFonts w:ascii="Calibri" w:hAnsi="Calibri"/>
          <w:color w:val="000000"/>
          <w:sz w:val="22"/>
          <w:szCs w:val="22"/>
        </w:rPr>
        <w:t xml:space="preserve">um projeto para ser utilizado como ponto de partida. </w:t>
      </w:r>
      <w:r w:rsidR="002E014B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projeto tem uma implementação do </w:t>
      </w:r>
      <w:r w:rsidRPr="00823318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simplificada, </w:t>
      </w:r>
      <w:r w:rsidR="002E014B">
        <w:rPr>
          <w:rFonts w:ascii="Calibri" w:hAnsi="Calibri"/>
          <w:color w:val="000000"/>
          <w:sz w:val="22"/>
          <w:szCs w:val="22"/>
        </w:rPr>
        <w:t xml:space="preserve">em que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823318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 xml:space="preserve"> descarta a última alteração feita. </w:t>
      </w:r>
    </w:p>
    <w:p w14:paraId="61A5BE88" w14:textId="77777777" w:rsidR="00167BC9" w:rsidRDefault="002916F9" w:rsidP="00167BC9">
      <w:pPr>
        <w:rPr>
          <w:rFonts w:eastAsia="Times New Roman"/>
        </w:rPr>
      </w:pPr>
      <w:r>
        <w:rPr>
          <w:rFonts w:eastAsia="Times New Roman"/>
        </w:rPr>
        <w:pict w14:anchorId="2AC44E77">
          <v:rect id="_x0000_i1026" style="width:0;height:1.5pt" o:hralign="center" o:hrstd="t" o:hr="t" fillcolor="#aaa" stroked="f"/>
        </w:pict>
      </w:r>
    </w:p>
    <w:p w14:paraId="5F96BA1B" w14:textId="6F0DA6C9" w:rsidR="00116274" w:rsidRDefault="00167BC9" w:rsidP="00127C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Descompacte o arquivo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Unidade_5_-_Aula_2_-_Exemplo_1.zip </w:t>
      </w:r>
      <w:r>
        <w:rPr>
          <w:rFonts w:ascii="Calibri" w:hAnsi="Calibri"/>
          <w:color w:val="000000"/>
          <w:sz w:val="22"/>
          <w:szCs w:val="22"/>
        </w:rPr>
        <w:t xml:space="preserve">e abra o projeto contido nele no seu Android </w:t>
      </w:r>
      <w:commentRangeStart w:id="39"/>
      <w:r>
        <w:rPr>
          <w:rFonts w:ascii="Calibri" w:hAnsi="Calibri"/>
          <w:color w:val="000000"/>
          <w:sz w:val="22"/>
          <w:szCs w:val="22"/>
        </w:rPr>
        <w:t>Studio</w:t>
      </w:r>
      <w:commentRangeEnd w:id="39"/>
      <w:r w:rsidR="00116274">
        <w:rPr>
          <w:rStyle w:val="Refdecomentrio"/>
          <w:rFonts w:ascii="Calibri" w:hAnsi="Calibri" w:cs="Calibri"/>
          <w:color w:val="000000"/>
        </w:rPr>
        <w:commentReference w:id="39"/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1808678" w14:textId="0EB0C737" w:rsidR="00167BC9" w:rsidRPr="00116274" w:rsidRDefault="00630993" w:rsidP="0082331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Refdecomentrio"/>
          <w:rFonts w:ascii="Calibri" w:hAnsi="Calibri" w:cs="Calibri"/>
          <w:color w:val="000000"/>
        </w:rPr>
        <w:commentReference w:id="40"/>
      </w:r>
    </w:p>
    <w:p w14:paraId="2AB38921" w14:textId="170843B3" w:rsidR="00167BC9" w:rsidRDefault="002E014B" w:rsidP="00127C4E">
      <w:pPr>
        <w:pStyle w:val="NormalWeb"/>
        <w:numPr>
          <w:ilvl w:val="0"/>
          <w:numId w:val="9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projeto é o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app</w:t>
      </w:r>
      <w:r w:rsidR="00167BC9">
        <w:rPr>
          <w:rFonts w:ascii="Calibri" w:hAnsi="Calibri"/>
          <w:color w:val="000000"/>
          <w:sz w:val="22"/>
          <w:szCs w:val="22"/>
        </w:rPr>
        <w:t xml:space="preserve"> MailList. Foram feitas algumas melhorias em relação </w:t>
      </w:r>
      <w:r w:rsidR="000273BA" w:rsidRPr="000273BA">
        <w:rPr>
          <w:rFonts w:ascii="Calibri" w:hAnsi="Calibri"/>
          <w:color w:val="FF0000"/>
          <w:sz w:val="22"/>
          <w:szCs w:val="22"/>
        </w:rPr>
        <w:t>à</w:t>
      </w:r>
      <w:r w:rsidR="00167BC9">
        <w:rPr>
          <w:rFonts w:ascii="Calibri" w:hAnsi="Calibri"/>
          <w:color w:val="000000"/>
          <w:sz w:val="22"/>
          <w:szCs w:val="22"/>
        </w:rPr>
        <w:t xml:space="preserve"> aula passada. Veja que </w:t>
      </w:r>
      <w:r>
        <w:rPr>
          <w:rFonts w:ascii="Calibri" w:hAnsi="Calibri"/>
          <w:color w:val="000000"/>
          <w:sz w:val="22"/>
          <w:szCs w:val="22"/>
        </w:rPr>
        <w:t xml:space="preserve">tem </w:t>
      </w:r>
      <w:r w:rsidR="00167BC9">
        <w:rPr>
          <w:rFonts w:ascii="Calibri" w:hAnsi="Calibri"/>
          <w:color w:val="000000"/>
          <w:sz w:val="22"/>
          <w:szCs w:val="22"/>
        </w:rPr>
        <w:t xml:space="preserve">o botão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Toolbar</w:t>
      </w:r>
      <w:r w:rsidR="00167BC9">
        <w:rPr>
          <w:rFonts w:ascii="Calibri" w:hAnsi="Calibri"/>
          <w:color w:val="000000"/>
          <w:sz w:val="22"/>
          <w:szCs w:val="22"/>
        </w:rPr>
        <w:t xml:space="preserve"> da ComposeActivity. Então </w:t>
      </w:r>
      <w:r w:rsidR="003E47D6">
        <w:rPr>
          <w:rFonts w:ascii="Calibri" w:hAnsi="Calibri"/>
          <w:color w:val="000000"/>
          <w:sz w:val="22"/>
          <w:szCs w:val="22"/>
        </w:rPr>
        <w:t>abra-</w:t>
      </w:r>
      <w:r w:rsidR="00167BC9">
        <w:rPr>
          <w:rFonts w:ascii="Calibri" w:hAnsi="Calibri"/>
          <w:color w:val="000000"/>
          <w:sz w:val="22"/>
          <w:szCs w:val="22"/>
        </w:rPr>
        <w:t>a e insira o seguinte atributo:</w:t>
      </w:r>
    </w:p>
    <w:p w14:paraId="44A0812B" w14:textId="77777777" w:rsidR="00167BC9" w:rsidRDefault="00167BC9" w:rsidP="00167BC9">
      <w:pPr>
        <w:pStyle w:val="NormalWeb"/>
        <w:spacing w:before="0" w:beforeAutospacing="0" w:after="200" w:afterAutospacing="0"/>
        <w:jc w:val="center"/>
      </w:pPr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</w:rPr>
        <w:t xml:space="preserve">isUndoEnabled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5C8821B7" w14:textId="0655A15F" w:rsidR="00167BC9" w:rsidRDefault="002E014B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será o controle </w:t>
      </w:r>
      <w:r>
        <w:rPr>
          <w:rFonts w:ascii="Calibri" w:hAnsi="Calibri"/>
          <w:color w:val="000000"/>
          <w:sz w:val="22"/>
          <w:szCs w:val="22"/>
        </w:rPr>
        <w:t>feito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habilitar o botão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desfazer</w:t>
      </w:r>
      <w:r w:rsidR="00167BC9">
        <w:rPr>
          <w:rFonts w:ascii="Calibri" w:hAnsi="Calibri"/>
          <w:color w:val="000000"/>
          <w:sz w:val="22"/>
          <w:szCs w:val="22"/>
        </w:rPr>
        <w:t xml:space="preserve"> ou não. No caso, a regra será: habilitado somente quando houver algum texto no campo </w:t>
      </w:r>
      <w:r w:rsidR="00167BC9">
        <w:rPr>
          <w:rFonts w:ascii="Calibri" w:hAnsi="Calibri"/>
          <w:b/>
          <w:bCs/>
          <w:color w:val="000000"/>
          <w:sz w:val="22"/>
          <w:szCs w:val="22"/>
        </w:rPr>
        <w:t>Mensagem.</w:t>
      </w:r>
    </w:p>
    <w:p w14:paraId="6D82542D" w14:textId="70420F07" w:rsidR="00167BC9" w:rsidRDefault="002E014B" w:rsidP="00127C4E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Você vai </w:t>
      </w:r>
      <w:r w:rsidR="00167BC9">
        <w:rPr>
          <w:rFonts w:ascii="Calibri" w:hAnsi="Calibri"/>
          <w:color w:val="000000"/>
          <w:sz w:val="22"/>
          <w:szCs w:val="22"/>
        </w:rPr>
        <w:t xml:space="preserve">então criar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Originator</w:t>
      </w:r>
      <w:r w:rsidR="00167BC9">
        <w:rPr>
          <w:rFonts w:ascii="Calibri" w:hAnsi="Calibri"/>
          <w:color w:val="000000"/>
          <w:sz w:val="22"/>
          <w:szCs w:val="22"/>
        </w:rPr>
        <w:t xml:space="preserve"> e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Caretaker</w:t>
      </w:r>
      <w:r w:rsidR="00167BC9">
        <w:rPr>
          <w:rFonts w:ascii="Calibri" w:hAnsi="Calibri"/>
          <w:color w:val="000000"/>
          <w:sz w:val="22"/>
          <w:szCs w:val="22"/>
        </w:rPr>
        <w:t xml:space="preserve">. Para </w:t>
      </w:r>
      <w:r>
        <w:rPr>
          <w:rFonts w:ascii="Calibri" w:hAnsi="Calibri"/>
          <w:color w:val="000000"/>
          <w:sz w:val="22"/>
          <w:szCs w:val="22"/>
        </w:rPr>
        <w:t>isso</w:t>
      </w:r>
      <w:r w:rsidR="00167BC9">
        <w:rPr>
          <w:rFonts w:ascii="Calibri" w:hAnsi="Calibri"/>
          <w:color w:val="000000"/>
          <w:sz w:val="22"/>
          <w:szCs w:val="22"/>
        </w:rPr>
        <w:t xml:space="preserve">, simplesmente adicione os </w:t>
      </w:r>
      <w:r w:rsidR="00167BC9" w:rsidRPr="00301E23">
        <w:rPr>
          <w:rFonts w:ascii="Calibri" w:hAnsi="Calibri"/>
          <w:color w:val="FF0000"/>
          <w:sz w:val="22"/>
          <w:szCs w:val="22"/>
        </w:rPr>
        <w:t>seguinte</w:t>
      </w:r>
      <w:r w:rsidR="00301E23" w:rsidRPr="00301E23">
        <w:rPr>
          <w:rFonts w:ascii="Calibri" w:hAnsi="Calibri"/>
          <w:color w:val="FF0000"/>
          <w:sz w:val="22"/>
          <w:szCs w:val="22"/>
        </w:rPr>
        <w:t>s</w:t>
      </w:r>
      <w:r w:rsidR="00167BC9">
        <w:rPr>
          <w:rFonts w:ascii="Calibri" w:hAnsi="Calibri"/>
          <w:color w:val="000000"/>
          <w:sz w:val="22"/>
          <w:szCs w:val="22"/>
        </w:rPr>
        <w:t xml:space="preserve"> atributos:</w:t>
      </w:r>
    </w:p>
    <w:p w14:paraId="3BE4355D" w14:textId="77777777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Caretaker();</w:t>
      </w:r>
    </w:p>
    <w:p w14:paraId="3CE003BB" w14:textId="77777777" w:rsidR="00167BC9" w:rsidRDefault="00167BC9" w:rsidP="00167BC9">
      <w:pPr>
        <w:pStyle w:val="NormalWeb"/>
        <w:spacing w:before="0" w:beforeAutospacing="0" w:after="0" w:afterAutospacing="0"/>
        <w:ind w:left="1110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Originator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originator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Originator();</w:t>
      </w:r>
    </w:p>
    <w:p w14:paraId="7A9F20B9" w14:textId="77777777" w:rsidR="002E014B" w:rsidRPr="002D271E" w:rsidRDefault="002E014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78FBF9B1" w14:textId="1CC64DB0" w:rsidR="00167BC9" w:rsidRDefault="00167BC9" w:rsidP="00127C4E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 </w:t>
      </w:r>
      <w:r w:rsidR="002E014B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 xml:space="preserve">capturar o evento que indica mudanças no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>EditText de mensagem. Então insira o seguinte método:</w:t>
      </w:r>
    </w:p>
    <w:p w14:paraId="75A6F68E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808000"/>
          <w:sz w:val="18"/>
          <w:szCs w:val="18"/>
          <w:shd w:val="clear" w:color="auto" w:fill="FFFFFF"/>
        </w:rPr>
        <w:lastRenderedPageBreak/>
        <w:t>@OnTextChanged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214D9E26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public void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textChanged(CharSequence s,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int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start,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int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before,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int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count) {</w:t>
      </w:r>
    </w:p>
    <w:p w14:paraId="39B8D552" w14:textId="77777777" w:rsidR="00167BC9" w:rsidRPr="002D271E" w:rsidRDefault="00167BC9" w:rsidP="00167BC9">
      <w:pPr>
        <w:rPr>
          <w:rFonts w:eastAsia="Times New Roman"/>
          <w:lang w:val="en-US"/>
        </w:rPr>
      </w:pPr>
    </w:p>
    <w:p w14:paraId="02DC898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.set(s.toString());</w:t>
      </w:r>
    </w:p>
    <w:p w14:paraId="6193BDC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.pushMemento(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.saveToMemento());</w:t>
      </w:r>
    </w:p>
    <w:p w14:paraId="7BE36F2D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isUndoEnabled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5F2D0EED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</w:t>
      </w:r>
    </w:p>
    <w:p w14:paraId="5EA2846B" w14:textId="77777777" w:rsidR="00167BC9" w:rsidRDefault="00167BC9" w:rsidP="00167BC9">
      <w:pPr>
        <w:rPr>
          <w:rFonts w:eastAsia="Times New Roman"/>
        </w:rPr>
      </w:pPr>
    </w:p>
    <w:p w14:paraId="1BBEF369" w14:textId="7F337AFE" w:rsidR="00167BC9" w:rsidRDefault="00167BC9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seguindo </w:t>
      </w:r>
      <w:r>
        <w:rPr>
          <w:rFonts w:ascii="Calibri" w:hAnsi="Calibri"/>
          <w:color w:val="000000"/>
          <w:sz w:val="22"/>
          <w:szCs w:val="22"/>
        </w:rPr>
        <w:t xml:space="preserve">o padrão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2E014B">
        <w:rPr>
          <w:rFonts w:ascii="Calibri" w:hAnsi="Calibri"/>
          <w:color w:val="000000"/>
          <w:sz w:val="22"/>
          <w:szCs w:val="22"/>
        </w:rPr>
        <w:t xml:space="preserve">é feito </w:t>
      </w:r>
      <w:r>
        <w:rPr>
          <w:rFonts w:ascii="Calibri" w:hAnsi="Calibri"/>
          <w:color w:val="000000"/>
          <w:sz w:val="22"/>
          <w:szCs w:val="22"/>
        </w:rPr>
        <w:t xml:space="preserve">com que o </w:t>
      </w:r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r>
        <w:rPr>
          <w:rFonts w:ascii="Calibri" w:hAnsi="Calibri"/>
          <w:color w:val="000000"/>
          <w:sz w:val="22"/>
          <w:szCs w:val="22"/>
        </w:rPr>
        <w:t xml:space="preserve"> configure um estado, logo em seguida o </w:t>
      </w:r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06064">
        <w:rPr>
          <w:rFonts w:ascii="Calibri" w:hAnsi="Calibri"/>
          <w:color w:val="000000"/>
          <w:sz w:val="22"/>
          <w:szCs w:val="22"/>
        </w:rPr>
        <w:t xml:space="preserve">recebe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oferecido pelo </w:t>
      </w:r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r>
        <w:rPr>
          <w:rFonts w:ascii="Calibri" w:hAnsi="Calibri"/>
          <w:color w:val="000000"/>
          <w:sz w:val="22"/>
          <w:szCs w:val="22"/>
        </w:rPr>
        <w:t xml:space="preserve"> e salva em uma pilha da maneira mais apropriada para o </w:t>
      </w:r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 xml:space="preserve">. Por </w:t>
      </w:r>
      <w:r w:rsidR="00C26DEE">
        <w:rPr>
          <w:rFonts w:ascii="Calibri" w:hAnsi="Calibri"/>
          <w:color w:val="000000"/>
          <w:sz w:val="22"/>
          <w:szCs w:val="22"/>
        </w:rPr>
        <w:t>fim, é</w:t>
      </w:r>
      <w:r w:rsidR="003E47D6">
        <w:rPr>
          <w:rFonts w:ascii="Calibri" w:hAnsi="Calibri"/>
          <w:color w:val="000000"/>
          <w:sz w:val="22"/>
          <w:szCs w:val="22"/>
        </w:rPr>
        <w:t xml:space="preserve"> habilitado o</w:t>
      </w:r>
      <w:r>
        <w:rPr>
          <w:rFonts w:ascii="Calibri" w:hAnsi="Calibri"/>
          <w:color w:val="000000"/>
          <w:sz w:val="22"/>
          <w:szCs w:val="22"/>
        </w:rPr>
        <w:t xml:space="preserve"> botão </w:t>
      </w:r>
      <w:r w:rsidR="008B355B">
        <w:rPr>
          <w:rFonts w:ascii="Calibri" w:hAnsi="Calibri"/>
          <w:b/>
          <w:color w:val="000000"/>
          <w:sz w:val="22"/>
          <w:szCs w:val="22"/>
        </w:rPr>
        <w:t>desfazer</w:t>
      </w:r>
      <w:r w:rsidR="008B355B" w:rsidRPr="00630993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já que </w:t>
      </w:r>
      <w:r w:rsidR="002E014B">
        <w:rPr>
          <w:rFonts w:ascii="Calibri" w:hAnsi="Calibri"/>
          <w:color w:val="000000"/>
          <w:sz w:val="22"/>
          <w:szCs w:val="22"/>
        </w:rPr>
        <w:t xml:space="preserve">há </w:t>
      </w:r>
      <w:r>
        <w:rPr>
          <w:rFonts w:ascii="Calibri" w:hAnsi="Calibri"/>
          <w:color w:val="000000"/>
          <w:sz w:val="22"/>
          <w:szCs w:val="22"/>
        </w:rPr>
        <w:t xml:space="preserve">alguma coisa </w:t>
      </w:r>
      <w:r w:rsidR="008B355B">
        <w:rPr>
          <w:rFonts w:ascii="Calibri" w:hAnsi="Calibri"/>
          <w:color w:val="000000"/>
          <w:sz w:val="22"/>
          <w:szCs w:val="22"/>
        </w:rPr>
        <w:t xml:space="preserve">dentro do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078CC443" w14:textId="6149406F" w:rsidR="00167BC9" w:rsidRDefault="00167BC9" w:rsidP="00127C4E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Agora, a última coisa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precisa </w:t>
      </w:r>
      <w:r>
        <w:rPr>
          <w:rFonts w:ascii="Calibri" w:hAnsi="Calibri"/>
          <w:color w:val="000000"/>
          <w:sz w:val="22"/>
          <w:szCs w:val="22"/>
        </w:rPr>
        <w:t xml:space="preserve">é </w:t>
      </w:r>
      <w:r w:rsidR="008B355B">
        <w:rPr>
          <w:rFonts w:ascii="Calibri" w:hAnsi="Calibri"/>
          <w:color w:val="000000"/>
          <w:sz w:val="22"/>
          <w:szCs w:val="22"/>
        </w:rPr>
        <w:t>captura</w:t>
      </w:r>
      <w:r>
        <w:rPr>
          <w:rFonts w:ascii="Calibri" w:hAnsi="Calibri"/>
          <w:color w:val="000000"/>
          <w:sz w:val="22"/>
          <w:szCs w:val="22"/>
        </w:rPr>
        <w:t xml:space="preserve">r o toque do botão “desfazer”. Para </w:t>
      </w:r>
      <w:r w:rsidR="002E014B">
        <w:rPr>
          <w:rFonts w:ascii="Calibri" w:hAnsi="Calibri"/>
          <w:color w:val="000000"/>
          <w:sz w:val="22"/>
          <w:szCs w:val="22"/>
        </w:rPr>
        <w:t xml:space="preserve">isso </w:t>
      </w:r>
      <w:r>
        <w:rPr>
          <w:rFonts w:ascii="Calibri" w:hAnsi="Calibri"/>
          <w:color w:val="000000"/>
          <w:sz w:val="22"/>
          <w:szCs w:val="22"/>
        </w:rPr>
        <w:t>adicione o método abaixo, já conhecido</w:t>
      </w:r>
      <w:r w:rsidR="008B355B">
        <w:rPr>
          <w:rFonts w:ascii="Calibri" w:hAnsi="Calibri"/>
          <w:color w:val="000000"/>
          <w:sz w:val="22"/>
          <w:szCs w:val="22"/>
        </w:rPr>
        <w:t xml:space="preserve"> no tópico 1.2 da </w:t>
      </w:r>
      <w:r w:rsidR="003E47D6">
        <w:rPr>
          <w:rFonts w:ascii="Calibri" w:hAnsi="Calibri"/>
          <w:color w:val="000000"/>
          <w:sz w:val="22"/>
          <w:szCs w:val="22"/>
        </w:rPr>
        <w:t xml:space="preserve">Unidade </w:t>
      </w:r>
      <w:r w:rsidR="008B355B"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3E51EBE6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808000"/>
          <w:sz w:val="18"/>
          <w:szCs w:val="18"/>
          <w:shd w:val="clear" w:color="auto" w:fill="FFFFFF"/>
          <w:lang w:val="en-US"/>
        </w:rPr>
        <w:t>@Override</w:t>
      </w:r>
    </w:p>
    <w:p w14:paraId="3A425EDB" w14:textId="0E43CE54" w:rsidR="008B355B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public boolean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onOptionsItemSelected(MenuItem item) {</w:t>
      </w:r>
    </w:p>
    <w:p w14:paraId="160DA729" w14:textId="77777777" w:rsidR="008B355B" w:rsidRPr="002D271E" w:rsidRDefault="008B355B" w:rsidP="00630993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28835B2E" w14:textId="652A7A93" w:rsidR="00167BC9" w:rsidRPr="002D271E" w:rsidRDefault="008B355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>
        <w:rPr>
          <w:rFonts w:ascii="Consolas" w:hAnsi="Consolas"/>
          <w:i/>
          <w:iCs/>
          <w:color w:val="808080"/>
          <w:sz w:val="18"/>
          <w:szCs w:val="18"/>
          <w:shd w:val="clear" w:color="auto" w:fill="FFFFFF"/>
          <w:lang w:val="en-US"/>
        </w:rPr>
        <w:t xml:space="preserve">    </w:t>
      </w:r>
      <w:r w:rsidR="00167BC9"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switch </w:t>
      </w:r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(item.getItemId()) {</w:t>
      </w:r>
    </w:p>
    <w:p w14:paraId="524DA9E2" w14:textId="29AD3A96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case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R.id.</w:t>
      </w:r>
      <w:r w:rsidRPr="002D271E"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  <w:lang w:val="en-US"/>
        </w:rPr>
        <w:t>undo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:</w:t>
      </w:r>
    </w:p>
    <w:p w14:paraId="087B2975" w14:textId="75AD5685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if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isUndoEnabled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 {</w:t>
      </w:r>
    </w:p>
    <w:p w14:paraId="77F2259F" w14:textId="7F6E4C7C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messageEditText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.setText(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.restoreFromMemento(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.popMemento()));</w:t>
      </w:r>
    </w:p>
    <w:p w14:paraId="1F9A46D7" w14:textId="45792D5A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7C9C662A" w14:textId="54CDBCB9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return 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7086514" w14:textId="73CDD5AD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381A61A5" w14:textId="77777777" w:rsidR="00167BC9" w:rsidRPr="002D271E" w:rsidRDefault="00167BC9" w:rsidP="00167BC9">
      <w:pPr>
        <w:spacing w:after="240"/>
        <w:rPr>
          <w:rFonts w:eastAsia="Times New Roman"/>
          <w:lang w:val="en-US"/>
        </w:rPr>
      </w:pPr>
    </w:p>
    <w:p w14:paraId="6720C550" w14:textId="3A17AD5C" w:rsidR="00167BC9" w:rsidRPr="0016333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A0DB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163333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return super</w:t>
      </w:r>
      <w:r w:rsidRPr="0016333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.onOptionsItemSelected(item);</w:t>
      </w:r>
    </w:p>
    <w:p w14:paraId="6F3E8E1D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4DDED8A2" w14:textId="6D221490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dado </w:t>
      </w:r>
      <w:r>
        <w:rPr>
          <w:rFonts w:ascii="Calibri" w:hAnsi="Calibri"/>
          <w:color w:val="000000"/>
          <w:sz w:val="22"/>
          <w:szCs w:val="22"/>
        </w:rPr>
        <w:t xml:space="preserve">que o botão pressionado é o </w:t>
      </w:r>
      <w:r w:rsidRPr="00630993">
        <w:rPr>
          <w:rFonts w:ascii="Calibri" w:hAnsi="Calibri"/>
          <w:b/>
          <w:color w:val="000000"/>
          <w:sz w:val="22"/>
          <w:szCs w:val="22"/>
        </w:rPr>
        <w:t>desfazer</w:t>
      </w:r>
      <w:r>
        <w:rPr>
          <w:rFonts w:ascii="Calibri" w:hAnsi="Calibri"/>
          <w:color w:val="000000"/>
          <w:sz w:val="22"/>
          <w:szCs w:val="22"/>
        </w:rPr>
        <w:t xml:space="preserve"> e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está </w:t>
      </w:r>
      <w:r>
        <w:rPr>
          <w:rFonts w:ascii="Calibri" w:hAnsi="Calibri"/>
          <w:color w:val="000000"/>
          <w:sz w:val="22"/>
          <w:szCs w:val="22"/>
        </w:rPr>
        <w:t xml:space="preserve">autorizado a realizar </w:t>
      </w:r>
      <w:r w:rsidR="002E014B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ação, </w:t>
      </w:r>
      <w:r w:rsidR="002E014B">
        <w:rPr>
          <w:rFonts w:ascii="Calibri" w:hAnsi="Calibri"/>
          <w:color w:val="000000"/>
          <w:sz w:val="22"/>
          <w:szCs w:val="22"/>
        </w:rPr>
        <w:t xml:space="preserve">faça </w:t>
      </w:r>
      <w:r w:rsidR="00191C29">
        <w:rPr>
          <w:rFonts w:ascii="Calibri" w:hAnsi="Calibri"/>
          <w:color w:val="000000"/>
          <w:sz w:val="22"/>
          <w:szCs w:val="22"/>
        </w:rPr>
        <w:t xml:space="preserve">com </w:t>
      </w:r>
      <w:r>
        <w:rPr>
          <w:rFonts w:ascii="Calibri" w:hAnsi="Calibri"/>
          <w:color w:val="000000"/>
          <w:sz w:val="22"/>
          <w:szCs w:val="22"/>
        </w:rPr>
        <w:t xml:space="preserve">que o </w:t>
      </w:r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r>
        <w:rPr>
          <w:rFonts w:ascii="Calibri" w:hAnsi="Calibri"/>
          <w:color w:val="000000"/>
          <w:sz w:val="22"/>
          <w:szCs w:val="22"/>
        </w:rPr>
        <w:t xml:space="preserve"> ofereça o estado registrado no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 w:rsidR="00191C29">
        <w:rPr>
          <w:rFonts w:ascii="Calibri" w:hAnsi="Calibri"/>
          <w:color w:val="000000"/>
          <w:sz w:val="22"/>
          <w:szCs w:val="22"/>
        </w:rPr>
        <w:t>, o qual está</w:t>
      </w:r>
      <w:r>
        <w:rPr>
          <w:rFonts w:ascii="Calibri" w:hAnsi="Calibri"/>
          <w:color w:val="000000"/>
          <w:sz w:val="22"/>
          <w:szCs w:val="22"/>
        </w:rPr>
        <w:t xml:space="preserve"> especificado pelo </w:t>
      </w:r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 xml:space="preserve">. O método popMemento() do </w:t>
      </w:r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r>
        <w:rPr>
          <w:rFonts w:ascii="Calibri" w:hAnsi="Calibri"/>
          <w:color w:val="000000"/>
          <w:sz w:val="22"/>
          <w:szCs w:val="22"/>
        </w:rPr>
        <w:t xml:space="preserve"> faz com que nunca mais </w:t>
      </w:r>
      <w:r w:rsidR="00191C29">
        <w:rPr>
          <w:rFonts w:ascii="Calibri" w:hAnsi="Calibri"/>
          <w:color w:val="000000"/>
          <w:sz w:val="22"/>
          <w:szCs w:val="22"/>
        </w:rPr>
        <w:t xml:space="preserve">se consiga </w:t>
      </w:r>
      <w:r>
        <w:rPr>
          <w:rFonts w:ascii="Calibri" w:hAnsi="Calibri"/>
          <w:color w:val="000000"/>
          <w:sz w:val="22"/>
          <w:szCs w:val="22"/>
        </w:rPr>
        <w:t xml:space="preserve">resgatar a alteração desfeita. </w:t>
      </w:r>
    </w:p>
    <w:p w14:paraId="7929A07B" w14:textId="4F7BC0EA" w:rsidR="00167BC9" w:rsidRDefault="00191C2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Isso </w:t>
      </w:r>
      <w:r w:rsidR="00167BC9">
        <w:rPr>
          <w:rFonts w:ascii="Calibri" w:hAnsi="Calibri"/>
          <w:color w:val="000000"/>
          <w:sz w:val="22"/>
          <w:szCs w:val="22"/>
        </w:rPr>
        <w:t xml:space="preserve">basta. Execute e teste seu código. </w:t>
      </w:r>
    </w:p>
    <w:p w14:paraId="4CFE8286" w14:textId="27AE20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191C29">
        <w:rPr>
          <w:rFonts w:ascii="Calibri" w:hAnsi="Calibri"/>
          <w:color w:val="000000"/>
          <w:sz w:val="22"/>
          <w:szCs w:val="22"/>
        </w:rPr>
        <w:t xml:space="preserve">foi implementada </w:t>
      </w:r>
      <w:r>
        <w:rPr>
          <w:rFonts w:ascii="Calibri" w:hAnsi="Calibri"/>
          <w:color w:val="000000"/>
          <w:sz w:val="22"/>
          <w:szCs w:val="22"/>
        </w:rPr>
        <w:t xml:space="preserve">somente uma ação de desfazer alterações, 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não está sendo</w:t>
      </w:r>
      <w:r w:rsidR="00301E23">
        <w:rPr>
          <w:rFonts w:ascii="Calibri" w:hAnsi="Calibri"/>
          <w:color w:val="000000"/>
          <w:sz w:val="22"/>
          <w:szCs w:val="22"/>
        </w:rPr>
        <w:t xml:space="preserve"> usado em sua força total. A </w:t>
      </w:r>
      <w:r w:rsidR="00301E23" w:rsidRPr="00301E23">
        <w:rPr>
          <w:rFonts w:ascii="Calibri" w:hAnsi="Calibri"/>
          <w:color w:val="FF0000"/>
          <w:sz w:val="22"/>
          <w:szCs w:val="22"/>
        </w:rPr>
        <w:t>ide</w:t>
      </w:r>
      <w:r w:rsidRPr="00301E23">
        <w:rPr>
          <w:rFonts w:ascii="Calibri" w:hAnsi="Calibri"/>
          <w:color w:val="FF0000"/>
          <w:sz w:val="22"/>
          <w:szCs w:val="22"/>
        </w:rPr>
        <w:t>ia</w:t>
      </w:r>
      <w:r>
        <w:rPr>
          <w:rFonts w:ascii="Calibri" w:hAnsi="Calibri"/>
          <w:color w:val="000000"/>
          <w:sz w:val="22"/>
          <w:szCs w:val="22"/>
        </w:rPr>
        <w:t xml:space="preserve"> é que ele consiga restaurar qualquer ponto salvo, </w:t>
      </w:r>
      <w:r w:rsidR="00A60421">
        <w:rPr>
          <w:rFonts w:ascii="Calibri" w:hAnsi="Calibri"/>
          <w:color w:val="000000"/>
          <w:sz w:val="22"/>
          <w:szCs w:val="22"/>
        </w:rPr>
        <w:t xml:space="preserve">mas </w:t>
      </w:r>
      <w:r>
        <w:rPr>
          <w:rFonts w:ascii="Calibri" w:hAnsi="Calibri"/>
          <w:color w:val="000000"/>
          <w:sz w:val="22"/>
          <w:szCs w:val="22"/>
        </w:rPr>
        <w:t xml:space="preserve">no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caso só </w:t>
      </w:r>
      <w:r w:rsidR="00191C29">
        <w:rPr>
          <w:rFonts w:ascii="Calibri" w:hAnsi="Calibri"/>
          <w:color w:val="000000"/>
          <w:sz w:val="22"/>
          <w:szCs w:val="22"/>
        </w:rPr>
        <w:t xml:space="preserve">foram restauradas </w:t>
      </w:r>
      <w:r>
        <w:rPr>
          <w:rFonts w:ascii="Calibri" w:hAnsi="Calibri"/>
          <w:color w:val="000000"/>
          <w:sz w:val="22"/>
          <w:szCs w:val="22"/>
        </w:rPr>
        <w:t xml:space="preserve">alterações passadas ao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estado atual, </w:t>
      </w:r>
      <w:r w:rsidR="00A60421">
        <w:rPr>
          <w:rFonts w:ascii="Calibri" w:hAnsi="Calibri"/>
          <w:color w:val="000000"/>
          <w:sz w:val="22"/>
          <w:szCs w:val="22"/>
        </w:rPr>
        <w:t xml:space="preserve">embora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60421">
        <w:rPr>
          <w:rFonts w:ascii="Calibri" w:hAnsi="Calibri"/>
          <w:color w:val="000000"/>
          <w:sz w:val="22"/>
          <w:szCs w:val="22"/>
        </w:rPr>
        <w:t xml:space="preserve">devesse </w:t>
      </w:r>
      <w:r>
        <w:rPr>
          <w:rFonts w:ascii="Calibri" w:hAnsi="Calibri"/>
          <w:color w:val="000000"/>
          <w:sz w:val="22"/>
          <w:szCs w:val="22"/>
        </w:rPr>
        <w:t>possibilitar que “</w:t>
      </w:r>
      <w:r w:rsidR="00191C29">
        <w:rPr>
          <w:rFonts w:ascii="Calibri" w:hAnsi="Calibri"/>
          <w:color w:val="000000"/>
          <w:sz w:val="22"/>
          <w:szCs w:val="22"/>
        </w:rPr>
        <w:t xml:space="preserve">se voltasse </w:t>
      </w:r>
      <w:r>
        <w:rPr>
          <w:rFonts w:ascii="Calibri" w:hAnsi="Calibri"/>
          <w:color w:val="000000"/>
          <w:sz w:val="22"/>
          <w:szCs w:val="22"/>
        </w:rPr>
        <w:t>para</w:t>
      </w:r>
      <w:r w:rsidR="00A60421">
        <w:rPr>
          <w:rFonts w:ascii="Calibri" w:hAnsi="Calibri"/>
          <w:color w:val="000000"/>
          <w:sz w:val="22"/>
          <w:szCs w:val="22"/>
        </w:rPr>
        <w:t xml:space="preserve"> a</w:t>
      </w:r>
      <w:r>
        <w:rPr>
          <w:rFonts w:ascii="Calibri" w:hAnsi="Calibri"/>
          <w:color w:val="000000"/>
          <w:sz w:val="22"/>
          <w:szCs w:val="22"/>
        </w:rPr>
        <w:t xml:space="preserve"> frente” também.</w:t>
      </w:r>
    </w:p>
    <w:p w14:paraId="5AE221A0" w14:textId="0619ADC2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Fique a vontade </w:t>
      </w:r>
      <w:r w:rsidR="00191C29">
        <w:rPr>
          <w:rFonts w:ascii="Calibri" w:hAnsi="Calibri"/>
          <w:color w:val="000000"/>
          <w:sz w:val="22"/>
          <w:szCs w:val="22"/>
        </w:rPr>
        <w:t xml:space="preserve">para </w:t>
      </w:r>
      <w:r>
        <w:rPr>
          <w:rFonts w:ascii="Calibri" w:hAnsi="Calibri"/>
          <w:color w:val="000000"/>
          <w:sz w:val="22"/>
          <w:szCs w:val="22"/>
        </w:rPr>
        <w:t xml:space="preserve">criar um botão </w:t>
      </w:r>
      <w:r w:rsidRPr="00630993">
        <w:rPr>
          <w:rFonts w:ascii="Calibri" w:hAnsi="Calibri"/>
          <w:b/>
          <w:color w:val="000000"/>
          <w:sz w:val="22"/>
          <w:szCs w:val="22"/>
        </w:rPr>
        <w:t>refazer</w:t>
      </w:r>
      <w:r>
        <w:rPr>
          <w:rFonts w:ascii="Calibri" w:hAnsi="Calibri"/>
          <w:color w:val="000000"/>
          <w:sz w:val="22"/>
          <w:szCs w:val="22"/>
        </w:rPr>
        <w:t xml:space="preserve"> e fixar seus conhecimentos </w:t>
      </w:r>
      <w:r w:rsidR="00191C29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>padrão de projeto.</w:t>
      </w:r>
    </w:p>
    <w:p w14:paraId="3030D3E3" w14:textId="77777777" w:rsidR="00167BC9" w:rsidRDefault="00167BC9" w:rsidP="00167BC9">
      <w:pPr>
        <w:spacing w:after="240"/>
        <w:rPr>
          <w:rFonts w:eastAsia="Times New Roman"/>
        </w:rPr>
      </w:pPr>
    </w:p>
    <w:p w14:paraId="5C3D805B" w14:textId="77777777" w:rsidR="00167BC9" w:rsidRPr="00C26DEE" w:rsidRDefault="00167BC9" w:rsidP="009A69AC">
      <w:pPr>
        <w:pStyle w:val="Ttulo2"/>
        <w:rPr>
          <w:i/>
        </w:rPr>
      </w:pPr>
      <w:r w:rsidRPr="00C26DEE">
        <w:rPr>
          <w:i/>
        </w:rPr>
        <w:t>State</w:t>
      </w:r>
    </w:p>
    <w:p w14:paraId="06612220" w14:textId="222BB1E9" w:rsidR="008A0DB6" w:rsidRDefault="008A0DB6" w:rsidP="00630993">
      <w:r>
        <w:t xml:space="preserve">Agora </w:t>
      </w:r>
      <w:r w:rsidR="00191C29">
        <w:t xml:space="preserve">você verá </w:t>
      </w:r>
      <w:r>
        <w:t xml:space="preserve">mais um padrão. O </w:t>
      </w:r>
      <w:r w:rsidRPr="00C26DEE">
        <w:rPr>
          <w:i/>
        </w:rPr>
        <w:t>State</w:t>
      </w:r>
      <w:r>
        <w:t xml:space="preserve"> permite que um objeto altere seu comportamento quando seu estado interno muda. </w:t>
      </w:r>
    </w:p>
    <w:p w14:paraId="4634EF71" w14:textId="5E077C79" w:rsidR="008A0DB6" w:rsidRPr="00E4492C" w:rsidRDefault="008A0DB6" w:rsidP="00630993"/>
    <w:p w14:paraId="3E721B8B" w14:textId="77777777" w:rsidR="00167BC9" w:rsidRDefault="00167BC9" w:rsidP="009A69AC">
      <w:pPr>
        <w:pStyle w:val="Ttulo3"/>
      </w:pPr>
      <w:r>
        <w:lastRenderedPageBreak/>
        <w:t>Objetivo</w:t>
      </w:r>
    </w:p>
    <w:p w14:paraId="3A978055" w14:textId="01550799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que um objeto altere seu comportamento quando seu estado interno muda. O objeto aparece para mudar sua classe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12318BD" w14:textId="6CE6BA7B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É uma máquina de estado orientada a objeto</w:t>
      </w:r>
      <w:r w:rsidR="00634099">
        <w:rPr>
          <w:rFonts w:ascii="Calibri" w:hAnsi="Calibri"/>
          <w:color w:val="000000"/>
          <w:sz w:val="22"/>
          <w:szCs w:val="22"/>
        </w:rPr>
        <w:t>.</w:t>
      </w:r>
    </w:p>
    <w:p w14:paraId="1A78FF07" w14:textId="77777777" w:rsidR="00167BC9" w:rsidRDefault="00167BC9" w:rsidP="00167B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2EDC6664" w14:textId="77777777" w:rsidR="00167BC9" w:rsidRDefault="00167BC9" w:rsidP="009A69AC">
      <w:pPr>
        <w:pStyle w:val="Ttulo3"/>
      </w:pPr>
      <w:r>
        <w:t>Problema</w:t>
      </w:r>
    </w:p>
    <w:p w14:paraId="5850E2AB" w14:textId="4ABD39A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Geralmente </w:t>
      </w:r>
      <w:r w:rsidR="00191C29">
        <w:rPr>
          <w:rFonts w:ascii="Calibri" w:hAnsi="Calibri"/>
          <w:color w:val="000000"/>
          <w:sz w:val="22"/>
          <w:szCs w:val="22"/>
        </w:rPr>
        <w:t xml:space="preserve">sente-se </w:t>
      </w:r>
      <w:r>
        <w:rPr>
          <w:rFonts w:ascii="Calibri" w:hAnsi="Calibri"/>
          <w:color w:val="000000"/>
          <w:sz w:val="22"/>
          <w:szCs w:val="22"/>
        </w:rPr>
        <w:t xml:space="preserve">a necessidade de fazer com que um objeto mude seu comportamento, dependendo do estado em que ele se encontra. </w:t>
      </w:r>
      <w:r w:rsidR="00191C29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necessidade pode ser suprida utilizando uma máquina de estado ou o padrão </w:t>
      </w:r>
      <w:r w:rsidRPr="00C26DEE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21499E1" w14:textId="77777777" w:rsidR="00167BC9" w:rsidRDefault="00167BC9" w:rsidP="009A69AC">
      <w:pPr>
        <w:pStyle w:val="Ttulo3"/>
      </w:pPr>
      <w:r>
        <w:t>Discussão</w:t>
      </w:r>
    </w:p>
    <w:p w14:paraId="5B602BD2" w14:textId="6D79377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</w:t>
      </w:r>
      <w:r w:rsidRPr="00AA125B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 é uma solução para o problema de como tornar o comportamento dependente de seu estado. Com ele </w:t>
      </w:r>
      <w:r w:rsidR="00A60421">
        <w:rPr>
          <w:rFonts w:ascii="Calibri" w:hAnsi="Calibri"/>
          <w:color w:val="000000"/>
          <w:sz w:val="22"/>
          <w:szCs w:val="22"/>
        </w:rPr>
        <w:t>é possível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137E0463" w14:textId="031225AE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definir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contexto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apresentar uma interface única para o mundo exterior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47B0F6C" w14:textId="23146DE8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definir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base abstrata </w:t>
      </w:r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00B8AAF" w14:textId="4B763D2B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representar </w:t>
      </w:r>
      <w:r w:rsidR="00167BC9">
        <w:rPr>
          <w:rFonts w:ascii="Calibri" w:hAnsi="Calibri"/>
          <w:color w:val="000000"/>
          <w:sz w:val="22"/>
          <w:szCs w:val="22"/>
        </w:rPr>
        <w:t xml:space="preserve">os diferentes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estados</w:t>
      </w:r>
      <w:r w:rsidR="00167BC9">
        <w:rPr>
          <w:rFonts w:ascii="Calibri" w:hAnsi="Calibri"/>
          <w:color w:val="000000"/>
          <w:sz w:val="22"/>
          <w:szCs w:val="22"/>
        </w:rPr>
        <w:t xml:space="preserve"> da máquina de estados como classes derivadas da classe base Estado. Melhor dizendo, </w:t>
      </w:r>
      <w:r>
        <w:rPr>
          <w:rFonts w:ascii="Calibri" w:hAnsi="Calibri"/>
          <w:color w:val="000000"/>
          <w:sz w:val="22"/>
          <w:szCs w:val="22"/>
        </w:rPr>
        <w:t xml:space="preserve">pode-se </w:t>
      </w:r>
      <w:r w:rsidR="00167BC9">
        <w:rPr>
          <w:rFonts w:ascii="Calibri" w:hAnsi="Calibri"/>
          <w:color w:val="000000"/>
          <w:sz w:val="22"/>
          <w:szCs w:val="22"/>
        </w:rPr>
        <w:t xml:space="preserve">estender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>máquina de estado deixando-a escalável para suporte de mais estados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35D43D5B" w14:textId="5F57BF8D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definir </w:t>
      </w:r>
      <w:r w:rsidR="00167BC9">
        <w:rPr>
          <w:rFonts w:ascii="Calibri" w:hAnsi="Calibri"/>
          <w:color w:val="000000"/>
          <w:sz w:val="22"/>
          <w:szCs w:val="22"/>
        </w:rPr>
        <w:t xml:space="preserve">o comportamento específico do </w:t>
      </w:r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r w:rsidR="00167BC9">
        <w:rPr>
          <w:rFonts w:ascii="Calibri" w:hAnsi="Calibri"/>
          <w:color w:val="000000"/>
          <w:sz w:val="22"/>
          <w:szCs w:val="22"/>
        </w:rPr>
        <w:t xml:space="preserve"> nas classes </w:t>
      </w:r>
      <w:r w:rsidR="00167BC9" w:rsidRPr="00EB5B2E">
        <w:rPr>
          <w:rFonts w:ascii="Calibri" w:hAnsi="Calibri"/>
          <w:i/>
          <w:color w:val="000000"/>
          <w:sz w:val="22"/>
          <w:szCs w:val="22"/>
        </w:rPr>
        <w:t>States</w:t>
      </w:r>
      <w:r w:rsidR="00167BC9">
        <w:rPr>
          <w:rFonts w:ascii="Calibri" w:hAnsi="Calibri"/>
          <w:color w:val="000000"/>
          <w:sz w:val="22"/>
          <w:szCs w:val="22"/>
        </w:rPr>
        <w:t xml:space="preserve"> derivadas apropriadas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2A42A779" w14:textId="6907F3F1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manter </w:t>
      </w:r>
      <w:r w:rsidR="00167BC9">
        <w:rPr>
          <w:rFonts w:ascii="Calibri" w:hAnsi="Calibri"/>
          <w:color w:val="000000"/>
          <w:sz w:val="22"/>
          <w:szCs w:val="22"/>
        </w:rPr>
        <w:t xml:space="preserve">um ponteiro para 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</w:t>
      </w:r>
      <w:r w:rsidR="00167BC9">
        <w:rPr>
          <w:rFonts w:ascii="Calibri" w:hAnsi="Calibri"/>
          <w:color w:val="000000"/>
          <w:sz w:val="22"/>
          <w:szCs w:val="22"/>
        </w:rPr>
        <w:t xml:space="preserve"> atual na classe contexto</w:t>
      </w:r>
      <w:r w:rsidR="00EB5B2E">
        <w:rPr>
          <w:rFonts w:ascii="Calibri" w:hAnsi="Calibri"/>
          <w:color w:val="000000"/>
          <w:sz w:val="22"/>
          <w:szCs w:val="22"/>
        </w:rPr>
        <w:t>;</w:t>
      </w:r>
    </w:p>
    <w:p w14:paraId="5A1F9782" w14:textId="71265517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alterar </w:t>
      </w:r>
      <w:r w:rsidR="00167BC9">
        <w:rPr>
          <w:rFonts w:ascii="Calibri" w:hAnsi="Calibri"/>
          <w:color w:val="000000"/>
          <w:sz w:val="22"/>
          <w:szCs w:val="22"/>
        </w:rPr>
        <w:t xml:space="preserve">o estado da máquina de estado, alterando o ponteiro </w:t>
      </w:r>
      <w:r w:rsidR="00167BC9" w:rsidRPr="008A0DB6">
        <w:rPr>
          <w:rFonts w:ascii="Calibri" w:hAnsi="Calibri"/>
          <w:color w:val="000000"/>
          <w:sz w:val="22"/>
          <w:szCs w:val="22"/>
        </w:rPr>
        <w:t>estado</w:t>
      </w:r>
      <w:r w:rsidR="008A0DB6">
        <w:rPr>
          <w:rFonts w:ascii="Calibri" w:hAnsi="Calibri"/>
          <w:color w:val="000000"/>
          <w:sz w:val="22"/>
          <w:szCs w:val="22"/>
        </w:rPr>
        <w:t xml:space="preserve"> atual</w:t>
      </w:r>
      <w:r w:rsidR="00167BC9">
        <w:rPr>
          <w:rFonts w:ascii="Calibri" w:hAnsi="Calibri"/>
          <w:color w:val="000000"/>
          <w:sz w:val="22"/>
          <w:szCs w:val="22"/>
        </w:rPr>
        <w:t>.</w:t>
      </w:r>
    </w:p>
    <w:p w14:paraId="09044C2B" w14:textId="62B2E00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 não especifica onde as transições de estado serão definidas. Mas </w:t>
      </w:r>
      <w:r w:rsidR="00191C29">
        <w:rPr>
          <w:rFonts w:ascii="Calibri" w:hAnsi="Calibri"/>
          <w:color w:val="000000"/>
          <w:sz w:val="22"/>
          <w:szCs w:val="22"/>
        </w:rPr>
        <w:t xml:space="preserve">você possui </w:t>
      </w:r>
      <w:r>
        <w:rPr>
          <w:rFonts w:ascii="Calibri" w:hAnsi="Calibri"/>
          <w:color w:val="000000"/>
          <w:sz w:val="22"/>
          <w:szCs w:val="22"/>
        </w:rPr>
        <w:t xml:space="preserve">duas opções: especificar o objeto contexto ou </w:t>
      </w:r>
      <w:r w:rsidR="00191C29">
        <w:rPr>
          <w:rFonts w:ascii="Calibri" w:hAnsi="Calibri"/>
          <w:color w:val="000000"/>
          <w:sz w:val="22"/>
          <w:szCs w:val="22"/>
        </w:rPr>
        <w:t xml:space="preserve">especificar </w:t>
      </w:r>
      <w:r>
        <w:rPr>
          <w:rFonts w:ascii="Calibri" w:hAnsi="Calibri"/>
          <w:color w:val="000000"/>
          <w:sz w:val="22"/>
          <w:szCs w:val="22"/>
        </w:rPr>
        <w:t xml:space="preserve">cada classe individual derivada de </w:t>
      </w:r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. A vantagem desta última opção é a facilidade de adição de novos estados derivados de </w:t>
      </w:r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. A desvantagem é que cada classe </w:t>
      </w:r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 derivada tem conhecimento (acoplamento) dos seus irmãos, </w:t>
      </w:r>
      <w:ins w:id="41" w:author="Willian" w:date="2016-10-19T01:53:00Z">
        <w:r w:rsidR="00C21F95">
          <w:rPr>
            <w:rFonts w:ascii="Calibri" w:hAnsi="Calibri"/>
            <w:color w:val="000000"/>
            <w:sz w:val="22"/>
            <w:szCs w:val="22"/>
          </w:rPr>
          <w:t>gerando</w:t>
        </w:r>
      </w:ins>
      <w:commentRangeStart w:id="42"/>
      <w:del w:id="43" w:author="Willian" w:date="2016-10-19T01:53:00Z">
        <w:r w:rsidDel="00C21F95">
          <w:rPr>
            <w:rFonts w:ascii="Calibri" w:hAnsi="Calibri"/>
            <w:color w:val="000000"/>
            <w:sz w:val="22"/>
            <w:szCs w:val="22"/>
          </w:rPr>
          <w:delText>que</w:delText>
        </w:r>
      </w:del>
      <w:r>
        <w:rPr>
          <w:rFonts w:ascii="Calibri" w:hAnsi="Calibri"/>
          <w:color w:val="000000"/>
          <w:sz w:val="22"/>
          <w:szCs w:val="22"/>
        </w:rPr>
        <w:t xml:space="preserve"> </w:t>
      </w:r>
      <w:del w:id="44" w:author="Willian" w:date="2016-10-19T01:52:00Z">
        <w:r w:rsidDel="00C21F95">
          <w:rPr>
            <w:rFonts w:ascii="Calibri" w:hAnsi="Calibri"/>
            <w:color w:val="000000"/>
            <w:sz w:val="22"/>
            <w:szCs w:val="22"/>
          </w:rPr>
          <w:delText xml:space="preserve">introduz </w:delText>
        </w:r>
        <w:commentRangeEnd w:id="42"/>
        <w:r w:rsidR="00A60421" w:rsidDel="00C21F95">
          <w:rPr>
            <w:rStyle w:val="Refdecomentrio"/>
            <w:rFonts w:ascii="Calibri" w:hAnsi="Calibri" w:cs="Calibri"/>
            <w:color w:val="000000"/>
          </w:rPr>
          <w:commentReference w:id="42"/>
        </w:r>
      </w:del>
      <w:r>
        <w:rPr>
          <w:rFonts w:ascii="Calibri" w:hAnsi="Calibri"/>
          <w:color w:val="000000"/>
          <w:sz w:val="22"/>
          <w:szCs w:val="22"/>
        </w:rPr>
        <w:t>dependências entre subclasses</w:t>
      </w:r>
      <w:ins w:id="45" w:author="Willian" w:date="2016-10-19T01:53:00Z">
        <w:r w:rsidR="00C21F95">
          <w:rPr>
            <w:rFonts w:ascii="Calibri" w:hAnsi="Calibri"/>
            <w:color w:val="000000"/>
            <w:sz w:val="22"/>
            <w:szCs w:val="22"/>
          </w:rPr>
          <w:t xml:space="preserve"> de State e seus irmãos</w:t>
        </w:r>
      </w:ins>
      <w:r>
        <w:rPr>
          <w:rFonts w:ascii="Calibri" w:hAnsi="Calibri"/>
          <w:color w:val="000000"/>
          <w:sz w:val="22"/>
          <w:szCs w:val="22"/>
        </w:rPr>
        <w:t>.</w:t>
      </w:r>
    </w:p>
    <w:p w14:paraId="04EABD5B" w14:textId="73FAED4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abordagem baseada em tabelas de projetar máquinas de estados finitos faz um bom trabalho de especificar transições de estado, mas dificulta a adição de ações que acompanham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 xml:space="preserve">as transições. A abordagem baseada em padrões usa código </w:t>
      </w:r>
      <w:r w:rsidR="00191C29">
        <w:rPr>
          <w:rFonts w:ascii="Calibri" w:hAnsi="Calibri"/>
          <w:color w:val="000000"/>
          <w:sz w:val="22"/>
          <w:szCs w:val="22"/>
        </w:rPr>
        <w:t xml:space="preserve">– </w:t>
      </w:r>
      <w:r>
        <w:rPr>
          <w:rFonts w:ascii="Calibri" w:hAnsi="Calibri"/>
          <w:color w:val="000000"/>
          <w:sz w:val="22"/>
          <w:szCs w:val="22"/>
        </w:rPr>
        <w:t>em vez de estruturas de dados</w:t>
      </w:r>
      <w:r w:rsidR="00191C29">
        <w:rPr>
          <w:rFonts w:ascii="Calibri" w:hAnsi="Calibri"/>
          <w:color w:val="000000"/>
          <w:sz w:val="22"/>
          <w:szCs w:val="22"/>
        </w:rPr>
        <w:t xml:space="preserve"> –</w:t>
      </w:r>
      <w:r>
        <w:rPr>
          <w:rFonts w:ascii="Calibri" w:hAnsi="Calibri"/>
          <w:color w:val="000000"/>
          <w:sz w:val="22"/>
          <w:szCs w:val="22"/>
        </w:rPr>
        <w:t xml:space="preserve"> para especificar as transições de estado, mas ele faz um bom trabalho de acomodar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>as ações de transição.</w:t>
      </w:r>
    </w:p>
    <w:p w14:paraId="3C6EF439" w14:textId="77777777" w:rsidR="00167BC9" w:rsidRDefault="00167BC9" w:rsidP="00167BC9">
      <w:pPr>
        <w:rPr>
          <w:rFonts w:eastAsia="Times New Roman"/>
        </w:rPr>
      </w:pPr>
    </w:p>
    <w:p w14:paraId="079BEFF9" w14:textId="77777777" w:rsidR="00167BC9" w:rsidRDefault="00167BC9" w:rsidP="009A69AC">
      <w:pPr>
        <w:pStyle w:val="Ttulo3"/>
      </w:pPr>
      <w:r>
        <w:t>Estrutura</w:t>
      </w:r>
    </w:p>
    <w:p w14:paraId="0451DEF4" w14:textId="058259C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interface da máquina de estado é encapsulada na classe </w:t>
      </w:r>
      <w:r w:rsidRPr="00CC33E2">
        <w:rPr>
          <w:rFonts w:ascii="Calibri" w:hAnsi="Calibri"/>
          <w:b/>
          <w:i/>
          <w:color w:val="000000"/>
          <w:sz w:val="22"/>
          <w:szCs w:val="22"/>
        </w:rPr>
        <w:t>wrapper</w:t>
      </w:r>
      <w:r>
        <w:rPr>
          <w:rFonts w:ascii="Calibri" w:hAnsi="Calibri"/>
          <w:color w:val="000000"/>
          <w:sz w:val="22"/>
          <w:szCs w:val="22"/>
        </w:rPr>
        <w:t xml:space="preserve">. A interface da hierarquia </w:t>
      </w:r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r>
        <w:rPr>
          <w:rFonts w:ascii="Calibri" w:hAnsi="Calibri"/>
          <w:color w:val="000000"/>
          <w:sz w:val="22"/>
          <w:szCs w:val="22"/>
        </w:rPr>
        <w:t xml:space="preserve"> espelha a interface do </w:t>
      </w:r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r>
        <w:rPr>
          <w:rFonts w:ascii="Calibri" w:hAnsi="Calibri"/>
          <w:color w:val="000000"/>
          <w:sz w:val="22"/>
          <w:szCs w:val="22"/>
        </w:rPr>
        <w:t xml:space="preserve"> com a exceção de um parâmetro adicional. O parâmetro extra permite que as classes </w:t>
      </w:r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r>
        <w:rPr>
          <w:rFonts w:ascii="Calibri" w:hAnsi="Calibri"/>
          <w:color w:val="000000"/>
          <w:sz w:val="22"/>
          <w:szCs w:val="22"/>
        </w:rPr>
        <w:t xml:space="preserve"> cha</w:t>
      </w:r>
      <w:r w:rsidR="008A0DB6">
        <w:rPr>
          <w:rFonts w:ascii="Calibri" w:hAnsi="Calibri"/>
          <w:color w:val="000000"/>
          <w:sz w:val="22"/>
          <w:szCs w:val="22"/>
        </w:rPr>
        <w:t>mem</w:t>
      </w:r>
      <w:r>
        <w:rPr>
          <w:rFonts w:ascii="Calibri" w:hAnsi="Calibri"/>
          <w:color w:val="000000"/>
          <w:sz w:val="22"/>
          <w:szCs w:val="22"/>
        </w:rPr>
        <w:t xml:space="preserve"> de volta a classe de </w:t>
      </w:r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r w:rsidR="00A60421">
        <w:rPr>
          <w:rFonts w:ascii="Calibri" w:hAnsi="Calibri"/>
          <w:i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conforme necessário. Veja o diagrama.</w:t>
      </w:r>
    </w:p>
    <w:p w14:paraId="6FFDBF5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both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4802FD6D" wp14:editId="3E7D2282">
            <wp:extent cx="5732780" cy="3341370"/>
            <wp:effectExtent l="0" t="0" r="7620" b="11430"/>
            <wp:docPr id="5" name="Imagem 5" descr="https://lh6.googleusercontent.com/FCbfi84dBW_643sPWh_C1ADR532y6YxxssLNqw0ynLilWNumfqEo3UlxKGp8swvk6FyccGqo5rbiJVEBBOGy0jHTApJY83mPrJQHS6o9eqWYH4cfdXwmkS3LtDeyWYuid5uCbS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FCbfi84dBW_643sPWh_C1ADR532y6YxxssLNqw0ynLilWNumfqEo3UlxKGp8swvk6FyccGqo5rbiJVEBBOGy0jHTApJY83mPrJQHS6o9eqWYH4cfdXwmkS3LtDeyWYuid5uCbSo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F2A8" w14:textId="247E2D0F" w:rsidR="00167BC9" w:rsidRDefault="008A0DB6" w:rsidP="00630993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Figura \* ARABIC </w:instrText>
      </w:r>
      <w:r w:rsidR="002916F9">
        <w:fldChar w:fldCharType="separate"/>
      </w:r>
      <w:r w:rsidR="00A5449D">
        <w:rPr>
          <w:noProof/>
        </w:rPr>
        <w:t>6</w:t>
      </w:r>
      <w:r w:rsidR="002916F9">
        <w:rPr>
          <w:noProof/>
        </w:rPr>
        <w:fldChar w:fldCharType="end"/>
      </w:r>
      <w:r>
        <w:t xml:space="preserve"> - Diagrama de classes conceitual do padrão State</w:t>
      </w:r>
    </w:p>
    <w:p w14:paraId="448403D4" w14:textId="77777777" w:rsidR="00167BC9" w:rsidRDefault="00167BC9" w:rsidP="009A69AC">
      <w:pPr>
        <w:pStyle w:val="Ttulo3"/>
      </w:pPr>
      <w:r>
        <w:t>Exemplo</w:t>
      </w:r>
    </w:p>
    <w:p w14:paraId="1793ABF8" w14:textId="3261F23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r w:rsidRPr="00460418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 xml:space="preserve"> permite que um objeto mude seu comportamento quando seu estado interno muda. </w:t>
      </w:r>
      <w:r w:rsidR="00191C29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 pode ser observado em uma máquina de venda automática. Máquinas de venda</w:t>
      </w:r>
      <w:r w:rsidR="00E3600F">
        <w:rPr>
          <w:rFonts w:ascii="Calibri" w:hAnsi="Calibri"/>
          <w:color w:val="000000"/>
          <w:sz w:val="22"/>
          <w:szCs w:val="22"/>
        </w:rPr>
        <w:t xml:space="preserve"> automáticas </w:t>
      </w:r>
      <w:r w:rsidR="00E3600F" w:rsidRPr="00E3600F">
        <w:rPr>
          <w:rFonts w:ascii="Calibri" w:hAnsi="Calibri"/>
          <w:color w:val="FF0000"/>
          <w:sz w:val="22"/>
          <w:szCs w:val="22"/>
        </w:rPr>
        <w:t>tê</w:t>
      </w:r>
      <w:r w:rsidRPr="00E3600F">
        <w:rPr>
          <w:rFonts w:ascii="Calibri" w:hAnsi="Calibri"/>
          <w:color w:val="FF0000"/>
          <w:sz w:val="22"/>
          <w:szCs w:val="22"/>
        </w:rPr>
        <w:t xml:space="preserve">m </w:t>
      </w:r>
      <w:r>
        <w:rPr>
          <w:rFonts w:ascii="Calibri" w:hAnsi="Calibri"/>
          <w:color w:val="000000"/>
          <w:sz w:val="22"/>
          <w:szCs w:val="22"/>
        </w:rPr>
        <w:t>estados com base no inventário, a quantidade de moeda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depositada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, a capacidade de fazer a mudança, o item selecionado etc. Quando a moeda é </w:t>
      </w:r>
      <w:r w:rsidR="00191C29">
        <w:rPr>
          <w:rFonts w:ascii="Calibri" w:hAnsi="Calibri"/>
          <w:color w:val="000000"/>
          <w:sz w:val="22"/>
          <w:szCs w:val="22"/>
        </w:rPr>
        <w:t xml:space="preserve">depositada </w:t>
      </w:r>
      <w:r>
        <w:rPr>
          <w:rFonts w:ascii="Calibri" w:hAnsi="Calibri"/>
          <w:color w:val="000000"/>
          <w:sz w:val="22"/>
          <w:szCs w:val="22"/>
        </w:rPr>
        <w:t xml:space="preserve">e uma seleção é feita, uma máquina de venda automática irá ou entregar um produto e nenhuma mudança, entregar um produto e </w:t>
      </w:r>
      <w:r w:rsidR="00A60421">
        <w:rPr>
          <w:rFonts w:ascii="Calibri" w:hAnsi="Calibri"/>
          <w:color w:val="000000"/>
          <w:sz w:val="22"/>
          <w:szCs w:val="22"/>
        </w:rPr>
        <w:t xml:space="preserve">uma </w:t>
      </w:r>
      <w:r>
        <w:rPr>
          <w:rFonts w:ascii="Calibri" w:hAnsi="Calibri"/>
          <w:color w:val="000000"/>
          <w:sz w:val="22"/>
          <w:szCs w:val="22"/>
        </w:rPr>
        <w:t>mudança, entregar nenhum produto devido a moedas insuficientes em depósito ou entregar nenhum produto devido ao esgotamento de estoques.</w:t>
      </w:r>
    </w:p>
    <w:p w14:paraId="2558BC3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center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35C12267" wp14:editId="0E65DDDA">
            <wp:extent cx="4994275" cy="3068320"/>
            <wp:effectExtent l="0" t="0" r="9525" b="5080"/>
            <wp:docPr id="4" name="Imagem 4" descr="https://lh3.googleusercontent.com/WwIzBcWRCtZYPrJ-kwrDr1DcdSU89-cjDsmldsImGOdu1r9pGAAYyD5GRPWidjHUFWlp9y6EtOY_ac0PXWFATVk3d4z8b00sjaWw5T1yaGpkIy9nYtgcOhhYx9KVtvnm7Fz6Kf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WwIzBcWRCtZYPrJ-kwrDr1DcdSU89-cjDsmldsImGOdu1r9pGAAYyD5GRPWidjHUFWlp9y6EtOY_ac0PXWFATVk3d4z8b00sjaWw5T1yaGpkIy9nYtgcOhhYx9KVtvnm7Fz6KfW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F54E" w14:textId="5F4D287F" w:rsidR="00167BC9" w:rsidRDefault="008A0DB6" w:rsidP="00630993">
      <w:pPr>
        <w:pStyle w:val="Legenda"/>
        <w:jc w:val="center"/>
      </w:pPr>
      <w:r>
        <w:t xml:space="preserve">Figura </w:t>
      </w:r>
      <w:r w:rsidR="002916F9">
        <w:fldChar w:fldCharType="begin"/>
      </w:r>
      <w:r w:rsidR="002916F9">
        <w:instrText xml:space="preserve"> SEQ Figura \* ARABIC </w:instrText>
      </w:r>
      <w:r w:rsidR="002916F9">
        <w:fldChar w:fldCharType="separate"/>
      </w:r>
      <w:r w:rsidR="00A5449D">
        <w:rPr>
          <w:noProof/>
        </w:rPr>
        <w:t>7</w:t>
      </w:r>
      <w:r w:rsidR="002916F9">
        <w:rPr>
          <w:noProof/>
        </w:rPr>
        <w:fldChar w:fldCharType="end"/>
      </w:r>
      <w:r>
        <w:t xml:space="preserve"> - Exemplo do padrão State com uma máquina de vendas automática</w:t>
      </w:r>
    </w:p>
    <w:p w14:paraId="7F276B41" w14:textId="77777777" w:rsidR="00167BC9" w:rsidRDefault="00167BC9" w:rsidP="00167BC9">
      <w:pPr>
        <w:rPr>
          <w:rFonts w:eastAsia="Times New Roman"/>
        </w:rPr>
      </w:pPr>
    </w:p>
    <w:p w14:paraId="264A861D" w14:textId="77777777" w:rsidR="00167BC9" w:rsidRDefault="00167BC9" w:rsidP="009A69AC">
      <w:pPr>
        <w:pStyle w:val="Ttulo3"/>
      </w:pPr>
      <w:r>
        <w:t>Faça você mesmo</w:t>
      </w:r>
    </w:p>
    <w:p w14:paraId="1407D6C9" w14:textId="5E9E551D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explicação é bem robusta, não é mesmo? Como </w:t>
      </w:r>
      <w:r w:rsidR="00191C29">
        <w:rPr>
          <w:rFonts w:ascii="Calibri" w:hAnsi="Calibri"/>
          <w:color w:val="000000"/>
          <w:sz w:val="22"/>
          <w:szCs w:val="22"/>
        </w:rPr>
        <w:t xml:space="preserve">dito </w:t>
      </w:r>
      <w:r>
        <w:rPr>
          <w:rFonts w:ascii="Calibri" w:hAnsi="Calibri"/>
          <w:color w:val="000000"/>
          <w:sz w:val="22"/>
          <w:szCs w:val="22"/>
        </w:rPr>
        <w:t xml:space="preserve">anteriormente, pode parecer difícil interpretar, implementar e dominar um padrão de projeto no início, mas </w:t>
      </w:r>
      <w:r w:rsidR="00A60421">
        <w:rPr>
          <w:rFonts w:ascii="Calibri" w:hAnsi="Calibri"/>
          <w:color w:val="000000"/>
          <w:sz w:val="22"/>
          <w:szCs w:val="22"/>
        </w:rPr>
        <w:t xml:space="preserve">é sabido </w:t>
      </w:r>
      <w:r>
        <w:rPr>
          <w:rFonts w:ascii="Calibri" w:hAnsi="Calibri"/>
          <w:color w:val="000000"/>
          <w:sz w:val="22"/>
          <w:szCs w:val="22"/>
        </w:rPr>
        <w:t xml:space="preserve">que eles são extremamente importantes em </w:t>
      </w:r>
      <w:r w:rsidRPr="007214AF">
        <w:rPr>
          <w:rFonts w:ascii="Calibri" w:hAnsi="Calibri"/>
          <w:i/>
          <w:color w:val="000000"/>
          <w:sz w:val="22"/>
          <w:szCs w:val="22"/>
        </w:rPr>
        <w:t>mobile</w:t>
      </w:r>
      <w:r>
        <w:rPr>
          <w:rFonts w:ascii="Calibri" w:hAnsi="Calibri"/>
          <w:color w:val="000000"/>
          <w:sz w:val="22"/>
          <w:szCs w:val="22"/>
        </w:rPr>
        <w:t xml:space="preserve">. Para treinar, faça sua própria implementação do padrão </w:t>
      </w:r>
      <w:r w:rsidRPr="007214AF">
        <w:rPr>
          <w:rFonts w:ascii="Calibri" w:hAnsi="Calibri"/>
          <w:i/>
          <w:color w:val="000000"/>
          <w:sz w:val="22"/>
          <w:szCs w:val="22"/>
        </w:rPr>
        <w:t>State</w:t>
      </w:r>
      <w:r>
        <w:rPr>
          <w:rFonts w:ascii="Calibri" w:hAnsi="Calibri"/>
          <w:color w:val="000000"/>
          <w:sz w:val="22"/>
          <w:szCs w:val="22"/>
        </w:rPr>
        <w:t>. Utilize o conhecimento aprendido aqui e complemente com pesquisas na internet. Conteúdo e exemplos sobre isso é o que não falta</w:t>
      </w:r>
      <w:r w:rsidR="00191C29">
        <w:rPr>
          <w:rFonts w:ascii="Calibri" w:hAnsi="Calibri"/>
          <w:color w:val="000000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14:paraId="0BC7A51B" w14:textId="39284BA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Para facilitar, </w:t>
      </w:r>
      <w:r w:rsidR="00E3600F" w:rsidRPr="00E3600F">
        <w:rPr>
          <w:rFonts w:ascii="Calibri" w:hAnsi="Calibri"/>
          <w:color w:val="FF0000"/>
          <w:sz w:val="22"/>
          <w:szCs w:val="22"/>
        </w:rPr>
        <w:t>lembra-se</w:t>
      </w:r>
      <w:r w:rsidR="00E3600F">
        <w:rPr>
          <w:rFonts w:ascii="Calibri" w:hAnsi="Calibri"/>
          <w:color w:val="000000"/>
          <w:sz w:val="22"/>
          <w:szCs w:val="22"/>
        </w:rPr>
        <w:t xml:space="preserve"> da</w:t>
      </w:r>
      <w:r>
        <w:rPr>
          <w:rFonts w:ascii="Calibri" w:hAnsi="Calibri"/>
          <w:color w:val="000000"/>
          <w:sz w:val="22"/>
          <w:szCs w:val="22"/>
        </w:rPr>
        <w:t xml:space="preserve"> lógica </w:t>
      </w:r>
      <w:r w:rsidR="00191C29">
        <w:rPr>
          <w:rFonts w:ascii="Calibri" w:hAnsi="Calibri"/>
          <w:color w:val="000000"/>
          <w:sz w:val="22"/>
          <w:szCs w:val="22"/>
        </w:rPr>
        <w:t xml:space="preserve">feita </w:t>
      </w:r>
      <w:r>
        <w:rPr>
          <w:rFonts w:ascii="Calibri" w:hAnsi="Calibri"/>
          <w:color w:val="000000"/>
          <w:sz w:val="22"/>
          <w:szCs w:val="22"/>
        </w:rPr>
        <w:t xml:space="preserve">na tela de </w:t>
      </w:r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r w:rsidR="008A71C1">
        <w:rPr>
          <w:rFonts w:ascii="Calibri" w:hAnsi="Calibri"/>
          <w:color w:val="000000"/>
          <w:sz w:val="22"/>
          <w:szCs w:val="22"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que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>não está logado</w:t>
      </w:r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 tela de </w:t>
      </w:r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r>
        <w:rPr>
          <w:rFonts w:ascii="Calibri" w:hAnsi="Calibri"/>
          <w:color w:val="000000"/>
          <w:sz w:val="22"/>
          <w:szCs w:val="22"/>
        </w:rPr>
        <w:t xml:space="preserve"> deve ser apresentada</w:t>
      </w:r>
      <w:r w:rsidR="00E3600F" w:rsidRPr="00E3600F">
        <w:rPr>
          <w:rFonts w:ascii="Calibri" w:hAnsi="Calibri"/>
          <w:color w:val="FF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mas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>já está logado</w:t>
      </w:r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A71C1">
        <w:rPr>
          <w:rFonts w:ascii="Calibri" w:hAnsi="Calibri"/>
          <w:color w:val="000000"/>
          <w:sz w:val="22"/>
          <w:szCs w:val="22"/>
        </w:rPr>
        <w:t xml:space="preserve">evita-se essa </w:t>
      </w:r>
      <w:r w:rsidR="00E3600F">
        <w:rPr>
          <w:rFonts w:ascii="Calibri" w:hAnsi="Calibri"/>
          <w:color w:val="000000"/>
          <w:sz w:val="22"/>
          <w:szCs w:val="22"/>
        </w:rPr>
        <w:t xml:space="preserve">tela e </w:t>
      </w:r>
      <w:r w:rsidR="008A71C1">
        <w:rPr>
          <w:rFonts w:ascii="Calibri" w:hAnsi="Calibri"/>
          <w:color w:val="000000"/>
          <w:sz w:val="22"/>
          <w:szCs w:val="22"/>
        </w:rPr>
        <w:t xml:space="preserve">pula-se </w:t>
      </w:r>
      <w:r w:rsidR="00E3600F">
        <w:rPr>
          <w:rFonts w:ascii="Calibri" w:hAnsi="Calibri"/>
          <w:color w:val="000000"/>
          <w:sz w:val="22"/>
          <w:szCs w:val="22"/>
        </w:rPr>
        <w:t xml:space="preserve">para dentro </w:t>
      </w:r>
      <w:r w:rsidR="008A71C1">
        <w:rPr>
          <w:rFonts w:ascii="Calibri" w:hAnsi="Calibri"/>
          <w:color w:val="000000"/>
          <w:sz w:val="22"/>
          <w:szCs w:val="22"/>
        </w:rPr>
        <w:t>d</w:t>
      </w:r>
      <w:r w:rsidR="008A71C1">
        <w:rPr>
          <w:rFonts w:ascii="Calibri" w:hAnsi="Calibri"/>
          <w:color w:val="FF0000"/>
          <w:sz w:val="22"/>
          <w:szCs w:val="22"/>
        </w:rPr>
        <w:t>o</w:t>
      </w:r>
      <w:r w:rsidR="008A71C1">
        <w:rPr>
          <w:rFonts w:ascii="Calibri" w:hAnsi="Calibri"/>
          <w:color w:val="000000"/>
          <w:sz w:val="22"/>
          <w:szCs w:val="22"/>
        </w:rPr>
        <w:t xml:space="preserve"> </w:t>
      </w:r>
      <w:r w:rsidR="00E3600F" w:rsidRPr="007214AF">
        <w:rPr>
          <w:rFonts w:ascii="Calibri" w:hAnsi="Calibri"/>
          <w:i/>
          <w:color w:val="000000"/>
          <w:sz w:val="22"/>
          <w:szCs w:val="22"/>
        </w:rPr>
        <w:t>app</w:t>
      </w:r>
      <w:r w:rsidR="00634099">
        <w:rPr>
          <w:rFonts w:ascii="Calibri" w:hAnsi="Calibri"/>
          <w:color w:val="000000"/>
          <w:sz w:val="22"/>
          <w:szCs w:val="22"/>
        </w:rPr>
        <w:t xml:space="preserve">? </w:t>
      </w:r>
      <w:r w:rsidR="008A71C1">
        <w:rPr>
          <w:rFonts w:ascii="Calibri" w:hAnsi="Calibri"/>
          <w:color w:val="000000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 xml:space="preserve">ente implementar um controle de estado para </w:t>
      </w:r>
      <w:r w:rsidR="008A71C1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lógica. </w:t>
      </w:r>
    </w:p>
    <w:p w14:paraId="0515A63F" w14:textId="7D65F582" w:rsidR="00167BC9" w:rsidRDefault="008A0DB6" w:rsidP="00630993">
      <w:pPr>
        <w:pStyle w:val="Ttulo3"/>
      </w:pPr>
      <w:r>
        <w:t>Resumo</w:t>
      </w:r>
    </w:p>
    <w:p w14:paraId="0D297C0D" w14:textId="43B0C303" w:rsidR="00041500" w:rsidRPr="00F20F39" w:rsidRDefault="00F20F39" w:rsidP="00041500">
      <w:r>
        <w:t xml:space="preserve">Nesta aula </w:t>
      </w:r>
      <w:r w:rsidR="008A71C1">
        <w:t xml:space="preserve">você aprendeu </w:t>
      </w:r>
      <w:r>
        <w:t>a importância de conhecer</w:t>
      </w:r>
      <w:r w:rsidR="008A71C1">
        <w:t xml:space="preserve"> </w:t>
      </w:r>
      <w:r>
        <w:t xml:space="preserve">padrões de projetos para solucionar problemas </w:t>
      </w:r>
      <w:r w:rsidR="008A71C1">
        <w:t>específicos</w:t>
      </w:r>
      <w:r>
        <w:t xml:space="preserve">. Com o padrão </w:t>
      </w:r>
      <w:r w:rsidRPr="006B0B58">
        <w:rPr>
          <w:i/>
        </w:rPr>
        <w:t>Memento</w:t>
      </w:r>
      <w:r>
        <w:t xml:space="preserve"> </w:t>
      </w:r>
      <w:r w:rsidR="008A71C1">
        <w:t xml:space="preserve">você pôde </w:t>
      </w:r>
      <w:r>
        <w:t>criar uma funcionalidade</w:t>
      </w:r>
      <w:r>
        <w:rPr>
          <w:b/>
        </w:rPr>
        <w:t xml:space="preserve"> desfazer</w:t>
      </w:r>
      <w:r>
        <w:t xml:space="preserve"> na </w:t>
      </w:r>
      <w:r w:rsidR="008A71C1">
        <w:t xml:space="preserve">sua </w:t>
      </w:r>
      <w:r>
        <w:t xml:space="preserve">tela </w:t>
      </w:r>
      <w:r w:rsidR="00634099">
        <w:t>“</w:t>
      </w:r>
      <w:r>
        <w:t xml:space="preserve">Escrever </w:t>
      </w:r>
      <w:r w:rsidRPr="006B0B58">
        <w:rPr>
          <w:i/>
        </w:rPr>
        <w:t>E-mails</w:t>
      </w:r>
      <w:r w:rsidR="00634099">
        <w:rPr>
          <w:i/>
        </w:rPr>
        <w:t>”</w:t>
      </w:r>
      <w:r>
        <w:t xml:space="preserve">. Com o padrão </w:t>
      </w:r>
      <w:r w:rsidRPr="006B0B58">
        <w:rPr>
          <w:i/>
        </w:rPr>
        <w:t>State</w:t>
      </w:r>
      <w:r>
        <w:t xml:space="preserve"> </w:t>
      </w:r>
      <w:r w:rsidR="008A71C1">
        <w:t xml:space="preserve">você poderá </w:t>
      </w:r>
      <w:r>
        <w:t xml:space="preserve">definir melhor o fluxo de </w:t>
      </w:r>
      <w:r w:rsidRPr="006B0B58">
        <w:rPr>
          <w:i/>
        </w:rPr>
        <w:t>login</w:t>
      </w:r>
      <w:r>
        <w:t xml:space="preserve"> do </w:t>
      </w:r>
      <w:r w:rsidR="008A71C1">
        <w:t xml:space="preserve">seu </w:t>
      </w:r>
      <w:r w:rsidRPr="006B0B58">
        <w:rPr>
          <w:i/>
        </w:rPr>
        <w:t>app</w:t>
      </w:r>
      <w:r>
        <w:t>. Não se esqueça de finalizar a tarefa do tópico 2.2.6, ela é muito importante para que você domine a prática dos padrões de projeto. Na próxima aula</w:t>
      </w:r>
      <w:r w:rsidR="008A71C1">
        <w:t>,</w:t>
      </w:r>
      <w:r>
        <w:t xml:space="preserve"> </w:t>
      </w:r>
      <w:r w:rsidR="008A71C1">
        <w:t xml:space="preserve">você aprenderá </w:t>
      </w:r>
      <w:r>
        <w:t xml:space="preserve">a criar listas no </w:t>
      </w:r>
      <w:r w:rsidR="008A71C1">
        <w:t xml:space="preserve">seu </w:t>
      </w:r>
      <w:r w:rsidR="008A71C1">
        <w:rPr>
          <w:i/>
        </w:rPr>
        <w:t>a</w:t>
      </w:r>
      <w:r w:rsidR="008A71C1" w:rsidRPr="006B0B58">
        <w:rPr>
          <w:i/>
        </w:rPr>
        <w:t>pp</w:t>
      </w:r>
      <w:r>
        <w:t>.</w:t>
      </w:r>
    </w:p>
    <w:p w14:paraId="4D215526" w14:textId="77777777" w:rsidR="00B17381" w:rsidRPr="00041500" w:rsidRDefault="00B17381">
      <w:bookmarkStart w:id="46" w:name="_gw11edt1pp8x" w:colFirst="0" w:colLast="0"/>
      <w:bookmarkStart w:id="47" w:name="_72tf3be8zl4d" w:colFirst="0" w:colLast="0"/>
      <w:bookmarkStart w:id="48" w:name="_jt0tpiug0yih" w:colFirst="0" w:colLast="0"/>
      <w:bookmarkEnd w:id="46"/>
      <w:bookmarkEnd w:id="47"/>
      <w:bookmarkEnd w:id="48"/>
    </w:p>
    <w:sectPr w:rsidR="00B17381" w:rsidRPr="00041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Caroline Corrêa Ruiz" w:date="2016-10-13T20:07:00Z" w:initials="CCR">
    <w:p w14:paraId="7A67A4AF" w14:textId="66D27F9B" w:rsidR="00FB3CC2" w:rsidRDefault="00FB3CC2">
      <w:pPr>
        <w:pStyle w:val="Textodecomentrio"/>
      </w:pPr>
      <w:r>
        <w:rPr>
          <w:rStyle w:val="Refdecomentrio"/>
        </w:rPr>
        <w:annotationRef/>
      </w:r>
      <w:r>
        <w:t>Achei o uso do termo “obriga” neste contexto um pouco estranho.</w:t>
      </w:r>
    </w:p>
  </w:comment>
  <w:comment w:id="8" w:author="Willian" w:date="2016-10-19T01:37:00Z" w:initials="WFSP">
    <w:p w14:paraId="7976D5AA" w14:textId="306E1B2F" w:rsidR="007D7EFF" w:rsidRDefault="007D7EFF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6" w:author="Caroline Ruiz" w:date="2016-10-13T14:41:00Z" w:initials="CR">
    <w:p w14:paraId="2DEAEA05" w14:textId="29C7C6F6" w:rsidR="00FB3CC2" w:rsidRDefault="00FB3CC2">
      <w:pPr>
        <w:pStyle w:val="Textodecomentrio"/>
      </w:pPr>
      <w:r>
        <w:rPr>
          <w:rStyle w:val="Refdecomentrio"/>
        </w:rPr>
        <w:annotationRef/>
      </w:r>
      <w:r>
        <w:t>Eu sei que o termo “reuso” é comum nesta área, mas neste caso não caberia a palavra reutilizável?</w:t>
      </w:r>
    </w:p>
  </w:comment>
  <w:comment w:id="17" w:author="Willian" w:date="2016-10-19T01:38:00Z" w:initials="WFSP">
    <w:p w14:paraId="33B5701C" w14:textId="1EB1C4E9" w:rsidR="00422CD9" w:rsidRDefault="00422CD9">
      <w:pPr>
        <w:pStyle w:val="Textodecomentrio"/>
      </w:pPr>
      <w:r>
        <w:rPr>
          <w:rStyle w:val="Refdecomentrio"/>
        </w:rPr>
        <w:annotationRef/>
      </w:r>
      <w:r>
        <w:t>Sim.</w:t>
      </w:r>
      <w:r w:rsidR="004C722D">
        <w:t xml:space="preserve"> </w:t>
      </w:r>
      <w:r w:rsidR="004C722D">
        <w:br/>
      </w:r>
    </w:p>
  </w:comment>
  <w:comment w:id="20" w:author="Willian" w:date="2016-10-19T02:06:00Z" w:initials="WFSP">
    <w:p w14:paraId="20073F03" w14:textId="5C58F9D4" w:rsidR="002916F9" w:rsidRDefault="002916F9">
      <w:pPr>
        <w:pStyle w:val="Textodecomentrio"/>
      </w:pPr>
      <w:r>
        <w:rPr>
          <w:rStyle w:val="Refdecomentrio"/>
        </w:rPr>
        <w:annotationRef/>
      </w:r>
      <w:r>
        <w:t>Imagem trocada para corresponder à solicitação de troca da mesma imagem na unidade 4</w:t>
      </w:r>
      <w:bookmarkStart w:id="21" w:name="_GoBack"/>
      <w:bookmarkEnd w:id="21"/>
    </w:p>
  </w:comment>
  <w:comment w:id="22" w:author="Caroline Corrêa Ruiz" w:date="2016-10-13T20:21:00Z" w:initials="CCR">
    <w:p w14:paraId="71A63D00" w14:textId="788746A2" w:rsidR="00FB3CC2" w:rsidRDefault="00FB3CC2">
      <w:pPr>
        <w:pStyle w:val="Textodecomentrio"/>
      </w:pP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23" w:author="Willian" w:date="2016-10-19T01:49:00Z" w:initials="WFSP">
    <w:p w14:paraId="24DBE501" w14:textId="16FA4DCB" w:rsidR="007905B1" w:rsidRDefault="007905B1">
      <w:pPr>
        <w:pStyle w:val="Textodecomentrio"/>
      </w:pPr>
      <w:r>
        <w:rPr>
          <w:rStyle w:val="Refdecomentrio"/>
        </w:rPr>
        <w:annotationRef/>
      </w:r>
      <w:r>
        <w:t>Eu o encaixei novamente. (Tópico 1.1.3)</w:t>
      </w:r>
    </w:p>
  </w:comment>
  <w:comment w:id="25" w:author="Caroline Corrêa Ruiz" w:date="2016-10-13T20:22:00Z" w:initials="CCR">
    <w:p w14:paraId="78ADB6ED" w14:textId="16B93365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26" w:author="Willian" w:date="2016-10-19T01:49:00Z" w:initials="WFSP">
    <w:p w14:paraId="2D4C814E" w14:textId="0AC13E06" w:rsidR="007905B1" w:rsidRDefault="007905B1">
      <w:pPr>
        <w:pStyle w:val="Textodecomentrio"/>
      </w:pPr>
      <w:r>
        <w:rPr>
          <w:rStyle w:val="Refdecomentrio"/>
        </w:rPr>
        <w:annotationRef/>
      </w:r>
      <w:r>
        <w:t>Eu o encaixei novamente. (Tópico 1.1.3)</w:t>
      </w:r>
    </w:p>
  </w:comment>
  <w:comment w:id="34" w:author="Caroline Ruiz" w:date="2016-10-13T15:52:00Z" w:initials="CR">
    <w:p w14:paraId="29B26D2B" w14:textId="204D7430" w:rsidR="00FB3CC2" w:rsidRDefault="00FB3CC2">
      <w:pPr>
        <w:pStyle w:val="Textodecomentrio"/>
      </w:pPr>
      <w:r>
        <w:rPr>
          <w:rStyle w:val="Refdecomentrio"/>
        </w:rPr>
        <w:annotationRef/>
      </w:r>
      <w:r>
        <w:t>Não sei se há necessidade de repetir isso, pois já foi informado anteriormente.</w:t>
      </w:r>
    </w:p>
  </w:comment>
  <w:comment w:id="35" w:author="Willian" w:date="2016-10-19T01:50:00Z" w:initials="WFSP">
    <w:p w14:paraId="32B73953" w14:textId="52D5A02F" w:rsidR="007905B1" w:rsidRDefault="007905B1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36" w:author="Oliveira, Sizue" w:date="2016-10-18T14:34:00Z" w:initials="OS">
    <w:p w14:paraId="2E9014A3" w14:textId="2F53F02C" w:rsidR="00D43B1C" w:rsidRDefault="00D43B1C">
      <w:pPr>
        <w:pStyle w:val="Textodecomentrio"/>
      </w:pPr>
      <w:r>
        <w:rPr>
          <w:rStyle w:val="Refdecomentrio"/>
        </w:rPr>
        <w:annotationRef/>
      </w:r>
      <w:r>
        <w:t>Pode ser realizada a correção ortogramatical nessa parte?</w:t>
      </w:r>
    </w:p>
  </w:comment>
  <w:comment w:id="37" w:author="Willian" w:date="2016-10-19T01:50:00Z" w:initials="WFSP">
    <w:p w14:paraId="686F19BE" w14:textId="48AD2834" w:rsidR="007905B1" w:rsidRDefault="007905B1">
      <w:pPr>
        <w:pStyle w:val="Textodecomentrio"/>
      </w:pPr>
      <w:r>
        <w:rPr>
          <w:rStyle w:val="Refdecomentrio"/>
        </w:rPr>
        <w:annotationRef/>
      </w:r>
      <w:r>
        <w:t>Sim</w:t>
      </w:r>
    </w:p>
  </w:comment>
  <w:comment w:id="39" w:author="Willian" w:date="2016-10-11T17:47:00Z" w:initials="WFSP">
    <w:p w14:paraId="094FFEF4" w14:textId="38615A76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b/>
        </w:rPr>
        <w:t xml:space="preserve">Mayara: </w:t>
      </w:r>
      <w:r>
        <w:rPr>
          <w:b/>
        </w:rPr>
        <w:br/>
      </w:r>
      <w:r>
        <w:t>Coloca no livro do educador pra ele fazer isso em sala com os alunos, seria interessante não?</w:t>
      </w:r>
      <w:r>
        <w:br/>
      </w:r>
      <w:r>
        <w:br/>
      </w:r>
      <w:r>
        <w:rPr>
          <w:b/>
        </w:rPr>
        <w:t>Willian:</w:t>
      </w:r>
      <w:r>
        <w:rPr>
          <w:b/>
        </w:rPr>
        <w:br/>
      </w:r>
      <w:r>
        <w:t>Trecho para o livro do professor:</w:t>
      </w:r>
      <w:r>
        <w:br/>
      </w:r>
      <w:r>
        <w:rPr>
          <w:sz w:val="22"/>
          <w:szCs w:val="22"/>
        </w:rPr>
        <w:t>Explore as classes criadas. Existe um pacote chamado Memento, onde toda a implementação deste padrão de projeto está contida. Dê uma estudada nestas classes e prossiga. Veja o arquivo Caretaker, o Originator e o Memento. Estão todos ali prontos para serem utilizados e seus comentários explicam o que cada trecho faz</w:t>
      </w:r>
    </w:p>
  </w:comment>
  <w:comment w:id="40" w:author="Vicente da Silva, Mayara" w:date="2016-10-13T16:22:00Z" w:initials="VdSM">
    <w:p w14:paraId="04D3F140" w14:textId="50D88B72" w:rsidR="00FB3CC2" w:rsidRDefault="00FB3CC2">
      <w:pPr>
        <w:pStyle w:val="Textodecomentrio"/>
      </w:pPr>
      <w:r>
        <w:rPr>
          <w:rStyle w:val="Refdecomentrio"/>
        </w:rPr>
        <w:annotationRef/>
      </w:r>
      <w:r>
        <w:t>Coloca no livro do educador pra ele fazer isso em sala com os alunos, seria interessante não?</w:t>
      </w:r>
      <w:r>
        <w:br/>
      </w:r>
      <w:r>
        <w:br/>
        <w:t>Trecho para o livro do professor:</w:t>
      </w:r>
      <w:r>
        <w:br/>
      </w:r>
      <w:r>
        <w:rPr>
          <w:sz w:val="22"/>
          <w:szCs w:val="22"/>
        </w:rPr>
        <w:t xml:space="preserve">Explore as classes criadas. Existe um pacote chamado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 xml:space="preserve">, no qual toda a implementação desse padrão de projeto está contida. Dê uma estudada nessas classes e prossiga. Veja os arquivos </w:t>
      </w:r>
      <w:r w:rsidRPr="002E014B">
        <w:rPr>
          <w:i/>
          <w:sz w:val="22"/>
          <w:szCs w:val="22"/>
        </w:rPr>
        <w:t>Caretaker</w:t>
      </w:r>
      <w:r>
        <w:rPr>
          <w:sz w:val="22"/>
          <w:szCs w:val="22"/>
        </w:rPr>
        <w:t xml:space="preserve">, </w:t>
      </w:r>
      <w:r w:rsidRPr="002E014B">
        <w:rPr>
          <w:i/>
          <w:sz w:val="22"/>
          <w:szCs w:val="22"/>
        </w:rPr>
        <w:t>Originator</w:t>
      </w:r>
      <w:r>
        <w:rPr>
          <w:sz w:val="22"/>
          <w:szCs w:val="22"/>
        </w:rPr>
        <w:t xml:space="preserve"> e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>. Estão todos ali prontos para serem utilizados e seus comentários explicam o que cada trecho faz.</w:t>
      </w:r>
    </w:p>
  </w:comment>
  <w:comment w:id="42" w:author="Caroline Corrêa Ruiz" w:date="2016-10-13T21:07:00Z" w:initials="CCR">
    <w:p w14:paraId="1EC69B4A" w14:textId="136DCD98" w:rsidR="00FB3CC2" w:rsidRDefault="00FB3CC2">
      <w:pPr>
        <w:pStyle w:val="Textodecomentrio"/>
      </w:pPr>
      <w:r>
        <w:rPr>
          <w:rStyle w:val="Refdecomentrio"/>
        </w:rPr>
        <w:annotationRef/>
      </w:r>
      <w:r>
        <w:t>Quem introduz? A classe State ou os seus irmãos?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7A4AF" w15:done="0"/>
  <w15:commentEx w15:paraId="7976D5AA" w15:paraIdParent="7A67A4AF" w15:done="0"/>
  <w15:commentEx w15:paraId="2DEAEA05" w15:done="0"/>
  <w15:commentEx w15:paraId="33B5701C" w15:paraIdParent="2DEAEA05" w15:done="0"/>
  <w15:commentEx w15:paraId="20073F03" w15:done="0"/>
  <w15:commentEx w15:paraId="71A63D00" w15:done="0"/>
  <w15:commentEx w15:paraId="24DBE501" w15:paraIdParent="71A63D00" w15:done="0"/>
  <w15:commentEx w15:paraId="78ADB6ED" w15:done="0"/>
  <w15:commentEx w15:paraId="2D4C814E" w15:paraIdParent="78ADB6ED" w15:done="0"/>
  <w15:commentEx w15:paraId="29B26D2B" w15:done="0"/>
  <w15:commentEx w15:paraId="32B73953" w15:paraIdParent="29B26D2B" w15:done="0"/>
  <w15:commentEx w15:paraId="2E9014A3" w15:done="0"/>
  <w15:commentEx w15:paraId="686F19BE" w15:paraIdParent="2E9014A3" w15:done="0"/>
  <w15:commentEx w15:paraId="094FFEF4" w15:done="0"/>
  <w15:commentEx w15:paraId="04D3F140" w15:done="0"/>
  <w15:commentEx w15:paraId="1EC69B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6CD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D4C0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76C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35EE3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2486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C6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6E86B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B6E2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21CF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1B0D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A9CE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2602D"/>
    <w:multiLevelType w:val="multilevel"/>
    <w:tmpl w:val="D0F6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082FA0"/>
    <w:multiLevelType w:val="multilevel"/>
    <w:tmpl w:val="9F1206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E5160BC"/>
    <w:multiLevelType w:val="multilevel"/>
    <w:tmpl w:val="A3F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547BB0"/>
    <w:multiLevelType w:val="multilevel"/>
    <w:tmpl w:val="9FD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6F7607"/>
    <w:multiLevelType w:val="multilevel"/>
    <w:tmpl w:val="837005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0E768E6"/>
    <w:multiLevelType w:val="multilevel"/>
    <w:tmpl w:val="C5EC69BE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-180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70AD47" w:themeColor="accent6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36AC2F1B"/>
    <w:multiLevelType w:val="multilevel"/>
    <w:tmpl w:val="BE88D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E81EB7"/>
    <w:multiLevelType w:val="multilevel"/>
    <w:tmpl w:val="1C02C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0C3A4C"/>
    <w:multiLevelType w:val="multilevel"/>
    <w:tmpl w:val="4CC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9D08A5"/>
    <w:multiLevelType w:val="multilevel"/>
    <w:tmpl w:val="9814B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C705EA"/>
    <w:multiLevelType w:val="multilevel"/>
    <w:tmpl w:val="493C02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D8866DE"/>
    <w:multiLevelType w:val="multilevel"/>
    <w:tmpl w:val="559A5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F420075"/>
    <w:multiLevelType w:val="multilevel"/>
    <w:tmpl w:val="7DD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F7E09"/>
    <w:multiLevelType w:val="multilevel"/>
    <w:tmpl w:val="E33AC4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24"/>
  </w:num>
  <w:num w:numId="5">
    <w:abstractNumId w:val="21"/>
  </w:num>
  <w:num w:numId="6">
    <w:abstractNumId w:val="12"/>
  </w:num>
  <w:num w:numId="7">
    <w:abstractNumId w:val="23"/>
  </w:num>
  <w:num w:numId="8">
    <w:abstractNumId w:val="19"/>
  </w:num>
  <w:num w:numId="9">
    <w:abstractNumId w:val="11"/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13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0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IdMacAtCleanup w:val="1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00"/>
    <w:rsid w:val="000102EC"/>
    <w:rsid w:val="000146DB"/>
    <w:rsid w:val="000238FB"/>
    <w:rsid w:val="000252BC"/>
    <w:rsid w:val="000273BA"/>
    <w:rsid w:val="00041500"/>
    <w:rsid w:val="0005074B"/>
    <w:rsid w:val="00064E20"/>
    <w:rsid w:val="00071C65"/>
    <w:rsid w:val="00081E41"/>
    <w:rsid w:val="00085545"/>
    <w:rsid w:val="000C3E01"/>
    <w:rsid w:val="00110B72"/>
    <w:rsid w:val="00113521"/>
    <w:rsid w:val="00116274"/>
    <w:rsid w:val="00127C4E"/>
    <w:rsid w:val="00146BC5"/>
    <w:rsid w:val="0016157E"/>
    <w:rsid w:val="00163333"/>
    <w:rsid w:val="00163B68"/>
    <w:rsid w:val="00167BC9"/>
    <w:rsid w:val="00191C29"/>
    <w:rsid w:val="001A2042"/>
    <w:rsid w:val="001B5427"/>
    <w:rsid w:val="00210F23"/>
    <w:rsid w:val="00213CEC"/>
    <w:rsid w:val="00214469"/>
    <w:rsid w:val="002163F1"/>
    <w:rsid w:val="00230ACB"/>
    <w:rsid w:val="00230D55"/>
    <w:rsid w:val="002433D9"/>
    <w:rsid w:val="0026623D"/>
    <w:rsid w:val="002776C2"/>
    <w:rsid w:val="00277906"/>
    <w:rsid w:val="002916F9"/>
    <w:rsid w:val="002B1045"/>
    <w:rsid w:val="002B1BE9"/>
    <w:rsid w:val="002D271E"/>
    <w:rsid w:val="002E014B"/>
    <w:rsid w:val="00300B6E"/>
    <w:rsid w:val="00301E23"/>
    <w:rsid w:val="003554C4"/>
    <w:rsid w:val="00366A17"/>
    <w:rsid w:val="003A0B83"/>
    <w:rsid w:val="003E47D6"/>
    <w:rsid w:val="004022D3"/>
    <w:rsid w:val="004041B3"/>
    <w:rsid w:val="00411E9D"/>
    <w:rsid w:val="00422CD9"/>
    <w:rsid w:val="00422D9A"/>
    <w:rsid w:val="00452375"/>
    <w:rsid w:val="00460418"/>
    <w:rsid w:val="00467C7B"/>
    <w:rsid w:val="0047673C"/>
    <w:rsid w:val="004A5702"/>
    <w:rsid w:val="004C722D"/>
    <w:rsid w:val="005052DB"/>
    <w:rsid w:val="00516F19"/>
    <w:rsid w:val="00520EDF"/>
    <w:rsid w:val="005222F8"/>
    <w:rsid w:val="0056039C"/>
    <w:rsid w:val="005809FD"/>
    <w:rsid w:val="00583CCC"/>
    <w:rsid w:val="005F60DC"/>
    <w:rsid w:val="00626E67"/>
    <w:rsid w:val="00630993"/>
    <w:rsid w:val="00631654"/>
    <w:rsid w:val="00634099"/>
    <w:rsid w:val="00695257"/>
    <w:rsid w:val="006B0B58"/>
    <w:rsid w:val="006D6CA7"/>
    <w:rsid w:val="006E1E7F"/>
    <w:rsid w:val="006F50DF"/>
    <w:rsid w:val="006F5476"/>
    <w:rsid w:val="007214AF"/>
    <w:rsid w:val="00733975"/>
    <w:rsid w:val="007477E4"/>
    <w:rsid w:val="00760F02"/>
    <w:rsid w:val="00761009"/>
    <w:rsid w:val="007612D5"/>
    <w:rsid w:val="0076311E"/>
    <w:rsid w:val="007905B1"/>
    <w:rsid w:val="007B7A8B"/>
    <w:rsid w:val="007C6F24"/>
    <w:rsid w:val="007D7EFF"/>
    <w:rsid w:val="007E75A0"/>
    <w:rsid w:val="007F0317"/>
    <w:rsid w:val="007F79D1"/>
    <w:rsid w:val="00806064"/>
    <w:rsid w:val="00823318"/>
    <w:rsid w:val="00840038"/>
    <w:rsid w:val="008737B8"/>
    <w:rsid w:val="008840B4"/>
    <w:rsid w:val="008A0DB6"/>
    <w:rsid w:val="008A5168"/>
    <w:rsid w:val="008A71C1"/>
    <w:rsid w:val="008B355B"/>
    <w:rsid w:val="00910708"/>
    <w:rsid w:val="009143DA"/>
    <w:rsid w:val="00944C6F"/>
    <w:rsid w:val="009A69AC"/>
    <w:rsid w:val="009B2373"/>
    <w:rsid w:val="00A022E4"/>
    <w:rsid w:val="00A03953"/>
    <w:rsid w:val="00A330CD"/>
    <w:rsid w:val="00A5449D"/>
    <w:rsid w:val="00A60421"/>
    <w:rsid w:val="00A64397"/>
    <w:rsid w:val="00A8596A"/>
    <w:rsid w:val="00A92783"/>
    <w:rsid w:val="00AA125B"/>
    <w:rsid w:val="00B05576"/>
    <w:rsid w:val="00B17381"/>
    <w:rsid w:val="00B33089"/>
    <w:rsid w:val="00B354F2"/>
    <w:rsid w:val="00B83D41"/>
    <w:rsid w:val="00C0707E"/>
    <w:rsid w:val="00C21F95"/>
    <w:rsid w:val="00C26DEE"/>
    <w:rsid w:val="00C37A7B"/>
    <w:rsid w:val="00C9689B"/>
    <w:rsid w:val="00CC33E2"/>
    <w:rsid w:val="00CF0292"/>
    <w:rsid w:val="00D3218A"/>
    <w:rsid w:val="00D37D7B"/>
    <w:rsid w:val="00D435EE"/>
    <w:rsid w:val="00D43B1C"/>
    <w:rsid w:val="00D65546"/>
    <w:rsid w:val="00D87791"/>
    <w:rsid w:val="00E043E1"/>
    <w:rsid w:val="00E1203A"/>
    <w:rsid w:val="00E3600F"/>
    <w:rsid w:val="00E4492C"/>
    <w:rsid w:val="00E46DDF"/>
    <w:rsid w:val="00E51B6E"/>
    <w:rsid w:val="00E5249D"/>
    <w:rsid w:val="00E70FB0"/>
    <w:rsid w:val="00E81D9F"/>
    <w:rsid w:val="00EB5B2E"/>
    <w:rsid w:val="00EF1E59"/>
    <w:rsid w:val="00EF3917"/>
    <w:rsid w:val="00F017FC"/>
    <w:rsid w:val="00F20F39"/>
    <w:rsid w:val="00F2447B"/>
    <w:rsid w:val="00F25E95"/>
    <w:rsid w:val="00F32221"/>
    <w:rsid w:val="00F61356"/>
    <w:rsid w:val="00F740AC"/>
    <w:rsid w:val="00FB3CC2"/>
    <w:rsid w:val="00FB58E2"/>
    <w:rsid w:val="00FC4068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1AC7"/>
  <w15:docId w15:val="{2A5E0CD6-7948-422D-A2D2-0A272065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1500"/>
  </w:style>
  <w:style w:type="paragraph" w:styleId="Ttulo1">
    <w:name w:val="heading 1"/>
    <w:basedOn w:val="Normal"/>
    <w:next w:val="Normal"/>
    <w:rsid w:val="00626E67"/>
    <w:pPr>
      <w:keepNext/>
      <w:keepLines/>
      <w:numPr>
        <w:numId w:val="1"/>
      </w:numPr>
      <w:spacing w:before="200"/>
      <w:ind w:left="426" w:hanging="426"/>
      <w:contextualSpacing/>
      <w:jc w:val="left"/>
      <w:outlineLvl w:val="0"/>
    </w:pPr>
    <w:rPr>
      <w:color w:val="70AD47" w:themeColor="accent6"/>
      <w:sz w:val="44"/>
      <w:szCs w:val="32"/>
    </w:rPr>
  </w:style>
  <w:style w:type="paragraph" w:styleId="Ttulo2">
    <w:name w:val="heading 2"/>
    <w:basedOn w:val="Normal"/>
    <w:next w:val="Normal"/>
    <w:rsid w:val="00626E67"/>
    <w:pPr>
      <w:keepNext/>
      <w:keepLines/>
      <w:numPr>
        <w:ilvl w:val="1"/>
        <w:numId w:val="1"/>
      </w:numPr>
      <w:spacing w:before="200"/>
      <w:ind w:left="709"/>
      <w:contextualSpacing/>
      <w:jc w:val="left"/>
      <w:outlineLvl w:val="1"/>
    </w:pPr>
    <w:rPr>
      <w:b/>
      <w:color w:val="70AD47" w:themeColor="accent6"/>
      <w:sz w:val="32"/>
      <w:szCs w:val="26"/>
    </w:rPr>
  </w:style>
  <w:style w:type="paragraph" w:styleId="Ttulo3">
    <w:name w:val="heading 3"/>
    <w:basedOn w:val="Ttulo2"/>
    <w:next w:val="Normal"/>
    <w:rsid w:val="00626E67"/>
    <w:pPr>
      <w:numPr>
        <w:ilvl w:val="2"/>
      </w:numPr>
      <w:ind w:left="851" w:hanging="862"/>
      <w:outlineLvl w:val="2"/>
    </w:pPr>
    <w:rPr>
      <w:b w:val="0"/>
      <w:szCs w:val="22"/>
    </w:rPr>
  </w:style>
  <w:style w:type="paragraph" w:styleId="Ttulo4">
    <w:name w:val="heading 4"/>
    <w:basedOn w:val="Ttulo3"/>
    <w:next w:val="Normal"/>
    <w:rsid w:val="00520EDF"/>
    <w:pPr>
      <w:numPr>
        <w:ilvl w:val="3"/>
      </w:numPr>
      <w:ind w:left="1134"/>
      <w:outlineLvl w:val="3"/>
    </w:pPr>
    <w:rPr>
      <w:rFonts w:asciiTheme="majorHAnsi" w:hAnsiTheme="majorHAnsi"/>
    </w:rPr>
  </w:style>
  <w:style w:type="paragraph" w:styleId="Ttulo5">
    <w:name w:val="heading 5"/>
    <w:basedOn w:val="Normal"/>
    <w:next w:val="Normal"/>
    <w:rsid w:val="00D3218A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D3218A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2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6E67"/>
    <w:pPr>
      <w:keepNext/>
      <w:keepLines/>
      <w:spacing w:after="0"/>
      <w:contextualSpacing/>
    </w:pPr>
    <w:rPr>
      <w:rFonts w:ascii="Trebuchet MS" w:eastAsia="Trebuchet MS" w:hAnsi="Trebuchet MS" w:cs="Trebuchet MS"/>
      <w:sz w:val="48"/>
      <w:szCs w:val="42"/>
    </w:rPr>
  </w:style>
  <w:style w:type="paragraph" w:styleId="Subttulo">
    <w:name w:val="Subtitle"/>
    <w:basedOn w:val="Normal"/>
    <w:next w:val="Normal"/>
    <w:rsid w:val="00D3218A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1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18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321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C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C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C6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1203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626E67"/>
    <w:rPr>
      <w:color w:val="0563C1" w:themeColor="hyperlink"/>
      <w:u w:val="single"/>
    </w:rPr>
  </w:style>
  <w:style w:type="paragraph" w:customStyle="1" w:styleId="Estilo1">
    <w:name w:val="Estilo1"/>
    <w:basedOn w:val="Ttulo3"/>
    <w:rsid w:val="00626E67"/>
    <w:pPr>
      <w:numPr>
        <w:ilvl w:val="0"/>
        <w:numId w:val="0"/>
      </w:numPr>
      <w:spacing w:before="160"/>
      <w:ind w:left="972" w:firstLine="21"/>
      <w:jc w:val="both"/>
    </w:pPr>
  </w:style>
  <w:style w:type="paragraph" w:customStyle="1" w:styleId="1111Ttulo4">
    <w:name w:val="1.1.1.1. Título 4"/>
    <w:basedOn w:val="Ttulo3"/>
    <w:rsid w:val="00626E67"/>
    <w:pPr>
      <w:numPr>
        <w:ilvl w:val="0"/>
        <w:numId w:val="0"/>
      </w:numPr>
      <w:spacing w:before="160"/>
      <w:ind w:left="993"/>
      <w:jc w:val="both"/>
    </w:pPr>
  </w:style>
  <w:style w:type="paragraph" w:customStyle="1" w:styleId="Headline">
    <w:name w:val="Headline"/>
    <w:basedOn w:val="Ttulo1"/>
    <w:rsid w:val="00041500"/>
    <w:pPr>
      <w:numPr>
        <w:numId w:val="0"/>
      </w:numPr>
      <w:ind w:left="426" w:hanging="426"/>
      <w:contextualSpacing w:val="0"/>
    </w:pPr>
    <w:rPr>
      <w:color w:val="767171" w:themeColor="background2" w:themeShade="80"/>
    </w:rPr>
  </w:style>
  <w:style w:type="paragraph" w:styleId="NormalWeb">
    <w:name w:val="Normal (Web)"/>
    <w:basedOn w:val="Normal"/>
    <w:uiPriority w:val="99"/>
    <w:unhideWhenUsed/>
    <w:rsid w:val="00167BC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311E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34B4E2-2A56-534A-9549-C7C49DD72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4242</Words>
  <Characters>22912</Characters>
  <Application>Microsoft Macintosh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41</cp:revision>
  <dcterms:created xsi:type="dcterms:W3CDTF">2016-10-11T20:52:00Z</dcterms:created>
  <dcterms:modified xsi:type="dcterms:W3CDTF">2016-10-19T04:06:00Z</dcterms:modified>
</cp:coreProperties>
</file>