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FB80C" w14:textId="77777777" w:rsidR="00626E67" w:rsidRDefault="005C75EF" w:rsidP="00626E67">
      <w:pPr>
        <w:pStyle w:val="Ttulo"/>
      </w:pPr>
      <w:r>
        <w:t>Unidade 7</w:t>
      </w:r>
    </w:p>
    <w:p w14:paraId="60149E57" w14:textId="4B5A01E3" w:rsidR="00626E67" w:rsidRPr="00B72FE1" w:rsidRDefault="00626E67" w:rsidP="00626E67">
      <w:pPr>
        <w:pStyle w:val="Ttulo1"/>
        <w:numPr>
          <w:ilvl w:val="0"/>
          <w:numId w:val="0"/>
        </w:numPr>
        <w:rPr>
          <w:b/>
          <w:color w:val="595959" w:themeColor="text1" w:themeTint="A6"/>
        </w:rPr>
      </w:pPr>
      <w:bookmarkStart w:id="0" w:name="_j9zp58n0busf" w:colFirst="0" w:colLast="0"/>
      <w:bookmarkEnd w:id="0"/>
    </w:p>
    <w:p w14:paraId="120B64B9" w14:textId="77777777" w:rsidR="005C75EF" w:rsidRDefault="005C75EF" w:rsidP="005C75EF">
      <w:pPr>
        <w:pStyle w:val="Headline"/>
      </w:pPr>
      <w:bookmarkStart w:id="1" w:name="_genkhim5ortg" w:colFirst="0" w:colLast="0"/>
      <w:bookmarkEnd w:id="1"/>
      <w:r>
        <w:t>Aula 1 - Networking - Parte 1</w:t>
      </w:r>
    </w:p>
    <w:p w14:paraId="5A23BD03" w14:textId="3665E0E6" w:rsidR="005C75EF" w:rsidRDefault="005C75EF" w:rsidP="005C75EF">
      <w:r>
        <w:t xml:space="preserve">Até agora estivemos preso a aplicativos que trabalham </w:t>
      </w:r>
      <w:proofErr w:type="spellStart"/>
      <w:r>
        <w:t>offline</w:t>
      </w:r>
      <w:proofErr w:type="spellEnd"/>
      <w:r>
        <w:t xml:space="preserve"> (sem conexão com a internet)</w:t>
      </w:r>
      <w:r w:rsidR="00322E44" w:rsidRPr="00322E44">
        <w:rPr>
          <w:color w:val="FF0000"/>
        </w:rPr>
        <w:t>,</w:t>
      </w:r>
      <w:r w:rsidR="00322E44">
        <w:t xml:space="preserve"> mas</w:t>
      </w:r>
      <w:r>
        <w:t xml:space="preserve"> sabemos que a maioria dos </w:t>
      </w:r>
      <w:proofErr w:type="spellStart"/>
      <w:r>
        <w:t>a</w:t>
      </w:r>
      <w:r w:rsidR="00A06D8B">
        <w:t>pps</w:t>
      </w:r>
      <w:proofErr w:type="spellEnd"/>
      <w:r w:rsidR="00A06D8B">
        <w:t xml:space="preserve"> que temos hoje em dia </w:t>
      </w:r>
      <w:r w:rsidR="00A06D8B" w:rsidRPr="00A06D8B">
        <w:rPr>
          <w:color w:val="FF0000"/>
        </w:rPr>
        <w:t>opera</w:t>
      </w:r>
      <w:r>
        <w:t xml:space="preserve"> de maneira online.</w:t>
      </w:r>
    </w:p>
    <w:p w14:paraId="2816F196" w14:textId="77777777" w:rsidR="005C75EF" w:rsidRDefault="005C75EF" w:rsidP="005C75EF">
      <w:r>
        <w:t>A conectividade é tudo. Nos primórdios dos smartphones, antes da popularização da internet móvel, a quantidade de aplicativos era bem limitada, e entre um modelo de celular e outro sempre víamos mais do mesmo.</w:t>
      </w:r>
    </w:p>
    <w:p w14:paraId="133EC4A3" w14:textId="21266AE7" w:rsidR="005C75EF" w:rsidRDefault="005C75EF" w:rsidP="005C75EF">
      <w:r>
        <w:t xml:space="preserve">Com a popularização das redes móveis e </w:t>
      </w:r>
      <w:r w:rsidR="00A06D8B">
        <w:rPr>
          <w:color w:val="FF0000"/>
        </w:rPr>
        <w:t xml:space="preserve">a </w:t>
      </w:r>
      <w:r>
        <w:t>conectividade dos smartphones, as possibilidades se multiplicaram. Hoje em dia</w:t>
      </w:r>
      <w:r w:rsidR="00A06D8B">
        <w:t xml:space="preserve"> a maioria dos aplicativos </w:t>
      </w:r>
      <w:r w:rsidR="00A06D8B" w:rsidRPr="00A06D8B">
        <w:rPr>
          <w:color w:val="FF0000"/>
        </w:rPr>
        <w:t>está conectada</w:t>
      </w:r>
      <w:r>
        <w:t xml:space="preserve"> a internet, seja salvando as preferências do usuário, atualizando o conteúdo do </w:t>
      </w:r>
      <w:proofErr w:type="spellStart"/>
      <w:r>
        <w:t>app</w:t>
      </w:r>
      <w:proofErr w:type="spellEnd"/>
      <w:r>
        <w:t xml:space="preserve"> ou até mesmo para jogos online. Definitivamente nossos aplicativos precisam estar conectados à internet.</w:t>
      </w:r>
    </w:p>
    <w:p w14:paraId="6A0A5D15" w14:textId="77777777" w:rsidR="005C75EF" w:rsidRDefault="005C75EF" w:rsidP="005C75EF">
      <w:r>
        <w:t xml:space="preserve">Para utilizarmos este recurso, você precisará entender alguns conceitos do mundo web, como o protocolo HTTP, </w:t>
      </w:r>
      <w:proofErr w:type="spellStart"/>
      <w:r>
        <w:t>Restful</w:t>
      </w:r>
      <w:proofErr w:type="spellEnd"/>
      <w:r>
        <w:t xml:space="preserve"> e a camada Service do nosso aplicativo. Então vamos lá.</w:t>
      </w:r>
    </w:p>
    <w:p w14:paraId="2AA1CD7D" w14:textId="77777777" w:rsidR="005C75EF" w:rsidRDefault="005C75EF" w:rsidP="005C75EF">
      <w:pPr>
        <w:pStyle w:val="Ttulo2"/>
        <w:contextualSpacing w:val="0"/>
      </w:pPr>
      <w:bookmarkStart w:id="2" w:name="_ng4fjiwqbmb" w:colFirst="0" w:colLast="0"/>
      <w:bookmarkEnd w:id="2"/>
      <w:r>
        <w:t>REST</w:t>
      </w:r>
    </w:p>
    <w:p w14:paraId="1C550C9A" w14:textId="788EC0F9" w:rsidR="005C75EF" w:rsidRDefault="005C75EF" w:rsidP="005C75EF">
      <w:r>
        <w:t xml:space="preserve">O primeiro conceito que precisamos entender é a maneira </w:t>
      </w:r>
      <w:r w:rsidR="002A719D">
        <w:t>como um aplicativo conversa com</w:t>
      </w:r>
      <w:r w:rsidR="00322E44" w:rsidRPr="00322E44">
        <w:rPr>
          <w:color w:val="FF0000"/>
        </w:rPr>
        <w:t xml:space="preserve"> o</w:t>
      </w:r>
      <w:r>
        <w:t xml:space="preserve"> servidor. Para </w:t>
      </w:r>
      <w:r w:rsidR="00322E44">
        <w:t xml:space="preserve">um </w:t>
      </w:r>
      <w:proofErr w:type="spellStart"/>
      <w:r w:rsidR="00322E44">
        <w:t>app</w:t>
      </w:r>
      <w:proofErr w:type="spellEnd"/>
      <w:r w:rsidR="00322E44">
        <w:t xml:space="preserve"> manter seus dados salvos</w:t>
      </w:r>
      <w:r>
        <w:t xml:space="preserve"> para serem </w:t>
      </w:r>
      <w:r w:rsidR="00322E44" w:rsidRPr="00322E44">
        <w:rPr>
          <w:color w:val="FF0000"/>
        </w:rPr>
        <w:t>recuperados</w:t>
      </w:r>
      <w:r>
        <w:t xml:space="preserve"> em</w:t>
      </w:r>
      <w:r w:rsidR="002A719D">
        <w:rPr>
          <w:color w:val="FF0000"/>
        </w:rPr>
        <w:t xml:space="preserve"> </w:t>
      </w:r>
      <w:r>
        <w:t>outro smartphone ou plataforma, é necessário que um servidor opere a seu favor. Este servidor irá guardar os dados, cuidar das regras de ne</w:t>
      </w:r>
      <w:r w:rsidR="00322E44">
        <w:t>gócio</w:t>
      </w:r>
      <w:r>
        <w:t>, fazer autenticação de usuários</w:t>
      </w:r>
      <w:r w:rsidR="00322E44">
        <w:rPr>
          <w:color w:val="FF0000"/>
        </w:rPr>
        <w:t>,</w:t>
      </w:r>
      <w:r>
        <w:t xml:space="preserve"> atualizar </w:t>
      </w:r>
      <w:r w:rsidR="00322E44" w:rsidRPr="00322E44">
        <w:rPr>
          <w:color w:val="FF0000"/>
        </w:rPr>
        <w:t>o</w:t>
      </w:r>
      <w:r w:rsidR="00322E44">
        <w:t xml:space="preserve"> </w:t>
      </w:r>
      <w:r>
        <w:t>conteúdo e muito mais. Em palavras mais breves</w:t>
      </w:r>
      <w:r w:rsidR="00322E44">
        <w:rPr>
          <w:color w:val="FF0000"/>
        </w:rPr>
        <w:t>,</w:t>
      </w:r>
      <w:r>
        <w:t xml:space="preserve"> o servidor retira toda a complexidade existente do lado do </w:t>
      </w:r>
      <w:proofErr w:type="spellStart"/>
      <w:r>
        <w:t>app</w:t>
      </w:r>
      <w:proofErr w:type="spellEnd"/>
      <w:r>
        <w:t xml:space="preserve"> e a manipula no servidor.</w:t>
      </w:r>
    </w:p>
    <w:p w14:paraId="05D141C5" w14:textId="75253F21" w:rsidR="005C75EF" w:rsidRDefault="005C75EF" w:rsidP="005C75EF">
      <w:r>
        <w:t xml:space="preserve">Se referir a esta entidade que “faz tudo” como servidor é um pouco simplista. O nome desta entidade é </w:t>
      </w:r>
      <w:r>
        <w:rPr>
          <w:b/>
        </w:rPr>
        <w:t xml:space="preserve">web-server. </w:t>
      </w:r>
      <w:proofErr w:type="spellStart"/>
      <w:r>
        <w:t>Arquiteturalmente</w:t>
      </w:r>
      <w:proofErr w:type="spellEnd"/>
      <w:r>
        <w:t xml:space="preserve"> falando</w:t>
      </w:r>
      <w:r w:rsidR="00322E44">
        <w:rPr>
          <w:color w:val="FF0000"/>
        </w:rPr>
        <w:t>,</w:t>
      </w:r>
      <w:r>
        <w:t xml:space="preserve"> o web-server está no </w:t>
      </w:r>
      <w:proofErr w:type="spellStart"/>
      <w:r>
        <w:rPr>
          <w:b/>
        </w:rPr>
        <w:t>backend</w:t>
      </w:r>
      <w:proofErr w:type="spellEnd"/>
      <w:r>
        <w:t xml:space="preserve"> e o nosso aplicativo está no </w:t>
      </w:r>
      <w:proofErr w:type="spellStart"/>
      <w:r>
        <w:rPr>
          <w:b/>
        </w:rPr>
        <w:t>frontend</w:t>
      </w:r>
      <w:proofErr w:type="spellEnd"/>
      <w:r>
        <w:rPr>
          <w:b/>
        </w:rPr>
        <w:t>.</w:t>
      </w:r>
      <w:r>
        <w:t xml:space="preserve"> Dizemos </w:t>
      </w:r>
      <w:proofErr w:type="spellStart"/>
      <w:r>
        <w:rPr>
          <w:i/>
        </w:rPr>
        <w:t>frontend</w:t>
      </w:r>
      <w:proofErr w:type="spellEnd"/>
      <w:r>
        <w:t xml:space="preserve"> pois não se trata apenas do aplicativo, mas de todos os softwares que consomem os web-servers. Por outro lado, o web-server não é o </w:t>
      </w:r>
      <w:proofErr w:type="spellStart"/>
      <w:r>
        <w:rPr>
          <w:i/>
        </w:rPr>
        <w:t>backend</w:t>
      </w:r>
      <w:proofErr w:type="spellEnd"/>
      <w:r>
        <w:rPr>
          <w:b/>
          <w:i/>
        </w:rPr>
        <w:t xml:space="preserve">, </w:t>
      </w:r>
      <w:r>
        <w:t>mas ele está contido nele juntamente com uma série de outros componentes (banco de dados, servidor de arquivos, outros web-servers, etc</w:t>
      </w:r>
      <w:r w:rsidR="00572A8F">
        <w:rPr>
          <w:color w:val="FF0000"/>
        </w:rPr>
        <w:t>.</w:t>
      </w:r>
      <w:r>
        <w:t>).</w:t>
      </w:r>
    </w:p>
    <w:p w14:paraId="47D4E387" w14:textId="77777777" w:rsidR="005C75EF" w:rsidRDefault="005C75EF" w:rsidP="005C75EF">
      <w:r>
        <w:t xml:space="preserve">Bom, definidos os termos, vamos agora entender como o </w:t>
      </w:r>
      <w:proofErr w:type="spellStart"/>
      <w:r>
        <w:rPr>
          <w:i/>
        </w:rPr>
        <w:t>frontend</w:t>
      </w:r>
      <w:proofErr w:type="spellEnd"/>
      <w:r>
        <w:rPr>
          <w:i/>
        </w:rPr>
        <w:t xml:space="preserve"> </w:t>
      </w:r>
      <w:r>
        <w:t xml:space="preserve">conversa com o </w:t>
      </w:r>
      <w:proofErr w:type="spellStart"/>
      <w:r>
        <w:rPr>
          <w:i/>
        </w:rPr>
        <w:t>backend</w:t>
      </w:r>
      <w:proofErr w:type="spellEnd"/>
      <w:r>
        <w:rPr>
          <w:i/>
        </w:rPr>
        <w:t>.</w:t>
      </w:r>
    </w:p>
    <w:p w14:paraId="4D299E64" w14:textId="0BBB9AD8" w:rsidR="005C75EF" w:rsidRDefault="005C75EF" w:rsidP="005C75EF">
      <w:r>
        <w:t xml:space="preserve">Existem dois estilos arquiteturais que definem como o </w:t>
      </w:r>
      <w:proofErr w:type="spellStart"/>
      <w:r>
        <w:rPr>
          <w:i/>
        </w:rPr>
        <w:t>frontend</w:t>
      </w:r>
      <w:proofErr w:type="spellEnd"/>
      <w:r>
        <w:rPr>
          <w:i/>
        </w:rPr>
        <w:t xml:space="preserve"> </w:t>
      </w:r>
      <w:r>
        <w:t>deve se</w:t>
      </w:r>
      <w:ins w:id="3" w:author="Willian" w:date="2016-10-23T16:45:00Z">
        <w:r w:rsidR="0030714A">
          <w:t xml:space="preserve"> </w:t>
        </w:r>
      </w:ins>
      <w:del w:id="4" w:author="Willian" w:date="2016-10-23T16:45:00Z">
        <w:r w:rsidR="00572A8F" w:rsidRPr="00572A8F" w:rsidDel="0030714A">
          <w:rPr>
            <w:color w:val="FF0000"/>
          </w:rPr>
          <w:delText>(</w:delText>
        </w:r>
        <w:r w:rsidRPr="00572A8F" w:rsidDel="0030714A">
          <w:rPr>
            <w:color w:val="FF0000"/>
          </w:rPr>
          <w:delText>r</w:delText>
        </w:r>
        <w:r w:rsidR="00572A8F" w:rsidRPr="00572A8F" w:rsidDel="0030714A">
          <w:rPr>
            <w:color w:val="FF0000"/>
          </w:rPr>
          <w:delText xml:space="preserve"> – retirar)</w:delText>
        </w:r>
        <w:r w:rsidDel="0030714A">
          <w:delText xml:space="preserve"> </w:delText>
        </w:r>
      </w:del>
      <w:r>
        <w:t xml:space="preserve">comunicar com o </w:t>
      </w:r>
      <w:proofErr w:type="spellStart"/>
      <w:r>
        <w:rPr>
          <w:i/>
        </w:rPr>
        <w:t>backend</w:t>
      </w:r>
      <w:proofErr w:type="spellEnd"/>
      <w:r>
        <w:rPr>
          <w:i/>
        </w:rPr>
        <w:t xml:space="preserve">: </w:t>
      </w:r>
      <w:r>
        <w:t>o REST e o SOAP.</w:t>
      </w:r>
    </w:p>
    <w:p w14:paraId="50AE2ED4" w14:textId="59DFE946" w:rsidR="005C75EF" w:rsidRDefault="00A06D8B" w:rsidP="005C75EF">
      <w:pPr>
        <w:spacing w:after="160" w:line="360" w:lineRule="auto"/>
      </w:pPr>
      <w:r>
        <w:rPr>
          <w:color w:val="FF0000"/>
        </w:rPr>
        <w:t xml:space="preserve">O </w:t>
      </w:r>
      <w:r w:rsidR="005C75EF">
        <w:t>SOAP (</w:t>
      </w:r>
      <w:proofErr w:type="spellStart"/>
      <w:r w:rsidR="005C75EF">
        <w:t>Simple</w:t>
      </w:r>
      <w:proofErr w:type="spellEnd"/>
      <w:r w:rsidR="005C75EF">
        <w:t xml:space="preserve"> Object Access </w:t>
      </w:r>
      <w:proofErr w:type="spellStart"/>
      <w:r w:rsidR="005C75EF">
        <w:t>Protocol</w:t>
      </w:r>
      <w:proofErr w:type="spellEnd"/>
      <w:r w:rsidR="005C75EF">
        <w:t>, em português Protocolo Simples de Acesso a Objetos) é um protocolo para troca de informações estruturadas em uma plataforma descentralizada e distribuída. Ele se baseia na Linguagem de Marcação Extensível (XML) para seu formato de mensagem.</w:t>
      </w:r>
    </w:p>
    <w:p w14:paraId="45476650" w14:textId="04E13A6B" w:rsidR="005C75EF" w:rsidRDefault="00A06D8B" w:rsidP="005C75EF">
      <w:r>
        <w:rPr>
          <w:color w:val="FF0000"/>
        </w:rPr>
        <w:lastRenderedPageBreak/>
        <w:t xml:space="preserve">Já o </w:t>
      </w:r>
      <w:r w:rsidR="005C75EF">
        <w:t>REST (</w:t>
      </w:r>
      <w:proofErr w:type="spellStart"/>
      <w:r w:rsidR="005C75EF">
        <w:t>Representational</w:t>
      </w:r>
      <w:proofErr w:type="spellEnd"/>
      <w:r w:rsidR="005C75EF">
        <w:t xml:space="preserve"> </w:t>
      </w:r>
      <w:proofErr w:type="spellStart"/>
      <w:r w:rsidR="005C75EF">
        <w:t>State</w:t>
      </w:r>
      <w:proofErr w:type="spellEnd"/>
      <w:r w:rsidR="005C75EF">
        <w:t xml:space="preserve"> </w:t>
      </w:r>
      <w:proofErr w:type="spellStart"/>
      <w:r w:rsidR="005C75EF">
        <w:t>Transfer</w:t>
      </w:r>
      <w:proofErr w:type="spellEnd"/>
      <w:r w:rsidR="005C75EF">
        <w:t xml:space="preserve">, em português Transferência de Estado Representacional), é uma abstração da arquitetura da World </w:t>
      </w:r>
      <w:proofErr w:type="spellStart"/>
      <w:r w:rsidR="005C75EF">
        <w:t>Wide</w:t>
      </w:r>
      <w:proofErr w:type="spellEnd"/>
      <w:r w:rsidR="005C75EF">
        <w:t xml:space="preserve"> Web, mais precisamente, é um estilo arquitetural que consiste de um conjunto coordenado de restrições arquiteturais aplicadas a componentes, conectores e elementos de dados dentro de um sistema de hipermídia distribuído. REST é o mais utilizado atualmente e é ele que iremos detalhar.</w:t>
      </w:r>
    </w:p>
    <w:p w14:paraId="5F2CE919" w14:textId="19A54ED2" w:rsidR="005C75EF" w:rsidRPr="00A06D8B" w:rsidRDefault="005C75EF" w:rsidP="005C75EF">
      <w:pPr>
        <w:rPr>
          <w:color w:val="FF0000"/>
        </w:rPr>
      </w:pPr>
      <w:r>
        <w:t>O objetivo do REST é ignorar os detalhes d</w:t>
      </w:r>
      <w:r w:rsidR="00572A8F">
        <w:t>a implementação dos web-</w:t>
      </w:r>
      <w:proofErr w:type="spellStart"/>
      <w:r w:rsidR="00572A8F">
        <w:t>services</w:t>
      </w:r>
      <w:proofErr w:type="spellEnd"/>
      <w:r>
        <w:t xml:space="preserve"> e oferecer uma interface limpa, com alguns métodos, para o usuário (</w:t>
      </w:r>
      <w:proofErr w:type="spellStart"/>
      <w:r>
        <w:t>frontend</w:t>
      </w:r>
      <w:proofErr w:type="spellEnd"/>
      <w:r>
        <w:t xml:space="preserve">) consumir. Como dissemos acima, o </w:t>
      </w:r>
      <w:proofErr w:type="spellStart"/>
      <w:r>
        <w:t>web-service</w:t>
      </w:r>
      <w:proofErr w:type="spellEnd"/>
      <w:r>
        <w:t xml:space="preserve"> guarda toda a complexidade de uma aplicação, mas deve existir uma forma de acessar os seus métodos. Este meio é o REST</w:t>
      </w:r>
      <w:r w:rsidR="00A06D8B">
        <w:rPr>
          <w:color w:val="FF0000"/>
        </w:rPr>
        <w:t>.</w:t>
      </w:r>
    </w:p>
    <w:p w14:paraId="58F73C59" w14:textId="77777777" w:rsidR="005C75EF" w:rsidRDefault="005C75EF" w:rsidP="005C75EF">
      <w:r>
        <w:t xml:space="preserve">Ele é frequentemente aplicado à web </w:t>
      </w:r>
      <w:proofErr w:type="spellStart"/>
      <w:r>
        <w:t>services</w:t>
      </w:r>
      <w:proofErr w:type="spellEnd"/>
      <w:r>
        <w:t xml:space="preserve"> fornecendo </w:t>
      </w:r>
      <w:proofErr w:type="spellStart"/>
      <w:r>
        <w:t>APIs</w:t>
      </w:r>
      <w:proofErr w:type="spellEnd"/>
      <w:r>
        <w:t xml:space="preserve"> para acesso a um serviço qualquer na web. Ele usa integralmente as mensagens HTTP para se comunicar através do que já é definido no protocolo sem precisar "inventar" novos protocolos específicos para aquela aplicação.</w:t>
      </w:r>
    </w:p>
    <w:p w14:paraId="1FD2FB20" w14:textId="77777777" w:rsidR="005C75EF" w:rsidRDefault="005C75EF" w:rsidP="005C75EF">
      <w:r>
        <w:t>Você trabalha essencialmente com componentes, conectores e dados. Veja algumas das características do REST:</w:t>
      </w:r>
    </w:p>
    <w:p w14:paraId="7BF8B777" w14:textId="6198E9CD" w:rsidR="005C75EF" w:rsidRDefault="005C75EF" w:rsidP="00381496">
      <w:pPr>
        <w:numPr>
          <w:ilvl w:val="0"/>
          <w:numId w:val="3"/>
        </w:numPr>
        <w:ind w:hanging="360"/>
        <w:contextualSpacing/>
      </w:pPr>
      <w:r>
        <w:t xml:space="preserve">Ele usa o protocolo HTTP (verbos, </w:t>
      </w:r>
      <w:proofErr w:type="spellStart"/>
      <w:r>
        <w:t>accept</w:t>
      </w:r>
      <w:proofErr w:type="spellEnd"/>
      <w:r>
        <w:t xml:space="preserve"> </w:t>
      </w:r>
      <w:proofErr w:type="spellStart"/>
      <w:r>
        <w:t>headers</w:t>
      </w:r>
      <w:proofErr w:type="spellEnd"/>
      <w:r>
        <w:t xml:space="preserve">, códigos de estado HTTP, </w:t>
      </w:r>
      <w:proofErr w:type="spellStart"/>
      <w:r>
        <w:t>Content-Type</w:t>
      </w:r>
      <w:proofErr w:type="spellEnd"/>
      <w:r>
        <w:t xml:space="preserve">) de forma explícita e representativa para se comunicar. </w:t>
      </w:r>
      <w:r w:rsidR="00A06D8B">
        <w:t xml:space="preserve">. </w:t>
      </w:r>
      <w:r w:rsidR="00A06D8B">
        <w:rPr>
          <w:color w:val="FF0000"/>
        </w:rPr>
        <w:t>O</w:t>
      </w:r>
      <w:r w:rsidR="00A06D8B" w:rsidRPr="009317DD">
        <w:rPr>
          <w:color w:val="FF0000"/>
        </w:rPr>
        <w:t>s</w:t>
      </w:r>
      <w:r w:rsidR="00A06D8B">
        <w:t xml:space="preserve"> </w:t>
      </w:r>
      <w:proofErr w:type="spellStart"/>
      <w:r w:rsidR="00A06D8B">
        <w:t>URIs</w:t>
      </w:r>
      <w:proofErr w:type="spellEnd"/>
      <w:r w:rsidR="00A06D8B">
        <w:t xml:space="preserve"> </w:t>
      </w:r>
      <w:r w:rsidR="00A06D8B" w:rsidRPr="009317DD">
        <w:rPr>
          <w:color w:val="FF0000"/>
        </w:rPr>
        <w:t>(</w:t>
      </w:r>
      <w:proofErr w:type="spellStart"/>
      <w:r w:rsidR="00A06D8B" w:rsidRPr="009317DD">
        <w:rPr>
          <w:i/>
          <w:iCs/>
          <w:color w:val="FF0000"/>
        </w:rPr>
        <w:t>Uniform</w:t>
      </w:r>
      <w:proofErr w:type="spellEnd"/>
      <w:r w:rsidR="00A06D8B" w:rsidRPr="009317DD">
        <w:rPr>
          <w:i/>
          <w:iCs/>
          <w:color w:val="FF0000"/>
        </w:rPr>
        <w:t xml:space="preserve"> </w:t>
      </w:r>
      <w:proofErr w:type="spellStart"/>
      <w:r w:rsidR="00A06D8B" w:rsidRPr="009317DD">
        <w:rPr>
          <w:i/>
          <w:iCs/>
          <w:color w:val="FF0000"/>
        </w:rPr>
        <w:t>Resource</w:t>
      </w:r>
      <w:proofErr w:type="spellEnd"/>
      <w:r w:rsidR="00A06D8B" w:rsidRPr="009317DD">
        <w:rPr>
          <w:i/>
          <w:iCs/>
          <w:color w:val="FF0000"/>
        </w:rPr>
        <w:t xml:space="preserve"> </w:t>
      </w:r>
      <w:proofErr w:type="spellStart"/>
      <w:r w:rsidR="00A06D8B" w:rsidRPr="009317DD">
        <w:rPr>
          <w:i/>
          <w:iCs/>
          <w:color w:val="FF0000"/>
        </w:rPr>
        <w:t>Identifier</w:t>
      </w:r>
      <w:proofErr w:type="spellEnd"/>
      <w:r w:rsidR="00A06D8B" w:rsidRPr="009317DD">
        <w:rPr>
          <w:bCs/>
          <w:color w:val="FF0000"/>
        </w:rPr>
        <w:t>, em português Identificador Uniforme de Recursos)</w:t>
      </w:r>
      <w:r w:rsidR="0030714A">
        <w:rPr>
          <w:bCs/>
          <w:color w:val="FF0000"/>
        </w:rPr>
        <w:t xml:space="preserve"> </w:t>
      </w:r>
      <w:r>
        <w:t>são usados para expor a estrutura do serviço. Utiliza</w:t>
      </w:r>
      <w:r w:rsidR="00A06D8B">
        <w:rPr>
          <w:color w:val="FF0000"/>
        </w:rPr>
        <w:t>m</w:t>
      </w:r>
      <w:r>
        <w:t xml:space="preserve"> uma notação comum para transferência de dados como XML ou JSON. Iremos detalhar mais este trecho adiante.</w:t>
      </w:r>
    </w:p>
    <w:p w14:paraId="0FA33CF4" w14:textId="77777777" w:rsidR="005C75EF" w:rsidRDefault="005C75EF" w:rsidP="00381496">
      <w:pPr>
        <w:numPr>
          <w:ilvl w:val="0"/>
          <w:numId w:val="3"/>
        </w:numPr>
        <w:ind w:hanging="360"/>
        <w:contextualSpacing/>
      </w:pPr>
      <w:r>
        <w:t>Não possui estado entre essas comunicações, ou seja, cada comunicação é independente e uniforme (padronizada) precisando passar toda informação necessária.</w:t>
      </w:r>
    </w:p>
    <w:p w14:paraId="046625B3" w14:textId="77777777" w:rsidR="005C75EF" w:rsidRDefault="005C75EF" w:rsidP="00381496">
      <w:pPr>
        <w:numPr>
          <w:ilvl w:val="0"/>
          <w:numId w:val="3"/>
        </w:numPr>
        <w:ind w:hanging="360"/>
        <w:contextualSpacing/>
      </w:pPr>
      <w:r>
        <w:t>Ele deve facilitar o cache de conteúdo no cliente.</w:t>
      </w:r>
    </w:p>
    <w:p w14:paraId="5DC0FB53" w14:textId="77777777" w:rsidR="005C75EF" w:rsidRDefault="005C75EF" w:rsidP="00381496">
      <w:pPr>
        <w:numPr>
          <w:ilvl w:val="0"/>
          <w:numId w:val="3"/>
        </w:numPr>
        <w:ind w:hanging="360"/>
        <w:contextualSpacing/>
      </w:pPr>
      <w:r>
        <w:t xml:space="preserve">Deve ter clara definição do que faz parte do cliente e do servidor. O </w:t>
      </w:r>
      <w:proofErr w:type="spellStart"/>
      <w:r>
        <w:t>frontend</w:t>
      </w:r>
      <w:proofErr w:type="spellEnd"/>
      <w:r>
        <w:t xml:space="preserve"> não precisa saber como o </w:t>
      </w:r>
      <w:proofErr w:type="spellStart"/>
      <w:r>
        <w:t>backend</w:t>
      </w:r>
      <w:proofErr w:type="spellEnd"/>
      <w:r>
        <w:t xml:space="preserve"> armazena dados, por exemplo. Assim cada implementação não depende da outra e se torna mais escalável.</w:t>
      </w:r>
    </w:p>
    <w:p w14:paraId="4F767AF0" w14:textId="178DFC0F" w:rsidR="005C75EF" w:rsidRDefault="005C75EF" w:rsidP="00381496">
      <w:pPr>
        <w:numPr>
          <w:ilvl w:val="0"/>
          <w:numId w:val="3"/>
        </w:numPr>
        <w:ind w:hanging="360"/>
        <w:contextualSpacing/>
      </w:pPr>
      <w:r>
        <w:t>Permite o uso em camadas</w:t>
      </w:r>
      <w:r w:rsidR="00572A8F">
        <w:t xml:space="preserve"> </w:t>
      </w:r>
      <w:r>
        <w:t xml:space="preserve">facilitando a escalabilidade, </w:t>
      </w:r>
      <w:r w:rsidR="00572A8F">
        <w:rPr>
          <w:color w:val="FF0000"/>
        </w:rPr>
        <w:t xml:space="preserve">a </w:t>
      </w:r>
      <w:r>
        <w:t xml:space="preserve">confiabilidade e </w:t>
      </w:r>
      <w:r w:rsidR="00572A8F">
        <w:rPr>
          <w:color w:val="FF0000"/>
        </w:rPr>
        <w:t xml:space="preserve">a </w:t>
      </w:r>
      <w:r>
        <w:t>segurança.</w:t>
      </w:r>
    </w:p>
    <w:p w14:paraId="0F573696" w14:textId="77777777" w:rsidR="005C75EF" w:rsidRDefault="005C75EF" w:rsidP="00381496">
      <w:pPr>
        <w:numPr>
          <w:ilvl w:val="0"/>
          <w:numId w:val="3"/>
        </w:numPr>
        <w:ind w:hanging="360"/>
        <w:contextualSpacing/>
      </w:pPr>
      <w:r>
        <w:t>Frequentemente é criado com alguma forma de extensibilidade.</w:t>
      </w:r>
    </w:p>
    <w:p w14:paraId="1FD5D377" w14:textId="4EE38DC6" w:rsidR="005C75EF" w:rsidRPr="00572A8F" w:rsidRDefault="005C75EF" w:rsidP="005C75EF">
      <w:pPr>
        <w:rPr>
          <w:color w:val="FF0000"/>
        </w:rPr>
      </w:pPr>
      <w:r>
        <w:t xml:space="preserve">Quando a aplicação cumpre todos os itens acima, dizemos que ela é </w:t>
      </w:r>
      <w:proofErr w:type="spellStart"/>
      <w:r>
        <w:t>Restful</w:t>
      </w:r>
      <w:proofErr w:type="spellEnd"/>
      <w:r>
        <w:t>, ou seja, tem capacidade de fazer REST</w:t>
      </w:r>
      <w:r w:rsidR="00572A8F">
        <w:rPr>
          <w:color w:val="FF0000"/>
        </w:rPr>
        <w:t>.</w:t>
      </w:r>
    </w:p>
    <w:p w14:paraId="691E2DD5" w14:textId="77777777" w:rsidR="005C75EF" w:rsidRDefault="005C75EF" w:rsidP="005C75EF">
      <w:r>
        <w:t xml:space="preserve">Falhando em um dos cinco primeiros itens, a arquitetura não pode ser classificada formalmente como </w:t>
      </w:r>
      <w:proofErr w:type="spellStart"/>
      <w:r>
        <w:t>RESTful</w:t>
      </w:r>
      <w:proofErr w:type="spellEnd"/>
      <w:r>
        <w:t>. Mas nem todo mundo se apega ao formalismo.</w:t>
      </w:r>
    </w:p>
    <w:p w14:paraId="45D127A9" w14:textId="77777777" w:rsidR="005C75EF" w:rsidRDefault="005C75EF" w:rsidP="005C75EF">
      <w:pPr>
        <w:pStyle w:val="Ttulo2"/>
        <w:contextualSpacing w:val="0"/>
      </w:pPr>
      <w:bookmarkStart w:id="5" w:name="_8nmzf5yhai47" w:colFirst="0" w:colLast="0"/>
      <w:bookmarkEnd w:id="5"/>
      <w:r>
        <w:t>O protocolo HTTP</w:t>
      </w:r>
    </w:p>
    <w:p w14:paraId="03EB4BB9" w14:textId="7C1FA6A1" w:rsidR="005C75EF" w:rsidRDefault="005C75EF" w:rsidP="005C75EF">
      <w:r>
        <w:t xml:space="preserve">Já que REST é um conceito arquitetural para comunicação entre plataformas, ele precisa de um protocolo que o </w:t>
      </w:r>
      <w:r w:rsidR="002A719D">
        <w:t>normalize.</w:t>
      </w:r>
    </w:p>
    <w:p w14:paraId="74C4BD10" w14:textId="1073C84F" w:rsidR="005C75EF" w:rsidRDefault="000B2CDB" w:rsidP="005C75EF">
      <w:r>
        <w:rPr>
          <w:color w:val="FF0000"/>
        </w:rPr>
        <w:t xml:space="preserve">O </w:t>
      </w:r>
      <w:r w:rsidR="005C75EF">
        <w:t>REST usa</w:t>
      </w:r>
      <w:r w:rsidR="00572A8F" w:rsidRPr="00572A8F">
        <w:rPr>
          <w:color w:val="FF0000"/>
        </w:rPr>
        <w:t xml:space="preserve"> o</w:t>
      </w:r>
      <w:r w:rsidR="00572A8F">
        <w:t xml:space="preserve"> protocolo</w:t>
      </w:r>
      <w:r w:rsidR="005C75EF">
        <w:t xml:space="preserve"> HTTP (</w:t>
      </w:r>
      <w:r w:rsidR="005C75EF">
        <w:rPr>
          <w:i/>
        </w:rPr>
        <w:t xml:space="preserve">Hypertext </w:t>
      </w:r>
      <w:proofErr w:type="spellStart"/>
      <w:r w:rsidR="005C75EF">
        <w:rPr>
          <w:i/>
        </w:rPr>
        <w:t>Transfer</w:t>
      </w:r>
      <w:proofErr w:type="spellEnd"/>
      <w:r w:rsidR="005C75EF">
        <w:rPr>
          <w:i/>
        </w:rPr>
        <w:t xml:space="preserve"> </w:t>
      </w:r>
      <w:proofErr w:type="spellStart"/>
      <w:r w:rsidR="005C75EF">
        <w:rPr>
          <w:i/>
        </w:rPr>
        <w:t>Protocol</w:t>
      </w:r>
      <w:proofErr w:type="spellEnd"/>
      <w:r w:rsidR="005C75EF">
        <w:t>). Você já deve ter ouvido ou visto esta sigla antes. Ela aparece no seu navegador ao lado da barra de endereço:</w:t>
      </w:r>
    </w:p>
    <w:p w14:paraId="573F8959" w14:textId="77777777" w:rsidR="00491F20" w:rsidRDefault="005C75EF" w:rsidP="00491F20">
      <w:pPr>
        <w:keepNext/>
        <w:jc w:val="center"/>
        <w:rPr>
          <w:ins w:id="6" w:author="Willian" w:date="2016-10-23T17:20:00Z"/>
        </w:rPr>
        <w:pPrChange w:id="7" w:author="Willian" w:date="2016-10-23T17:20:00Z">
          <w:pPr>
            <w:jc w:val="center"/>
          </w:pPr>
        </w:pPrChange>
      </w:pPr>
      <w:r>
        <w:lastRenderedPageBreak/>
        <w:t xml:space="preserve">  </w:t>
      </w:r>
      <w:r>
        <w:rPr>
          <w:noProof/>
        </w:rPr>
        <w:drawing>
          <wp:inline distT="114300" distB="114300" distL="114300" distR="114300" wp14:anchorId="2371CEF5" wp14:editId="601D4F50">
            <wp:extent cx="4032647" cy="603585"/>
            <wp:effectExtent l="0" t="0" r="0" b="0"/>
            <wp:docPr id="2" name="image03.png" descr="Captura de Tela 2016-09-26 às 22.19.49.png"/>
            <wp:cNvGraphicFramePr/>
            <a:graphic xmlns:a="http://schemas.openxmlformats.org/drawingml/2006/main">
              <a:graphicData uri="http://schemas.openxmlformats.org/drawingml/2006/picture">
                <pic:pic xmlns:pic="http://schemas.openxmlformats.org/drawingml/2006/picture">
                  <pic:nvPicPr>
                    <pic:cNvPr id="0" name="image03.png" descr="Captura de Tela 2016-09-26 às 22.19.49.png"/>
                    <pic:cNvPicPr preferRelativeResize="0"/>
                  </pic:nvPicPr>
                  <pic:blipFill>
                    <a:blip r:embed="rId6"/>
                    <a:srcRect/>
                    <a:stretch>
                      <a:fillRect/>
                    </a:stretch>
                  </pic:blipFill>
                  <pic:spPr>
                    <a:xfrm>
                      <a:off x="0" y="0"/>
                      <a:ext cx="4032647" cy="603585"/>
                    </a:xfrm>
                    <a:prstGeom prst="rect">
                      <a:avLst/>
                    </a:prstGeom>
                    <a:ln/>
                  </pic:spPr>
                </pic:pic>
              </a:graphicData>
            </a:graphic>
          </wp:inline>
        </w:drawing>
      </w:r>
    </w:p>
    <w:p w14:paraId="3A960C3E" w14:textId="29840BED" w:rsidR="005C75EF" w:rsidRDefault="00491F20" w:rsidP="00491F20">
      <w:pPr>
        <w:pStyle w:val="Legenda"/>
        <w:jc w:val="center"/>
        <w:pPrChange w:id="8" w:author="Willian" w:date="2016-10-23T17:20:00Z">
          <w:pPr>
            <w:jc w:val="center"/>
          </w:pPr>
        </w:pPrChange>
      </w:pPr>
      <w:ins w:id="9" w:author="Willian" w:date="2016-10-23T17:20:00Z">
        <w:r>
          <w:t xml:space="preserve">Figura </w:t>
        </w:r>
        <w:r>
          <w:fldChar w:fldCharType="begin"/>
        </w:r>
        <w:r>
          <w:instrText xml:space="preserve"> SEQ Figura \* ARABIC </w:instrText>
        </w:r>
      </w:ins>
      <w:r>
        <w:fldChar w:fldCharType="separate"/>
      </w:r>
      <w:ins w:id="10" w:author="Willian" w:date="2016-10-23T17:21:00Z">
        <w:r w:rsidR="00164FC3">
          <w:rPr>
            <w:noProof/>
          </w:rPr>
          <w:t>1</w:t>
        </w:r>
      </w:ins>
      <w:ins w:id="11" w:author="Willian" w:date="2016-10-23T17:20:00Z">
        <w:r>
          <w:fldChar w:fldCharType="end"/>
        </w:r>
        <w:r>
          <w:t xml:space="preserve"> - Exemplo comum de onde utilizamos HTTP e HTTPS</w:t>
        </w:r>
      </w:ins>
    </w:p>
    <w:p w14:paraId="29608310" w14:textId="77777777" w:rsidR="005C75EF" w:rsidRDefault="005C75EF" w:rsidP="005C75EF">
      <w:pPr>
        <w:jc w:val="left"/>
      </w:pPr>
      <w:r>
        <w:t xml:space="preserve">Nesta imagem vemos a sigla </w:t>
      </w:r>
      <w:proofErr w:type="spellStart"/>
      <w:r>
        <w:t>https</w:t>
      </w:r>
      <w:proofErr w:type="spellEnd"/>
      <w:r>
        <w:t xml:space="preserve"> (</w:t>
      </w:r>
      <w:r>
        <w:rPr>
          <w:i/>
        </w:rPr>
        <w:t xml:space="preserve">Hypertext </w:t>
      </w:r>
      <w:proofErr w:type="spellStart"/>
      <w:r>
        <w:rPr>
          <w:i/>
        </w:rPr>
        <w:t>Transfer</w:t>
      </w:r>
      <w:proofErr w:type="spellEnd"/>
      <w:r>
        <w:rPr>
          <w:i/>
        </w:rPr>
        <w:t xml:space="preserve"> </w:t>
      </w:r>
      <w:proofErr w:type="spellStart"/>
      <w:r>
        <w:rPr>
          <w:i/>
        </w:rPr>
        <w:t>Protocol</w:t>
      </w:r>
      <w:proofErr w:type="spellEnd"/>
      <w:r>
        <w:rPr>
          <w:i/>
        </w:rPr>
        <w:t xml:space="preserve"> </w:t>
      </w:r>
      <w:proofErr w:type="spellStart"/>
      <w:r>
        <w:rPr>
          <w:i/>
        </w:rPr>
        <w:t>Secure</w:t>
      </w:r>
      <w:proofErr w:type="spellEnd"/>
      <w:r>
        <w:t xml:space="preserve">), que é uma extensão do </w:t>
      </w:r>
      <w:proofErr w:type="spellStart"/>
      <w:r>
        <w:t>http</w:t>
      </w:r>
      <w:proofErr w:type="spellEnd"/>
      <w:r>
        <w:t>.</w:t>
      </w:r>
    </w:p>
    <w:p w14:paraId="7690BCCC" w14:textId="56F72B3D" w:rsidR="005C75EF" w:rsidRDefault="000B2CDB" w:rsidP="005C75EF">
      <w:r w:rsidRPr="000B2CDB">
        <w:rPr>
          <w:color w:val="FF0000"/>
        </w:rPr>
        <w:t xml:space="preserve">O </w:t>
      </w:r>
      <w:proofErr w:type="spellStart"/>
      <w:r w:rsidR="005C75EF">
        <w:rPr>
          <w:i/>
        </w:rPr>
        <w:t>HyperText</w:t>
      </w:r>
      <w:proofErr w:type="spellEnd"/>
      <w:r w:rsidR="005C75EF">
        <w:rPr>
          <w:i/>
        </w:rPr>
        <w:t xml:space="preserve"> </w:t>
      </w:r>
      <w:proofErr w:type="spellStart"/>
      <w:r w:rsidR="005C75EF">
        <w:rPr>
          <w:i/>
        </w:rPr>
        <w:t>Transfer</w:t>
      </w:r>
      <w:proofErr w:type="spellEnd"/>
      <w:r w:rsidR="005C75EF">
        <w:rPr>
          <w:i/>
        </w:rPr>
        <w:t xml:space="preserve"> </w:t>
      </w:r>
      <w:proofErr w:type="spellStart"/>
      <w:r w:rsidR="005C75EF">
        <w:rPr>
          <w:i/>
        </w:rPr>
        <w:t>Protocol</w:t>
      </w:r>
      <w:proofErr w:type="spellEnd"/>
      <w:r w:rsidR="005C75EF">
        <w:t xml:space="preserve"> que em português significa "Protocolo d</w:t>
      </w:r>
      <w:r w:rsidR="004445E2">
        <w:t>e Transferência de Hipertexto"</w:t>
      </w:r>
      <w:r w:rsidR="004445E2">
        <w:rPr>
          <w:color w:val="FF0000"/>
        </w:rPr>
        <w:t>, é</w:t>
      </w:r>
      <w:r w:rsidR="005C75EF">
        <w:t xml:space="preserve"> um protocolo de comunicação entre sistemas de informação que permite a transferência de dados entre </w:t>
      </w:r>
      <w:r>
        <w:rPr>
          <w:color w:val="FF0000"/>
        </w:rPr>
        <w:t xml:space="preserve">as </w:t>
      </w:r>
      <w:r w:rsidR="005C75EF">
        <w:t>redes de computadores, principalmente na</w:t>
      </w:r>
      <w:r w:rsidR="005C75EF">
        <w:rPr>
          <w:i/>
        </w:rPr>
        <w:t xml:space="preserve"> World </w:t>
      </w:r>
      <w:proofErr w:type="spellStart"/>
      <w:r w:rsidR="005C75EF">
        <w:rPr>
          <w:i/>
        </w:rPr>
        <w:t>Wide</w:t>
      </w:r>
      <w:proofErr w:type="spellEnd"/>
      <w:r w:rsidR="005C75EF">
        <w:rPr>
          <w:i/>
        </w:rPr>
        <w:t xml:space="preserve"> Web (Internet)</w:t>
      </w:r>
      <w:r w:rsidR="005C75EF">
        <w:t>.</w:t>
      </w:r>
    </w:p>
    <w:p w14:paraId="29A7E2F5" w14:textId="168E1EB7" w:rsidR="005C75EF" w:rsidRDefault="005C75EF" w:rsidP="005C75EF">
      <w:r>
        <w:t>O HTTP é o protocolo utilizado para transferência de páginas HTM</w:t>
      </w:r>
      <w:r w:rsidR="004445E2">
        <w:t>L do computador para a Internet</w:t>
      </w:r>
      <w:r w:rsidR="004445E2" w:rsidRPr="004445E2">
        <w:rPr>
          <w:color w:val="FF0000"/>
        </w:rPr>
        <w:t>, p</w:t>
      </w:r>
      <w:r w:rsidRPr="004445E2">
        <w:rPr>
          <w:color w:val="FF0000"/>
        </w:rPr>
        <w:t>or</w:t>
      </w:r>
      <w:r w:rsidR="004445E2">
        <w:t xml:space="preserve"> isso</w:t>
      </w:r>
      <w:r>
        <w:t xml:space="preserve"> os endereços dos websites (</w:t>
      </w:r>
      <w:proofErr w:type="spellStart"/>
      <w:r>
        <w:t>URL</w:t>
      </w:r>
      <w:r w:rsidR="004445E2">
        <w:rPr>
          <w:color w:val="FF0000"/>
        </w:rPr>
        <w:t>s</w:t>
      </w:r>
      <w:proofErr w:type="spellEnd"/>
      <w:r>
        <w:t>) utilizam no início a expressão "http://", definindo o protocolo usado. Esta informação é necessária para estabelecer a comunicação entre a URL e o servidor Web que armazena os dados, enviando então a página HTML solicitada pelo usuário.</w:t>
      </w:r>
    </w:p>
    <w:p w14:paraId="28BAACCB" w14:textId="3B7BAFF0" w:rsidR="005C75EF" w:rsidRDefault="005C75EF" w:rsidP="005C75EF">
      <w:r>
        <w:t>Para que a transferência de dados na Internet seja realizada, o protocolo HTTP necessita estar agregado a outros dois protocolos de rede: TCP (</w:t>
      </w:r>
      <w:proofErr w:type="spellStart"/>
      <w:r>
        <w:rPr>
          <w:i/>
        </w:rPr>
        <w:t>Transmission</w:t>
      </w:r>
      <w:proofErr w:type="spellEnd"/>
      <w:r>
        <w:rPr>
          <w:i/>
        </w:rPr>
        <w:t xml:space="preserve"> </w:t>
      </w:r>
      <w:proofErr w:type="spellStart"/>
      <w:r>
        <w:rPr>
          <w:i/>
        </w:rPr>
        <w:t>Control</w:t>
      </w:r>
      <w:proofErr w:type="spellEnd"/>
      <w:r>
        <w:rPr>
          <w:i/>
        </w:rPr>
        <w:t xml:space="preserve"> </w:t>
      </w:r>
      <w:proofErr w:type="spellStart"/>
      <w:r>
        <w:rPr>
          <w:i/>
        </w:rPr>
        <w:t>Protocol</w:t>
      </w:r>
      <w:proofErr w:type="spellEnd"/>
      <w:r>
        <w:t>) e IP (</w:t>
      </w:r>
      <w:r>
        <w:rPr>
          <w:i/>
        </w:rPr>
        <w:t>Internet</w:t>
      </w:r>
      <w:r>
        <w:t xml:space="preserve"> </w:t>
      </w:r>
      <w:proofErr w:type="spellStart"/>
      <w:r>
        <w:rPr>
          <w:i/>
        </w:rPr>
        <w:t>Protocol</w:t>
      </w:r>
      <w:proofErr w:type="spellEnd"/>
      <w:r>
        <w:t>). Esses dois últimos protocolos formam o modelo TCP/IP, necessário</w:t>
      </w:r>
      <w:r w:rsidR="004445E2">
        <w:rPr>
          <w:color w:val="FF0000"/>
        </w:rPr>
        <w:t>s</w:t>
      </w:r>
      <w:r>
        <w:t xml:space="preserve"> para a conexão entre computadores clientes-servidores.</w:t>
      </w:r>
    </w:p>
    <w:p w14:paraId="1C83AEC8" w14:textId="77777777" w:rsidR="005C75EF" w:rsidRDefault="005C75EF" w:rsidP="005C75EF">
      <w:pPr>
        <w:pStyle w:val="Ttulo3"/>
        <w:contextualSpacing w:val="0"/>
      </w:pPr>
      <w:bookmarkStart w:id="12" w:name="_p9avqq54h087" w:colFirst="0" w:colLast="0"/>
      <w:bookmarkEnd w:id="12"/>
      <w:r>
        <w:t>Métodos HTTP</w:t>
      </w:r>
    </w:p>
    <w:p w14:paraId="46C6CF31" w14:textId="4967C5BF" w:rsidR="004445E2" w:rsidRDefault="004445E2" w:rsidP="005C75EF">
      <w:r w:rsidRPr="004445E2">
        <w:rPr>
          <w:color w:val="FF0000"/>
        </w:rPr>
        <w:t xml:space="preserve">Há todo momento </w:t>
      </w:r>
      <w:r>
        <w:rPr>
          <w:color w:val="FF0000"/>
        </w:rPr>
        <w:t>q</w:t>
      </w:r>
      <w:r w:rsidR="005C75EF" w:rsidRPr="004445E2">
        <w:rPr>
          <w:color w:val="FF0000"/>
        </w:rPr>
        <w:t>uando estamos navegando na web</w:t>
      </w:r>
      <w:r w:rsidR="005C75EF">
        <w:t xml:space="preserve">, nosso navegador está enviando requisições para um servidor e o servidor, por sua vez, </w:t>
      </w:r>
      <w:r>
        <w:rPr>
          <w:color w:val="FF0000"/>
        </w:rPr>
        <w:t xml:space="preserve">está </w:t>
      </w:r>
      <w:r w:rsidR="005C75EF">
        <w:t>nos devolve</w:t>
      </w:r>
      <w:r>
        <w:rPr>
          <w:color w:val="FF0000"/>
        </w:rPr>
        <w:t>ndo</w:t>
      </w:r>
      <w:r w:rsidR="005C75EF">
        <w:t xml:space="preserve"> uma resposta em um formato específico ou realiza</w:t>
      </w:r>
      <w:r>
        <w:rPr>
          <w:color w:val="FF0000"/>
        </w:rPr>
        <w:t>ndo</w:t>
      </w:r>
      <w:r w:rsidR="005C75EF">
        <w:t xml:space="preserve"> uma ação de acordo com o que pedirmos para ele fazer.</w:t>
      </w:r>
    </w:p>
    <w:p w14:paraId="02D4E9A1" w14:textId="1EB83DB5" w:rsidR="005C75EF" w:rsidRDefault="004445E2" w:rsidP="005C75EF">
      <w:r>
        <w:t>Nas requisições</w:t>
      </w:r>
      <w:r w:rsidR="005C75EF">
        <w:t xml:space="preserve"> especificamos o que chamamos de método HTTP ou verbo. Na versão 1.1 do protocolo HTTP</w:t>
      </w:r>
      <w:r>
        <w:t xml:space="preserve"> </w:t>
      </w:r>
      <w:r w:rsidR="005C75EF">
        <w:t>(que é a que todos usamos atualmente) temos 9 verbos diferentes.</w:t>
      </w:r>
    </w:p>
    <w:p w14:paraId="3D137717" w14:textId="3275F4C6" w:rsidR="005C75EF" w:rsidRDefault="005C75EF" w:rsidP="00381496">
      <w:pPr>
        <w:numPr>
          <w:ilvl w:val="0"/>
          <w:numId w:val="7"/>
        </w:numPr>
        <w:ind w:hanging="360"/>
        <w:contextualSpacing/>
      </w:pPr>
      <w:r>
        <w:rPr>
          <w:b/>
        </w:rPr>
        <w:t>GET</w:t>
      </w:r>
      <w:r>
        <w:t>: Requisita um</w:t>
      </w:r>
      <w:r w:rsidR="004445E2">
        <w:rPr>
          <w:color w:val="FF0000"/>
        </w:rPr>
        <w:t>a</w:t>
      </w:r>
      <w:r>
        <w:t xml:space="preserve"> represen</w:t>
      </w:r>
      <w:r w:rsidR="004445E2">
        <w:t>tação do recurso especificado (</w:t>
      </w:r>
      <w:r w:rsidR="004445E2">
        <w:rPr>
          <w:color w:val="FF0000"/>
        </w:rPr>
        <w:t>o</w:t>
      </w:r>
      <w:r>
        <w:t xml:space="preserve"> mesmo recurso pode ter várias representações</w:t>
      </w:r>
      <w:ins w:id="13" w:author="Willian" w:date="2016-10-23T16:43:00Z">
        <w:r w:rsidR="0030714A">
          <w:t xml:space="preserve"> </w:t>
        </w:r>
      </w:ins>
      <w:del w:id="14" w:author="Willian" w:date="2016-10-23T16:42:00Z">
        <w:r w:rsidDel="0030714A">
          <w:delText xml:space="preserve">, </w:delText>
        </w:r>
        <w:r w:rsidR="000B2CDB" w:rsidRPr="009A6365" w:rsidDel="0030714A">
          <w:rPr>
            <w:color w:val="FF0000"/>
          </w:rPr>
          <w:delText>(não seri</w:delText>
        </w:r>
        <w:r w:rsidR="000B2CDB" w:rsidDel="0030714A">
          <w:rPr>
            <w:color w:val="FF0000"/>
          </w:rPr>
          <w:delText>a</w:delText>
        </w:r>
        <w:r w:rsidR="000B2CDB" w:rsidRPr="009A6365" w:rsidDel="0030714A">
          <w:rPr>
            <w:color w:val="FF0000"/>
          </w:rPr>
          <w:delText xml:space="preserve"> como</w:delText>
        </w:r>
        <w:r w:rsidR="000B2CDB" w:rsidDel="0030714A">
          <w:rPr>
            <w:color w:val="FF0000"/>
          </w:rPr>
          <w:delText xml:space="preserve"> por exemplo serviços que retornam</w:delText>
        </w:r>
        <w:r w:rsidR="000B2CDB" w:rsidRPr="009A6365" w:rsidDel="0030714A">
          <w:rPr>
            <w:color w:val="FF0000"/>
          </w:rPr>
          <w:delText>?)</w:delText>
        </w:r>
        <w:r w:rsidR="000B2CDB" w:rsidDel="0030714A">
          <w:rPr>
            <w:color w:val="FF0000"/>
          </w:rPr>
          <w:delText xml:space="preserve"> </w:delText>
        </w:r>
      </w:del>
      <w:r>
        <w:t>ao exemplo de serviços que retornam XML e JSON)</w:t>
      </w:r>
      <w:ins w:id="15" w:author="Willian" w:date="2016-10-23T16:43:00Z">
        <w:r w:rsidR="0030714A">
          <w:t>. Na prática é um serviço que retorna dados do servidor, em um formato comum entre ele (</w:t>
        </w:r>
      </w:ins>
      <w:ins w:id="16" w:author="Willian" w:date="2016-10-23T16:44:00Z">
        <w:r w:rsidR="0030714A">
          <w:t>servidor</w:t>
        </w:r>
      </w:ins>
      <w:ins w:id="17" w:author="Willian" w:date="2016-10-23T16:43:00Z">
        <w:r w:rsidR="0030714A">
          <w:t>)</w:t>
        </w:r>
      </w:ins>
      <w:ins w:id="18" w:author="Willian" w:date="2016-10-23T16:44:00Z">
        <w:r w:rsidR="0030714A">
          <w:t xml:space="preserve"> e o cliente</w:t>
        </w:r>
      </w:ins>
      <w:r w:rsidR="00B0390B">
        <w:t xml:space="preserve">. Um recurso pode ser entendido como um dado ou informação específica, como uma lista de usuários, e com o GET podemos obter esta lista em diferentes representações (XML, JSON, HTML, </w:t>
      </w:r>
      <w:commentRangeStart w:id="19"/>
      <w:commentRangeStart w:id="20"/>
      <w:proofErr w:type="spellStart"/>
      <w:r w:rsidR="00B0390B">
        <w:t>etc</w:t>
      </w:r>
      <w:commentRangeEnd w:id="19"/>
      <w:proofErr w:type="spellEnd"/>
      <w:r w:rsidR="00B0390B">
        <w:rPr>
          <w:rStyle w:val="Refdecomentrio"/>
        </w:rPr>
        <w:commentReference w:id="19"/>
      </w:r>
      <w:commentRangeEnd w:id="20"/>
      <w:r w:rsidR="00B0390B">
        <w:rPr>
          <w:rStyle w:val="Refdecomentrio"/>
        </w:rPr>
        <w:commentReference w:id="20"/>
      </w:r>
      <w:r w:rsidR="00B0390B">
        <w:t>)</w:t>
      </w:r>
      <w:r>
        <w:t>.</w:t>
      </w:r>
      <w:r w:rsidR="00B0390B">
        <w:t xml:space="preserve"> </w:t>
      </w:r>
    </w:p>
    <w:p w14:paraId="2ECC90A4" w14:textId="680BADB4" w:rsidR="005C75EF" w:rsidRDefault="005C75EF" w:rsidP="00381496">
      <w:pPr>
        <w:numPr>
          <w:ilvl w:val="0"/>
          <w:numId w:val="7"/>
        </w:numPr>
        <w:ind w:hanging="360"/>
        <w:contextualSpacing/>
      </w:pPr>
      <w:r>
        <w:rPr>
          <w:b/>
        </w:rPr>
        <w:t>POST</w:t>
      </w:r>
      <w:r>
        <w:t>: Envia uma entidade e requisita que o servidor aceita-a como subordin</w:t>
      </w:r>
      <w:r w:rsidR="000B2CDB">
        <w:t>ada do recurso identificado pel</w:t>
      </w:r>
      <w:r w:rsidR="000B2CDB" w:rsidRPr="000B2CDB">
        <w:rPr>
          <w:color w:val="FF0000"/>
        </w:rPr>
        <w:t>o</w:t>
      </w:r>
      <w:r>
        <w:t xml:space="preserve"> URI.</w:t>
      </w:r>
    </w:p>
    <w:p w14:paraId="78D5A18A" w14:textId="2390EA5A" w:rsidR="005C75EF" w:rsidRDefault="005C75EF" w:rsidP="00381496">
      <w:pPr>
        <w:numPr>
          <w:ilvl w:val="0"/>
          <w:numId w:val="7"/>
        </w:numPr>
        <w:ind w:hanging="360"/>
        <w:contextualSpacing/>
      </w:pPr>
      <w:r>
        <w:rPr>
          <w:b/>
        </w:rPr>
        <w:t>PUT</w:t>
      </w:r>
      <w:r>
        <w:t xml:space="preserve">: Requisita que </w:t>
      </w:r>
      <w:proofErr w:type="gramStart"/>
      <w:r>
        <w:t>um ent</w:t>
      </w:r>
      <w:r w:rsidR="000B2CDB">
        <w:t>idade</w:t>
      </w:r>
      <w:proofErr w:type="gramEnd"/>
      <w:r w:rsidR="000B2CDB">
        <w:t xml:space="preserve"> seja armazenada embaixo d</w:t>
      </w:r>
      <w:r w:rsidR="000B2CDB" w:rsidRPr="000B2CDB">
        <w:rPr>
          <w:color w:val="FF0000"/>
        </w:rPr>
        <w:t>o</w:t>
      </w:r>
      <w:r>
        <w:t xml:space="preserve"> URI fornecida. Se a URI se refere a um recurso que já existe, ele é modifica</w:t>
      </w:r>
      <w:r w:rsidR="000B2CDB">
        <w:t xml:space="preserve">do; se </w:t>
      </w:r>
      <w:r w:rsidR="000B2CDB" w:rsidRPr="000B2CDB">
        <w:rPr>
          <w:color w:val="FF0000"/>
        </w:rPr>
        <w:t>o</w:t>
      </w:r>
      <w:r>
        <w:t xml:space="preserve"> URI não aponta para um recurso existente, então o servid</w:t>
      </w:r>
      <w:r w:rsidR="000B2CDB">
        <w:t>or pode criar o recurso com ess</w:t>
      </w:r>
      <w:r w:rsidR="000B2CDB" w:rsidRPr="000B2CDB">
        <w:rPr>
          <w:color w:val="FF0000"/>
        </w:rPr>
        <w:t>e</w:t>
      </w:r>
      <w:r>
        <w:t xml:space="preserve"> URI.</w:t>
      </w:r>
    </w:p>
    <w:p w14:paraId="36A333A7" w14:textId="77777777" w:rsidR="005C75EF" w:rsidRDefault="005C75EF" w:rsidP="00381496">
      <w:pPr>
        <w:numPr>
          <w:ilvl w:val="0"/>
          <w:numId w:val="7"/>
        </w:numPr>
        <w:ind w:hanging="360"/>
        <w:contextualSpacing/>
      </w:pPr>
      <w:r>
        <w:rPr>
          <w:b/>
        </w:rPr>
        <w:t>DELETE</w:t>
      </w:r>
      <w:r>
        <w:t>: Apaga o recurso especificado.</w:t>
      </w:r>
    </w:p>
    <w:p w14:paraId="2E0165B6" w14:textId="1D732892" w:rsidR="005C75EF" w:rsidRDefault="005C75EF" w:rsidP="00381496">
      <w:pPr>
        <w:numPr>
          <w:ilvl w:val="0"/>
          <w:numId w:val="7"/>
        </w:numPr>
        <w:ind w:hanging="360"/>
        <w:contextualSpacing/>
      </w:pPr>
      <w:r>
        <w:rPr>
          <w:b/>
        </w:rPr>
        <w:t>HEAD</w:t>
      </w:r>
      <w:r>
        <w:t>: Retorna os cabeçalhos de uma resposta (sem o corpo contendo o recurso)</w:t>
      </w:r>
      <w:r w:rsidR="00EA1869">
        <w:rPr>
          <w:color w:val="FF0000"/>
        </w:rPr>
        <w:t>.</w:t>
      </w:r>
    </w:p>
    <w:p w14:paraId="06A7BB02" w14:textId="77777777" w:rsidR="005C75EF" w:rsidRDefault="005C75EF" w:rsidP="00381496">
      <w:pPr>
        <w:numPr>
          <w:ilvl w:val="0"/>
          <w:numId w:val="7"/>
        </w:numPr>
        <w:ind w:hanging="360"/>
        <w:contextualSpacing/>
      </w:pPr>
      <w:r>
        <w:rPr>
          <w:b/>
        </w:rPr>
        <w:t>TRACE</w:t>
      </w:r>
      <w:r>
        <w:t>: Ecoa de volta a requisição recebida para que o cliente veja se houveram mudanças e adições feitas por servidores intermediários.</w:t>
      </w:r>
    </w:p>
    <w:p w14:paraId="6BBDDE91" w14:textId="77777777" w:rsidR="005C75EF" w:rsidRDefault="005C75EF" w:rsidP="00381496">
      <w:pPr>
        <w:numPr>
          <w:ilvl w:val="0"/>
          <w:numId w:val="7"/>
        </w:numPr>
        <w:ind w:hanging="360"/>
        <w:contextualSpacing/>
      </w:pPr>
      <w:r>
        <w:rPr>
          <w:b/>
        </w:rPr>
        <w:t>OPTIONS</w:t>
      </w:r>
      <w:r>
        <w:t>: Retorna os métodos HTTP que o servidor suporta para a URL especificada.</w:t>
      </w:r>
    </w:p>
    <w:p w14:paraId="6E104C45" w14:textId="65E81EC3" w:rsidR="005C75EF" w:rsidRDefault="005C75EF" w:rsidP="00381496">
      <w:pPr>
        <w:numPr>
          <w:ilvl w:val="0"/>
          <w:numId w:val="7"/>
        </w:numPr>
        <w:ind w:hanging="360"/>
        <w:contextualSpacing/>
      </w:pPr>
      <w:r>
        <w:rPr>
          <w:b/>
        </w:rPr>
        <w:lastRenderedPageBreak/>
        <w:t>CONNECT</w:t>
      </w:r>
      <w:r>
        <w:t xml:space="preserve">: Converte a requisição de conexão para um túnel TCP/IP transparente, usualmente para facilitar </w:t>
      </w:r>
      <w:r w:rsidR="00EA1869">
        <w:rPr>
          <w:color w:val="FF0000"/>
        </w:rPr>
        <w:t xml:space="preserve">a </w:t>
      </w:r>
      <w:r>
        <w:t>comunicação criptografada com SSL (HTTPS) através de um proxy HTTP não criptografado.</w:t>
      </w:r>
    </w:p>
    <w:p w14:paraId="024AECFB" w14:textId="14F101C0" w:rsidR="005C75EF" w:rsidRDefault="005C75EF" w:rsidP="00381496">
      <w:pPr>
        <w:numPr>
          <w:ilvl w:val="0"/>
          <w:numId w:val="7"/>
        </w:numPr>
        <w:ind w:hanging="360"/>
        <w:contextualSpacing/>
      </w:pPr>
      <w:r>
        <w:rPr>
          <w:b/>
        </w:rPr>
        <w:t>PATCH</w:t>
      </w:r>
      <w:r>
        <w:t>: Usado para aplicar modificações parciais a um recurso.</w:t>
      </w:r>
    </w:p>
    <w:p w14:paraId="7CDCCD3B" w14:textId="77777777" w:rsidR="00EA1869" w:rsidRDefault="00EA1869" w:rsidP="00EA1869">
      <w:pPr>
        <w:ind w:left="720"/>
        <w:contextualSpacing/>
      </w:pPr>
    </w:p>
    <w:p w14:paraId="0F71FAAE" w14:textId="77777777" w:rsidR="005C75EF" w:rsidRDefault="005C75EF" w:rsidP="005C75EF">
      <w:r>
        <w:t>Agora você vai entender o que estamos tentando fazer este tempo todo. Vamos ao exemplo:</w:t>
      </w:r>
    </w:p>
    <w:p w14:paraId="22AAA01C" w14:textId="77777777" w:rsidR="005C75EF" w:rsidRDefault="00164FC3" w:rsidP="005C75EF">
      <w:r>
        <w:pict w14:anchorId="37D97D07">
          <v:rect id="_x0000_i1025" style="width:0;height:1.5pt" o:hralign="center" o:hrstd="t" o:hr="t" fillcolor="#a0a0a0" stroked="f"/>
        </w:pict>
      </w:r>
    </w:p>
    <w:p w14:paraId="7497F14C" w14:textId="4F6B7228" w:rsidR="000B2CDB" w:rsidRDefault="000B2CDB" w:rsidP="005C75EF">
      <w:del w:id="21" w:author="Willian" w:date="2016-10-23T16:44:00Z">
        <w:r w:rsidDel="0030714A">
          <w:delText>Imagine que nossa intenção é criar um app para</w:delText>
        </w:r>
      </w:del>
      <w:ins w:id="22" w:author="Willian" w:date="2016-10-23T16:44:00Z">
        <w:r w:rsidR="0030714A">
          <w:t xml:space="preserve">Imagine como um exemplo o nosso TDP, que sua finalidade </w:t>
        </w:r>
      </w:ins>
      <w:ins w:id="23" w:author="Willian" w:date="2016-10-23T16:45:00Z">
        <w:r w:rsidR="0030714A">
          <w:t>é</w:t>
        </w:r>
      </w:ins>
      <w:r>
        <w:t xml:space="preserve"> consulta</w:t>
      </w:r>
      <w:r w:rsidRPr="004D5AAA">
        <w:rPr>
          <w:color w:val="FF0000"/>
        </w:rPr>
        <w:t>r as informações sobre</w:t>
      </w:r>
      <w:r>
        <w:t xml:space="preserve"> filmes. Você cadastraria todos os filmes existentes? Ou cadastraria apenas</w:t>
      </w:r>
      <w:del w:id="24" w:author="Willian" w:date="2016-10-23T16:44:00Z">
        <w:r w:rsidDel="0030714A">
          <w:delText xml:space="preserve"> </w:delText>
        </w:r>
        <w:r w:rsidRPr="004D5AAA" w:rsidDel="0030714A">
          <w:rPr>
            <w:color w:val="FF0000"/>
          </w:rPr>
          <w:delText>(pelo menos-retirar)</w:delText>
        </w:r>
      </w:del>
      <w:r>
        <w:t xml:space="preserve"> os filmes dos últimos dez anos? Se </w:t>
      </w:r>
      <w:r w:rsidRPr="004D5AAA">
        <w:rPr>
          <w:color w:val="FF0000"/>
        </w:rPr>
        <w:t>você respondeu</w:t>
      </w:r>
      <w:r>
        <w:t xml:space="preserve"> sim, </w:t>
      </w:r>
      <w:r w:rsidRPr="004D5AAA">
        <w:rPr>
          <w:color w:val="FF0000"/>
        </w:rPr>
        <w:t>então</w:t>
      </w:r>
      <w:r>
        <w:t xml:space="preserve"> boa sorte, pois isto vai tomar uma boa parte do seu tempo. </w:t>
      </w:r>
      <w:r w:rsidRPr="004D5AAA">
        <w:rPr>
          <w:color w:val="FF0000"/>
        </w:rPr>
        <w:t>Caso</w:t>
      </w:r>
      <w:r>
        <w:t xml:space="preserve"> respondeu não, como 99% das pessoas respondem a esta pergunta, você precisa começar a pensar em onde conseguir </w:t>
      </w:r>
      <w:r w:rsidRPr="004D5AAA">
        <w:rPr>
          <w:color w:val="FF0000"/>
        </w:rPr>
        <w:t>tantas informações sobre os</w:t>
      </w:r>
      <w:r>
        <w:t xml:space="preserve"> filmes.</w:t>
      </w:r>
    </w:p>
    <w:p w14:paraId="047DCA8A" w14:textId="4761F49B" w:rsidR="005C75EF" w:rsidRDefault="000B2CDB" w:rsidP="005C75EF">
      <w:r>
        <w:t xml:space="preserve">A </w:t>
      </w:r>
      <w:r w:rsidRPr="004D5AAA">
        <w:rPr>
          <w:color w:val="FF0000"/>
        </w:rPr>
        <w:t>boa</w:t>
      </w:r>
      <w:r>
        <w:t xml:space="preserve"> notícia é que existem web-servers que disponibilizam essas informações gratuitamente</w:t>
      </w:r>
      <w:del w:id="25" w:author="Willian" w:date="2016-10-23T16:46:00Z">
        <w:r w:rsidDel="0030714A">
          <w:delText xml:space="preserve"> </w:delText>
        </w:r>
        <w:r w:rsidRPr="007E429E" w:rsidDel="0030714A">
          <w:rPr>
            <w:color w:val="FF0000"/>
          </w:rPr>
          <w:delText>(e de- forma totalmente grátis)</w:delText>
        </w:r>
      </w:del>
      <w:r>
        <w:rPr>
          <w:color w:val="FF0000"/>
        </w:rPr>
        <w:t xml:space="preserve">. </w:t>
      </w:r>
      <w:r w:rsidR="005C75EF">
        <w:t xml:space="preserve">Vamos tentar pegar os dados do popular filme </w:t>
      </w:r>
      <w:r w:rsidR="005C75EF">
        <w:rPr>
          <w:b/>
        </w:rPr>
        <w:t xml:space="preserve">Clube da luta. </w:t>
      </w:r>
      <w:r w:rsidR="005C75EF">
        <w:t>Abra no seu navegador o exemplo abaixo:</w:t>
      </w:r>
    </w:p>
    <w:p w14:paraId="68CFB78B" w14:textId="77777777" w:rsidR="005C75EF" w:rsidRDefault="00164FC3" w:rsidP="005C75EF">
      <w:hyperlink r:id="rId9">
        <w:r w:rsidR="005C75EF">
          <w:rPr>
            <w:color w:val="1155CC"/>
            <w:u w:val="single"/>
          </w:rPr>
          <w:t>https://api.themoviedb.org/3/movie/550?api_key=d272326e467344029e68e3c4ff0b4059</w:t>
        </w:r>
      </w:hyperlink>
    </w:p>
    <w:p w14:paraId="03C13E2B" w14:textId="4F6D1FD8" w:rsidR="005C75EF" w:rsidRDefault="005C75EF" w:rsidP="005C75EF">
      <w:r>
        <w:t xml:space="preserve">Implicitamente você está fazendo uma requisição </w:t>
      </w:r>
      <w:r>
        <w:rPr>
          <w:b/>
        </w:rPr>
        <w:t>GET</w:t>
      </w:r>
      <w:r>
        <w:t xml:space="preserve"> usando o </w:t>
      </w:r>
      <w:r>
        <w:rPr>
          <w:b/>
        </w:rPr>
        <w:t>HTTPS</w:t>
      </w:r>
      <w:r>
        <w:t xml:space="preserve"> e como resultado você receberá um arquivo JSON todo bagunçado. Para melhor visualização</w:t>
      </w:r>
      <w:r w:rsidR="000B2CDB">
        <w:t xml:space="preserve"> </w:t>
      </w:r>
      <w:del w:id="26" w:author="Willian" w:date="2016-10-23T16:46:00Z">
        <w:r w:rsidR="000B2CDB" w:rsidRPr="000B2CDB" w:rsidDel="0030714A">
          <w:rPr>
            <w:color w:val="FF0000"/>
          </w:rPr>
          <w:delText>(</w:delText>
        </w:r>
        <w:r w:rsidRPr="000B2CDB" w:rsidDel="0030714A">
          <w:rPr>
            <w:color w:val="FF0000"/>
          </w:rPr>
          <w:delText>, nós</w:delText>
        </w:r>
        <w:r w:rsidR="000B2CDB" w:rsidRPr="000B2CDB" w:rsidDel="0030714A">
          <w:rPr>
            <w:color w:val="FF0000"/>
          </w:rPr>
          <w:delText>-retirar)</w:delText>
        </w:r>
        <w:r w:rsidDel="0030714A">
          <w:delText xml:space="preserve"> </w:delText>
        </w:r>
      </w:del>
      <w:r>
        <w:t xml:space="preserve">pegamos este </w:t>
      </w:r>
      <w:r>
        <w:rPr>
          <w:b/>
        </w:rPr>
        <w:t>JSON</w:t>
      </w:r>
      <w:r>
        <w:t xml:space="preserve"> e deixamos de uma forma mais legível para você:</w:t>
      </w:r>
    </w:p>
    <w:p w14:paraId="277AB5F7" w14:textId="77777777" w:rsidR="005C75EF" w:rsidRDefault="005C75EF" w:rsidP="005C75EF">
      <w:pPr>
        <w:spacing w:after="0"/>
      </w:pPr>
      <w:r>
        <w:rPr>
          <w:rFonts w:ascii="Consolas" w:eastAsia="Consolas" w:hAnsi="Consolas" w:cs="Consolas"/>
          <w:sz w:val="18"/>
          <w:szCs w:val="18"/>
        </w:rPr>
        <w:t>{</w:t>
      </w:r>
    </w:p>
    <w:p w14:paraId="29A37D0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adult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14:paraId="7FFF52A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backdrop_path</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"/8uO0gUM8aNqYLs1OsTBQiXu0fEv.jpg",</w:t>
      </w:r>
    </w:p>
    <w:p w14:paraId="0112887E"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belongs_to_collection</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null</w:t>
      </w:r>
      <w:proofErr w:type="spellEnd"/>
      <w:r>
        <w:rPr>
          <w:rFonts w:ascii="Consolas" w:eastAsia="Consolas" w:hAnsi="Consolas" w:cs="Consolas"/>
          <w:color w:val="000088"/>
          <w:sz w:val="18"/>
          <w:szCs w:val="18"/>
        </w:rPr>
        <w:t>,</w:t>
      </w:r>
    </w:p>
    <w:p w14:paraId="3F0B09B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"budget"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63000000,</w:t>
      </w:r>
    </w:p>
    <w:p w14:paraId="257F7C7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genres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6D65971" w14:textId="77777777" w:rsidR="005C75EF" w:rsidRDefault="005C75EF" w:rsidP="005C75EF">
      <w:pPr>
        <w:spacing w:after="0"/>
      </w:pPr>
      <w:r>
        <w:rPr>
          <w:rFonts w:ascii="Consolas" w:eastAsia="Consolas" w:hAnsi="Consolas" w:cs="Consolas"/>
          <w:sz w:val="18"/>
          <w:szCs w:val="18"/>
        </w:rPr>
        <w:t xml:space="preserve">    {</w:t>
      </w:r>
    </w:p>
    <w:p w14:paraId="0831FBB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18,</w:t>
      </w:r>
    </w:p>
    <w:p w14:paraId="0092C07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"Drama"</w:t>
      </w:r>
    </w:p>
    <w:p w14:paraId="18EEBAC0" w14:textId="77777777" w:rsidR="005C75EF" w:rsidRDefault="005C75EF" w:rsidP="005C75EF">
      <w:pPr>
        <w:spacing w:after="0"/>
      </w:pPr>
      <w:r>
        <w:rPr>
          <w:rFonts w:ascii="Consolas" w:eastAsia="Consolas" w:hAnsi="Consolas" w:cs="Consolas"/>
          <w:sz w:val="18"/>
          <w:szCs w:val="18"/>
        </w:rPr>
        <w:t xml:space="preserve">    }</w:t>
      </w:r>
    </w:p>
    <w:p w14:paraId="197F149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B45DD14"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"homepage"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"http://www.foxmovies.com/movies/fight-club",</w:t>
      </w:r>
    </w:p>
    <w:p w14:paraId="023F1FE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550,</w:t>
      </w:r>
    </w:p>
    <w:p w14:paraId="4AB76B4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imdb_id</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"tt0137523",</w:t>
      </w:r>
    </w:p>
    <w:p w14:paraId="799A9F5D"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original_language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w:t>
      </w:r>
      <w:proofErr w:type="spellEnd"/>
      <w:r>
        <w:rPr>
          <w:rFonts w:ascii="Consolas" w:eastAsia="Consolas" w:hAnsi="Consolas" w:cs="Consolas"/>
          <w:color w:val="008800"/>
          <w:sz w:val="18"/>
          <w:szCs w:val="18"/>
        </w:rPr>
        <w:t>",</w:t>
      </w:r>
    </w:p>
    <w:p w14:paraId="3BE0A234"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original_title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33BB82A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"overview"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"A </w:t>
      </w:r>
      <w:proofErr w:type="spellStart"/>
      <w:r>
        <w:rPr>
          <w:rFonts w:ascii="Consolas" w:eastAsia="Consolas" w:hAnsi="Consolas" w:cs="Consolas"/>
          <w:color w:val="008800"/>
          <w:sz w:val="18"/>
          <w:szCs w:val="18"/>
        </w:rPr>
        <w:t>ticking</w:t>
      </w:r>
      <w:proofErr w:type="spellEnd"/>
      <w:r>
        <w:rPr>
          <w:rFonts w:ascii="Consolas" w:eastAsia="Consolas" w:hAnsi="Consolas" w:cs="Consolas"/>
          <w:color w:val="008800"/>
          <w:sz w:val="18"/>
          <w:szCs w:val="18"/>
        </w:rPr>
        <w:t>-time-</w:t>
      </w:r>
      <w:proofErr w:type="spellStart"/>
      <w:r>
        <w:rPr>
          <w:rFonts w:ascii="Consolas" w:eastAsia="Consolas" w:hAnsi="Consolas" w:cs="Consolas"/>
          <w:color w:val="008800"/>
          <w:sz w:val="18"/>
          <w:szCs w:val="18"/>
        </w:rPr>
        <w:t>bomb</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insomniac</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and</w:t>
      </w:r>
      <w:proofErr w:type="spellEnd"/>
      <w:r>
        <w:rPr>
          <w:rFonts w:ascii="Consolas" w:eastAsia="Consolas" w:hAnsi="Consolas" w:cs="Consolas"/>
          <w:color w:val="008800"/>
          <w:sz w:val="18"/>
          <w:szCs w:val="18"/>
        </w:rPr>
        <w:t xml:space="preserve"> a </w:t>
      </w:r>
      <w:proofErr w:type="spellStart"/>
      <w:r>
        <w:rPr>
          <w:rFonts w:ascii="Consolas" w:eastAsia="Consolas" w:hAnsi="Consolas" w:cs="Consolas"/>
          <w:color w:val="008800"/>
          <w:sz w:val="18"/>
          <w:szCs w:val="18"/>
        </w:rPr>
        <w:t>slippery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soap</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salesman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channel</w:t>
      </w:r>
      <w:proofErr w:type="spellEnd"/>
      <w:r>
        <w:rPr>
          <w:rFonts w:ascii="Consolas" w:eastAsia="Consolas" w:hAnsi="Consolas" w:cs="Consolas"/>
          <w:color w:val="008800"/>
          <w:sz w:val="18"/>
          <w:szCs w:val="18"/>
        </w:rPr>
        <w:t xml:space="preserve"> primal male </w:t>
      </w:r>
      <w:proofErr w:type="spellStart"/>
      <w:r>
        <w:rPr>
          <w:rFonts w:ascii="Consolas" w:eastAsia="Consolas" w:hAnsi="Consolas" w:cs="Consolas"/>
          <w:color w:val="008800"/>
          <w:sz w:val="18"/>
          <w:szCs w:val="18"/>
        </w:rPr>
        <w:t>aggression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into</w:t>
      </w:r>
      <w:proofErr w:type="spellEnd"/>
      <w:r>
        <w:rPr>
          <w:rFonts w:ascii="Consolas" w:eastAsia="Consolas" w:hAnsi="Consolas" w:cs="Consolas"/>
          <w:color w:val="008800"/>
          <w:sz w:val="18"/>
          <w:szCs w:val="18"/>
        </w:rPr>
        <w:t xml:space="preserve"> a </w:t>
      </w:r>
      <w:proofErr w:type="spellStart"/>
      <w:r>
        <w:rPr>
          <w:rFonts w:ascii="Consolas" w:eastAsia="Consolas" w:hAnsi="Consolas" w:cs="Consolas"/>
          <w:color w:val="008800"/>
          <w:sz w:val="18"/>
          <w:szCs w:val="18"/>
        </w:rPr>
        <w:t>shocking</w:t>
      </w:r>
      <w:proofErr w:type="spellEnd"/>
      <w:r>
        <w:rPr>
          <w:rFonts w:ascii="Consolas" w:eastAsia="Consolas" w:hAnsi="Consolas" w:cs="Consolas"/>
          <w:color w:val="008800"/>
          <w:sz w:val="18"/>
          <w:szCs w:val="18"/>
        </w:rPr>
        <w:t xml:space="preserve"> new </w:t>
      </w:r>
      <w:proofErr w:type="spellStart"/>
      <w:r>
        <w:rPr>
          <w:rFonts w:ascii="Consolas" w:eastAsia="Consolas" w:hAnsi="Consolas" w:cs="Consolas"/>
          <w:color w:val="008800"/>
          <w:sz w:val="18"/>
          <w:szCs w:val="18"/>
        </w:rPr>
        <w:t>form</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therapy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Their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concept</w:t>
      </w:r>
      <w:proofErr w:type="spellEnd"/>
      <w:r>
        <w:rPr>
          <w:rFonts w:ascii="Consolas" w:eastAsia="Consolas" w:hAnsi="Consolas" w:cs="Consolas"/>
          <w:color w:val="008800"/>
          <w:sz w:val="18"/>
          <w:szCs w:val="18"/>
        </w:rPr>
        <w:t xml:space="preserve"> catches </w:t>
      </w:r>
      <w:proofErr w:type="spellStart"/>
      <w:r>
        <w:rPr>
          <w:rFonts w:ascii="Consolas" w:eastAsia="Consolas" w:hAnsi="Consolas" w:cs="Consolas"/>
          <w:color w:val="008800"/>
          <w:sz w:val="18"/>
          <w:szCs w:val="18"/>
        </w:rPr>
        <w:t>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with</w:t>
      </w:r>
      <w:proofErr w:type="spellEnd"/>
      <w:r>
        <w:rPr>
          <w:rFonts w:ascii="Consolas" w:eastAsia="Consolas" w:hAnsi="Consolas" w:cs="Consolas"/>
          <w:color w:val="008800"/>
          <w:sz w:val="18"/>
          <w:szCs w:val="18"/>
        </w:rPr>
        <w:t xml:space="preserve"> underground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clubs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forming</w:t>
      </w:r>
      <w:proofErr w:type="spellEnd"/>
      <w:r>
        <w:rPr>
          <w:rFonts w:ascii="Consolas" w:eastAsia="Consolas" w:hAnsi="Consolas" w:cs="Consolas"/>
          <w:color w:val="008800"/>
          <w:sz w:val="18"/>
          <w:szCs w:val="18"/>
        </w:rPr>
        <w:t xml:space="preserve"> in </w:t>
      </w:r>
      <w:proofErr w:type="spellStart"/>
      <w:r>
        <w:rPr>
          <w:rFonts w:ascii="Consolas" w:eastAsia="Consolas" w:hAnsi="Consolas" w:cs="Consolas"/>
          <w:color w:val="008800"/>
          <w:sz w:val="18"/>
          <w:szCs w:val="18"/>
        </w:rPr>
        <w:t>every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town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until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eccentric</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gets</w:t>
      </w:r>
      <w:proofErr w:type="spellEnd"/>
      <w:r>
        <w:rPr>
          <w:rFonts w:ascii="Consolas" w:eastAsia="Consolas" w:hAnsi="Consolas" w:cs="Consolas"/>
          <w:color w:val="008800"/>
          <w:sz w:val="18"/>
          <w:szCs w:val="18"/>
        </w:rPr>
        <w:t xml:space="preserve"> in the </w:t>
      </w:r>
      <w:proofErr w:type="spellStart"/>
      <w:r>
        <w:rPr>
          <w:rFonts w:ascii="Consolas" w:eastAsia="Consolas" w:hAnsi="Consolas" w:cs="Consolas"/>
          <w:color w:val="008800"/>
          <w:sz w:val="18"/>
          <w:szCs w:val="18"/>
        </w:rPr>
        <w:t>way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and</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ignites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w:t>
      </w:r>
      <w:proofErr w:type="spellEnd"/>
      <w:r>
        <w:rPr>
          <w:rFonts w:ascii="Consolas" w:eastAsia="Consolas" w:hAnsi="Consolas" w:cs="Consolas"/>
          <w:color w:val="008800"/>
          <w:sz w:val="18"/>
          <w:szCs w:val="18"/>
        </w:rPr>
        <w:t xml:space="preserve"> out-</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control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spiral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toward</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oblivion</w:t>
      </w:r>
      <w:proofErr w:type="spellEnd"/>
      <w:r>
        <w:rPr>
          <w:rFonts w:ascii="Consolas" w:eastAsia="Consolas" w:hAnsi="Consolas" w:cs="Consolas"/>
          <w:color w:val="008800"/>
          <w:sz w:val="18"/>
          <w:szCs w:val="18"/>
        </w:rPr>
        <w:t>.",</w:t>
      </w:r>
    </w:p>
    <w:p w14:paraId="3B8F16E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popularity</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5.56269,</w:t>
      </w:r>
    </w:p>
    <w:p w14:paraId="7B6D9F0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poster_path</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"/811DjJTon9gD6hZ8nCjSitaIXFQ.jpg",</w:t>
      </w:r>
    </w:p>
    <w:p w14:paraId="377A17C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production_companies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1EFC18D" w14:textId="77777777" w:rsidR="005C75EF" w:rsidRDefault="005C75EF" w:rsidP="005C75EF">
      <w:pPr>
        <w:spacing w:after="0"/>
      </w:pPr>
      <w:r>
        <w:rPr>
          <w:rFonts w:ascii="Consolas" w:eastAsia="Consolas" w:hAnsi="Consolas" w:cs="Consolas"/>
          <w:sz w:val="18"/>
          <w:szCs w:val="18"/>
        </w:rPr>
        <w:t xml:space="preserve">    {</w:t>
      </w:r>
    </w:p>
    <w:p w14:paraId="45E13343"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Regency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Enterprises</w:t>
      </w:r>
      <w:proofErr w:type="spellEnd"/>
      <w:r>
        <w:rPr>
          <w:rFonts w:ascii="Consolas" w:eastAsia="Consolas" w:hAnsi="Consolas" w:cs="Consolas"/>
          <w:color w:val="008800"/>
          <w:sz w:val="18"/>
          <w:szCs w:val="18"/>
        </w:rPr>
        <w:t>",</w:t>
      </w:r>
    </w:p>
    <w:p w14:paraId="6B78608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508</w:t>
      </w:r>
    </w:p>
    <w:p w14:paraId="041C67C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50C4ED84" w14:textId="77777777" w:rsidR="005C75EF" w:rsidRDefault="005C75EF" w:rsidP="005C75EF">
      <w:pPr>
        <w:spacing w:after="0"/>
      </w:pPr>
      <w:r>
        <w:rPr>
          <w:rFonts w:ascii="Consolas" w:eastAsia="Consolas" w:hAnsi="Consolas" w:cs="Consolas"/>
          <w:sz w:val="18"/>
          <w:szCs w:val="18"/>
        </w:rPr>
        <w:t xml:space="preserve">    {</w:t>
      </w:r>
    </w:p>
    <w:p w14:paraId="2DD8C6B5" w14:textId="77777777" w:rsidR="005C75EF" w:rsidRDefault="005C75EF" w:rsidP="005C75EF">
      <w:pPr>
        <w:spacing w:after="0"/>
      </w:pPr>
      <w:r>
        <w:rPr>
          <w:rFonts w:ascii="Consolas" w:eastAsia="Consolas" w:hAnsi="Consolas" w:cs="Consolas"/>
          <w:sz w:val="18"/>
          <w:szCs w:val="18"/>
        </w:rPr>
        <w:lastRenderedPageBreak/>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"Fox 2000 Pictures",</w:t>
      </w:r>
    </w:p>
    <w:p w14:paraId="704BDAD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711</w:t>
      </w:r>
    </w:p>
    <w:p w14:paraId="2917D9E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30E49CF" w14:textId="77777777" w:rsidR="005C75EF" w:rsidRDefault="005C75EF" w:rsidP="005C75EF">
      <w:pPr>
        <w:spacing w:after="0"/>
      </w:pPr>
      <w:r>
        <w:rPr>
          <w:rFonts w:ascii="Consolas" w:eastAsia="Consolas" w:hAnsi="Consolas" w:cs="Consolas"/>
          <w:sz w:val="18"/>
          <w:szCs w:val="18"/>
        </w:rPr>
        <w:t xml:space="preserve">    {</w:t>
      </w:r>
    </w:p>
    <w:p w14:paraId="26323F1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Taurus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w:t>
      </w:r>
      <w:proofErr w:type="spellEnd"/>
      <w:r>
        <w:rPr>
          <w:rFonts w:ascii="Consolas" w:eastAsia="Consolas" w:hAnsi="Consolas" w:cs="Consolas"/>
          <w:color w:val="008800"/>
          <w:sz w:val="18"/>
          <w:szCs w:val="18"/>
        </w:rPr>
        <w:t>",</w:t>
      </w:r>
    </w:p>
    <w:p w14:paraId="70AB850F"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20555</w:t>
      </w:r>
    </w:p>
    <w:p w14:paraId="7F1C8EA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05988BD6" w14:textId="77777777" w:rsidR="005C75EF" w:rsidRDefault="005C75EF" w:rsidP="005C75EF">
      <w:pPr>
        <w:spacing w:after="0"/>
      </w:pPr>
      <w:r>
        <w:rPr>
          <w:rFonts w:ascii="Consolas" w:eastAsia="Consolas" w:hAnsi="Consolas" w:cs="Consolas"/>
          <w:sz w:val="18"/>
          <w:szCs w:val="18"/>
        </w:rPr>
        <w:t xml:space="preserve">    {</w:t>
      </w:r>
    </w:p>
    <w:p w14:paraId="4839400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Linson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Films</w:t>
      </w:r>
      <w:proofErr w:type="spellEnd"/>
      <w:r>
        <w:rPr>
          <w:rFonts w:ascii="Consolas" w:eastAsia="Consolas" w:hAnsi="Consolas" w:cs="Consolas"/>
          <w:color w:val="008800"/>
          <w:sz w:val="18"/>
          <w:szCs w:val="18"/>
        </w:rPr>
        <w:t>",</w:t>
      </w:r>
    </w:p>
    <w:p w14:paraId="5759F14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54050</w:t>
      </w:r>
    </w:p>
    <w:p w14:paraId="30894A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E0DC557" w14:textId="77777777" w:rsidR="005C75EF" w:rsidRDefault="005C75EF" w:rsidP="005C75EF">
      <w:pPr>
        <w:spacing w:after="0"/>
      </w:pPr>
      <w:r>
        <w:rPr>
          <w:rFonts w:ascii="Consolas" w:eastAsia="Consolas" w:hAnsi="Consolas" w:cs="Consolas"/>
          <w:sz w:val="18"/>
          <w:szCs w:val="18"/>
        </w:rPr>
        <w:t xml:space="preserve">    {</w:t>
      </w:r>
    </w:p>
    <w:p w14:paraId="11586BC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Atman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Entertainment</w:t>
      </w:r>
      <w:proofErr w:type="spellEnd"/>
      <w:r>
        <w:rPr>
          <w:rFonts w:ascii="Consolas" w:eastAsia="Consolas" w:hAnsi="Consolas" w:cs="Consolas"/>
          <w:color w:val="008800"/>
          <w:sz w:val="18"/>
          <w:szCs w:val="18"/>
        </w:rPr>
        <w:t>",</w:t>
      </w:r>
    </w:p>
    <w:p w14:paraId="082A9A1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54051</w:t>
      </w:r>
    </w:p>
    <w:p w14:paraId="6566291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B423A4F" w14:textId="77777777" w:rsidR="005C75EF" w:rsidRDefault="005C75EF" w:rsidP="005C75EF">
      <w:pPr>
        <w:spacing w:after="0"/>
      </w:pPr>
      <w:r>
        <w:rPr>
          <w:rFonts w:ascii="Consolas" w:eastAsia="Consolas" w:hAnsi="Consolas" w:cs="Consolas"/>
          <w:sz w:val="18"/>
          <w:szCs w:val="18"/>
        </w:rPr>
        <w:t xml:space="preserve">    {</w:t>
      </w:r>
    </w:p>
    <w:p w14:paraId="56C3A6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Knickerbocker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Films</w:t>
      </w:r>
      <w:proofErr w:type="spellEnd"/>
      <w:r>
        <w:rPr>
          <w:rFonts w:ascii="Consolas" w:eastAsia="Consolas" w:hAnsi="Consolas" w:cs="Consolas"/>
          <w:color w:val="008800"/>
          <w:sz w:val="18"/>
          <w:szCs w:val="18"/>
        </w:rPr>
        <w:t>",</w:t>
      </w:r>
    </w:p>
    <w:p w14:paraId="2AE9296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54052</w:t>
      </w:r>
    </w:p>
    <w:p w14:paraId="4DE5F576" w14:textId="77777777" w:rsidR="005C75EF" w:rsidRDefault="005C75EF" w:rsidP="005C75EF">
      <w:pPr>
        <w:spacing w:after="0"/>
      </w:pPr>
      <w:r>
        <w:rPr>
          <w:rFonts w:ascii="Consolas" w:eastAsia="Consolas" w:hAnsi="Consolas" w:cs="Consolas"/>
          <w:sz w:val="18"/>
          <w:szCs w:val="18"/>
        </w:rPr>
        <w:t xml:space="preserve">    }</w:t>
      </w:r>
    </w:p>
    <w:p w14:paraId="0A068DAE"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8760F9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production_countries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4403932" w14:textId="77777777" w:rsidR="005C75EF" w:rsidRDefault="005C75EF" w:rsidP="005C75EF">
      <w:pPr>
        <w:spacing w:after="0"/>
      </w:pPr>
      <w:r>
        <w:rPr>
          <w:rFonts w:ascii="Consolas" w:eastAsia="Consolas" w:hAnsi="Consolas" w:cs="Consolas"/>
          <w:sz w:val="18"/>
          <w:szCs w:val="18"/>
        </w:rPr>
        <w:t xml:space="preserve">    {</w:t>
      </w:r>
    </w:p>
    <w:p w14:paraId="4EDEEEE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"iso_3166_1"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"DE",</w:t>
      </w:r>
    </w:p>
    <w:p w14:paraId="597F250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Germany</w:t>
      </w:r>
      <w:proofErr w:type="spellEnd"/>
      <w:r>
        <w:rPr>
          <w:rFonts w:ascii="Consolas" w:eastAsia="Consolas" w:hAnsi="Consolas" w:cs="Consolas"/>
          <w:color w:val="008800"/>
          <w:sz w:val="18"/>
          <w:szCs w:val="18"/>
        </w:rPr>
        <w:t>"</w:t>
      </w:r>
    </w:p>
    <w:p w14:paraId="7DBC379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8AE531C" w14:textId="77777777" w:rsidR="005C75EF" w:rsidRDefault="005C75EF" w:rsidP="005C75EF">
      <w:pPr>
        <w:spacing w:after="0"/>
      </w:pPr>
      <w:r>
        <w:rPr>
          <w:rFonts w:ascii="Consolas" w:eastAsia="Consolas" w:hAnsi="Consolas" w:cs="Consolas"/>
          <w:sz w:val="18"/>
          <w:szCs w:val="18"/>
        </w:rPr>
        <w:t xml:space="preserve">    {</w:t>
      </w:r>
    </w:p>
    <w:p w14:paraId="12B7215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"iso_3166_1"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"US",</w:t>
      </w:r>
    </w:p>
    <w:p w14:paraId="16866A4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"United </w:t>
      </w:r>
      <w:proofErr w:type="spellStart"/>
      <w:r>
        <w:rPr>
          <w:rFonts w:ascii="Consolas" w:eastAsia="Consolas" w:hAnsi="Consolas" w:cs="Consolas"/>
          <w:color w:val="008800"/>
          <w:sz w:val="18"/>
          <w:szCs w:val="18"/>
        </w:rPr>
        <w:t>States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America</w:t>
      </w:r>
      <w:proofErr w:type="spellEnd"/>
      <w:r>
        <w:rPr>
          <w:rFonts w:ascii="Consolas" w:eastAsia="Consolas" w:hAnsi="Consolas" w:cs="Consolas"/>
          <w:color w:val="008800"/>
          <w:sz w:val="18"/>
          <w:szCs w:val="18"/>
        </w:rPr>
        <w:t>"</w:t>
      </w:r>
    </w:p>
    <w:p w14:paraId="3DA83309" w14:textId="77777777" w:rsidR="005C75EF" w:rsidRDefault="005C75EF" w:rsidP="005C75EF">
      <w:pPr>
        <w:spacing w:after="0"/>
      </w:pPr>
      <w:r>
        <w:rPr>
          <w:rFonts w:ascii="Consolas" w:eastAsia="Consolas" w:hAnsi="Consolas" w:cs="Consolas"/>
          <w:sz w:val="18"/>
          <w:szCs w:val="18"/>
        </w:rPr>
        <w:t xml:space="preserve">    }</w:t>
      </w:r>
    </w:p>
    <w:p w14:paraId="78BAA2CD"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2B049E1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release_date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"1999-10-14",</w:t>
      </w:r>
    </w:p>
    <w:p w14:paraId="6B30B4EF"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revenue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100853753,</w:t>
      </w:r>
    </w:p>
    <w:p w14:paraId="469A2EF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runtime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139,</w:t>
      </w:r>
    </w:p>
    <w:p w14:paraId="240849D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spoken_languages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D0598F7" w14:textId="77777777" w:rsidR="005C75EF" w:rsidRDefault="005C75EF" w:rsidP="005C75EF">
      <w:pPr>
        <w:spacing w:after="0"/>
      </w:pPr>
      <w:r>
        <w:rPr>
          <w:rFonts w:ascii="Consolas" w:eastAsia="Consolas" w:hAnsi="Consolas" w:cs="Consolas"/>
          <w:sz w:val="18"/>
          <w:szCs w:val="18"/>
        </w:rPr>
        <w:t xml:space="preserve">    {</w:t>
      </w:r>
    </w:p>
    <w:p w14:paraId="0ACA301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"iso_639_1"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w:t>
      </w:r>
      <w:proofErr w:type="spellEnd"/>
      <w:r>
        <w:rPr>
          <w:rFonts w:ascii="Consolas" w:eastAsia="Consolas" w:hAnsi="Consolas" w:cs="Consolas"/>
          <w:color w:val="008800"/>
          <w:sz w:val="18"/>
          <w:szCs w:val="18"/>
        </w:rPr>
        <w:t>",</w:t>
      </w:r>
    </w:p>
    <w:p w14:paraId="09A3E60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English</w:t>
      </w:r>
      <w:proofErr w:type="spellEnd"/>
      <w:r>
        <w:rPr>
          <w:rFonts w:ascii="Consolas" w:eastAsia="Consolas" w:hAnsi="Consolas" w:cs="Consolas"/>
          <w:color w:val="008800"/>
          <w:sz w:val="18"/>
          <w:szCs w:val="18"/>
        </w:rPr>
        <w:t>"</w:t>
      </w:r>
    </w:p>
    <w:p w14:paraId="6FBB93AB" w14:textId="77777777" w:rsidR="005C75EF" w:rsidRDefault="005C75EF" w:rsidP="005C75EF">
      <w:pPr>
        <w:spacing w:after="0"/>
      </w:pPr>
      <w:r>
        <w:rPr>
          <w:rFonts w:ascii="Consolas" w:eastAsia="Consolas" w:hAnsi="Consolas" w:cs="Consolas"/>
          <w:sz w:val="18"/>
          <w:szCs w:val="18"/>
        </w:rPr>
        <w:t xml:space="preserve">    }</w:t>
      </w:r>
    </w:p>
    <w:p w14:paraId="0A1D092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6F3C9C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"status"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Released</w:t>
      </w:r>
      <w:proofErr w:type="spellEnd"/>
      <w:r>
        <w:rPr>
          <w:rFonts w:ascii="Consolas" w:eastAsia="Consolas" w:hAnsi="Consolas" w:cs="Consolas"/>
          <w:color w:val="008800"/>
          <w:sz w:val="18"/>
          <w:szCs w:val="18"/>
        </w:rPr>
        <w:t>",</w:t>
      </w:r>
    </w:p>
    <w:p w14:paraId="2191614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know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about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yourself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you've</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never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been</w:t>
      </w:r>
      <w:proofErr w:type="spellEnd"/>
      <w:r>
        <w:rPr>
          <w:rFonts w:ascii="Consolas" w:eastAsia="Consolas" w:hAnsi="Consolas" w:cs="Consolas"/>
          <w:color w:val="008800"/>
          <w:sz w:val="18"/>
          <w:szCs w:val="18"/>
        </w:rPr>
        <w:t xml:space="preserve"> in a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w:t>
      </w:r>
    </w:p>
    <w:p w14:paraId="614E26F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0E3A2F8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video</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14:paraId="693DCD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vote_average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8.1,</w:t>
      </w:r>
    </w:p>
    <w:p w14:paraId="031375F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vote_count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5357</w:t>
      </w:r>
    </w:p>
    <w:p w14:paraId="1CA15A87" w14:textId="77777777" w:rsidR="005C75EF" w:rsidRDefault="005C75EF" w:rsidP="005C75EF">
      <w:pPr>
        <w:spacing w:after="0"/>
      </w:pPr>
      <w:r>
        <w:rPr>
          <w:rFonts w:ascii="Consolas" w:eastAsia="Consolas" w:hAnsi="Consolas" w:cs="Consolas"/>
          <w:sz w:val="18"/>
          <w:szCs w:val="18"/>
        </w:rPr>
        <w:t>}</w:t>
      </w:r>
    </w:p>
    <w:p w14:paraId="751A9FB2" w14:textId="77777777" w:rsidR="005C75EF" w:rsidRDefault="005C75EF" w:rsidP="005C75EF">
      <w:pPr>
        <w:spacing w:after="0"/>
      </w:pPr>
    </w:p>
    <w:p w14:paraId="196D586B" w14:textId="77777777" w:rsidR="005C75EF" w:rsidRDefault="005C75EF" w:rsidP="005C75EF">
      <w:r>
        <w:t>O resultado desta requisição é um JSON veja que ele realmente possui algumas informações sobre o filme (em inglês). Mas o que é JSON?</w:t>
      </w:r>
    </w:p>
    <w:p w14:paraId="12E5B1F4" w14:textId="77777777" w:rsidR="005C75EF" w:rsidRDefault="005C75EF" w:rsidP="005C75EF">
      <w:pPr>
        <w:pStyle w:val="Ttulo2"/>
        <w:contextualSpacing w:val="0"/>
      </w:pPr>
      <w:bookmarkStart w:id="27" w:name="_l6u2i1cm0esi" w:colFirst="0" w:colLast="0"/>
      <w:bookmarkEnd w:id="27"/>
      <w:r>
        <w:t>JSON</w:t>
      </w:r>
    </w:p>
    <w:p w14:paraId="10E89025" w14:textId="6D33C827" w:rsidR="005C75EF" w:rsidRDefault="00DF6C09" w:rsidP="005C75EF">
      <w:r>
        <w:t>JSON (</w:t>
      </w:r>
      <w:proofErr w:type="spellStart"/>
      <w:r>
        <w:t>JavaScript</w:t>
      </w:r>
      <w:proofErr w:type="spellEnd"/>
      <w:r>
        <w:t xml:space="preserve"> Object </w:t>
      </w:r>
      <w:proofErr w:type="spellStart"/>
      <w:r>
        <w:t>Notation</w:t>
      </w:r>
      <w:proofErr w:type="spellEnd"/>
      <w:r>
        <w:t xml:space="preserve">) é uma notação que descreve um objeto </w:t>
      </w:r>
      <w:r w:rsidRPr="007E429E">
        <w:rPr>
          <w:color w:val="FF0000"/>
        </w:rPr>
        <w:t>da linguagem</w:t>
      </w:r>
      <w:r>
        <w:rPr>
          <w:color w:val="FF0000"/>
        </w:rPr>
        <w:t xml:space="preserve"> de programação</w:t>
      </w:r>
      <w:r>
        <w:t xml:space="preserve"> </w:t>
      </w:r>
      <w:proofErr w:type="spellStart"/>
      <w:r>
        <w:t>JavaScript</w:t>
      </w:r>
      <w:proofErr w:type="spellEnd"/>
      <w:r>
        <w:t xml:space="preserve">. </w:t>
      </w:r>
      <w:r w:rsidRPr="007E429E">
        <w:rPr>
          <w:color w:val="FF0000"/>
        </w:rPr>
        <w:t>Ela é</w:t>
      </w:r>
      <w:r>
        <w:t xml:space="preserve"> </w:t>
      </w:r>
      <w:del w:id="28" w:author="Willian" w:date="2016-10-23T16:46:00Z">
        <w:r w:rsidRPr="007E429E" w:rsidDel="0030714A">
          <w:rPr>
            <w:color w:val="FF0000"/>
          </w:rPr>
          <w:delText>(JavaScript é uma linguagem-retirar)</w:delText>
        </w:r>
        <w:r w:rsidDel="0030714A">
          <w:delText xml:space="preserve"> </w:delText>
        </w:r>
      </w:del>
      <w:r>
        <w:t>amplamente utilizada na web e seus objetos são definidos através da notação JSON</w:t>
      </w:r>
      <w:r w:rsidR="005C75EF">
        <w:t>.</w:t>
      </w:r>
    </w:p>
    <w:p w14:paraId="44EE9F40" w14:textId="4A7E1D04" w:rsidR="005C75EF" w:rsidRDefault="005C75EF" w:rsidP="005C75EF">
      <w:r>
        <w:lastRenderedPageBreak/>
        <w:t>Esta notação é muito usada</w:t>
      </w:r>
      <w:r w:rsidR="00EA1869">
        <w:t xml:space="preserve"> </w:t>
      </w:r>
      <w:r>
        <w:t xml:space="preserve">nas aplicações mobile por ser leve </w:t>
      </w:r>
      <w:r w:rsidR="00362B1C">
        <w:t>(arquivos geralmente pequenos)</w:t>
      </w:r>
      <w:r w:rsidR="00362B1C" w:rsidRPr="00362B1C">
        <w:rPr>
          <w:color w:val="FF0000"/>
        </w:rPr>
        <w:t>,</w:t>
      </w:r>
      <w:r w:rsidRPr="00362B1C">
        <w:rPr>
          <w:color w:val="FF0000"/>
        </w:rPr>
        <w:t xml:space="preserve"> diminui</w:t>
      </w:r>
      <w:r w:rsidR="00362B1C" w:rsidRPr="00362B1C">
        <w:rPr>
          <w:color w:val="FF0000"/>
        </w:rPr>
        <w:t>ndo</w:t>
      </w:r>
      <w:r>
        <w:t xml:space="preserve"> o tempo de resposta das requisições (pois são menos dados trafegando</w:t>
      </w:r>
      <w:r w:rsidR="00362B1C">
        <w:t xml:space="preserve"> na rede) e é de fácil </w:t>
      </w:r>
      <w:r w:rsidR="00362B1C" w:rsidRPr="00362B1C">
        <w:rPr>
          <w:color w:val="FF0000"/>
        </w:rPr>
        <w:t>compreensão</w:t>
      </w:r>
      <w:r>
        <w:t>.</w:t>
      </w:r>
    </w:p>
    <w:p w14:paraId="116042DA" w14:textId="77777777" w:rsidR="005C75EF" w:rsidRDefault="005C75EF" w:rsidP="005C75EF">
      <w:r>
        <w:t>JSON usa o padrão “chave-valor” onde para cada chave há um valor. Vejamos um trecho do exemplo acima:</w:t>
      </w:r>
    </w:p>
    <w:p w14:paraId="34F16E8D" w14:textId="77777777" w:rsidR="005C75EF" w:rsidRDefault="005C75EF" w:rsidP="005C75EF">
      <w:pPr>
        <w:spacing w:after="0"/>
      </w:pP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know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about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yourself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you've</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never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been</w:t>
      </w:r>
      <w:proofErr w:type="spellEnd"/>
      <w:r>
        <w:rPr>
          <w:rFonts w:ascii="Consolas" w:eastAsia="Consolas" w:hAnsi="Consolas" w:cs="Consolas"/>
          <w:color w:val="008800"/>
          <w:sz w:val="18"/>
          <w:szCs w:val="18"/>
        </w:rPr>
        <w:t xml:space="preserve"> in a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w:t>
      </w:r>
    </w:p>
    <w:p w14:paraId="2D2AEA65" w14:textId="77777777" w:rsidR="005C75EF" w:rsidRDefault="005C75EF" w:rsidP="005C75EF">
      <w:pPr>
        <w:spacing w:after="0"/>
      </w:pP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626EEFFE" w14:textId="77777777" w:rsidR="005C75EF" w:rsidRDefault="005C75EF" w:rsidP="005C75EF">
      <w:pPr>
        <w:spacing w:after="0"/>
      </w:pPr>
    </w:p>
    <w:p w14:paraId="54F9D22B" w14:textId="4CE0343B" w:rsidR="005C75EF" w:rsidRPr="00362B1C" w:rsidRDefault="005C75EF" w:rsidP="005C75EF">
      <w:pPr>
        <w:spacing w:after="0"/>
        <w:rPr>
          <w:color w:val="FF0000"/>
        </w:rPr>
      </w:pP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b/>
          <w:color w:val="008800"/>
          <w:sz w:val="18"/>
          <w:szCs w:val="18"/>
        </w:rPr>
        <w:t xml:space="preserve"> </w:t>
      </w:r>
      <w:r>
        <w:t xml:space="preserve">é a chave para o valor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w:t>
      </w:r>
      <w:r w:rsidR="00362B1C">
        <w:t xml:space="preserve"> e</w:t>
      </w:r>
      <w: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 xml:space="preserve">" </w:t>
      </w:r>
      <w:r w:rsidR="00362B1C">
        <w:rPr>
          <w:rFonts w:ascii="Consolas" w:eastAsia="Consolas" w:hAnsi="Consolas" w:cs="Consolas"/>
          <w:color w:val="FF0000"/>
          <w:sz w:val="18"/>
          <w:szCs w:val="18"/>
        </w:rPr>
        <w:t xml:space="preserve">é a </w:t>
      </w:r>
      <w:r>
        <w:t xml:space="preserve">chave para o valor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r w:rsidR="00362B1C">
        <w:rPr>
          <w:rFonts w:ascii="Consolas" w:eastAsia="Consolas" w:hAnsi="Consolas" w:cs="Consolas"/>
          <w:color w:val="FF0000"/>
          <w:sz w:val="18"/>
          <w:szCs w:val="18"/>
        </w:rPr>
        <w:t>.</w:t>
      </w:r>
    </w:p>
    <w:p w14:paraId="0F008EDF" w14:textId="77777777" w:rsidR="005C75EF" w:rsidRDefault="005C75EF" w:rsidP="005C75EF"/>
    <w:p w14:paraId="2375ACEC" w14:textId="77777777" w:rsidR="005C75EF" w:rsidRDefault="005C75EF" w:rsidP="005C75EF">
      <w:r>
        <w:t>No começo pode parecer estranho, mas logo você pega o jeito. Como o foco do nosso curso não é explicar conceitos de conectividade, passamos por este assunto rapidamente para que possamos fazer uso na aula seguinte, mas aconselhamos que você procure por leituras complementares, em especial sobre o HTTP e o JSON.</w:t>
      </w:r>
    </w:p>
    <w:p w14:paraId="74779E24" w14:textId="77777777" w:rsidR="005C75EF" w:rsidRDefault="005C75EF" w:rsidP="005C75EF">
      <w:pPr>
        <w:pStyle w:val="Ttulo2"/>
        <w:contextualSpacing w:val="0"/>
      </w:pPr>
      <w:bookmarkStart w:id="29" w:name="_c790gbn29tld" w:colFirst="0" w:colLast="0"/>
      <w:bookmarkEnd w:id="29"/>
      <w:r>
        <w:t xml:space="preserve">A biblioteca </w:t>
      </w:r>
      <w:proofErr w:type="spellStart"/>
      <w:r>
        <w:t>Gson</w:t>
      </w:r>
      <w:proofErr w:type="spellEnd"/>
    </w:p>
    <w:p w14:paraId="2BFAC510" w14:textId="6A5410B6" w:rsidR="005C75EF" w:rsidRDefault="00362B1C" w:rsidP="005C75EF">
      <w:r>
        <w:t>Na aula 1 da unidade 6</w:t>
      </w:r>
      <w:r w:rsidR="005C75EF">
        <w:t xml:space="preserve"> criamos a interface da tela </w:t>
      </w:r>
      <w:r w:rsidR="005C75EF">
        <w:rPr>
          <w:b/>
        </w:rPr>
        <w:t>Entrada (</w:t>
      </w:r>
      <w:proofErr w:type="spellStart"/>
      <w:r w:rsidR="005C75EF">
        <w:rPr>
          <w:b/>
        </w:rPr>
        <w:t>Inbox</w:t>
      </w:r>
      <w:proofErr w:type="spellEnd"/>
      <w:r w:rsidR="005C75EF">
        <w:rPr>
          <w:b/>
        </w:rPr>
        <w:t>)</w:t>
      </w:r>
      <w:r w:rsidR="005C75EF">
        <w:t xml:space="preserve">, para preencher as células da </w:t>
      </w:r>
      <w:proofErr w:type="spellStart"/>
      <w:r w:rsidR="005C75EF">
        <w:t>ListView</w:t>
      </w:r>
      <w:proofErr w:type="spellEnd"/>
      <w:r>
        <w:t>,</w:t>
      </w:r>
      <w:r w:rsidR="005C75EF">
        <w:t xml:space="preserve"> criamos um </w:t>
      </w:r>
      <w:proofErr w:type="spellStart"/>
      <w:r w:rsidR="005C75EF">
        <w:t>array</w:t>
      </w:r>
      <w:proofErr w:type="spellEnd"/>
      <w:r w:rsidR="005C75EF">
        <w:t xml:space="preserve"> de objetos </w:t>
      </w:r>
      <w:proofErr w:type="spellStart"/>
      <w:r w:rsidR="005C75EF" w:rsidRPr="0030714A">
        <w:rPr>
          <w:b/>
          <w:rPrChange w:id="30" w:author="Willian" w:date="2016-10-23T16:47:00Z">
            <w:rPr/>
          </w:rPrChange>
        </w:rPr>
        <w:t>Email</w:t>
      </w:r>
      <w:proofErr w:type="spellEnd"/>
      <w:r w:rsidR="005C75EF">
        <w:t>,</w:t>
      </w:r>
      <w:del w:id="31" w:author="Willian" w:date="2016-10-23T16:47:00Z">
        <w:r w:rsidR="005C75EF" w:rsidDel="0030714A">
          <w:delText xml:space="preserve"> </w:delText>
        </w:r>
        <w:r w:rsidR="00DF6C09" w:rsidDel="0030714A">
          <w:rPr>
            <w:color w:val="FF0000"/>
          </w:rPr>
          <w:delText>(ambos?)</w:delText>
        </w:r>
      </w:del>
      <w:r w:rsidR="00DF6C09">
        <w:rPr>
          <w:color w:val="FF0000"/>
        </w:rPr>
        <w:t xml:space="preserve"> </w:t>
      </w:r>
      <w:r w:rsidR="005C75EF">
        <w:t>pré-definidos. Na vida real não será assim, pois neste caso os e</w:t>
      </w:r>
      <w:r>
        <w:t>-</w:t>
      </w:r>
      <w:r w:rsidR="005C75EF">
        <w:t xml:space="preserve">mails deveriam vir de um </w:t>
      </w:r>
      <w:proofErr w:type="spellStart"/>
      <w:r w:rsidR="005C75EF">
        <w:t>backend</w:t>
      </w:r>
      <w:proofErr w:type="spellEnd"/>
      <w:r w:rsidR="005C75EF">
        <w:t xml:space="preserve"> em formato JSON. </w:t>
      </w:r>
      <w:r w:rsidR="002629C5">
        <w:rPr>
          <w:color w:val="FF0000"/>
        </w:rPr>
        <w:t>Pensando nisto</w:t>
      </w:r>
      <w:r w:rsidR="005C75EF">
        <w:t xml:space="preserve"> vamos aprender agora como manipular um objeto JSON usando a biblioteca </w:t>
      </w:r>
      <w:proofErr w:type="spellStart"/>
      <w:r w:rsidR="005C75EF">
        <w:t>Gson</w:t>
      </w:r>
      <w:proofErr w:type="spellEnd"/>
      <w:r w:rsidR="00DF6C09">
        <w:t xml:space="preserve"> </w:t>
      </w:r>
      <w:r w:rsidR="00DF6C09" w:rsidRPr="00066EA5">
        <w:rPr>
          <w:color w:val="FF0000"/>
        </w:rPr>
        <w:t xml:space="preserve">que foi escrita </w:t>
      </w:r>
      <w:r w:rsidR="00DF6C09">
        <w:rPr>
          <w:color w:val="FF0000"/>
        </w:rPr>
        <w:t>na</w:t>
      </w:r>
      <w:r w:rsidR="00DF6C09" w:rsidRPr="00066EA5">
        <w:rPr>
          <w:color w:val="FF0000"/>
        </w:rPr>
        <w:t xml:space="preserve"> linguagem Java</w:t>
      </w:r>
      <w:r w:rsidR="00DF6C09">
        <w:t>.</w:t>
      </w:r>
    </w:p>
    <w:p w14:paraId="4E66C590" w14:textId="19791937" w:rsidR="005C75EF" w:rsidRDefault="00DF6C09" w:rsidP="005C75EF">
      <w:r>
        <w:rPr>
          <w:color w:val="FF0000"/>
        </w:rPr>
        <w:t xml:space="preserve">A </w:t>
      </w:r>
      <w:proofErr w:type="spellStart"/>
      <w:r w:rsidR="005C75EF">
        <w:t>Gson</w:t>
      </w:r>
      <w:proofErr w:type="spellEnd"/>
      <w:r w:rsidR="005C75EF">
        <w:t xml:space="preserve"> é uma biblioteca</w:t>
      </w:r>
      <w:del w:id="32" w:author="Willian" w:date="2016-10-23T16:47:00Z">
        <w:r w:rsidR="005C75EF" w:rsidDel="0030714A">
          <w:delText xml:space="preserve"> </w:delText>
        </w:r>
        <w:r w:rsidRPr="00DF6C09" w:rsidDel="0030714A">
          <w:rPr>
            <w:color w:val="FF0000"/>
          </w:rPr>
          <w:delText>(</w:delText>
        </w:r>
        <w:r w:rsidR="005C75EF" w:rsidRPr="00DF6C09" w:rsidDel="0030714A">
          <w:rPr>
            <w:color w:val="FF0000"/>
          </w:rPr>
          <w:delText>Java</w:delText>
        </w:r>
        <w:r w:rsidRPr="00DF6C09" w:rsidDel="0030714A">
          <w:rPr>
            <w:color w:val="FF0000"/>
          </w:rPr>
          <w:delText>-retirar)</w:delText>
        </w:r>
      </w:del>
      <w:r w:rsidR="005C75EF">
        <w:t xml:space="preserve"> que pode ser utilizada para converter objetos em JSON (chamamos este processo de serialização). É possível também fazer o processo inv</w:t>
      </w:r>
      <w:r>
        <w:t xml:space="preserve">erso (chamado </w:t>
      </w:r>
      <w:proofErr w:type="spellStart"/>
      <w:r>
        <w:t>deserialização</w:t>
      </w:r>
      <w:proofErr w:type="spellEnd"/>
      <w:r>
        <w:t xml:space="preserve">). </w:t>
      </w:r>
      <w:r w:rsidRPr="00DF6C09">
        <w:rPr>
          <w:color w:val="FF0000"/>
        </w:rPr>
        <w:t>A</w:t>
      </w:r>
      <w:r w:rsidR="005C75EF">
        <w:t xml:space="preserve"> </w:t>
      </w:r>
      <w:proofErr w:type="spellStart"/>
      <w:r w:rsidR="005C75EF">
        <w:t>Gson</w:t>
      </w:r>
      <w:proofErr w:type="spellEnd"/>
      <w:r w:rsidR="005C75EF">
        <w:t xml:space="preserve"> pode trabalhar com objetos arbitrários incluindo objetos pré-existentes que não temos acesso ao código (código fechado).</w:t>
      </w:r>
    </w:p>
    <w:p w14:paraId="57B5FB7B" w14:textId="35D1FD24" w:rsidR="005C75EF" w:rsidRDefault="005C75EF" w:rsidP="005C75EF">
      <w:r>
        <w:t xml:space="preserve">Existem algumas outras bibliotecas que realizam esta função, porém a maioria requer que seja </w:t>
      </w:r>
      <w:r w:rsidR="002629C5">
        <w:t>inserida uma série de anotações Java nas nossas classes e isto</w:t>
      </w:r>
      <w:r>
        <w:t xml:space="preserve"> é uma coisa que não conseguiríamos fazer se não tivéssemos acesso ao código-fonte destas classes. A maioria delas também não </w:t>
      </w:r>
      <w:r w:rsidR="00DF6C09" w:rsidRPr="00DF6C09">
        <w:rPr>
          <w:color w:val="FF0000"/>
        </w:rPr>
        <w:t>dá</w:t>
      </w:r>
      <w:r>
        <w:t xml:space="preserve"> suporte aos </w:t>
      </w:r>
      <w:proofErr w:type="spellStart"/>
      <w:r>
        <w:t>Generics</w:t>
      </w:r>
      <w:proofErr w:type="spellEnd"/>
      <w:r>
        <w:t xml:space="preserve"> do Java, mas o </w:t>
      </w:r>
      <w:proofErr w:type="spellStart"/>
      <w:r>
        <w:t>Gson</w:t>
      </w:r>
      <w:proofErr w:type="spellEnd"/>
      <w:r>
        <w:t xml:space="preserve"> considera estes dois empasses.</w:t>
      </w:r>
    </w:p>
    <w:p w14:paraId="7B7D732C" w14:textId="0DDADDCB" w:rsidR="005C75EF" w:rsidRDefault="005C75EF" w:rsidP="005C75EF">
      <w:pPr>
        <w:pStyle w:val="Ttulo3"/>
        <w:contextualSpacing w:val="0"/>
      </w:pPr>
      <w:bookmarkStart w:id="33" w:name="_u6gcohvvvnwd" w:colFirst="0" w:colLast="0"/>
      <w:bookmarkEnd w:id="33"/>
      <w:r>
        <w:t xml:space="preserve">Objetivos do </w:t>
      </w:r>
      <w:proofErr w:type="spellStart"/>
      <w:r>
        <w:t>Gson</w:t>
      </w:r>
      <w:proofErr w:type="spellEnd"/>
    </w:p>
    <w:p w14:paraId="16B868DB" w14:textId="084C8557" w:rsidR="005C75EF" w:rsidRDefault="005C75EF" w:rsidP="00381496">
      <w:pPr>
        <w:numPr>
          <w:ilvl w:val="0"/>
          <w:numId w:val="5"/>
        </w:numPr>
        <w:ind w:hanging="360"/>
        <w:contextualSpacing/>
      </w:pPr>
      <w:r>
        <w:t xml:space="preserve">Providenciar simples métodos </w:t>
      </w:r>
      <w:proofErr w:type="spellStart"/>
      <w:proofErr w:type="gramStart"/>
      <w:r>
        <w:rPr>
          <w:b/>
        </w:rPr>
        <w:t>toJson</w:t>
      </w:r>
      <w:proofErr w:type="spellEnd"/>
      <w:r>
        <w:rPr>
          <w:b/>
        </w:rPr>
        <w:t>(</w:t>
      </w:r>
      <w:proofErr w:type="gramEnd"/>
      <w:r>
        <w:rPr>
          <w:b/>
        </w:rPr>
        <w:t xml:space="preserve">) </w:t>
      </w:r>
      <w:r>
        <w:t xml:space="preserve">e </w:t>
      </w:r>
      <w:proofErr w:type="spellStart"/>
      <w:r>
        <w:rPr>
          <w:b/>
        </w:rPr>
        <w:t>fromJson</w:t>
      </w:r>
      <w:proofErr w:type="spellEnd"/>
      <w:r>
        <w:rPr>
          <w:b/>
        </w:rPr>
        <w:t>()</w:t>
      </w:r>
      <w:r>
        <w:t xml:space="preserve"> para converter objetos em JSON e vice-versa</w:t>
      </w:r>
      <w:r w:rsidR="001F13EC">
        <w:rPr>
          <w:color w:val="FF0000"/>
        </w:rPr>
        <w:t>.</w:t>
      </w:r>
    </w:p>
    <w:p w14:paraId="3B9B556D" w14:textId="7AA40AA2" w:rsidR="005C75EF" w:rsidRDefault="005C75EF" w:rsidP="00381496">
      <w:pPr>
        <w:numPr>
          <w:ilvl w:val="0"/>
          <w:numId w:val="5"/>
        </w:numPr>
        <w:ind w:hanging="360"/>
        <w:contextualSpacing/>
      </w:pPr>
      <w:r>
        <w:t>Permite realizar conversões em classes com código fechado</w:t>
      </w:r>
      <w:r w:rsidR="001F13EC">
        <w:rPr>
          <w:color w:val="FF0000"/>
        </w:rPr>
        <w:t>.</w:t>
      </w:r>
    </w:p>
    <w:p w14:paraId="51291575" w14:textId="0238D341" w:rsidR="005C75EF" w:rsidRDefault="005C75EF" w:rsidP="00381496">
      <w:pPr>
        <w:numPr>
          <w:ilvl w:val="0"/>
          <w:numId w:val="5"/>
        </w:numPr>
        <w:ind w:hanging="360"/>
        <w:contextualSpacing/>
      </w:pPr>
      <w:r>
        <w:t xml:space="preserve">Suporte aos </w:t>
      </w:r>
      <w:proofErr w:type="spellStart"/>
      <w:r>
        <w:t>Generics</w:t>
      </w:r>
      <w:proofErr w:type="spellEnd"/>
      <w:r>
        <w:t xml:space="preserve"> Java</w:t>
      </w:r>
      <w:r w:rsidR="001F13EC">
        <w:rPr>
          <w:color w:val="FF0000"/>
        </w:rPr>
        <w:t>.</w:t>
      </w:r>
    </w:p>
    <w:p w14:paraId="302901B2" w14:textId="590D1564" w:rsidR="005C75EF" w:rsidRDefault="005C75EF" w:rsidP="00381496">
      <w:pPr>
        <w:numPr>
          <w:ilvl w:val="0"/>
          <w:numId w:val="5"/>
        </w:numPr>
        <w:ind w:hanging="360"/>
        <w:contextualSpacing/>
      </w:pPr>
      <w:r>
        <w:t>Permite uma representação personalizada para os objetos</w:t>
      </w:r>
      <w:r w:rsidR="001F13EC">
        <w:rPr>
          <w:color w:val="FF0000"/>
        </w:rPr>
        <w:t>.</w:t>
      </w:r>
    </w:p>
    <w:p w14:paraId="3032DB7D" w14:textId="77777777" w:rsidR="005C75EF" w:rsidRDefault="005C75EF" w:rsidP="00381496">
      <w:pPr>
        <w:numPr>
          <w:ilvl w:val="0"/>
          <w:numId w:val="5"/>
        </w:numPr>
        <w:ind w:hanging="360"/>
        <w:contextualSpacing/>
      </w:pPr>
      <w:r>
        <w:t>Suporta objetos complexos arbitrariamente.</w:t>
      </w:r>
    </w:p>
    <w:p w14:paraId="2A1B0B60" w14:textId="31FD7AE0" w:rsidR="005C75EF" w:rsidRDefault="005C75EF" w:rsidP="005C75EF">
      <w:r>
        <w:t xml:space="preserve">Vamos mudar nosso exemplo e passar a usar o JSON como fonte de dados da nossa lista de </w:t>
      </w:r>
      <w:r w:rsidRPr="001F13EC">
        <w:rPr>
          <w:color w:val="auto"/>
        </w:rPr>
        <w:t>e</w:t>
      </w:r>
      <w:r w:rsidR="001F13EC" w:rsidRPr="001F13EC">
        <w:rPr>
          <w:color w:val="FF0000"/>
        </w:rPr>
        <w:t>-</w:t>
      </w:r>
      <w:r w:rsidRPr="001F13EC">
        <w:rPr>
          <w:color w:val="auto"/>
        </w:rPr>
        <w:t>mail</w:t>
      </w:r>
      <w:r>
        <w:t>. Com isso estaremos a um passo de obter os e</w:t>
      </w:r>
      <w:r w:rsidR="001F13EC" w:rsidRPr="001F13EC">
        <w:rPr>
          <w:color w:val="FF0000"/>
        </w:rPr>
        <w:t>-</w:t>
      </w:r>
      <w:r>
        <w:t>mails pela internet, via HTTP.</w:t>
      </w:r>
    </w:p>
    <w:p w14:paraId="6A9027DB" w14:textId="77777777" w:rsidR="005C75EF" w:rsidRDefault="00164FC3" w:rsidP="005C75EF">
      <w:r>
        <w:pict w14:anchorId="2D9E3828">
          <v:rect id="_x0000_i1026" style="width:0;height:1.5pt" o:hralign="center" o:hrstd="t" o:hr="t" fillcolor="#a0a0a0" stroked="f"/>
        </w:pict>
      </w:r>
    </w:p>
    <w:p w14:paraId="3755EF6D" w14:textId="77777777" w:rsidR="005C75EF" w:rsidRDefault="005C75EF" w:rsidP="00381496">
      <w:pPr>
        <w:numPr>
          <w:ilvl w:val="0"/>
          <w:numId w:val="6"/>
        </w:numPr>
        <w:ind w:hanging="360"/>
        <w:contextualSpacing/>
      </w:pPr>
      <w:r>
        <w:lastRenderedPageBreak/>
        <w:t xml:space="preserve">Preparamos um projeto como ponto de partida para você. Descompacte o arquivo </w:t>
      </w:r>
      <w:r>
        <w:rPr>
          <w:b/>
        </w:rPr>
        <w:t>Unidade_7_-_Aula_1_-_Exemplo_1.zip</w:t>
      </w:r>
      <w:r>
        <w:t xml:space="preserve"> e abra o projeto no seu Android Studio.</w:t>
      </w:r>
    </w:p>
    <w:p w14:paraId="76CEED87" w14:textId="645FAA68" w:rsidR="005C75EF" w:rsidRDefault="005C75EF" w:rsidP="00381496">
      <w:pPr>
        <w:numPr>
          <w:ilvl w:val="0"/>
          <w:numId w:val="6"/>
        </w:numPr>
        <w:ind w:hanging="360"/>
        <w:contextualSpacing/>
      </w:pPr>
      <w:r>
        <w:t xml:space="preserve">Adicionamos um arquivo JSON ao projeto contendo os </w:t>
      </w:r>
      <w:r w:rsidRPr="001F13EC">
        <w:rPr>
          <w:color w:val="auto"/>
        </w:rPr>
        <w:t>e</w:t>
      </w:r>
      <w:r w:rsidR="001F13EC">
        <w:rPr>
          <w:color w:val="FF0000"/>
        </w:rPr>
        <w:t>-</w:t>
      </w:r>
      <w:r w:rsidRPr="001F13EC">
        <w:rPr>
          <w:color w:val="auto"/>
        </w:rPr>
        <w:t xml:space="preserve">mails </w:t>
      </w:r>
      <w:r>
        <w:t xml:space="preserve">que serão listados. Este arquivo se encontra na pasta </w:t>
      </w:r>
      <w:proofErr w:type="spellStart"/>
      <w:r>
        <w:t>assets</w:t>
      </w:r>
      <w:proofErr w:type="spellEnd"/>
      <w:r>
        <w:t xml:space="preserve"> (</w:t>
      </w:r>
      <w:r>
        <w:rPr>
          <w:b/>
        </w:rPr>
        <w:t>.../</w:t>
      </w:r>
      <w:proofErr w:type="spellStart"/>
      <w:r>
        <w:rPr>
          <w:b/>
        </w:rPr>
        <w:t>app</w:t>
      </w:r>
      <w:proofErr w:type="spellEnd"/>
      <w:r>
        <w:rPr>
          <w:b/>
        </w:rPr>
        <w:t>/</w:t>
      </w:r>
      <w:proofErr w:type="spellStart"/>
      <w:r>
        <w:rPr>
          <w:b/>
        </w:rPr>
        <w:t>src</w:t>
      </w:r>
      <w:proofErr w:type="spellEnd"/>
      <w:r>
        <w:rPr>
          <w:b/>
        </w:rPr>
        <w:t>/main/</w:t>
      </w:r>
      <w:proofErr w:type="spellStart"/>
      <w:r>
        <w:rPr>
          <w:b/>
        </w:rPr>
        <w:t>assets</w:t>
      </w:r>
      <w:proofErr w:type="spellEnd"/>
      <w:r>
        <w:t>), mesma pasta onde colocamos as fontes na unidade passada. Dê uma olhada nele e entenda como é feito um arquivo JSON.</w:t>
      </w:r>
    </w:p>
    <w:p w14:paraId="7B7B5870" w14:textId="77777777" w:rsidR="005C75EF" w:rsidRDefault="005C75EF" w:rsidP="00381496">
      <w:pPr>
        <w:numPr>
          <w:ilvl w:val="0"/>
          <w:numId w:val="6"/>
        </w:numPr>
        <w:ind w:hanging="360"/>
        <w:contextualSpacing/>
        <w:rPr>
          <w:ins w:id="34" w:author="Willian" w:date="2016-10-23T16:47:00Z"/>
        </w:rPr>
      </w:pPr>
      <w:r>
        <w:t xml:space="preserve">Como sempre, adicione uma nova dependência no seu arquivo </w:t>
      </w:r>
      <w:proofErr w:type="spellStart"/>
      <w:proofErr w:type="gramStart"/>
      <w:r>
        <w:rPr>
          <w:b/>
        </w:rPr>
        <w:t>build.gradle</w:t>
      </w:r>
      <w:proofErr w:type="spellEnd"/>
      <w:proofErr w:type="gramEnd"/>
      <w:r>
        <w:rPr>
          <w:b/>
        </w:rPr>
        <w:t xml:space="preserve"> (Module: </w:t>
      </w:r>
      <w:proofErr w:type="spellStart"/>
      <w:r>
        <w:rPr>
          <w:b/>
        </w:rPr>
        <w:t>app</w:t>
      </w:r>
      <w:proofErr w:type="spellEnd"/>
      <w:r>
        <w:rPr>
          <w:b/>
        </w:rPr>
        <w:t>)</w:t>
      </w:r>
      <w:r>
        <w:t>:</w:t>
      </w:r>
    </w:p>
    <w:p w14:paraId="55C90F86" w14:textId="77777777" w:rsidR="0030714A" w:rsidRDefault="0030714A" w:rsidP="0030714A">
      <w:pPr>
        <w:ind w:left="720"/>
        <w:contextualSpacing/>
        <w:pPrChange w:id="35" w:author="Willian" w:date="2016-10-23T16:47:00Z">
          <w:pPr>
            <w:numPr>
              <w:numId w:val="6"/>
            </w:numPr>
            <w:ind w:left="720" w:hanging="360"/>
            <w:contextualSpacing/>
          </w:pPr>
        </w:pPrChange>
      </w:pPr>
    </w:p>
    <w:p w14:paraId="45FCBF64" w14:textId="77777777" w:rsidR="005C75EF" w:rsidRDefault="005C75EF" w:rsidP="005C75EF">
      <w:pPr>
        <w:ind w:left="828"/>
        <w:jc w:val="center"/>
      </w:pPr>
      <w:proofErr w:type="gramStart"/>
      <w:r>
        <w:rPr>
          <w:rFonts w:ascii="Consolas" w:eastAsia="Consolas" w:hAnsi="Consolas" w:cs="Consolas"/>
          <w:sz w:val="18"/>
          <w:szCs w:val="18"/>
          <w:highlight w:val="white"/>
        </w:rPr>
        <w:t>compile</w:t>
      </w:r>
      <w:proofErr w:type="gramEnd"/>
      <w:r>
        <w:rPr>
          <w:rFonts w:ascii="Consolas" w:eastAsia="Consolas" w:hAnsi="Consolas" w:cs="Consolas"/>
          <w:sz w:val="18"/>
          <w:szCs w:val="18"/>
          <w:highlight w:val="white"/>
        </w:rPr>
        <w:t xml:space="preserve"> </w:t>
      </w:r>
      <w:r>
        <w:rPr>
          <w:rFonts w:ascii="Consolas" w:eastAsia="Consolas" w:hAnsi="Consolas" w:cs="Consolas"/>
          <w:b/>
          <w:color w:val="008000"/>
          <w:sz w:val="18"/>
          <w:szCs w:val="18"/>
          <w:highlight w:val="white"/>
        </w:rPr>
        <w:t>'com.google.code.gson:gson:2.6.2'</w:t>
      </w:r>
    </w:p>
    <w:p w14:paraId="0C473F2A" w14:textId="52BFA079" w:rsidR="005C75EF" w:rsidRDefault="005C75EF" w:rsidP="00381496">
      <w:pPr>
        <w:numPr>
          <w:ilvl w:val="0"/>
          <w:numId w:val="6"/>
        </w:numPr>
        <w:ind w:hanging="360"/>
        <w:contextualSpacing/>
      </w:pPr>
      <w:r>
        <w:t>Para transformar este JSON em e</w:t>
      </w:r>
      <w:r w:rsidR="001F13EC" w:rsidRPr="001F13EC">
        <w:rPr>
          <w:color w:val="FF0000"/>
        </w:rPr>
        <w:t>-</w:t>
      </w:r>
      <w:r>
        <w:t xml:space="preserve">mails, fazemos o procedimento chamado </w:t>
      </w:r>
      <w:proofErr w:type="spellStart"/>
      <w:r>
        <w:t>Deserialização</w:t>
      </w:r>
      <w:proofErr w:type="spellEnd"/>
      <w:r>
        <w:t xml:space="preserve">, ou também conhecido como </w:t>
      </w:r>
      <w:proofErr w:type="spellStart"/>
      <w:r>
        <w:t>Parsing</w:t>
      </w:r>
      <w:proofErr w:type="spellEnd"/>
      <w:r>
        <w:t>.</w:t>
      </w:r>
      <w:r w:rsidR="001F13EC">
        <w:t xml:space="preserve"> Primeiro devemos ler o arquivo</w:t>
      </w:r>
      <w:r>
        <w:t xml:space="preserve"> tran</w:t>
      </w:r>
      <w:r w:rsidR="001F13EC" w:rsidRPr="001F13EC">
        <w:rPr>
          <w:color w:val="FF0000"/>
        </w:rPr>
        <w:t>s</w:t>
      </w:r>
      <w:r>
        <w:t xml:space="preserve">formando-o em String, depois o convertemos para um tipo de </w:t>
      </w:r>
      <w:proofErr w:type="spellStart"/>
      <w:r>
        <w:t>array</w:t>
      </w:r>
      <w:proofErr w:type="spellEnd"/>
      <w:r>
        <w:t xml:space="preserve"> especial, o </w:t>
      </w:r>
      <w:proofErr w:type="spellStart"/>
      <w:r>
        <w:t>JsonArray</w:t>
      </w:r>
      <w:proofErr w:type="spellEnd"/>
      <w:r>
        <w:t xml:space="preserve">, e por último, através deste </w:t>
      </w:r>
      <w:proofErr w:type="spellStart"/>
      <w:r>
        <w:t>array</w:t>
      </w:r>
      <w:proofErr w:type="spellEnd"/>
      <w:r>
        <w:t xml:space="preserve"> criamos um </w:t>
      </w:r>
      <w:proofErr w:type="spellStart"/>
      <w:r>
        <w:t>ArrayList</w:t>
      </w:r>
      <w:proofErr w:type="spellEnd"/>
      <w:r>
        <w:t xml:space="preserve"> de objetos </w:t>
      </w:r>
      <w:proofErr w:type="spellStart"/>
      <w:r>
        <w:t>Email</w:t>
      </w:r>
      <w:proofErr w:type="spellEnd"/>
      <w:r>
        <w:t xml:space="preserve">. Entre na classe </w:t>
      </w:r>
      <w:r>
        <w:rPr>
          <w:b/>
        </w:rPr>
        <w:t>Utils.java</w:t>
      </w:r>
      <w:r>
        <w:t xml:space="preserve"> e insira o método responsável por ler um arquivo do diretório do projeto (chamado </w:t>
      </w:r>
      <w:proofErr w:type="spellStart"/>
      <w:r>
        <w:t>bundle</w:t>
      </w:r>
      <w:proofErr w:type="spellEnd"/>
      <w:r>
        <w:t>) e devolve em formato String:</w:t>
      </w:r>
    </w:p>
    <w:p w14:paraId="244EEDF3" w14:textId="77777777" w:rsidR="005C75EF" w:rsidRDefault="005C75EF" w:rsidP="005C75EF">
      <w:pPr>
        <w:spacing w:after="0" w:line="240" w:lineRule="auto"/>
        <w:ind w:left="1116"/>
        <w:jc w:val="left"/>
      </w:pPr>
      <w:proofErr w:type="gramStart"/>
      <w:r>
        <w:rPr>
          <w:rFonts w:ascii="Consolas" w:eastAsia="Consolas" w:hAnsi="Consolas" w:cs="Consolas"/>
          <w:b/>
          <w:color w:val="000080"/>
          <w:sz w:val="18"/>
          <w:szCs w:val="18"/>
          <w:highlight w:val="white"/>
        </w:rPr>
        <w:t>public</w:t>
      </w:r>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static</w:t>
      </w:r>
      <w:proofErr w:type="spellEnd"/>
      <w:r>
        <w:rPr>
          <w:rFonts w:ascii="Consolas" w:eastAsia="Consolas" w:hAnsi="Consolas" w:cs="Consolas"/>
          <w:b/>
          <w:color w:val="000080"/>
          <w:sz w:val="18"/>
          <w:szCs w:val="18"/>
          <w:highlight w:val="white"/>
        </w:rPr>
        <w:t xml:space="preserve"> </w:t>
      </w:r>
      <w:r>
        <w:rPr>
          <w:rFonts w:ascii="Consolas" w:eastAsia="Consolas" w:hAnsi="Consolas" w:cs="Consolas"/>
          <w:sz w:val="18"/>
          <w:szCs w:val="18"/>
          <w:highlight w:val="white"/>
        </w:rPr>
        <w:t xml:space="preserve">String </w:t>
      </w:r>
      <w:proofErr w:type="spellStart"/>
      <w:r>
        <w:rPr>
          <w:rFonts w:ascii="Consolas" w:eastAsia="Consolas" w:hAnsi="Consolas" w:cs="Consolas"/>
          <w:sz w:val="18"/>
          <w:szCs w:val="18"/>
          <w:highlight w:val="white"/>
        </w:rPr>
        <w:t>loadJSONFromAsset</w:t>
      </w:r>
      <w:proofErr w:type="spellEnd"/>
      <w:r>
        <w:rPr>
          <w:rFonts w:ascii="Consolas" w:eastAsia="Consolas" w:hAnsi="Consolas" w:cs="Consolas"/>
          <w:sz w:val="18"/>
          <w:szCs w:val="18"/>
          <w:highlight w:val="white"/>
        </w:rPr>
        <w:t xml:space="preserve">(String </w:t>
      </w:r>
      <w:proofErr w:type="spellStart"/>
      <w:r>
        <w:rPr>
          <w:rFonts w:ascii="Consolas" w:eastAsia="Consolas" w:hAnsi="Consolas" w:cs="Consolas"/>
          <w:sz w:val="18"/>
          <w:szCs w:val="18"/>
          <w:highlight w:val="white"/>
        </w:rPr>
        <w:t>fileName</w:t>
      </w:r>
      <w:proofErr w:type="spellEnd"/>
      <w:r>
        <w:rPr>
          <w:rFonts w:ascii="Consolas" w:eastAsia="Consolas" w:hAnsi="Consolas" w:cs="Consolas"/>
          <w:sz w:val="18"/>
          <w:szCs w:val="18"/>
          <w:highlight w:val="white"/>
        </w:rPr>
        <w:t>) {</w:t>
      </w:r>
    </w:p>
    <w:p w14:paraId="030B45E5"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String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b/>
          <w:color w:val="000080"/>
          <w:sz w:val="18"/>
          <w:szCs w:val="18"/>
          <w:highlight w:val="white"/>
        </w:rPr>
        <w:t>null</w:t>
      </w:r>
      <w:proofErr w:type="spellEnd"/>
      <w:r>
        <w:rPr>
          <w:rFonts w:ascii="Consolas" w:eastAsia="Consolas" w:hAnsi="Consolas" w:cs="Consolas"/>
          <w:sz w:val="18"/>
          <w:szCs w:val="18"/>
          <w:highlight w:val="white"/>
        </w:rPr>
        <w:t>;</w:t>
      </w:r>
    </w:p>
    <w:p w14:paraId="628501A9"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try</w:t>
      </w:r>
      <w:proofErr w:type="spellEnd"/>
      <w:proofErr w:type="gramEnd"/>
      <w:r>
        <w:rPr>
          <w:rFonts w:ascii="Consolas" w:eastAsia="Consolas" w:hAnsi="Consolas" w:cs="Consolas"/>
          <w:b/>
          <w:color w:val="000080"/>
          <w:sz w:val="18"/>
          <w:szCs w:val="18"/>
          <w:highlight w:val="white"/>
        </w:rPr>
        <w:t xml:space="preserve"> </w:t>
      </w:r>
      <w:r>
        <w:rPr>
          <w:rFonts w:ascii="Consolas" w:eastAsia="Consolas" w:hAnsi="Consolas" w:cs="Consolas"/>
          <w:sz w:val="18"/>
          <w:szCs w:val="18"/>
          <w:highlight w:val="white"/>
        </w:rPr>
        <w:t>{</w:t>
      </w:r>
    </w:p>
    <w:p w14:paraId="239D9554" w14:textId="77777777" w:rsidR="005C75EF" w:rsidRDefault="005C75EF" w:rsidP="005C75EF">
      <w:pPr>
        <w:spacing w:after="0" w:line="240" w:lineRule="auto"/>
        <w:ind w:left="1116"/>
        <w:jc w:val="left"/>
      </w:pPr>
    </w:p>
    <w:p w14:paraId="6F767554"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MailListApplication.</w:t>
      </w:r>
      <w:r>
        <w:rPr>
          <w:rFonts w:ascii="Consolas" w:eastAsia="Consolas" w:hAnsi="Consolas" w:cs="Consolas"/>
          <w:i/>
          <w:sz w:val="18"/>
          <w:szCs w:val="18"/>
          <w:highlight w:val="white"/>
        </w:rPr>
        <w:t>getInstance</w:t>
      </w:r>
      <w:proofErr w:type="spellEnd"/>
      <w:r>
        <w:rPr>
          <w:rFonts w:ascii="Consolas" w:eastAsia="Consolas" w:hAnsi="Consolas" w:cs="Consolas"/>
          <w:sz w:val="18"/>
          <w:szCs w:val="18"/>
          <w:highlight w:val="white"/>
        </w:rPr>
        <w:t>(</w:t>
      </w:r>
      <w:proofErr w:type="gramStart"/>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getApplicationContext</w:t>
      </w:r>
      <w:proofErr w:type="spellEnd"/>
      <w:proofErr w:type="gramEnd"/>
      <w:r>
        <w:rPr>
          <w:rFonts w:ascii="Consolas" w:eastAsia="Consolas" w:hAnsi="Consolas" w:cs="Consolas"/>
          <w:sz w:val="18"/>
          <w:szCs w:val="18"/>
          <w:highlight w:val="white"/>
        </w:rPr>
        <w:t>().getAssets().open(fileName);</w:t>
      </w:r>
    </w:p>
    <w:p w14:paraId="2E80121A" w14:textId="77777777" w:rsidR="005C75EF" w:rsidRDefault="005C75EF" w:rsidP="005C75EF">
      <w:pPr>
        <w:spacing w:after="0" w:line="240" w:lineRule="auto"/>
        <w:ind w:left="1116"/>
        <w:jc w:val="left"/>
      </w:pPr>
    </w:p>
    <w:p w14:paraId="02432938"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int</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size</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inputStream.available</w:t>
      </w:r>
      <w:proofErr w:type="spellEnd"/>
      <w:r>
        <w:rPr>
          <w:rFonts w:ascii="Consolas" w:eastAsia="Consolas" w:hAnsi="Consolas" w:cs="Consolas"/>
          <w:sz w:val="18"/>
          <w:szCs w:val="18"/>
          <w:highlight w:val="white"/>
        </w:rPr>
        <w:t>();</w:t>
      </w:r>
    </w:p>
    <w:p w14:paraId="6590FE8A"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gramStart"/>
      <w:r>
        <w:rPr>
          <w:rFonts w:ascii="Consolas" w:eastAsia="Consolas" w:hAnsi="Consolas" w:cs="Consolas"/>
          <w:b/>
          <w:color w:val="000080"/>
          <w:sz w:val="18"/>
          <w:szCs w:val="18"/>
          <w:highlight w:val="white"/>
        </w:rPr>
        <w:t>byte</w:t>
      </w:r>
      <w:proofErr w:type="gramEnd"/>
      <w:r>
        <w:rPr>
          <w:rFonts w:ascii="Consolas" w:eastAsia="Consolas" w:hAnsi="Consolas" w:cs="Consolas"/>
          <w:sz w:val="18"/>
          <w:szCs w:val="18"/>
          <w:highlight w:val="white"/>
        </w:rPr>
        <w:t xml:space="preserve">[] buffer = </w:t>
      </w:r>
      <w:r>
        <w:rPr>
          <w:rFonts w:ascii="Consolas" w:eastAsia="Consolas" w:hAnsi="Consolas" w:cs="Consolas"/>
          <w:b/>
          <w:color w:val="000080"/>
          <w:sz w:val="18"/>
          <w:szCs w:val="18"/>
          <w:highlight w:val="white"/>
        </w:rPr>
        <w:t>new byte</w:t>
      </w:r>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size</w:t>
      </w:r>
      <w:proofErr w:type="spellEnd"/>
      <w:r>
        <w:rPr>
          <w:rFonts w:ascii="Consolas" w:eastAsia="Consolas" w:hAnsi="Consolas" w:cs="Consolas"/>
          <w:sz w:val="18"/>
          <w:szCs w:val="18"/>
          <w:highlight w:val="white"/>
        </w:rPr>
        <w:t>];</w:t>
      </w:r>
    </w:p>
    <w:p w14:paraId="0681F2FE" w14:textId="77777777" w:rsidR="005C75EF" w:rsidRDefault="005C75EF" w:rsidP="005C75EF">
      <w:pPr>
        <w:spacing w:after="0" w:line="240" w:lineRule="auto"/>
        <w:ind w:left="1116"/>
        <w:jc w:val="left"/>
      </w:pPr>
    </w:p>
    <w:p w14:paraId="4253B23F"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inputStream.read</w:t>
      </w:r>
      <w:proofErr w:type="spellEnd"/>
      <w:r>
        <w:rPr>
          <w:rFonts w:ascii="Consolas" w:eastAsia="Consolas" w:hAnsi="Consolas" w:cs="Consolas"/>
          <w:sz w:val="18"/>
          <w:szCs w:val="18"/>
          <w:highlight w:val="white"/>
        </w:rPr>
        <w:t>(buffer);</w:t>
      </w:r>
    </w:p>
    <w:p w14:paraId="1FE9E8AA"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inputStream.close</w:t>
      </w:r>
      <w:proofErr w:type="spellEnd"/>
      <w:r>
        <w:rPr>
          <w:rFonts w:ascii="Consolas" w:eastAsia="Consolas" w:hAnsi="Consolas" w:cs="Consolas"/>
          <w:sz w:val="18"/>
          <w:szCs w:val="18"/>
          <w:highlight w:val="white"/>
        </w:rPr>
        <w:t>();</w:t>
      </w:r>
    </w:p>
    <w:p w14:paraId="6B8F8A10" w14:textId="77777777" w:rsidR="005C75EF" w:rsidRDefault="005C75EF" w:rsidP="005C75EF">
      <w:pPr>
        <w:spacing w:after="0" w:line="240" w:lineRule="auto"/>
        <w:ind w:left="1116"/>
        <w:jc w:val="left"/>
      </w:pPr>
    </w:p>
    <w:p w14:paraId="7CB06C83"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sz w:val="18"/>
          <w:szCs w:val="18"/>
          <w:highlight w:val="white"/>
        </w:rPr>
        <w:t>json</w:t>
      </w:r>
      <w:proofErr w:type="spellEnd"/>
      <w:proofErr w:type="gramEnd"/>
      <w:r>
        <w:rPr>
          <w:rFonts w:ascii="Consolas" w:eastAsia="Consolas" w:hAnsi="Consolas" w:cs="Consolas"/>
          <w:sz w:val="18"/>
          <w:szCs w:val="18"/>
          <w:highlight w:val="white"/>
        </w:rPr>
        <w:t xml:space="preserve"> = </w:t>
      </w:r>
      <w:r>
        <w:rPr>
          <w:rFonts w:ascii="Consolas" w:eastAsia="Consolas" w:hAnsi="Consolas" w:cs="Consolas"/>
          <w:b/>
          <w:color w:val="000080"/>
          <w:sz w:val="18"/>
          <w:szCs w:val="18"/>
          <w:highlight w:val="white"/>
        </w:rPr>
        <w:t xml:space="preserve">new </w:t>
      </w:r>
      <w:r>
        <w:rPr>
          <w:rFonts w:ascii="Consolas" w:eastAsia="Consolas" w:hAnsi="Consolas" w:cs="Consolas"/>
          <w:sz w:val="18"/>
          <w:szCs w:val="18"/>
          <w:highlight w:val="white"/>
        </w:rPr>
        <w:t xml:space="preserve">String(buffer, </w:t>
      </w:r>
      <w:r>
        <w:rPr>
          <w:rFonts w:ascii="Consolas" w:eastAsia="Consolas" w:hAnsi="Consolas" w:cs="Consolas"/>
          <w:b/>
          <w:color w:val="008000"/>
          <w:sz w:val="18"/>
          <w:szCs w:val="18"/>
          <w:highlight w:val="white"/>
        </w:rPr>
        <w:t>"UTF-8"</w:t>
      </w:r>
      <w:r>
        <w:rPr>
          <w:rFonts w:ascii="Consolas" w:eastAsia="Consolas" w:hAnsi="Consolas" w:cs="Consolas"/>
          <w:sz w:val="18"/>
          <w:szCs w:val="18"/>
          <w:highlight w:val="white"/>
        </w:rPr>
        <w:t>);</w:t>
      </w:r>
    </w:p>
    <w:p w14:paraId="173FE297" w14:textId="77777777" w:rsidR="005C75EF" w:rsidRDefault="005C75EF" w:rsidP="005C75EF">
      <w:pPr>
        <w:spacing w:after="0" w:line="240" w:lineRule="auto"/>
        <w:ind w:left="1116"/>
        <w:jc w:val="left"/>
      </w:pPr>
    </w:p>
    <w:p w14:paraId="08E47E38"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 </w:t>
      </w:r>
      <w:r>
        <w:rPr>
          <w:rFonts w:ascii="Consolas" w:eastAsia="Consolas" w:hAnsi="Consolas" w:cs="Consolas"/>
          <w:b/>
          <w:color w:val="000080"/>
          <w:sz w:val="18"/>
          <w:szCs w:val="18"/>
          <w:highlight w:val="white"/>
        </w:rPr>
        <w:t xml:space="preserve">catch </w:t>
      </w:r>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IOException</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ex</w:t>
      </w:r>
      <w:proofErr w:type="spellEnd"/>
      <w:r>
        <w:rPr>
          <w:rFonts w:ascii="Consolas" w:eastAsia="Consolas" w:hAnsi="Consolas" w:cs="Consolas"/>
          <w:sz w:val="18"/>
          <w:szCs w:val="18"/>
          <w:highlight w:val="white"/>
        </w:rPr>
        <w:t>) {</w:t>
      </w:r>
    </w:p>
    <w:p w14:paraId="40CAE922"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sz w:val="18"/>
          <w:szCs w:val="18"/>
          <w:highlight w:val="white"/>
        </w:rPr>
        <w:t>ex.printStackTrace</w:t>
      </w:r>
      <w:proofErr w:type="spellEnd"/>
      <w:proofErr w:type="gramEnd"/>
      <w:r>
        <w:rPr>
          <w:rFonts w:ascii="Consolas" w:eastAsia="Consolas" w:hAnsi="Consolas" w:cs="Consolas"/>
          <w:sz w:val="18"/>
          <w:szCs w:val="18"/>
          <w:highlight w:val="white"/>
        </w:rPr>
        <w:t>();</w:t>
      </w:r>
    </w:p>
    <w:p w14:paraId="435E9F6F"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null</w:t>
      </w:r>
      <w:proofErr w:type="spellEnd"/>
      <w:r>
        <w:rPr>
          <w:rFonts w:ascii="Consolas" w:eastAsia="Consolas" w:hAnsi="Consolas" w:cs="Consolas"/>
          <w:sz w:val="18"/>
          <w:szCs w:val="18"/>
          <w:highlight w:val="white"/>
        </w:rPr>
        <w:t>;</w:t>
      </w:r>
    </w:p>
    <w:p w14:paraId="20173640"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
    <w:p w14:paraId="3588EF52" w14:textId="77777777" w:rsidR="005C75EF" w:rsidRDefault="005C75EF" w:rsidP="005C75EF">
      <w:pPr>
        <w:spacing w:after="0" w:line="240" w:lineRule="auto"/>
        <w:ind w:left="1116"/>
        <w:jc w:val="left"/>
      </w:pPr>
    </w:p>
    <w:p w14:paraId="6151EDDC"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w:t>
      </w:r>
    </w:p>
    <w:p w14:paraId="1F1EFF4B" w14:textId="77777777" w:rsidR="005C75EF" w:rsidRDefault="005C75EF" w:rsidP="005C75EF">
      <w:pPr>
        <w:spacing w:after="0" w:line="240" w:lineRule="auto"/>
        <w:ind w:left="1116"/>
        <w:jc w:val="left"/>
      </w:pPr>
    </w:p>
    <w:p w14:paraId="0334A915" w14:textId="77777777" w:rsidR="005C75EF" w:rsidRDefault="005C75EF" w:rsidP="005C75EF">
      <w:pPr>
        <w:spacing w:after="0" w:line="240" w:lineRule="auto"/>
        <w:ind w:left="1116"/>
        <w:jc w:val="left"/>
        <w:rPr>
          <w:rFonts w:ascii="Consolas" w:eastAsia="Consolas" w:hAnsi="Consolas" w:cs="Consolas"/>
          <w:sz w:val="18"/>
          <w:szCs w:val="18"/>
        </w:rPr>
      </w:pPr>
      <w:r>
        <w:rPr>
          <w:rFonts w:ascii="Consolas" w:eastAsia="Consolas" w:hAnsi="Consolas" w:cs="Consolas"/>
          <w:sz w:val="18"/>
          <w:szCs w:val="18"/>
          <w:highlight w:val="white"/>
        </w:rPr>
        <w:t>}</w:t>
      </w:r>
    </w:p>
    <w:p w14:paraId="103714AC" w14:textId="77777777" w:rsidR="00B56F70" w:rsidRDefault="00B56F70" w:rsidP="005C75EF">
      <w:pPr>
        <w:spacing w:after="0" w:line="240" w:lineRule="auto"/>
        <w:ind w:left="1116"/>
        <w:jc w:val="left"/>
        <w:rPr>
          <w:rFonts w:ascii="Consolas" w:eastAsia="Consolas" w:hAnsi="Consolas" w:cs="Consolas"/>
          <w:sz w:val="18"/>
          <w:szCs w:val="18"/>
        </w:rPr>
      </w:pPr>
    </w:p>
    <w:p w14:paraId="2C20C887" w14:textId="77777777" w:rsidR="00B56F70" w:rsidRDefault="00B56F70" w:rsidP="005C75EF">
      <w:pPr>
        <w:spacing w:after="0" w:line="240" w:lineRule="auto"/>
        <w:ind w:left="1116"/>
        <w:jc w:val="left"/>
      </w:pPr>
    </w:p>
    <w:p w14:paraId="16472D06" w14:textId="77777777" w:rsidR="005C75EF" w:rsidRDefault="005C75EF" w:rsidP="005C75EF"/>
    <w:p w14:paraId="439700F8" w14:textId="77777777" w:rsidR="005C75EF" w:rsidRDefault="005C75EF" w:rsidP="00381496">
      <w:pPr>
        <w:numPr>
          <w:ilvl w:val="0"/>
          <w:numId w:val="6"/>
        </w:numPr>
        <w:ind w:hanging="360"/>
        <w:contextualSpacing/>
      </w:pPr>
      <w:r>
        <w:t xml:space="preserve">Tendo nosso JSON em formato de String o </w:t>
      </w:r>
      <w:proofErr w:type="spellStart"/>
      <w:r>
        <w:t>Gson</w:t>
      </w:r>
      <w:proofErr w:type="spellEnd"/>
      <w:r>
        <w:t xml:space="preserve"> entra em ação. Ainda na classe </w:t>
      </w:r>
      <w:proofErr w:type="spellStart"/>
      <w:r>
        <w:t>Utils</w:t>
      </w:r>
      <w:proofErr w:type="spellEnd"/>
      <w:r>
        <w:t>, adicione o seguinte método:</w:t>
      </w:r>
    </w:p>
    <w:p w14:paraId="130D0702" w14:textId="77777777" w:rsidR="005C75EF" w:rsidRDefault="005C75EF" w:rsidP="005C75EF">
      <w:pPr>
        <w:spacing w:after="0" w:line="240" w:lineRule="auto"/>
        <w:ind w:left="1116"/>
        <w:jc w:val="left"/>
      </w:pPr>
      <w:proofErr w:type="gramStart"/>
      <w:r>
        <w:rPr>
          <w:rFonts w:ascii="Consolas" w:eastAsia="Consolas" w:hAnsi="Consolas" w:cs="Consolas"/>
          <w:b/>
          <w:color w:val="000080"/>
          <w:sz w:val="16"/>
          <w:szCs w:val="16"/>
          <w:highlight w:val="white"/>
        </w:rPr>
        <w:t>public</w:t>
      </w:r>
      <w:proofErr w:type="gram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b/>
          <w:color w:val="000080"/>
          <w:sz w:val="16"/>
          <w:szCs w:val="16"/>
          <w:highlight w:val="white"/>
        </w:rPr>
        <w:t>static</w:t>
      </w:r>
      <w:proofErr w:type="spell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 xml:space="preserve">&gt; </w:t>
      </w:r>
      <w:proofErr w:type="spellStart"/>
      <w:r>
        <w:rPr>
          <w:rFonts w:ascii="Consolas" w:eastAsia="Consolas" w:hAnsi="Consolas" w:cs="Consolas"/>
          <w:sz w:val="16"/>
          <w:szCs w:val="16"/>
          <w:highlight w:val="white"/>
        </w:rPr>
        <w:t>parseEmails</w:t>
      </w:r>
      <w:proofErr w:type="spellEnd"/>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jsonString</w:t>
      </w:r>
      <w:proofErr w:type="spellEnd"/>
      <w:r>
        <w:rPr>
          <w:rFonts w:ascii="Consolas" w:eastAsia="Consolas" w:hAnsi="Consolas" w:cs="Consolas"/>
          <w:sz w:val="16"/>
          <w:szCs w:val="16"/>
          <w:highlight w:val="white"/>
        </w:rPr>
        <w:t>){</w:t>
      </w:r>
    </w:p>
    <w:p w14:paraId="75D29431" w14:textId="77777777" w:rsidR="005C75EF" w:rsidRDefault="005C75EF" w:rsidP="005C75EF">
      <w:pPr>
        <w:spacing w:after="0" w:line="240" w:lineRule="auto"/>
        <w:ind w:left="1116"/>
        <w:jc w:val="left"/>
      </w:pPr>
    </w:p>
    <w:p w14:paraId="2A8C0C0C"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Novo </w:t>
      </w:r>
      <w:proofErr w:type="spellStart"/>
      <w:r>
        <w:rPr>
          <w:rFonts w:ascii="Consolas" w:eastAsia="Consolas" w:hAnsi="Consolas" w:cs="Consolas"/>
          <w:i/>
          <w:color w:val="808080"/>
          <w:sz w:val="16"/>
          <w:szCs w:val="16"/>
          <w:highlight w:val="white"/>
        </w:rPr>
        <w:t>parser</w:t>
      </w:r>
      <w:proofErr w:type="spellEnd"/>
      <w:r>
        <w:rPr>
          <w:rFonts w:ascii="Consolas" w:eastAsia="Consolas" w:hAnsi="Consolas" w:cs="Consolas"/>
          <w:i/>
          <w:color w:val="808080"/>
          <w:sz w:val="16"/>
          <w:szCs w:val="16"/>
          <w:highlight w:val="white"/>
        </w:rPr>
        <w:t xml:space="preserve"> (serializa/</w:t>
      </w:r>
      <w:proofErr w:type="spellStart"/>
      <w:r>
        <w:rPr>
          <w:rFonts w:ascii="Consolas" w:eastAsia="Consolas" w:hAnsi="Consolas" w:cs="Consolas"/>
          <w:i/>
          <w:color w:val="808080"/>
          <w:sz w:val="16"/>
          <w:szCs w:val="16"/>
          <w:highlight w:val="white"/>
        </w:rPr>
        <w:t>deserializa</w:t>
      </w:r>
      <w:proofErr w:type="spellEnd"/>
      <w:r>
        <w:rPr>
          <w:rFonts w:ascii="Consolas" w:eastAsia="Consolas" w:hAnsi="Consolas" w:cs="Consolas"/>
          <w:i/>
          <w:color w:val="808080"/>
          <w:sz w:val="16"/>
          <w:szCs w:val="16"/>
          <w:highlight w:val="white"/>
        </w:rPr>
        <w:t>)</w:t>
      </w:r>
    </w:p>
    <w:p w14:paraId="59B6DFBB"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JsonParser</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parser</w:t>
      </w:r>
      <w:proofErr w:type="spellEnd"/>
      <w:r>
        <w:rPr>
          <w:rFonts w:ascii="Consolas" w:eastAsia="Consolas" w:hAnsi="Consolas" w:cs="Consolas"/>
          <w:sz w:val="16"/>
          <w:szCs w:val="16"/>
          <w:highlight w:val="white"/>
        </w:rPr>
        <w:t xml:space="preserve"> = </w:t>
      </w:r>
      <w:r>
        <w:rPr>
          <w:rFonts w:ascii="Consolas" w:eastAsia="Consolas" w:hAnsi="Consolas" w:cs="Consolas"/>
          <w:b/>
          <w:color w:val="000080"/>
          <w:sz w:val="16"/>
          <w:szCs w:val="16"/>
          <w:highlight w:val="white"/>
        </w:rPr>
        <w:t xml:space="preserve">new </w:t>
      </w:r>
      <w:proofErr w:type="spellStart"/>
      <w:proofErr w:type="gramStart"/>
      <w:r>
        <w:rPr>
          <w:rFonts w:ascii="Consolas" w:eastAsia="Consolas" w:hAnsi="Consolas" w:cs="Consolas"/>
          <w:sz w:val="16"/>
          <w:szCs w:val="16"/>
          <w:highlight w:val="white"/>
        </w:rPr>
        <w:t>JsonParser</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w:t>
      </w:r>
    </w:p>
    <w:p w14:paraId="57B1EBB0" w14:textId="77777777" w:rsidR="005C75EF" w:rsidRDefault="005C75EF" w:rsidP="005C75EF">
      <w:pPr>
        <w:spacing w:after="0" w:line="240" w:lineRule="auto"/>
        <w:ind w:left="1116"/>
        <w:jc w:val="left"/>
      </w:pPr>
    </w:p>
    <w:p w14:paraId="5FABA836"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elemento JSON através </w:t>
      </w:r>
      <w:proofErr w:type="spellStart"/>
      <w:r>
        <w:rPr>
          <w:rFonts w:ascii="Consolas" w:eastAsia="Consolas" w:hAnsi="Consolas" w:cs="Consolas"/>
          <w:i/>
          <w:color w:val="808080"/>
          <w:sz w:val="16"/>
          <w:szCs w:val="16"/>
          <w:highlight w:val="white"/>
        </w:rPr>
        <w:t>parser</w:t>
      </w:r>
      <w:proofErr w:type="spellEnd"/>
      <w:r>
        <w:rPr>
          <w:rFonts w:ascii="Consolas" w:eastAsia="Consolas" w:hAnsi="Consolas" w:cs="Consolas"/>
          <w:i/>
          <w:color w:val="808080"/>
          <w:sz w:val="16"/>
          <w:szCs w:val="16"/>
          <w:highlight w:val="white"/>
        </w:rPr>
        <w:t xml:space="preserve"> da </w:t>
      </w:r>
      <w:proofErr w:type="spellStart"/>
      <w:r>
        <w:rPr>
          <w:rFonts w:ascii="Consolas" w:eastAsia="Consolas" w:hAnsi="Consolas" w:cs="Consolas"/>
          <w:i/>
          <w:color w:val="808080"/>
          <w:sz w:val="16"/>
          <w:szCs w:val="16"/>
          <w:highlight w:val="white"/>
        </w:rPr>
        <w:t>jsonString</w:t>
      </w:r>
      <w:proofErr w:type="spellEnd"/>
    </w:p>
    <w:p w14:paraId="57610153"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JsonElement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element</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parser.parse</w:t>
      </w:r>
      <w:proofErr w:type="spellEnd"/>
      <w:proofErr w:type="gramEnd"/>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jsonString</w:t>
      </w:r>
      <w:proofErr w:type="spellEnd"/>
      <w:r>
        <w:rPr>
          <w:rFonts w:ascii="Consolas" w:eastAsia="Consolas" w:hAnsi="Consolas" w:cs="Consolas"/>
          <w:sz w:val="16"/>
          <w:szCs w:val="16"/>
          <w:highlight w:val="white"/>
        </w:rPr>
        <w:t>);</w:t>
      </w:r>
    </w:p>
    <w:p w14:paraId="3F7CA199" w14:textId="77777777" w:rsidR="005C75EF" w:rsidRDefault="005C75EF" w:rsidP="005C75EF">
      <w:pPr>
        <w:spacing w:after="0" w:line="240" w:lineRule="auto"/>
        <w:ind w:left="1116"/>
        <w:jc w:val="left"/>
      </w:pPr>
    </w:p>
    <w:p w14:paraId="2B503942"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Inicializa um </w:t>
      </w:r>
      <w:proofErr w:type="spellStart"/>
      <w:r>
        <w:rPr>
          <w:rFonts w:ascii="Consolas" w:eastAsia="Consolas" w:hAnsi="Consolas" w:cs="Consolas"/>
          <w:i/>
          <w:color w:val="808080"/>
          <w:sz w:val="16"/>
          <w:szCs w:val="16"/>
          <w:highlight w:val="white"/>
        </w:rPr>
        <w:t>ArrayList</w:t>
      </w:r>
      <w:proofErr w:type="spellEnd"/>
      <w:r>
        <w:rPr>
          <w:rFonts w:ascii="Consolas" w:eastAsia="Consolas" w:hAnsi="Consolas" w:cs="Consolas"/>
          <w:i/>
          <w:color w:val="808080"/>
          <w:sz w:val="16"/>
          <w:szCs w:val="16"/>
          <w:highlight w:val="white"/>
        </w:rPr>
        <w:t xml:space="preserve"> para guardar os objetos </w:t>
      </w:r>
      <w:proofErr w:type="spellStart"/>
      <w:r>
        <w:rPr>
          <w:rFonts w:ascii="Consolas" w:eastAsia="Consolas" w:hAnsi="Consolas" w:cs="Consolas"/>
          <w:i/>
          <w:color w:val="808080"/>
          <w:sz w:val="16"/>
          <w:szCs w:val="16"/>
          <w:highlight w:val="white"/>
        </w:rPr>
        <w:t>Email</w:t>
      </w:r>
      <w:proofErr w:type="spellEnd"/>
    </w:p>
    <w:p w14:paraId="3FB1682D"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 xml:space="preserve">&gt; </w:t>
      </w:r>
      <w:proofErr w:type="spellStart"/>
      <w:r>
        <w:rPr>
          <w:rFonts w:ascii="Consolas" w:eastAsia="Consolas" w:hAnsi="Consolas" w:cs="Consolas"/>
          <w:sz w:val="16"/>
          <w:szCs w:val="16"/>
          <w:highlight w:val="white"/>
        </w:rPr>
        <w:t>emailsList</w:t>
      </w:r>
      <w:proofErr w:type="spellEnd"/>
      <w:r>
        <w:rPr>
          <w:rFonts w:ascii="Consolas" w:eastAsia="Consolas" w:hAnsi="Consolas" w:cs="Consolas"/>
          <w:sz w:val="16"/>
          <w:szCs w:val="16"/>
          <w:highlight w:val="white"/>
        </w:rPr>
        <w:t xml:space="preserve"> = </w:t>
      </w:r>
      <w:r>
        <w:rPr>
          <w:rFonts w:ascii="Consolas" w:eastAsia="Consolas" w:hAnsi="Consolas" w:cs="Consolas"/>
          <w:b/>
          <w:color w:val="000080"/>
          <w:sz w:val="16"/>
          <w:szCs w:val="16"/>
          <w:highlight w:val="white"/>
        </w:rPr>
        <w:t xml:space="preserve">new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gramStart"/>
      <w:r>
        <w:rPr>
          <w:rFonts w:ascii="Consolas" w:eastAsia="Consolas" w:hAnsi="Consolas" w:cs="Consolas"/>
          <w:sz w:val="16"/>
          <w:szCs w:val="16"/>
          <w:highlight w:val="white"/>
        </w:rPr>
        <w:t>&gt;(</w:t>
      </w:r>
      <w:proofErr w:type="gramEnd"/>
      <w:r>
        <w:rPr>
          <w:rFonts w:ascii="Consolas" w:eastAsia="Consolas" w:hAnsi="Consolas" w:cs="Consolas"/>
          <w:sz w:val="16"/>
          <w:szCs w:val="16"/>
          <w:highlight w:val="white"/>
        </w:rPr>
        <w:t>);</w:t>
      </w:r>
    </w:p>
    <w:p w14:paraId="13F65FF7" w14:textId="77777777" w:rsidR="005C75EF" w:rsidRDefault="005C75EF" w:rsidP="005C75EF">
      <w:pPr>
        <w:spacing w:after="0" w:line="240" w:lineRule="auto"/>
        <w:ind w:left="1116"/>
        <w:jc w:val="left"/>
      </w:pPr>
    </w:p>
    <w:p w14:paraId="6DCC437F"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Verifica se o elemento JSON contém apenas um </w:t>
      </w:r>
      <w:proofErr w:type="spellStart"/>
      <w:r>
        <w:rPr>
          <w:rFonts w:ascii="Consolas" w:eastAsia="Consolas" w:hAnsi="Consolas" w:cs="Consolas"/>
          <w:i/>
          <w:color w:val="808080"/>
          <w:sz w:val="16"/>
          <w:szCs w:val="16"/>
          <w:highlight w:val="white"/>
        </w:rPr>
        <w:t>JsonObject</w:t>
      </w:r>
      <w:proofErr w:type="spellEnd"/>
      <w:r>
        <w:rPr>
          <w:rFonts w:ascii="Consolas" w:eastAsia="Consolas" w:hAnsi="Consolas" w:cs="Consolas"/>
          <w:i/>
          <w:color w:val="808080"/>
          <w:sz w:val="16"/>
          <w:szCs w:val="16"/>
          <w:highlight w:val="white"/>
        </w:rPr>
        <w:t xml:space="preserve"> ou um conjunto deles</w:t>
      </w:r>
    </w:p>
    <w:p w14:paraId="504644E4"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b/>
          <w:color w:val="000080"/>
          <w:sz w:val="16"/>
          <w:szCs w:val="16"/>
          <w:highlight w:val="white"/>
        </w:rPr>
        <w:t>if</w:t>
      </w:r>
      <w:proofErr w:type="spellEnd"/>
      <w:proofErr w:type="gram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element.isJsonArray</w:t>
      </w:r>
      <w:proofErr w:type="spellEnd"/>
      <w:r>
        <w:rPr>
          <w:rFonts w:ascii="Consolas" w:eastAsia="Consolas" w:hAnsi="Consolas" w:cs="Consolas"/>
          <w:sz w:val="16"/>
          <w:szCs w:val="16"/>
          <w:highlight w:val="white"/>
        </w:rPr>
        <w:t>()) {</w:t>
      </w:r>
    </w:p>
    <w:p w14:paraId="32CDAC15" w14:textId="77777777" w:rsidR="005C75EF" w:rsidRDefault="005C75EF" w:rsidP="005C75EF">
      <w:pPr>
        <w:spacing w:after="0" w:line="240" w:lineRule="auto"/>
        <w:ind w:left="1116"/>
        <w:jc w:val="left"/>
      </w:pPr>
    </w:p>
    <w:p w14:paraId="174F5F86"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JsonArray</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emails</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element.getAsJsonArray</w:t>
      </w:r>
      <w:proofErr w:type="spellEnd"/>
      <w:proofErr w:type="gramEnd"/>
      <w:r>
        <w:rPr>
          <w:rFonts w:ascii="Consolas" w:eastAsia="Consolas" w:hAnsi="Consolas" w:cs="Consolas"/>
          <w:sz w:val="16"/>
          <w:szCs w:val="16"/>
          <w:highlight w:val="white"/>
        </w:rPr>
        <w:t>();</w:t>
      </w:r>
    </w:p>
    <w:p w14:paraId="5B104C81"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roofErr w:type="gramStart"/>
      <w:r>
        <w:rPr>
          <w:rFonts w:ascii="Consolas" w:eastAsia="Consolas" w:hAnsi="Consolas" w:cs="Consolas"/>
          <w:b/>
          <w:color w:val="000080"/>
          <w:sz w:val="16"/>
          <w:szCs w:val="16"/>
          <w:highlight w:val="white"/>
        </w:rPr>
        <w:t>for</w:t>
      </w:r>
      <w:proofErr w:type="gram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w:t>
      </w:r>
      <w:proofErr w:type="spellStart"/>
      <w:r>
        <w:rPr>
          <w:rFonts w:ascii="Consolas" w:eastAsia="Consolas" w:hAnsi="Consolas" w:cs="Consolas"/>
          <w:b/>
          <w:color w:val="000080"/>
          <w:sz w:val="16"/>
          <w:szCs w:val="16"/>
          <w:highlight w:val="white"/>
        </w:rPr>
        <w:t>int</w:t>
      </w:r>
      <w:proofErr w:type="spell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 xml:space="preserve">i = </w:t>
      </w:r>
      <w:r>
        <w:rPr>
          <w:rFonts w:ascii="Consolas" w:eastAsia="Consolas" w:hAnsi="Consolas" w:cs="Consolas"/>
          <w:color w:val="0000FF"/>
          <w:sz w:val="16"/>
          <w:szCs w:val="16"/>
          <w:highlight w:val="white"/>
        </w:rPr>
        <w:t>0</w:t>
      </w:r>
      <w:r>
        <w:rPr>
          <w:rFonts w:ascii="Consolas" w:eastAsia="Consolas" w:hAnsi="Consolas" w:cs="Consolas"/>
          <w:sz w:val="16"/>
          <w:szCs w:val="16"/>
          <w:highlight w:val="white"/>
        </w:rPr>
        <w:t xml:space="preserve">; i &lt; </w:t>
      </w:r>
      <w:proofErr w:type="spellStart"/>
      <w:r>
        <w:rPr>
          <w:rFonts w:ascii="Consolas" w:eastAsia="Consolas" w:hAnsi="Consolas" w:cs="Consolas"/>
          <w:sz w:val="16"/>
          <w:szCs w:val="16"/>
          <w:highlight w:val="white"/>
        </w:rPr>
        <w:t>emails.size</w:t>
      </w:r>
      <w:proofErr w:type="spellEnd"/>
      <w:r>
        <w:rPr>
          <w:rFonts w:ascii="Consolas" w:eastAsia="Consolas" w:hAnsi="Consolas" w:cs="Consolas"/>
          <w:sz w:val="16"/>
          <w:szCs w:val="16"/>
          <w:highlight w:val="white"/>
        </w:rPr>
        <w:t>(); i++) {</w:t>
      </w:r>
    </w:p>
    <w:p w14:paraId="1B53CCE1" w14:textId="77777777" w:rsidR="005C75EF" w:rsidRDefault="005C75EF" w:rsidP="005C75EF">
      <w:pPr>
        <w:spacing w:after="0" w:line="240" w:lineRule="auto"/>
        <w:ind w:left="1116"/>
        <w:jc w:val="left"/>
      </w:pPr>
    </w:p>
    <w:p w14:paraId="78E7894F"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o </w:t>
      </w:r>
      <w:proofErr w:type="spellStart"/>
      <w:r>
        <w:rPr>
          <w:rFonts w:ascii="Consolas" w:eastAsia="Consolas" w:hAnsi="Consolas" w:cs="Consolas"/>
          <w:i/>
          <w:color w:val="808080"/>
          <w:sz w:val="16"/>
          <w:szCs w:val="16"/>
          <w:highlight w:val="white"/>
        </w:rPr>
        <w:t>JsonObject</w:t>
      </w:r>
      <w:proofErr w:type="spellEnd"/>
      <w:r>
        <w:rPr>
          <w:rFonts w:ascii="Consolas" w:eastAsia="Consolas" w:hAnsi="Consolas" w:cs="Consolas"/>
          <w:i/>
          <w:color w:val="808080"/>
          <w:sz w:val="16"/>
          <w:szCs w:val="16"/>
          <w:highlight w:val="white"/>
        </w:rPr>
        <w:t xml:space="preserve"> correspondente do index i do </w:t>
      </w:r>
      <w:proofErr w:type="spellStart"/>
      <w:r>
        <w:rPr>
          <w:rFonts w:ascii="Consolas" w:eastAsia="Consolas" w:hAnsi="Consolas" w:cs="Consolas"/>
          <w:i/>
          <w:color w:val="808080"/>
          <w:sz w:val="16"/>
          <w:szCs w:val="16"/>
          <w:highlight w:val="white"/>
        </w:rPr>
        <w:t>array</w:t>
      </w:r>
      <w:proofErr w:type="spellEnd"/>
      <w:r>
        <w:rPr>
          <w:rFonts w:ascii="Consolas" w:eastAsia="Consolas" w:hAnsi="Consolas" w:cs="Consolas"/>
          <w:i/>
          <w:color w:val="808080"/>
          <w:sz w:val="16"/>
          <w:szCs w:val="16"/>
          <w:highlight w:val="white"/>
        </w:rPr>
        <w:t xml:space="preserve"> </w:t>
      </w:r>
      <w:proofErr w:type="spellStart"/>
      <w:r>
        <w:rPr>
          <w:rFonts w:ascii="Consolas" w:eastAsia="Consolas" w:hAnsi="Consolas" w:cs="Consolas"/>
          <w:i/>
          <w:color w:val="808080"/>
          <w:sz w:val="16"/>
          <w:szCs w:val="16"/>
          <w:highlight w:val="white"/>
        </w:rPr>
        <w:t>email</w:t>
      </w:r>
      <w:proofErr w:type="spellEnd"/>
    </w:p>
    <w:p w14:paraId="658B9707"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JsonObject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emailJson</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emails.get</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i).</w:t>
      </w:r>
      <w:proofErr w:type="spellStart"/>
      <w:r>
        <w:rPr>
          <w:rFonts w:ascii="Consolas" w:eastAsia="Consolas" w:hAnsi="Consolas" w:cs="Consolas"/>
          <w:sz w:val="16"/>
          <w:szCs w:val="16"/>
          <w:highlight w:val="white"/>
        </w:rPr>
        <w:t>getAsJsonObject</w:t>
      </w:r>
      <w:proofErr w:type="spellEnd"/>
      <w:r>
        <w:rPr>
          <w:rFonts w:ascii="Consolas" w:eastAsia="Consolas" w:hAnsi="Consolas" w:cs="Consolas"/>
          <w:sz w:val="16"/>
          <w:szCs w:val="16"/>
          <w:highlight w:val="white"/>
        </w:rPr>
        <w:t>();</w:t>
      </w:r>
    </w:p>
    <w:p w14:paraId="372DE726" w14:textId="77777777" w:rsidR="005C75EF" w:rsidRDefault="005C75EF" w:rsidP="005C75EF">
      <w:pPr>
        <w:spacing w:after="0" w:line="240" w:lineRule="auto"/>
        <w:ind w:left="1116"/>
        <w:jc w:val="left"/>
      </w:pPr>
    </w:p>
    <w:p w14:paraId="77095D17"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os valores de cada chave do </w:t>
      </w:r>
      <w:proofErr w:type="spellStart"/>
      <w:r>
        <w:rPr>
          <w:rFonts w:ascii="Consolas" w:eastAsia="Consolas" w:hAnsi="Consolas" w:cs="Consolas"/>
          <w:i/>
          <w:color w:val="808080"/>
          <w:sz w:val="16"/>
          <w:szCs w:val="16"/>
          <w:highlight w:val="white"/>
        </w:rPr>
        <w:t>JsonObject</w:t>
      </w:r>
      <w:proofErr w:type="spellEnd"/>
    </w:p>
    <w:p w14:paraId="3D4535B7"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r>
        <w:rPr>
          <w:rFonts w:ascii="Consolas" w:eastAsia="Consolas" w:hAnsi="Consolas" w:cs="Consolas"/>
          <w:sz w:val="16"/>
          <w:szCs w:val="16"/>
          <w:highlight w:val="white"/>
        </w:rPr>
        <w:t xml:space="preserve">String </w:t>
      </w:r>
      <w:proofErr w:type="spellStart"/>
      <w:r>
        <w:rPr>
          <w:rFonts w:ascii="Consolas" w:eastAsia="Consolas" w:hAnsi="Consolas" w:cs="Consolas"/>
          <w:sz w:val="16"/>
          <w:szCs w:val="16"/>
          <w:highlight w:val="white"/>
        </w:rPr>
        <w:t>name</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"from"</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232A78C9"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subject</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w:t>
      </w:r>
      <w:proofErr w:type="spellStart"/>
      <w:r>
        <w:rPr>
          <w:rFonts w:ascii="Consolas" w:eastAsia="Consolas" w:hAnsi="Consolas" w:cs="Consolas"/>
          <w:b/>
          <w:color w:val="008000"/>
          <w:sz w:val="16"/>
          <w:szCs w:val="16"/>
          <w:highlight w:val="white"/>
        </w:rPr>
        <w:t>subject</w:t>
      </w:r>
      <w:proofErr w:type="spellEnd"/>
      <w:r>
        <w:rPr>
          <w:rFonts w:ascii="Consolas" w:eastAsia="Consolas" w:hAnsi="Consolas" w:cs="Consolas"/>
          <w:b/>
          <w:color w:val="008000"/>
          <w:sz w:val="16"/>
          <w:szCs w:val="16"/>
          <w:highlight w:val="white"/>
        </w:rPr>
        <w:t>"</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2F687F8D"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message</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w:t>
      </w:r>
      <w:proofErr w:type="spellStart"/>
      <w:r>
        <w:rPr>
          <w:rFonts w:ascii="Consolas" w:eastAsia="Consolas" w:hAnsi="Consolas" w:cs="Consolas"/>
          <w:b/>
          <w:color w:val="008000"/>
          <w:sz w:val="16"/>
          <w:szCs w:val="16"/>
          <w:highlight w:val="white"/>
        </w:rPr>
        <w:t>message</w:t>
      </w:r>
      <w:proofErr w:type="spellEnd"/>
      <w:r>
        <w:rPr>
          <w:rFonts w:ascii="Consolas" w:eastAsia="Consolas" w:hAnsi="Consolas" w:cs="Consolas"/>
          <w:b/>
          <w:color w:val="008000"/>
          <w:sz w:val="16"/>
          <w:szCs w:val="16"/>
          <w:highlight w:val="white"/>
        </w:rPr>
        <w:t>"</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56F21778" w14:textId="77777777" w:rsidR="005C75EF" w:rsidRDefault="005C75EF" w:rsidP="005C75EF">
      <w:pPr>
        <w:spacing w:after="0" w:line="240" w:lineRule="auto"/>
        <w:ind w:left="1116"/>
        <w:jc w:val="left"/>
      </w:pPr>
    </w:p>
    <w:p w14:paraId="207B28DE"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Instancia e adiciona um novo objeto </w:t>
      </w:r>
      <w:proofErr w:type="spellStart"/>
      <w:r>
        <w:rPr>
          <w:rFonts w:ascii="Consolas" w:eastAsia="Consolas" w:hAnsi="Consolas" w:cs="Consolas"/>
          <w:i/>
          <w:color w:val="808080"/>
          <w:sz w:val="16"/>
          <w:szCs w:val="16"/>
          <w:highlight w:val="white"/>
        </w:rPr>
        <w:t>Email</w:t>
      </w:r>
      <w:proofErr w:type="spellEnd"/>
      <w:r>
        <w:rPr>
          <w:rFonts w:ascii="Consolas" w:eastAsia="Consolas" w:hAnsi="Consolas" w:cs="Consolas"/>
          <w:i/>
          <w:color w:val="808080"/>
          <w:sz w:val="16"/>
          <w:szCs w:val="16"/>
          <w:highlight w:val="white"/>
        </w:rPr>
        <w:t xml:space="preserve"> na lista de e-mails</w:t>
      </w:r>
    </w:p>
    <w:p w14:paraId="2FDB910F"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sz w:val="16"/>
          <w:szCs w:val="16"/>
          <w:highlight w:val="white"/>
        </w:rPr>
        <w:t>emailsList.add</w:t>
      </w:r>
      <w:proofErr w:type="spellEnd"/>
      <w:r>
        <w:rPr>
          <w:rFonts w:ascii="Consolas" w:eastAsia="Consolas" w:hAnsi="Consolas" w:cs="Consolas"/>
          <w:sz w:val="16"/>
          <w:szCs w:val="16"/>
          <w:highlight w:val="white"/>
        </w:rPr>
        <w:t>(</w:t>
      </w:r>
      <w:proofErr w:type="gramEnd"/>
      <w:r>
        <w:rPr>
          <w:rFonts w:ascii="Consolas" w:eastAsia="Consolas" w:hAnsi="Consolas" w:cs="Consolas"/>
          <w:b/>
          <w:color w:val="000080"/>
          <w:sz w:val="16"/>
          <w:szCs w:val="16"/>
          <w:highlight w:val="white"/>
        </w:rPr>
        <w:t xml:space="preserve">new </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subject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name</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message</w:t>
      </w:r>
      <w:proofErr w:type="spellEnd"/>
      <w:r>
        <w:rPr>
          <w:rFonts w:ascii="Consolas" w:eastAsia="Consolas" w:hAnsi="Consolas" w:cs="Consolas"/>
          <w:sz w:val="16"/>
          <w:szCs w:val="16"/>
          <w:highlight w:val="white"/>
        </w:rPr>
        <w:t>));</w:t>
      </w:r>
    </w:p>
    <w:p w14:paraId="1558C012"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
    <w:p w14:paraId="08CD414B"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
    <w:p w14:paraId="454E8A0D" w14:textId="77777777" w:rsidR="005C75EF" w:rsidRDefault="005C75EF" w:rsidP="005C75EF">
      <w:pPr>
        <w:spacing w:after="0" w:line="240" w:lineRule="auto"/>
        <w:ind w:left="1116"/>
        <w:jc w:val="left"/>
      </w:pPr>
    </w:p>
    <w:p w14:paraId="7112EA37"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Retorna a lista de e-mails</w:t>
      </w:r>
    </w:p>
    <w:p w14:paraId="7DB0237B"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b/>
          <w:color w:val="000080"/>
          <w:sz w:val="16"/>
          <w:szCs w:val="16"/>
          <w:highlight w:val="white"/>
        </w:rPr>
        <w:t>return</w:t>
      </w:r>
      <w:proofErr w:type="spell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sz w:val="16"/>
          <w:szCs w:val="16"/>
          <w:highlight w:val="white"/>
        </w:rPr>
        <w:t>emailsList</w:t>
      </w:r>
      <w:proofErr w:type="spellEnd"/>
      <w:proofErr w:type="gramEnd"/>
      <w:r>
        <w:rPr>
          <w:rFonts w:ascii="Consolas" w:eastAsia="Consolas" w:hAnsi="Consolas" w:cs="Consolas"/>
          <w:sz w:val="16"/>
          <w:szCs w:val="16"/>
          <w:highlight w:val="white"/>
        </w:rPr>
        <w:t>;</w:t>
      </w:r>
    </w:p>
    <w:p w14:paraId="694E2E47" w14:textId="77777777" w:rsidR="005C75EF" w:rsidRDefault="005C75EF" w:rsidP="005C75EF">
      <w:pPr>
        <w:spacing w:after="0" w:line="240" w:lineRule="auto"/>
        <w:ind w:left="1116"/>
        <w:jc w:val="left"/>
      </w:pPr>
    </w:p>
    <w:p w14:paraId="775238B9" w14:textId="77777777" w:rsidR="005C75EF" w:rsidRDefault="005C75EF" w:rsidP="005C75EF">
      <w:pPr>
        <w:spacing w:after="0" w:line="240" w:lineRule="auto"/>
        <w:ind w:left="1116"/>
        <w:jc w:val="left"/>
        <w:rPr>
          <w:rFonts w:ascii="Consolas" w:eastAsia="Consolas" w:hAnsi="Consolas" w:cs="Consolas"/>
          <w:sz w:val="16"/>
          <w:szCs w:val="16"/>
        </w:rPr>
      </w:pPr>
      <w:r>
        <w:rPr>
          <w:rFonts w:ascii="Consolas" w:eastAsia="Consolas" w:hAnsi="Consolas" w:cs="Consolas"/>
          <w:sz w:val="16"/>
          <w:szCs w:val="16"/>
          <w:highlight w:val="white"/>
        </w:rPr>
        <w:t>}</w:t>
      </w:r>
    </w:p>
    <w:p w14:paraId="2CB0C0DA" w14:textId="77777777" w:rsidR="00E06E41" w:rsidRDefault="00E06E41" w:rsidP="005C75EF">
      <w:pPr>
        <w:spacing w:after="0" w:line="240" w:lineRule="auto"/>
        <w:ind w:left="1116"/>
        <w:jc w:val="left"/>
        <w:rPr>
          <w:rFonts w:ascii="Consolas" w:eastAsia="Consolas" w:hAnsi="Consolas" w:cs="Consolas"/>
          <w:sz w:val="16"/>
          <w:szCs w:val="16"/>
        </w:rPr>
      </w:pPr>
    </w:p>
    <w:p w14:paraId="13E34124" w14:textId="77777777" w:rsidR="00E06E41" w:rsidRDefault="00E06E41" w:rsidP="005C75EF">
      <w:pPr>
        <w:spacing w:after="0" w:line="240" w:lineRule="auto"/>
        <w:ind w:left="1116"/>
        <w:jc w:val="left"/>
      </w:pPr>
    </w:p>
    <w:p w14:paraId="285716BB" w14:textId="77777777" w:rsidR="005C75EF" w:rsidRDefault="005C75EF" w:rsidP="005C75EF"/>
    <w:p w14:paraId="300FD1C9" w14:textId="77777777" w:rsidR="005C75EF" w:rsidRDefault="005C75EF" w:rsidP="005C75EF">
      <w:pPr>
        <w:ind w:left="1116"/>
      </w:pPr>
      <w:r>
        <w:rPr>
          <w:b/>
        </w:rPr>
        <w:t xml:space="preserve">Entendendo o código: </w:t>
      </w:r>
      <w:r>
        <w:t xml:space="preserve">A primeira coisa a ser feita é a instanciação de um </w:t>
      </w:r>
      <w:proofErr w:type="spellStart"/>
      <w:r>
        <w:t>parser</w:t>
      </w:r>
      <w:proofErr w:type="spellEnd"/>
      <w:r>
        <w:t xml:space="preserve"> de JSON (</w:t>
      </w:r>
      <w:proofErr w:type="spellStart"/>
      <w:r>
        <w:t>JsonParser</w:t>
      </w:r>
      <w:proofErr w:type="spellEnd"/>
      <w:r>
        <w:t xml:space="preserve">) e através dele </w:t>
      </w:r>
      <w:proofErr w:type="spellStart"/>
      <w:r>
        <w:t>deserializamos</w:t>
      </w:r>
      <w:proofErr w:type="spellEnd"/>
      <w:r>
        <w:t xml:space="preserve"> o JSON em formato de String usando o </w:t>
      </w:r>
      <w:proofErr w:type="spellStart"/>
      <w:r>
        <w:t>JsonElement</w:t>
      </w:r>
      <w:proofErr w:type="spellEnd"/>
      <w:r>
        <w:t xml:space="preserve">. </w:t>
      </w:r>
      <w:proofErr w:type="spellStart"/>
      <w:r>
        <w:t>JsonElements</w:t>
      </w:r>
      <w:proofErr w:type="spellEnd"/>
      <w:r>
        <w:t xml:space="preserve"> podem conter um </w:t>
      </w:r>
      <w:proofErr w:type="spellStart"/>
      <w:r>
        <w:t>JsonArray</w:t>
      </w:r>
      <w:proofErr w:type="spellEnd"/>
      <w:r>
        <w:t xml:space="preserve"> ou um </w:t>
      </w:r>
      <w:proofErr w:type="spellStart"/>
      <w:r>
        <w:t>JsonObject</w:t>
      </w:r>
      <w:proofErr w:type="spellEnd"/>
      <w:r>
        <w:t xml:space="preserve">. Um </w:t>
      </w:r>
      <w:proofErr w:type="spellStart"/>
      <w:r>
        <w:t>JsonArray</w:t>
      </w:r>
      <w:proofErr w:type="spellEnd"/>
      <w:r>
        <w:t xml:space="preserve"> é composto por </w:t>
      </w:r>
      <w:proofErr w:type="spellStart"/>
      <w:r>
        <w:t>JsonObjects</w:t>
      </w:r>
      <w:proofErr w:type="spellEnd"/>
      <w:r>
        <w:t xml:space="preserve">, e no nosso caso, um </w:t>
      </w:r>
      <w:proofErr w:type="spellStart"/>
      <w:r>
        <w:t>JsonObject</w:t>
      </w:r>
      <w:proofErr w:type="spellEnd"/>
      <w:r>
        <w:t xml:space="preserve"> representa um único e-mail isolado. Como temos uma lista de e-mails, utilizamos o </w:t>
      </w:r>
      <w:proofErr w:type="spellStart"/>
      <w:r>
        <w:t>JsonArray</w:t>
      </w:r>
      <w:proofErr w:type="spellEnd"/>
      <w:r>
        <w:t xml:space="preserve">. Tendo identificado que nosso </w:t>
      </w:r>
      <w:proofErr w:type="spellStart"/>
      <w:r>
        <w:t>JsonElement</w:t>
      </w:r>
      <w:proofErr w:type="spellEnd"/>
      <w:r>
        <w:t xml:space="preserve"> é um </w:t>
      </w:r>
      <w:proofErr w:type="spellStart"/>
      <w:r>
        <w:t>JsonArray</w:t>
      </w:r>
      <w:proofErr w:type="spellEnd"/>
      <w:r>
        <w:t xml:space="preserve">, iteramos por este </w:t>
      </w:r>
      <w:proofErr w:type="spellStart"/>
      <w:r>
        <w:t>array</w:t>
      </w:r>
      <w:proofErr w:type="spellEnd"/>
      <w:r>
        <w:t xml:space="preserve"> e instanciamos novos objetos </w:t>
      </w:r>
      <w:proofErr w:type="spellStart"/>
      <w:r>
        <w:t>Email</w:t>
      </w:r>
      <w:proofErr w:type="spellEnd"/>
      <w:r>
        <w:t xml:space="preserve"> baseado no conteúdo de cada </w:t>
      </w:r>
      <w:proofErr w:type="spellStart"/>
      <w:r>
        <w:t>JsonObject</w:t>
      </w:r>
      <w:proofErr w:type="spellEnd"/>
      <w:r>
        <w:t xml:space="preserve"> contido neste </w:t>
      </w:r>
      <w:proofErr w:type="spellStart"/>
      <w:r>
        <w:t>JsonArray</w:t>
      </w:r>
      <w:proofErr w:type="spellEnd"/>
      <w:r>
        <w:t>.</w:t>
      </w:r>
    </w:p>
    <w:p w14:paraId="69EFDB4B" w14:textId="77777777" w:rsidR="005C75EF" w:rsidRDefault="005C75EF" w:rsidP="00381496">
      <w:pPr>
        <w:numPr>
          <w:ilvl w:val="0"/>
          <w:numId w:val="6"/>
        </w:numPr>
        <w:ind w:hanging="360"/>
        <w:contextualSpacing/>
      </w:pPr>
      <w:r>
        <w:t xml:space="preserve">Feito isto basta usarmos na nossa classe </w:t>
      </w:r>
      <w:proofErr w:type="spellStart"/>
      <w:r>
        <w:rPr>
          <w:b/>
        </w:rPr>
        <w:t>InboxFragment</w:t>
      </w:r>
      <w:proofErr w:type="spellEnd"/>
      <w:r>
        <w:t xml:space="preserve">. Primeiro apague o </w:t>
      </w:r>
      <w:proofErr w:type="spellStart"/>
      <w:r>
        <w:t>array</w:t>
      </w:r>
      <w:proofErr w:type="spellEnd"/>
      <w:r>
        <w:t xml:space="preserve"> de e-mails</w:t>
      </w:r>
    </w:p>
    <w:p w14:paraId="31BCACD4" w14:textId="77777777" w:rsidR="005C75EF" w:rsidRDefault="005C75EF" w:rsidP="00381496">
      <w:pPr>
        <w:numPr>
          <w:ilvl w:val="0"/>
          <w:numId w:val="6"/>
        </w:numPr>
        <w:ind w:hanging="360"/>
        <w:contextualSpacing/>
      </w:pPr>
      <w:r>
        <w:t xml:space="preserve">Agora substitua o conteúdo do método </w:t>
      </w:r>
      <w:proofErr w:type="spellStart"/>
      <w:proofErr w:type="gramStart"/>
      <w:r>
        <w:rPr>
          <w:b/>
        </w:rPr>
        <w:t>initListView</w:t>
      </w:r>
      <w:proofErr w:type="spellEnd"/>
      <w:r>
        <w:rPr>
          <w:b/>
        </w:rPr>
        <w:t>(</w:t>
      </w:r>
      <w:proofErr w:type="gramEnd"/>
      <w:r>
        <w:rPr>
          <w:b/>
        </w:rPr>
        <w:t>)</w:t>
      </w:r>
      <w:r>
        <w:t xml:space="preserve"> pelo seguinte:</w:t>
      </w:r>
    </w:p>
    <w:p w14:paraId="2E3F2007" w14:textId="77777777" w:rsidR="005C75EF" w:rsidRDefault="005C75EF" w:rsidP="005C75EF">
      <w:pPr>
        <w:spacing w:after="0" w:line="240" w:lineRule="auto"/>
        <w:ind w:left="1110"/>
        <w:jc w:val="left"/>
      </w:pPr>
      <w:proofErr w:type="gramStart"/>
      <w:r>
        <w:rPr>
          <w:rFonts w:ascii="Consolas" w:eastAsia="Consolas" w:hAnsi="Consolas" w:cs="Consolas"/>
          <w:b/>
          <w:color w:val="000080"/>
          <w:sz w:val="18"/>
          <w:szCs w:val="18"/>
          <w:highlight w:val="white"/>
        </w:rPr>
        <w:t>public</w:t>
      </w:r>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void</w:t>
      </w:r>
      <w:proofErr w:type="spell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initListView</w:t>
      </w:r>
      <w:proofErr w:type="spellEnd"/>
      <w:r>
        <w:rPr>
          <w:rFonts w:ascii="Consolas" w:eastAsia="Consolas" w:hAnsi="Consolas" w:cs="Consolas"/>
          <w:sz w:val="18"/>
          <w:szCs w:val="18"/>
          <w:highlight w:val="white"/>
        </w:rPr>
        <w:t>() {</w:t>
      </w:r>
    </w:p>
    <w:p w14:paraId="46BC6C4F" w14:textId="77777777" w:rsidR="005C75EF" w:rsidRDefault="005C75EF" w:rsidP="005C75EF">
      <w:pPr>
        <w:spacing w:after="0" w:line="240" w:lineRule="auto"/>
        <w:ind w:left="1110"/>
        <w:jc w:val="left"/>
      </w:pPr>
      <w:r>
        <w:rPr>
          <w:rFonts w:ascii="Consolas" w:eastAsia="Consolas" w:hAnsi="Consolas" w:cs="Consolas"/>
          <w:sz w:val="18"/>
          <w:szCs w:val="18"/>
          <w:highlight w:val="white"/>
        </w:rPr>
        <w:t xml:space="preserve">   String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Utils.</w:t>
      </w:r>
      <w:r>
        <w:rPr>
          <w:rFonts w:ascii="Consolas" w:eastAsia="Consolas" w:hAnsi="Consolas" w:cs="Consolas"/>
          <w:i/>
          <w:sz w:val="18"/>
          <w:szCs w:val="18"/>
          <w:highlight w:val="white"/>
        </w:rPr>
        <w:t>loadJSONFromAsset</w:t>
      </w:r>
      <w:proofErr w:type="spellEnd"/>
      <w:r>
        <w:rPr>
          <w:rFonts w:ascii="Consolas" w:eastAsia="Consolas" w:hAnsi="Consolas" w:cs="Consolas"/>
          <w:sz w:val="18"/>
          <w:szCs w:val="18"/>
          <w:highlight w:val="white"/>
        </w:rPr>
        <w:t>(</w:t>
      </w:r>
      <w:r>
        <w:rPr>
          <w:rFonts w:ascii="Consolas" w:eastAsia="Consolas" w:hAnsi="Consolas" w:cs="Consolas"/>
          <w:b/>
          <w:color w:val="008000"/>
          <w:sz w:val="18"/>
          <w:szCs w:val="18"/>
          <w:highlight w:val="white"/>
        </w:rPr>
        <w:t>"</w:t>
      </w:r>
      <w:proofErr w:type="spellStart"/>
      <w:proofErr w:type="gramStart"/>
      <w:r>
        <w:rPr>
          <w:rFonts w:ascii="Consolas" w:eastAsia="Consolas" w:hAnsi="Consolas" w:cs="Consolas"/>
          <w:b/>
          <w:color w:val="008000"/>
          <w:sz w:val="18"/>
          <w:szCs w:val="18"/>
          <w:highlight w:val="white"/>
        </w:rPr>
        <w:t>emails.json</w:t>
      </w:r>
      <w:proofErr w:type="spellEnd"/>
      <w:proofErr w:type="gramEnd"/>
      <w:r>
        <w:rPr>
          <w:rFonts w:ascii="Consolas" w:eastAsia="Consolas" w:hAnsi="Consolas" w:cs="Consolas"/>
          <w:b/>
          <w:color w:val="008000"/>
          <w:sz w:val="18"/>
          <w:szCs w:val="18"/>
          <w:highlight w:val="white"/>
        </w:rPr>
        <w:t>"</w:t>
      </w:r>
      <w:r>
        <w:rPr>
          <w:rFonts w:ascii="Consolas" w:eastAsia="Consolas" w:hAnsi="Consolas" w:cs="Consolas"/>
          <w:sz w:val="18"/>
          <w:szCs w:val="18"/>
          <w:highlight w:val="white"/>
        </w:rPr>
        <w:t>);</w:t>
      </w:r>
    </w:p>
    <w:p w14:paraId="4593DC47" w14:textId="77777777" w:rsidR="005C75EF" w:rsidRDefault="005C75EF" w:rsidP="005C75EF">
      <w:pPr>
        <w:spacing w:after="0" w:line="240" w:lineRule="auto"/>
        <w:ind w:left="1110"/>
        <w:jc w:val="left"/>
      </w:pPr>
      <w:r>
        <w:rPr>
          <w:rFonts w:ascii="Consolas" w:eastAsia="Consolas" w:hAnsi="Consolas" w:cs="Consolas"/>
          <w:sz w:val="18"/>
          <w:szCs w:val="18"/>
          <w:highlight w:val="white"/>
        </w:rPr>
        <w:t xml:space="preserve">   </w:t>
      </w:r>
      <w:proofErr w:type="spellStart"/>
      <w:r>
        <w:rPr>
          <w:rFonts w:ascii="Consolas" w:eastAsia="Consolas" w:hAnsi="Consolas" w:cs="Consolas"/>
          <w:b/>
          <w:color w:val="660E7A"/>
          <w:sz w:val="18"/>
          <w:szCs w:val="18"/>
          <w:highlight w:val="white"/>
        </w:rPr>
        <w:t>listView</w:t>
      </w:r>
      <w:r>
        <w:rPr>
          <w:rFonts w:ascii="Consolas" w:eastAsia="Consolas" w:hAnsi="Consolas" w:cs="Consolas"/>
          <w:sz w:val="18"/>
          <w:szCs w:val="18"/>
          <w:highlight w:val="white"/>
        </w:rPr>
        <w:t>.setAdapter</w:t>
      </w:r>
      <w:proofErr w:type="spellEnd"/>
      <w:r>
        <w:rPr>
          <w:rFonts w:ascii="Consolas" w:eastAsia="Consolas" w:hAnsi="Consolas" w:cs="Consolas"/>
          <w:sz w:val="18"/>
          <w:szCs w:val="18"/>
          <w:highlight w:val="white"/>
        </w:rPr>
        <w:t>(</w:t>
      </w:r>
      <w:r>
        <w:rPr>
          <w:rFonts w:ascii="Consolas" w:eastAsia="Consolas" w:hAnsi="Consolas" w:cs="Consolas"/>
          <w:b/>
          <w:color w:val="000080"/>
          <w:sz w:val="18"/>
          <w:szCs w:val="18"/>
          <w:highlight w:val="white"/>
        </w:rPr>
        <w:t xml:space="preserve">new </w:t>
      </w:r>
      <w:proofErr w:type="spellStart"/>
      <w:proofErr w:type="gramStart"/>
      <w:r>
        <w:rPr>
          <w:rFonts w:ascii="Consolas" w:eastAsia="Consolas" w:hAnsi="Consolas" w:cs="Consolas"/>
          <w:sz w:val="18"/>
          <w:szCs w:val="18"/>
          <w:highlight w:val="white"/>
        </w:rPr>
        <w:t>InboxAdapter</w:t>
      </w:r>
      <w:proofErr w:type="spellEnd"/>
      <w:r>
        <w:rPr>
          <w:rFonts w:ascii="Consolas" w:eastAsia="Consolas" w:hAnsi="Consolas" w:cs="Consolas"/>
          <w:sz w:val="18"/>
          <w:szCs w:val="18"/>
          <w:highlight w:val="white"/>
        </w:rPr>
        <w:t>(</w:t>
      </w:r>
      <w:proofErr w:type="spellStart"/>
      <w:proofErr w:type="gramEnd"/>
      <w:r>
        <w:rPr>
          <w:rFonts w:ascii="Consolas" w:eastAsia="Consolas" w:hAnsi="Consolas" w:cs="Consolas"/>
          <w:b/>
          <w:color w:val="000080"/>
          <w:sz w:val="18"/>
          <w:szCs w:val="18"/>
          <w:highlight w:val="white"/>
        </w:rPr>
        <w:t>this</w:t>
      </w:r>
      <w:r>
        <w:rPr>
          <w:rFonts w:ascii="Consolas" w:eastAsia="Consolas" w:hAnsi="Consolas" w:cs="Consolas"/>
          <w:sz w:val="18"/>
          <w:szCs w:val="18"/>
          <w:highlight w:val="white"/>
        </w:rPr>
        <w:t>.getContext</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Utils.</w:t>
      </w:r>
      <w:r>
        <w:rPr>
          <w:rFonts w:ascii="Consolas" w:eastAsia="Consolas" w:hAnsi="Consolas" w:cs="Consolas"/>
          <w:i/>
          <w:sz w:val="18"/>
          <w:szCs w:val="18"/>
          <w:highlight w:val="white"/>
        </w:rPr>
        <w:t>parseEmails</w:t>
      </w:r>
      <w:proofErr w:type="spellEnd"/>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w:t>
      </w:r>
    </w:p>
    <w:p w14:paraId="547677DE" w14:textId="77777777" w:rsidR="005C75EF" w:rsidRDefault="005C75EF" w:rsidP="005C75EF">
      <w:pPr>
        <w:spacing w:after="0" w:line="240" w:lineRule="auto"/>
        <w:ind w:left="1110"/>
        <w:jc w:val="left"/>
        <w:rPr>
          <w:rFonts w:ascii="Consolas" w:eastAsia="Consolas" w:hAnsi="Consolas" w:cs="Consolas"/>
          <w:sz w:val="18"/>
          <w:szCs w:val="18"/>
        </w:rPr>
      </w:pPr>
      <w:r>
        <w:rPr>
          <w:rFonts w:ascii="Consolas" w:eastAsia="Consolas" w:hAnsi="Consolas" w:cs="Consolas"/>
          <w:sz w:val="18"/>
          <w:szCs w:val="18"/>
          <w:highlight w:val="white"/>
        </w:rPr>
        <w:t>}</w:t>
      </w:r>
    </w:p>
    <w:p w14:paraId="0EAA560B" w14:textId="77777777" w:rsidR="00AD2A13" w:rsidRDefault="00AD2A13" w:rsidP="005C75EF">
      <w:pPr>
        <w:spacing w:after="0" w:line="240" w:lineRule="auto"/>
        <w:ind w:left="1110"/>
        <w:jc w:val="left"/>
        <w:rPr>
          <w:rFonts w:ascii="Consolas" w:eastAsia="Consolas" w:hAnsi="Consolas" w:cs="Consolas"/>
          <w:sz w:val="18"/>
          <w:szCs w:val="18"/>
        </w:rPr>
      </w:pPr>
    </w:p>
    <w:p w14:paraId="37B39AEB" w14:textId="77777777" w:rsidR="00AD2A13" w:rsidRDefault="00AD2A13" w:rsidP="005C75EF">
      <w:pPr>
        <w:spacing w:after="0" w:line="240" w:lineRule="auto"/>
        <w:ind w:left="1110"/>
        <w:jc w:val="left"/>
      </w:pPr>
    </w:p>
    <w:p w14:paraId="5FE164F3" w14:textId="77777777" w:rsidR="005C75EF" w:rsidRDefault="005C75EF" w:rsidP="005C75EF"/>
    <w:p w14:paraId="64EAAE4B" w14:textId="77777777" w:rsidR="005C75EF" w:rsidRDefault="005C75EF" w:rsidP="00381496">
      <w:pPr>
        <w:numPr>
          <w:ilvl w:val="0"/>
          <w:numId w:val="6"/>
        </w:numPr>
        <w:ind w:hanging="360"/>
        <w:contextualSpacing/>
      </w:pPr>
      <w:r>
        <w:t>Rode a aplicação e veja o resultado.</w:t>
      </w:r>
    </w:p>
    <w:p w14:paraId="1A2D624B" w14:textId="3A107B00" w:rsidR="005C75EF" w:rsidRDefault="005C75EF" w:rsidP="005C75EF">
      <w:r>
        <w:t>Você não verá diferenças na interface do aplicativo</w:t>
      </w:r>
      <w:r w:rsidR="001973F5" w:rsidRPr="001973F5">
        <w:rPr>
          <w:color w:val="FF0000"/>
        </w:rPr>
        <w:t>,</w:t>
      </w:r>
      <w:r>
        <w:t xml:space="preserve"> pois apenas mudamos o jeito de popular </w:t>
      </w:r>
      <w:r w:rsidR="007262C0">
        <w:t xml:space="preserve">nossa </w:t>
      </w:r>
      <w:proofErr w:type="spellStart"/>
      <w:r w:rsidR="007262C0">
        <w:t>ListView</w:t>
      </w:r>
      <w:proofErr w:type="spellEnd"/>
      <w:r w:rsidR="007262C0">
        <w:t>. Apesar do uso d</w:t>
      </w:r>
      <w:r w:rsidR="007262C0" w:rsidRPr="007262C0">
        <w:rPr>
          <w:color w:val="FF0000"/>
        </w:rPr>
        <w:t>a</w:t>
      </w:r>
      <w:r>
        <w:t xml:space="preserve"> </w:t>
      </w:r>
      <w:proofErr w:type="spellStart"/>
      <w:r>
        <w:t>Gson</w:t>
      </w:r>
      <w:proofErr w:type="spellEnd"/>
      <w:r>
        <w:t xml:space="preserve"> neste momento parecer não ter necessidade, ele acabou limpando a classe </w:t>
      </w:r>
      <w:proofErr w:type="spellStart"/>
      <w:r>
        <w:t>InboxFragment</w:t>
      </w:r>
      <w:proofErr w:type="spellEnd"/>
      <w:r>
        <w:t>. Se tivéssemos 20 mil itens para serem apresentados na list</w:t>
      </w:r>
      <w:r w:rsidR="00C474A1">
        <w:t>a</w:t>
      </w:r>
      <w:r w:rsidR="007262C0">
        <w:rPr>
          <w:color w:val="FF0000"/>
        </w:rPr>
        <w:t>,</w:t>
      </w:r>
      <w:r w:rsidR="00C474A1">
        <w:t xml:space="preserve"> a classe ficaria muito grande</w:t>
      </w:r>
      <w:r>
        <w:t xml:space="preserve"> e </w:t>
      </w:r>
      <w:del w:id="36" w:author="Willian" w:date="2016-10-23T16:47:00Z">
        <w:r w:rsidR="007262C0" w:rsidRPr="007262C0" w:rsidDel="0030714A">
          <w:rPr>
            <w:color w:val="FF0000"/>
          </w:rPr>
          <w:delText>(</w:delText>
        </w:r>
        <w:r w:rsidRPr="007262C0" w:rsidDel="0030714A">
          <w:rPr>
            <w:color w:val="FF0000"/>
          </w:rPr>
          <w:delText>ficaria</w:delText>
        </w:r>
        <w:r w:rsidR="007262C0" w:rsidRPr="007262C0" w:rsidDel="0030714A">
          <w:rPr>
            <w:color w:val="FF0000"/>
          </w:rPr>
          <w:delText>-retirar)</w:delText>
        </w:r>
        <w:r w:rsidDel="0030714A">
          <w:delText xml:space="preserve"> </w:delText>
        </w:r>
      </w:del>
      <w:r>
        <w:t xml:space="preserve">difícil </w:t>
      </w:r>
      <w:ins w:id="37" w:author="Willian" w:date="2016-10-23T16:48:00Z">
        <w:r w:rsidR="0030714A">
          <w:t xml:space="preserve">de </w:t>
        </w:r>
      </w:ins>
      <w:r>
        <w:t>gerenciá-la. Separar os dados da lógica é uma boa prática.</w:t>
      </w:r>
    </w:p>
    <w:p w14:paraId="5A209210" w14:textId="4751CBB3" w:rsidR="005C75EF" w:rsidRDefault="007262C0" w:rsidP="005C75EF">
      <w:pPr>
        <w:rPr>
          <w:ins w:id="38" w:author="Willian" w:date="2016-10-23T17:22:00Z"/>
        </w:rPr>
      </w:pPr>
      <w:r>
        <w:t>Você verá a real utilidade d</w:t>
      </w:r>
      <w:r w:rsidRPr="007262C0">
        <w:rPr>
          <w:color w:val="FF0000"/>
        </w:rPr>
        <w:t>a</w:t>
      </w:r>
      <w:r w:rsidR="005C75EF">
        <w:t xml:space="preserve"> </w:t>
      </w:r>
      <w:proofErr w:type="spellStart"/>
      <w:r w:rsidR="005C75EF">
        <w:t>Gson</w:t>
      </w:r>
      <w:proofErr w:type="spellEnd"/>
      <w:r w:rsidR="005C75EF">
        <w:t xml:space="preserve"> na aula seguinte, quando puxarmos os dados (e-mails) da internet.</w:t>
      </w:r>
    </w:p>
    <w:p w14:paraId="7B69EA17" w14:textId="6FF64C92" w:rsidR="00164FC3" w:rsidRDefault="00164FC3" w:rsidP="00164FC3">
      <w:pPr>
        <w:pStyle w:val="Ttulo2"/>
        <w:rPr>
          <w:ins w:id="39" w:author="Willian" w:date="2016-10-23T17:22:00Z"/>
        </w:rPr>
        <w:pPrChange w:id="40" w:author="Willian" w:date="2016-10-23T17:22:00Z">
          <w:pPr/>
        </w:pPrChange>
      </w:pPr>
      <w:ins w:id="41" w:author="Willian" w:date="2016-10-23T17:22:00Z">
        <w:r>
          <w:lastRenderedPageBreak/>
          <w:t>Resumo</w:t>
        </w:r>
      </w:ins>
    </w:p>
    <w:p w14:paraId="41302B34" w14:textId="344F3E2E" w:rsidR="00164FC3" w:rsidRPr="00164FC3" w:rsidRDefault="00164FC3" w:rsidP="00164FC3">
      <w:pPr>
        <w:pPrChange w:id="42" w:author="Willian" w:date="2016-10-23T17:22:00Z">
          <w:pPr/>
        </w:pPrChange>
      </w:pPr>
      <w:ins w:id="43" w:author="Willian" w:date="2016-10-23T17:22:00Z">
        <w:r>
          <w:t>Esta aula foi um tanto quanto teó</w:t>
        </w:r>
      </w:ins>
      <w:ins w:id="44" w:author="Willian" w:date="2016-10-23T17:23:00Z">
        <w:r>
          <w:t xml:space="preserve">rica, mas você pode conhecer o coração dos aplicativos. Hoje em dia são poucos os aplicativos sem um </w:t>
        </w:r>
        <w:proofErr w:type="spellStart"/>
        <w:r>
          <w:t>back</w:t>
        </w:r>
      </w:ins>
      <w:ins w:id="45" w:author="Willian" w:date="2016-10-23T17:24:00Z">
        <w:r>
          <w:t>-</w:t>
        </w:r>
      </w:ins>
      <w:ins w:id="46" w:author="Willian" w:date="2016-10-23T17:23:00Z">
        <w:r>
          <w:t>end</w:t>
        </w:r>
        <w:proofErr w:type="spellEnd"/>
        <w:r>
          <w:t xml:space="preserve"> por trás.</w:t>
        </w:r>
      </w:ins>
      <w:ins w:id="47" w:author="Willian" w:date="2016-10-23T17:24:00Z">
        <w:r>
          <w:t xml:space="preserve"> Então você aprendeu o conceito básico de Cliente-Servidor, Back-</w:t>
        </w:r>
        <w:proofErr w:type="spellStart"/>
        <w:r>
          <w:t>end</w:t>
        </w:r>
        <w:proofErr w:type="spellEnd"/>
        <w:r>
          <w:t xml:space="preserve"> e Front-</w:t>
        </w:r>
        <w:proofErr w:type="spellStart"/>
        <w:r>
          <w:t>End</w:t>
        </w:r>
        <w:proofErr w:type="spellEnd"/>
        <w:r>
          <w:t>, comunicaç</w:t>
        </w:r>
      </w:ins>
      <w:ins w:id="48" w:author="Willian" w:date="2016-10-23T17:25:00Z">
        <w:r>
          <w:t>ão pela rede através do protocolo HTTP, e por fim o formato de representação de objetos JSON. Estes conceitos serão usados por toda sua carreira como desenvolvedor de aplicativos e no curso de iOS isto ser</w:t>
        </w:r>
      </w:ins>
      <w:ins w:id="49" w:author="Willian" w:date="2016-10-23T17:26:00Z">
        <w:r>
          <w:t>á um pouco mais aprofundado.</w:t>
        </w:r>
      </w:ins>
    </w:p>
    <w:p w14:paraId="3A90F402" w14:textId="77777777" w:rsidR="00381496" w:rsidRDefault="00381496" w:rsidP="00381496">
      <w:pPr>
        <w:pStyle w:val="Headline"/>
      </w:pPr>
      <w:r>
        <w:t>Aula 2 - Networking - Parte 2</w:t>
      </w:r>
    </w:p>
    <w:p w14:paraId="4AE22D16" w14:textId="0AE87CB2" w:rsidR="005C75EF" w:rsidRPr="00381496" w:rsidRDefault="005C75EF" w:rsidP="005C75EF">
      <w:pPr>
        <w:pStyle w:val="Ttulo1"/>
        <w:contextualSpacing w:val="0"/>
        <w:rPr>
          <w:color w:val="FFFFFF" w:themeColor="background1"/>
          <w:sz w:val="10"/>
          <w:szCs w:val="10"/>
        </w:rPr>
      </w:pPr>
      <w:bookmarkStart w:id="50" w:name="_5krbwlf4eu06" w:colFirst="0" w:colLast="0"/>
      <w:bookmarkEnd w:id="50"/>
    </w:p>
    <w:p w14:paraId="61E8710B" w14:textId="77777777" w:rsidR="005C75EF" w:rsidRDefault="005C75EF" w:rsidP="005C75EF">
      <w:pPr>
        <w:pStyle w:val="Ttulo2"/>
        <w:contextualSpacing w:val="0"/>
      </w:pPr>
      <w:bookmarkStart w:id="51" w:name="_dmeqwc4ldfvh" w:colFirst="0" w:colLast="0"/>
      <w:bookmarkEnd w:id="51"/>
      <w:r>
        <w:t xml:space="preserve">Padrão de Projeto - </w:t>
      </w:r>
      <w:proofErr w:type="spellStart"/>
      <w:r>
        <w:t>Observer</w:t>
      </w:r>
      <w:proofErr w:type="spellEnd"/>
    </w:p>
    <w:p w14:paraId="17B261CE" w14:textId="28007948" w:rsidR="0048093E" w:rsidRDefault="0048093E" w:rsidP="005C75EF">
      <w:r>
        <w:t xml:space="preserve">Agora iremos falar do último padrão: o </w:t>
      </w:r>
      <w:proofErr w:type="spellStart"/>
      <w:r>
        <w:t>Observer</w:t>
      </w:r>
      <w:proofErr w:type="spellEnd"/>
      <w:r>
        <w:t xml:space="preserve">. Ele servirá para entendermos melhor como são feitas as </w:t>
      </w:r>
      <w:r w:rsidRPr="007262C0">
        <w:rPr>
          <w:color w:val="FF0000"/>
        </w:rPr>
        <w:t>cha</w:t>
      </w:r>
      <w:r w:rsidR="007262C0">
        <w:rPr>
          <w:color w:val="FF0000"/>
        </w:rPr>
        <w:t>ma</w:t>
      </w:r>
      <w:r w:rsidRPr="007262C0">
        <w:rPr>
          <w:color w:val="FF0000"/>
        </w:rPr>
        <w:t>das</w:t>
      </w:r>
      <w:r>
        <w:t xml:space="preserve"> HTTP no </w:t>
      </w:r>
      <w:proofErr w:type="spellStart"/>
      <w:r>
        <w:t>app</w:t>
      </w:r>
      <w:proofErr w:type="spellEnd"/>
      <w:r>
        <w:t>.</w:t>
      </w:r>
    </w:p>
    <w:p w14:paraId="6252473A" w14:textId="77777777" w:rsidR="005C75EF" w:rsidRDefault="005C75EF" w:rsidP="005C75EF">
      <w:pPr>
        <w:pStyle w:val="Ttulo3"/>
        <w:contextualSpacing w:val="0"/>
      </w:pPr>
      <w:bookmarkStart w:id="52" w:name="_th9o7mcmbtyx" w:colFirst="0" w:colLast="0"/>
      <w:bookmarkEnd w:id="52"/>
      <w:r>
        <w:t>Objetivo</w:t>
      </w:r>
    </w:p>
    <w:p w14:paraId="09837874" w14:textId="3F84C20E" w:rsidR="005C75EF" w:rsidRDefault="005C75EF" w:rsidP="00381496">
      <w:pPr>
        <w:numPr>
          <w:ilvl w:val="0"/>
          <w:numId w:val="4"/>
        </w:numPr>
        <w:ind w:hanging="360"/>
        <w:contextualSpacing/>
      </w:pPr>
      <w:r>
        <w:t xml:space="preserve">Definir uma dependência </w:t>
      </w:r>
      <w:r w:rsidR="0048035E">
        <w:t>um-para-muitos entre objetos</w:t>
      </w:r>
      <w:r>
        <w:t xml:space="preserve"> de modo que quando um objeto muda de estado, todos os seus dependentes são notificados e atualizados automaticamente.</w:t>
      </w:r>
    </w:p>
    <w:p w14:paraId="6EDE7434" w14:textId="77777777" w:rsidR="00B0390B" w:rsidRDefault="005C75EF" w:rsidP="00B0390B">
      <w:pPr>
        <w:numPr>
          <w:ilvl w:val="0"/>
          <w:numId w:val="4"/>
        </w:numPr>
        <w:ind w:hanging="360"/>
        <w:contextualSpacing/>
      </w:pPr>
      <w:r>
        <w:t xml:space="preserve">Encapsular os componentes núcleo em uma abstração </w:t>
      </w:r>
      <w:proofErr w:type="spellStart"/>
      <w:r>
        <w:t>Subject</w:t>
      </w:r>
      <w:proofErr w:type="spellEnd"/>
      <w:r>
        <w:t xml:space="preserve">, e componentes variáveis em uma hierarquia </w:t>
      </w:r>
      <w:proofErr w:type="spellStart"/>
      <w:r>
        <w:t>Observer</w:t>
      </w:r>
      <w:proofErr w:type="spellEnd"/>
      <w:r>
        <w:t>.</w:t>
      </w:r>
    </w:p>
    <w:p w14:paraId="3BFA30DE" w14:textId="5C01BDFB" w:rsidR="00B0390B" w:rsidRDefault="00B0390B" w:rsidP="00B0390B">
      <w:pPr>
        <w:numPr>
          <w:ilvl w:val="0"/>
          <w:numId w:val="4"/>
        </w:numPr>
        <w:ind w:hanging="360"/>
        <w:contextualSpacing/>
      </w:pPr>
      <w:r>
        <w:t xml:space="preserve">Quando </w:t>
      </w:r>
      <w:r w:rsidRPr="00B0390B">
        <w:t>precisamos realizar uma tarefa demorada</w:t>
      </w:r>
      <w:r w:rsidRPr="00B0390B">
        <w:rPr>
          <w:color w:val="FF0000"/>
        </w:rPr>
        <w:t>,</w:t>
      </w:r>
      <w:r w:rsidRPr="00B0390B">
        <w:t xml:space="preserve"> mas não podemos bloquear o uso do aplicativo enquanto esta tarefa não é terminada, utilize o padrão </w:t>
      </w:r>
      <w:proofErr w:type="spellStart"/>
      <w:r w:rsidRPr="00B0390B">
        <w:t>Observer</w:t>
      </w:r>
      <w:proofErr w:type="spellEnd"/>
      <w:r w:rsidRPr="00B0390B">
        <w:t xml:space="preserve"> e crie tarefas assíncronas.</w:t>
      </w:r>
    </w:p>
    <w:p w14:paraId="727635C8" w14:textId="77777777" w:rsidR="00B0390B" w:rsidRDefault="00B0390B" w:rsidP="00B0390B">
      <w:pPr>
        <w:ind w:left="720"/>
        <w:contextualSpacing/>
      </w:pPr>
    </w:p>
    <w:p w14:paraId="4C535EA0" w14:textId="77777777" w:rsidR="005C75EF" w:rsidRDefault="005C75EF" w:rsidP="005C75EF">
      <w:pPr>
        <w:pStyle w:val="Ttulo3"/>
        <w:contextualSpacing w:val="0"/>
      </w:pPr>
      <w:bookmarkStart w:id="53" w:name="_inlgc038yuc6" w:colFirst="0" w:colLast="0"/>
      <w:bookmarkEnd w:id="53"/>
      <w:r>
        <w:t>Problema</w:t>
      </w:r>
    </w:p>
    <w:p w14:paraId="3562061A" w14:textId="77777777" w:rsidR="005C75EF" w:rsidRDefault="005C75EF" w:rsidP="005C75EF">
      <w:r>
        <w:t>Precisamos interceptar ou receber notificações quando um objeto muda de estado de forma que o fluxo principal do programa não precise esperar por estas notificações, ou seja, de forma assíncrona.</w:t>
      </w:r>
    </w:p>
    <w:p w14:paraId="0C90F574" w14:textId="77777777" w:rsidR="005C75EF" w:rsidRDefault="005C75EF" w:rsidP="005C75EF">
      <w:pPr>
        <w:pStyle w:val="Ttulo3"/>
        <w:contextualSpacing w:val="0"/>
      </w:pPr>
      <w:bookmarkStart w:id="54" w:name="_1ydfik6lggil" w:colFirst="0" w:colLast="0"/>
      <w:bookmarkEnd w:id="54"/>
      <w:r>
        <w:t>Discussão</w:t>
      </w:r>
    </w:p>
    <w:p w14:paraId="30252D19" w14:textId="28D903C2" w:rsidR="005C75EF" w:rsidRDefault="005C75EF" w:rsidP="005C75EF">
      <w:r>
        <w:t xml:space="preserve">O padrão </w:t>
      </w:r>
      <w:proofErr w:type="spellStart"/>
      <w:r>
        <w:t>Observer</w:t>
      </w:r>
      <w:proofErr w:type="spellEnd"/>
      <w:r>
        <w:t xml:space="preserve"> define um objeto que é o </w:t>
      </w:r>
      <w:r w:rsidR="00A24CFF">
        <w:t>"guardião" do modelo de dados e</w:t>
      </w:r>
      <w:r>
        <w:t xml:space="preserve">/ou lógica de negócios (o </w:t>
      </w:r>
      <w:proofErr w:type="spellStart"/>
      <w:r>
        <w:t>Subject</w:t>
      </w:r>
      <w:proofErr w:type="spellEnd"/>
      <w:r>
        <w:t>). Também delega todas as funcionalidade</w:t>
      </w:r>
      <w:r w:rsidR="00A24CFF">
        <w:t xml:space="preserve">s de “View” para desacoplar e </w:t>
      </w:r>
      <w:r w:rsidR="00A24CFF" w:rsidRPr="00A24CFF">
        <w:rPr>
          <w:color w:val="FF0000"/>
        </w:rPr>
        <w:t xml:space="preserve">distinguir </w:t>
      </w:r>
      <w:r>
        <w:t xml:space="preserve">objetos </w:t>
      </w:r>
      <w:proofErr w:type="spellStart"/>
      <w:r>
        <w:t>Observers</w:t>
      </w:r>
      <w:proofErr w:type="spellEnd"/>
      <w:r w:rsidR="00127374">
        <w:t xml:space="preserve">, ou seja, um </w:t>
      </w:r>
      <w:proofErr w:type="spellStart"/>
      <w:r w:rsidR="00127374">
        <w:t>Observer</w:t>
      </w:r>
      <w:proofErr w:type="spellEnd"/>
      <w:r w:rsidR="00127374">
        <w:t xml:space="preserve"> só estará vinculado a apenas uma View</w:t>
      </w:r>
      <w:r>
        <w:t xml:space="preserve">. </w:t>
      </w:r>
      <w:proofErr w:type="spellStart"/>
      <w:r>
        <w:t>Observers</w:t>
      </w:r>
      <w:proofErr w:type="spellEnd"/>
      <w:r>
        <w:t xml:space="preserve"> registram-se juntamente com os </w:t>
      </w:r>
      <w:proofErr w:type="spellStart"/>
      <w:r>
        <w:t>Subjects</w:t>
      </w:r>
      <w:proofErr w:type="spellEnd"/>
      <w:r>
        <w:t xml:space="preserve"> ao qual foram cridos. Sempre que o </w:t>
      </w:r>
      <w:proofErr w:type="spellStart"/>
      <w:r>
        <w:t>Subject</w:t>
      </w:r>
      <w:proofErr w:type="spellEnd"/>
      <w:r>
        <w:t xml:space="preserve"> muda, um broadcast é disparado para todos os </w:t>
      </w:r>
      <w:proofErr w:type="spellStart"/>
      <w:r>
        <w:t>observers</w:t>
      </w:r>
      <w:proofErr w:type="spellEnd"/>
      <w:r>
        <w:t xml:space="preserve"> registados.</w:t>
      </w:r>
    </w:p>
    <w:p w14:paraId="1D3FD646" w14:textId="77777777" w:rsidR="005C75EF" w:rsidRDefault="005C75EF" w:rsidP="005C75EF">
      <w:r>
        <w:t xml:space="preserve">O protocolo descrito acima especifica um modelo de interação "puxar". Ao invés do </w:t>
      </w:r>
      <w:proofErr w:type="spellStart"/>
      <w:r>
        <w:t>Subject</w:t>
      </w:r>
      <w:proofErr w:type="spellEnd"/>
      <w:r>
        <w:t xml:space="preserve"> “empurrar” o que mudou aos </w:t>
      </w:r>
      <w:proofErr w:type="spellStart"/>
      <w:r>
        <w:t>Observers</w:t>
      </w:r>
      <w:proofErr w:type="spellEnd"/>
      <w:r>
        <w:t xml:space="preserve">, cada </w:t>
      </w:r>
      <w:proofErr w:type="spellStart"/>
      <w:r>
        <w:t>Observer</w:t>
      </w:r>
      <w:proofErr w:type="spellEnd"/>
      <w:r>
        <w:t xml:space="preserve"> se encarrega de “puxar”. </w:t>
      </w:r>
    </w:p>
    <w:p w14:paraId="350C0C21" w14:textId="77777777" w:rsidR="005C75EF" w:rsidRDefault="005C75EF" w:rsidP="005C75EF">
      <w:r>
        <w:t xml:space="preserve">O padrão </w:t>
      </w:r>
      <w:proofErr w:type="spellStart"/>
      <w:r>
        <w:t>Observer</w:t>
      </w:r>
      <w:proofErr w:type="spellEnd"/>
      <w:r>
        <w:t xml:space="preserve"> capta a maior parte da arquitetura MVC que tem sido uma parte da comunidade </w:t>
      </w:r>
      <w:proofErr w:type="spellStart"/>
      <w:r>
        <w:t>Smalltalk</w:t>
      </w:r>
      <w:proofErr w:type="spellEnd"/>
      <w:r>
        <w:t xml:space="preserve"> por anos.</w:t>
      </w:r>
    </w:p>
    <w:p w14:paraId="2A3A1985" w14:textId="77777777" w:rsidR="005C75EF" w:rsidRDefault="005C75EF" w:rsidP="005C75EF">
      <w:pPr>
        <w:pStyle w:val="Ttulo3"/>
        <w:contextualSpacing w:val="0"/>
      </w:pPr>
      <w:bookmarkStart w:id="55" w:name="_gm4ticiu9j7f" w:colFirst="0" w:colLast="0"/>
      <w:bookmarkEnd w:id="55"/>
      <w:r>
        <w:lastRenderedPageBreak/>
        <w:t>Estrutura</w:t>
      </w:r>
    </w:p>
    <w:p w14:paraId="11F1BA64" w14:textId="34B4E7E5" w:rsidR="005C75EF" w:rsidRDefault="005C75EF" w:rsidP="005C75EF">
      <w:r>
        <w:t xml:space="preserve">O </w:t>
      </w:r>
      <w:proofErr w:type="spellStart"/>
      <w:r>
        <w:t>Subject</w:t>
      </w:r>
      <w:proofErr w:type="spellEnd"/>
      <w:r>
        <w:t xml:space="preserve"> representa a abstração central. O </w:t>
      </w:r>
      <w:proofErr w:type="spellStart"/>
      <w:r>
        <w:t>Observer</w:t>
      </w:r>
      <w:proofErr w:type="spellEnd"/>
      <w:r>
        <w:t xml:space="preserve"> representa a abstração variável do contexto. O </w:t>
      </w:r>
      <w:proofErr w:type="spellStart"/>
      <w:r>
        <w:t>Subject</w:t>
      </w:r>
      <w:proofErr w:type="spellEnd"/>
      <w:r>
        <w:t xml:space="preserve"> solicita aos objetos </w:t>
      </w:r>
      <w:proofErr w:type="spellStart"/>
      <w:r>
        <w:t>Observers</w:t>
      </w:r>
      <w:proofErr w:type="spellEnd"/>
      <w:r>
        <w:t xml:space="preserve"> que realizem </w:t>
      </w:r>
      <w:r w:rsidR="00A24CFF" w:rsidRPr="00A24CFF">
        <w:rPr>
          <w:color w:val="FF0000"/>
        </w:rPr>
        <w:t>e</w:t>
      </w:r>
      <w:r w:rsidR="00A24CFF">
        <w:t xml:space="preserve"> </w:t>
      </w:r>
      <w:r>
        <w:t xml:space="preserve">tomem uma ação quando um evento acontece. Cada observador pode chamar de volta o </w:t>
      </w:r>
      <w:proofErr w:type="spellStart"/>
      <w:r>
        <w:t>Subject</w:t>
      </w:r>
      <w:proofErr w:type="spellEnd"/>
      <w:r>
        <w:t>, conforme necessário.</w:t>
      </w:r>
    </w:p>
    <w:p w14:paraId="01885537" w14:textId="77777777" w:rsidR="005C75EF" w:rsidRDefault="005C75EF" w:rsidP="005C75EF"/>
    <w:p w14:paraId="7AE4ECE5" w14:textId="77777777" w:rsidR="00164FC3" w:rsidRDefault="005C75EF" w:rsidP="00164FC3">
      <w:pPr>
        <w:keepNext/>
        <w:jc w:val="center"/>
        <w:rPr>
          <w:ins w:id="56" w:author="Willian" w:date="2016-10-23T17:21:00Z"/>
        </w:rPr>
        <w:pPrChange w:id="57" w:author="Willian" w:date="2016-10-23T17:21:00Z">
          <w:pPr>
            <w:jc w:val="center"/>
          </w:pPr>
        </w:pPrChange>
      </w:pPr>
      <w:r>
        <w:rPr>
          <w:noProof/>
        </w:rPr>
        <w:drawing>
          <wp:inline distT="114300" distB="114300" distL="114300" distR="114300" wp14:anchorId="07869E27" wp14:editId="526E032D">
            <wp:extent cx="4676775" cy="2552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676775" cy="2552700"/>
                    </a:xfrm>
                    <a:prstGeom prst="rect">
                      <a:avLst/>
                    </a:prstGeom>
                    <a:ln/>
                  </pic:spPr>
                </pic:pic>
              </a:graphicData>
            </a:graphic>
          </wp:inline>
        </w:drawing>
      </w:r>
    </w:p>
    <w:p w14:paraId="6639CC03" w14:textId="47398809" w:rsidR="005C75EF" w:rsidRDefault="00164FC3" w:rsidP="00164FC3">
      <w:pPr>
        <w:pStyle w:val="Legenda"/>
        <w:jc w:val="center"/>
        <w:pPrChange w:id="58" w:author="Willian" w:date="2016-10-23T17:21:00Z">
          <w:pPr/>
        </w:pPrChange>
      </w:pPr>
      <w:ins w:id="59" w:author="Willian" w:date="2016-10-23T17:21:00Z">
        <w:r>
          <w:t xml:space="preserve">Figura </w:t>
        </w:r>
        <w:r>
          <w:fldChar w:fldCharType="begin"/>
        </w:r>
        <w:r>
          <w:instrText xml:space="preserve"> SEQ Figura \* ARABIC </w:instrText>
        </w:r>
      </w:ins>
      <w:r>
        <w:fldChar w:fldCharType="separate"/>
      </w:r>
      <w:ins w:id="60" w:author="Willian" w:date="2016-10-23T17:21:00Z">
        <w:r>
          <w:rPr>
            <w:noProof/>
          </w:rPr>
          <w:t>2</w:t>
        </w:r>
        <w:r>
          <w:fldChar w:fldCharType="end"/>
        </w:r>
        <w:r>
          <w:t xml:space="preserve"> - Diagrama de classes que representa o padrão </w:t>
        </w:r>
        <w:proofErr w:type="spellStart"/>
        <w:r>
          <w:t>Observer</w:t>
        </w:r>
      </w:ins>
      <w:proofErr w:type="spellEnd"/>
    </w:p>
    <w:p w14:paraId="52546F4C" w14:textId="77777777" w:rsidR="005C75EF" w:rsidRDefault="005C75EF" w:rsidP="005C75EF">
      <w:pPr>
        <w:pStyle w:val="Ttulo2"/>
        <w:contextualSpacing w:val="0"/>
      </w:pPr>
      <w:bookmarkStart w:id="61" w:name="_pq9tfzgpdr2p" w:colFirst="0" w:colLast="0"/>
      <w:bookmarkEnd w:id="61"/>
      <w:r>
        <w:t xml:space="preserve">Biblioteca </w:t>
      </w:r>
      <w:proofErr w:type="spellStart"/>
      <w:r>
        <w:t>Ion</w:t>
      </w:r>
      <w:proofErr w:type="spellEnd"/>
    </w:p>
    <w:p w14:paraId="331056BE" w14:textId="77777777" w:rsidR="002A719D" w:rsidRDefault="002A719D" w:rsidP="002A719D">
      <w:pPr>
        <w:pStyle w:val="NormalWeb"/>
        <w:spacing w:before="0" w:beforeAutospacing="0" w:after="200" w:afterAutospacing="0"/>
        <w:jc w:val="both"/>
      </w:pPr>
      <w:bookmarkStart w:id="62" w:name="_sp3bvittm84o" w:colFirst="0" w:colLast="0"/>
      <w:bookmarkEnd w:id="62"/>
      <w:r>
        <w:rPr>
          <w:rFonts w:ascii="Calibri" w:hAnsi="Calibri"/>
          <w:color w:val="000000"/>
          <w:sz w:val="22"/>
          <w:szCs w:val="22"/>
        </w:rPr>
        <w:t xml:space="preserve">Você aprendeu a obter um JSON do diretório do projeto, realizar um </w:t>
      </w:r>
      <w:proofErr w:type="spellStart"/>
      <w:r>
        <w:rPr>
          <w:rFonts w:ascii="Calibri" w:hAnsi="Calibri"/>
          <w:color w:val="000000"/>
          <w:sz w:val="22"/>
          <w:szCs w:val="22"/>
        </w:rPr>
        <w:t>parsing</w:t>
      </w:r>
      <w:proofErr w:type="spellEnd"/>
      <w:r>
        <w:rPr>
          <w:rFonts w:ascii="Calibri" w:hAnsi="Calibri"/>
          <w:color w:val="000000"/>
          <w:sz w:val="22"/>
          <w:szCs w:val="22"/>
        </w:rPr>
        <w:t xml:space="preserve"> utilizando a biblioteca </w:t>
      </w:r>
      <w:proofErr w:type="spellStart"/>
      <w:r>
        <w:rPr>
          <w:rFonts w:ascii="Calibri" w:hAnsi="Calibri"/>
          <w:color w:val="000000"/>
          <w:sz w:val="22"/>
          <w:szCs w:val="22"/>
        </w:rPr>
        <w:t>Gson</w:t>
      </w:r>
      <w:proofErr w:type="spellEnd"/>
      <w:r>
        <w:rPr>
          <w:rFonts w:ascii="Calibri" w:hAnsi="Calibri"/>
          <w:color w:val="000000"/>
          <w:sz w:val="22"/>
          <w:szCs w:val="22"/>
        </w:rPr>
        <w:t xml:space="preserve"> e convertê-lo em um model (no caso um model de E-mail). Agora, aplicando os conceitos de Networking e do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vamos utilizar a biblioteca </w:t>
      </w:r>
      <w:proofErr w:type="spellStart"/>
      <w:r>
        <w:rPr>
          <w:rFonts w:ascii="Calibri" w:hAnsi="Calibri"/>
          <w:color w:val="000000"/>
          <w:sz w:val="22"/>
          <w:szCs w:val="22"/>
        </w:rPr>
        <w:t>Ion</w:t>
      </w:r>
      <w:proofErr w:type="spellEnd"/>
      <w:r>
        <w:rPr>
          <w:rFonts w:ascii="Calibri" w:hAnsi="Calibri"/>
          <w:color w:val="000000"/>
          <w:sz w:val="22"/>
          <w:szCs w:val="22"/>
        </w:rPr>
        <w:t>.</w:t>
      </w:r>
    </w:p>
    <w:p w14:paraId="14DC8746" w14:textId="77777777" w:rsidR="002A719D" w:rsidRDefault="002A719D" w:rsidP="002A719D">
      <w:pPr>
        <w:pStyle w:val="NormalWeb"/>
        <w:spacing w:before="0" w:beforeAutospacing="0" w:after="200" w:afterAutospacing="0"/>
        <w:jc w:val="both"/>
      </w:pPr>
      <w:r>
        <w:rPr>
          <w:rFonts w:ascii="Calibri" w:hAnsi="Calibri"/>
          <w:color w:val="000000"/>
          <w:sz w:val="22"/>
          <w:szCs w:val="22"/>
        </w:rPr>
        <w:t>Com ela conseguiremos obter um JSON remotamente, ou seja, que não está contido no diretório do projeto. Em outras palavras, vamos obter um JSON que está hospedado em algum lugar da internet.</w:t>
      </w:r>
    </w:p>
    <w:p w14:paraId="6B3E5082" w14:textId="77777777" w:rsidR="002A719D" w:rsidRDefault="002A719D" w:rsidP="002A719D">
      <w:pPr>
        <w:pStyle w:val="NormalWeb"/>
        <w:spacing w:before="0" w:beforeAutospacing="0" w:after="200" w:afterAutospacing="0"/>
        <w:jc w:val="both"/>
      </w:pPr>
      <w:r>
        <w:rPr>
          <w:rFonts w:ascii="Calibri" w:hAnsi="Calibri"/>
          <w:color w:val="000000"/>
          <w:sz w:val="22"/>
          <w:szCs w:val="22"/>
        </w:rPr>
        <w:t>Para nível de exemplo, o mesmo JSON que utilizamos na aula passada para mostrar a lista de e</w:t>
      </w:r>
      <w:r w:rsidRPr="004E0A97">
        <w:rPr>
          <w:rFonts w:ascii="Calibri" w:hAnsi="Calibri"/>
          <w:color w:val="FF0000"/>
          <w:sz w:val="22"/>
          <w:szCs w:val="22"/>
        </w:rPr>
        <w:t>-</w:t>
      </w:r>
      <w:r>
        <w:rPr>
          <w:rFonts w:ascii="Calibri" w:hAnsi="Calibri"/>
          <w:color w:val="000000"/>
          <w:sz w:val="22"/>
          <w:szCs w:val="22"/>
        </w:rPr>
        <w:t xml:space="preserve">mails foi colocado em uma pasta pública do </w:t>
      </w:r>
      <w:proofErr w:type="spellStart"/>
      <w:r>
        <w:rPr>
          <w:rFonts w:ascii="Calibri" w:hAnsi="Calibri"/>
          <w:color w:val="000000"/>
          <w:sz w:val="22"/>
          <w:szCs w:val="22"/>
        </w:rPr>
        <w:t>Dropbox</w:t>
      </w:r>
      <w:proofErr w:type="spellEnd"/>
      <w:r>
        <w:rPr>
          <w:rFonts w:ascii="Calibri" w:hAnsi="Calibri"/>
          <w:color w:val="000000"/>
          <w:sz w:val="22"/>
          <w:szCs w:val="22"/>
        </w:rPr>
        <w:t>. Através desta pasta p</w:t>
      </w:r>
      <w:r w:rsidRPr="004E0A97">
        <w:rPr>
          <w:rFonts w:ascii="Calibri" w:hAnsi="Calibri"/>
          <w:color w:val="FF0000"/>
          <w:sz w:val="22"/>
          <w:szCs w:val="22"/>
        </w:rPr>
        <w:t>ú</w:t>
      </w:r>
      <w:r>
        <w:rPr>
          <w:rFonts w:ascii="Calibri" w:hAnsi="Calibri"/>
          <w:color w:val="000000"/>
          <w:sz w:val="22"/>
          <w:szCs w:val="22"/>
        </w:rPr>
        <w:t>blica podemos obter o link do arquivo e consum</w:t>
      </w:r>
      <w:r w:rsidRPr="004E0A97">
        <w:rPr>
          <w:rFonts w:ascii="Calibri" w:hAnsi="Calibri"/>
          <w:color w:val="FF0000"/>
          <w:sz w:val="22"/>
          <w:szCs w:val="22"/>
        </w:rPr>
        <w:t>i</w:t>
      </w:r>
      <w:r>
        <w:rPr>
          <w:rFonts w:ascii="Calibri" w:hAnsi="Calibri"/>
          <w:color w:val="000000"/>
          <w:sz w:val="22"/>
          <w:szCs w:val="22"/>
        </w:rPr>
        <w:t>-lo.</w:t>
      </w:r>
    </w:p>
    <w:p w14:paraId="50A38163" w14:textId="2871E4E5" w:rsidR="002A719D" w:rsidRDefault="002A719D" w:rsidP="002A719D">
      <w:pPr>
        <w:pStyle w:val="NormalWeb"/>
        <w:spacing w:before="0" w:beforeAutospacing="0" w:after="200" w:afterAutospacing="0"/>
        <w:jc w:val="both"/>
      </w:pPr>
      <w:r>
        <w:rPr>
          <w:rFonts w:ascii="Calibri" w:hAnsi="Calibri"/>
          <w:color w:val="000000"/>
          <w:sz w:val="22"/>
          <w:szCs w:val="22"/>
        </w:rPr>
        <w:t xml:space="preserve">O link para a pasta JSON no </w:t>
      </w:r>
      <w:proofErr w:type="spellStart"/>
      <w:r>
        <w:rPr>
          <w:rFonts w:ascii="Calibri" w:hAnsi="Calibri"/>
          <w:color w:val="000000"/>
          <w:sz w:val="22"/>
          <w:szCs w:val="22"/>
        </w:rPr>
        <w:t>Dropbox</w:t>
      </w:r>
      <w:proofErr w:type="spellEnd"/>
      <w:r>
        <w:rPr>
          <w:rFonts w:ascii="Calibri" w:hAnsi="Calibri"/>
          <w:color w:val="000000"/>
          <w:sz w:val="22"/>
          <w:szCs w:val="22"/>
        </w:rPr>
        <w:t xml:space="preserve"> é o seguinte:</w:t>
      </w:r>
    </w:p>
    <w:p w14:paraId="2BA79E0A" w14:textId="77777777" w:rsidR="002A719D" w:rsidRDefault="00164FC3" w:rsidP="002A719D">
      <w:pPr>
        <w:pStyle w:val="NormalWeb"/>
        <w:spacing w:before="0" w:beforeAutospacing="0" w:after="200" w:afterAutospacing="0"/>
        <w:jc w:val="center"/>
      </w:pPr>
      <w:hyperlink r:id="rId11" w:history="1">
        <w:r w:rsidR="002A719D">
          <w:rPr>
            <w:rStyle w:val="Hiperlink"/>
            <w:rFonts w:ascii="Calibri" w:hAnsi="Calibri"/>
            <w:color w:val="1155CC"/>
            <w:sz w:val="22"/>
            <w:szCs w:val="22"/>
          </w:rPr>
          <w:t>https://dl.dropboxusercontent.com/u/72381225/emails.json</w:t>
        </w:r>
      </w:hyperlink>
    </w:p>
    <w:p w14:paraId="5866AEC3" w14:textId="77777777" w:rsidR="002A719D" w:rsidRDefault="002A719D" w:rsidP="002A719D">
      <w:pPr>
        <w:pStyle w:val="NormalWeb"/>
        <w:spacing w:before="0" w:beforeAutospacing="0" w:after="200" w:afterAutospacing="0"/>
        <w:ind w:left="540"/>
        <w:jc w:val="both"/>
      </w:pPr>
      <w:r>
        <w:rPr>
          <w:rFonts w:ascii="Calibri" w:hAnsi="Calibri"/>
          <w:b/>
          <w:bCs/>
          <w:color w:val="000000"/>
          <w:sz w:val="22"/>
          <w:szCs w:val="22"/>
        </w:rPr>
        <w:t>DICA</w:t>
      </w:r>
      <w:r>
        <w:rPr>
          <w:rFonts w:ascii="Calibri" w:hAnsi="Calibri"/>
          <w:color w:val="000000"/>
          <w:sz w:val="22"/>
          <w:szCs w:val="22"/>
        </w:rPr>
        <w:t xml:space="preserve">: Se você não sabe o que é o </w:t>
      </w:r>
      <w:proofErr w:type="spellStart"/>
      <w:r>
        <w:rPr>
          <w:rFonts w:ascii="Calibri" w:hAnsi="Calibri"/>
          <w:color w:val="000000"/>
          <w:sz w:val="22"/>
          <w:szCs w:val="22"/>
        </w:rPr>
        <w:t>Dropbox</w:t>
      </w:r>
      <w:proofErr w:type="spellEnd"/>
      <w:r>
        <w:rPr>
          <w:rFonts w:ascii="Calibri" w:hAnsi="Calibri"/>
          <w:color w:val="000000"/>
          <w:sz w:val="22"/>
          <w:szCs w:val="22"/>
        </w:rPr>
        <w:t xml:space="preserve">, trata-se de um serviço de armazenamento na nuvem. Podemos colocar nossos arquivos lá e ele estará disponível em qualquer lugar com acesso a internet. Você pode fazer esta experiência criando seu próprio arquivo JSON e disponibilizando-o na sua própria conta. Basta colocá-lo na pasta </w:t>
      </w:r>
      <w:r>
        <w:rPr>
          <w:rFonts w:ascii="Calibri" w:hAnsi="Calibri"/>
          <w:b/>
          <w:bCs/>
          <w:color w:val="000000"/>
          <w:sz w:val="22"/>
          <w:szCs w:val="22"/>
        </w:rPr>
        <w:t xml:space="preserve">Public </w:t>
      </w:r>
      <w:r>
        <w:rPr>
          <w:rFonts w:ascii="Calibri" w:hAnsi="Calibri"/>
          <w:color w:val="000000"/>
          <w:sz w:val="22"/>
          <w:szCs w:val="22"/>
        </w:rPr>
        <w:t xml:space="preserve">do seu </w:t>
      </w:r>
      <w:proofErr w:type="spellStart"/>
      <w:r>
        <w:rPr>
          <w:rFonts w:ascii="Calibri" w:hAnsi="Calibri"/>
          <w:color w:val="000000"/>
          <w:sz w:val="22"/>
          <w:szCs w:val="22"/>
        </w:rPr>
        <w:t>Dropbox</w:t>
      </w:r>
      <w:proofErr w:type="spellEnd"/>
      <w:r>
        <w:rPr>
          <w:rFonts w:ascii="Calibri" w:hAnsi="Calibri"/>
          <w:color w:val="000000"/>
          <w:sz w:val="22"/>
          <w:szCs w:val="22"/>
        </w:rPr>
        <w:t xml:space="preserve"> e obter o link de compartilhamento.</w:t>
      </w:r>
    </w:p>
    <w:p w14:paraId="764B5377" w14:textId="77777777" w:rsidR="002A719D" w:rsidRDefault="002A719D" w:rsidP="002A719D">
      <w:pPr>
        <w:rPr>
          <w:rFonts w:eastAsia="Times New Roman"/>
        </w:rPr>
      </w:pPr>
    </w:p>
    <w:p w14:paraId="42CDFA43" w14:textId="77777777" w:rsidR="002A719D" w:rsidRDefault="002A719D" w:rsidP="002A719D">
      <w:pPr>
        <w:pStyle w:val="NormalWeb"/>
        <w:spacing w:before="0" w:beforeAutospacing="0" w:after="200" w:afterAutospacing="0"/>
        <w:ind w:left="-24"/>
        <w:jc w:val="both"/>
      </w:pPr>
      <w:r>
        <w:rPr>
          <w:rFonts w:ascii="Calibri" w:hAnsi="Calibri"/>
          <w:color w:val="000000"/>
          <w:sz w:val="22"/>
          <w:szCs w:val="22"/>
        </w:rPr>
        <w:t xml:space="preserve">Agora vamos ver a real utilização da </w:t>
      </w:r>
      <w:proofErr w:type="spellStart"/>
      <w:r>
        <w:rPr>
          <w:rFonts w:ascii="Calibri" w:hAnsi="Calibri"/>
          <w:color w:val="000000"/>
          <w:sz w:val="22"/>
          <w:szCs w:val="22"/>
        </w:rPr>
        <w:t>Ion</w:t>
      </w:r>
      <w:proofErr w:type="spellEnd"/>
      <w:r>
        <w:rPr>
          <w:rFonts w:ascii="Calibri" w:hAnsi="Calibri"/>
          <w:color w:val="000000"/>
          <w:sz w:val="22"/>
          <w:szCs w:val="22"/>
        </w:rPr>
        <w:t>.</w:t>
      </w:r>
    </w:p>
    <w:p w14:paraId="7306A3E5" w14:textId="77777777" w:rsidR="002A719D" w:rsidRDefault="00164FC3" w:rsidP="002A719D">
      <w:pPr>
        <w:rPr>
          <w:rFonts w:eastAsia="Times New Roman"/>
        </w:rPr>
      </w:pPr>
      <w:r>
        <w:rPr>
          <w:rFonts w:eastAsia="Times New Roman"/>
        </w:rPr>
        <w:lastRenderedPageBreak/>
        <w:pict w14:anchorId="5466FD66">
          <v:rect id="_x0000_i1027" style="width:0;height:1.5pt" o:hralign="center" o:hrstd="t" o:hr="t" fillcolor="#aaa" stroked="f"/>
        </w:pict>
      </w:r>
    </w:p>
    <w:p w14:paraId="60CA73F0" w14:textId="30125ED0" w:rsidR="002A719D" w:rsidRDefault="0048035E" w:rsidP="002A719D">
      <w:pPr>
        <w:pStyle w:val="NormalWeb"/>
        <w:numPr>
          <w:ilvl w:val="0"/>
          <w:numId w:val="8"/>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Primeiro insira a dependência d</w:t>
      </w:r>
      <w:r w:rsidRPr="0048035E">
        <w:rPr>
          <w:rFonts w:ascii="Calibri" w:hAnsi="Calibri"/>
          <w:color w:val="FF0000"/>
          <w:sz w:val="22"/>
          <w:szCs w:val="22"/>
        </w:rPr>
        <w:t>a</w:t>
      </w:r>
      <w:r w:rsidR="002A719D">
        <w:rPr>
          <w:rFonts w:ascii="Calibri" w:hAnsi="Calibri"/>
          <w:color w:val="000000"/>
          <w:sz w:val="22"/>
          <w:szCs w:val="22"/>
        </w:rPr>
        <w:t xml:space="preserve"> </w:t>
      </w:r>
      <w:proofErr w:type="spellStart"/>
      <w:r w:rsidR="002A719D">
        <w:rPr>
          <w:rFonts w:ascii="Calibri" w:hAnsi="Calibri"/>
          <w:color w:val="000000"/>
          <w:sz w:val="22"/>
          <w:szCs w:val="22"/>
        </w:rPr>
        <w:t>Ion</w:t>
      </w:r>
      <w:proofErr w:type="spellEnd"/>
      <w:r w:rsidR="002A719D">
        <w:rPr>
          <w:rFonts w:ascii="Calibri" w:hAnsi="Calibri"/>
          <w:color w:val="000000"/>
          <w:sz w:val="22"/>
          <w:szCs w:val="22"/>
        </w:rPr>
        <w:t xml:space="preserve"> no </w:t>
      </w:r>
      <w:proofErr w:type="spellStart"/>
      <w:proofErr w:type="gramStart"/>
      <w:r w:rsidR="002A719D">
        <w:rPr>
          <w:rFonts w:ascii="Calibri" w:hAnsi="Calibri"/>
          <w:b/>
          <w:bCs/>
          <w:color w:val="000000"/>
          <w:sz w:val="22"/>
          <w:szCs w:val="22"/>
        </w:rPr>
        <w:t>build.gradle</w:t>
      </w:r>
      <w:proofErr w:type="spellEnd"/>
      <w:proofErr w:type="gramEnd"/>
      <w:r w:rsidR="002A719D">
        <w:rPr>
          <w:rFonts w:ascii="Calibri" w:hAnsi="Calibri"/>
          <w:b/>
          <w:bCs/>
          <w:color w:val="000000"/>
          <w:sz w:val="22"/>
          <w:szCs w:val="22"/>
        </w:rPr>
        <w:t xml:space="preserve"> (Module: </w:t>
      </w:r>
      <w:proofErr w:type="spellStart"/>
      <w:r w:rsidR="002A719D">
        <w:rPr>
          <w:rFonts w:ascii="Calibri" w:hAnsi="Calibri"/>
          <w:b/>
          <w:bCs/>
          <w:color w:val="000000"/>
          <w:sz w:val="22"/>
          <w:szCs w:val="22"/>
        </w:rPr>
        <w:t>app</w:t>
      </w:r>
      <w:proofErr w:type="spellEnd"/>
      <w:r w:rsidR="002A719D">
        <w:rPr>
          <w:rFonts w:ascii="Calibri" w:hAnsi="Calibri"/>
          <w:b/>
          <w:bCs/>
          <w:color w:val="000000"/>
          <w:sz w:val="22"/>
          <w:szCs w:val="22"/>
        </w:rPr>
        <w:t>)</w:t>
      </w:r>
      <w:r w:rsidR="002A719D">
        <w:rPr>
          <w:rFonts w:ascii="Calibri" w:hAnsi="Calibri"/>
          <w:color w:val="000000"/>
          <w:sz w:val="22"/>
          <w:szCs w:val="22"/>
        </w:rPr>
        <w:t>, como de costume:</w:t>
      </w:r>
    </w:p>
    <w:p w14:paraId="51CE9FD1" w14:textId="77777777" w:rsidR="002A719D" w:rsidRDefault="002A719D" w:rsidP="002A719D">
      <w:pPr>
        <w:pStyle w:val="NormalWeb"/>
        <w:spacing w:before="0" w:beforeAutospacing="0" w:after="200" w:afterAutospacing="0"/>
        <w:jc w:val="center"/>
      </w:pPr>
      <w:proofErr w:type="gramStart"/>
      <w:r>
        <w:rPr>
          <w:rFonts w:ascii="Consolas" w:hAnsi="Consolas"/>
          <w:color w:val="000000"/>
          <w:sz w:val="16"/>
          <w:szCs w:val="16"/>
          <w:shd w:val="clear" w:color="auto" w:fill="FFFFFF"/>
        </w:rPr>
        <w:t>compile</w:t>
      </w:r>
      <w:proofErr w:type="gramEnd"/>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'com.koushikdutta.ion:ion:2.+'</w:t>
      </w:r>
    </w:p>
    <w:p w14:paraId="7ED608C3" w14:textId="77777777" w:rsidR="002A719D" w:rsidRDefault="002A719D" w:rsidP="002A719D">
      <w:pPr>
        <w:rPr>
          <w:rFonts w:eastAsia="Times New Roman"/>
        </w:rPr>
      </w:pPr>
    </w:p>
    <w:p w14:paraId="741B19FF" w14:textId="77777777" w:rsidR="002A719D" w:rsidRDefault="002A719D" w:rsidP="0030714A">
      <w:pPr>
        <w:pStyle w:val="NormalWeb"/>
        <w:numPr>
          <w:ilvl w:val="0"/>
          <w:numId w:val="8"/>
        </w:numPr>
        <w:spacing w:before="0" w:beforeAutospacing="0" w:after="200" w:afterAutospacing="0"/>
        <w:jc w:val="both"/>
        <w:textAlignment w:val="baseline"/>
        <w:rPr>
          <w:rFonts w:ascii="Calibri" w:hAnsi="Calibri"/>
          <w:color w:val="000000"/>
          <w:sz w:val="22"/>
          <w:szCs w:val="22"/>
        </w:rPr>
        <w:pPrChange w:id="63" w:author="Willian" w:date="2016-10-23T16:49:00Z">
          <w:pPr>
            <w:pStyle w:val="NormalWeb"/>
            <w:numPr>
              <w:numId w:val="9"/>
            </w:numPr>
            <w:spacing w:before="0" w:beforeAutospacing="0" w:after="200" w:afterAutospacing="0"/>
            <w:jc w:val="both"/>
            <w:textAlignment w:val="baseline"/>
          </w:pPr>
        </w:pPrChange>
      </w:pPr>
      <w:r>
        <w:rPr>
          <w:rFonts w:ascii="Calibri" w:hAnsi="Calibri"/>
          <w:color w:val="000000"/>
          <w:sz w:val="22"/>
          <w:szCs w:val="22"/>
        </w:rPr>
        <w:t xml:space="preserve">Agora vamos preparar a URL. Entre na classe </w:t>
      </w:r>
      <w:proofErr w:type="spellStart"/>
      <w:r>
        <w:rPr>
          <w:rFonts w:ascii="Calibri" w:hAnsi="Calibri"/>
          <w:color w:val="000000"/>
          <w:sz w:val="22"/>
          <w:szCs w:val="22"/>
        </w:rPr>
        <w:t>InboxFragment</w:t>
      </w:r>
      <w:proofErr w:type="spellEnd"/>
      <w:r>
        <w:rPr>
          <w:rFonts w:ascii="Calibri" w:hAnsi="Calibri"/>
          <w:color w:val="000000"/>
          <w:sz w:val="22"/>
          <w:szCs w:val="22"/>
        </w:rPr>
        <w:t xml:space="preserve"> e insira a seguinte constante:</w:t>
      </w:r>
    </w:p>
    <w:p w14:paraId="4EC140E6" w14:textId="77777777" w:rsidR="002A719D" w:rsidRDefault="002A719D" w:rsidP="002A719D">
      <w:pPr>
        <w:pStyle w:val="NormalWeb"/>
        <w:spacing w:before="0" w:beforeAutospacing="0" w:after="0" w:afterAutospacing="0"/>
        <w:ind w:left="1116"/>
        <w:jc w:val="both"/>
      </w:pPr>
      <w:r>
        <w:rPr>
          <w:rFonts w:ascii="Consolas" w:hAnsi="Consolas"/>
          <w:b/>
          <w:bCs/>
          <w:color w:val="000080"/>
          <w:sz w:val="16"/>
          <w:szCs w:val="16"/>
          <w:shd w:val="clear" w:color="auto" w:fill="FFFFFF"/>
        </w:rPr>
        <w:t xml:space="preserve">public </w:t>
      </w:r>
      <w:proofErr w:type="spellStart"/>
      <w:r>
        <w:rPr>
          <w:rFonts w:ascii="Consolas" w:hAnsi="Consolas"/>
          <w:b/>
          <w:bCs/>
          <w:color w:val="000080"/>
          <w:sz w:val="16"/>
          <w:szCs w:val="16"/>
          <w:shd w:val="clear" w:color="auto" w:fill="FFFFFF"/>
        </w:rPr>
        <w:t>static</w:t>
      </w:r>
      <w:proofErr w:type="spellEnd"/>
      <w:r>
        <w:rPr>
          <w:rFonts w:ascii="Consolas" w:hAnsi="Consolas"/>
          <w:b/>
          <w:bCs/>
          <w:color w:val="000080"/>
          <w:sz w:val="16"/>
          <w:szCs w:val="16"/>
          <w:shd w:val="clear" w:color="auto" w:fill="FFFFFF"/>
        </w:rPr>
        <w:t xml:space="preserve"> final </w:t>
      </w:r>
      <w:r>
        <w:rPr>
          <w:rFonts w:ascii="Consolas" w:hAnsi="Consolas"/>
          <w:color w:val="000000"/>
          <w:sz w:val="16"/>
          <w:szCs w:val="16"/>
          <w:shd w:val="clear" w:color="auto" w:fill="FFFFFF"/>
        </w:rPr>
        <w:t xml:space="preserve">String </w:t>
      </w:r>
      <w:r>
        <w:rPr>
          <w:rFonts w:ascii="Consolas" w:hAnsi="Consolas"/>
          <w:b/>
          <w:bCs/>
          <w:i/>
          <w:iCs/>
          <w:color w:val="660E7A"/>
          <w:sz w:val="16"/>
          <w:szCs w:val="16"/>
          <w:shd w:val="clear" w:color="auto" w:fill="FFFFFF"/>
        </w:rPr>
        <w:t xml:space="preserve">BASE_URL </w:t>
      </w:r>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w:t>
      </w:r>
      <w:hyperlink r:id="rId12" w:history="1">
        <w:r>
          <w:rPr>
            <w:rStyle w:val="Hiperlink"/>
            <w:rFonts w:ascii="Consolas" w:hAnsi="Consolas"/>
            <w:b/>
            <w:bCs/>
            <w:color w:val="1155CC"/>
            <w:sz w:val="16"/>
            <w:szCs w:val="16"/>
            <w:shd w:val="clear" w:color="auto" w:fill="FFFFFF"/>
          </w:rPr>
          <w:t>https://dl.dropboxusercontent.com/u/72381225/</w:t>
        </w:r>
      </w:hyperlink>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66E39BBB" w14:textId="77777777" w:rsidR="002A719D" w:rsidRDefault="002A719D" w:rsidP="002A719D">
      <w:pPr>
        <w:spacing w:after="240"/>
        <w:rPr>
          <w:rFonts w:eastAsia="Times New Roman"/>
        </w:rPr>
      </w:pPr>
    </w:p>
    <w:p w14:paraId="44DA4F84" w14:textId="77777777" w:rsidR="002A719D" w:rsidRDefault="002A719D" w:rsidP="002A719D">
      <w:pPr>
        <w:pStyle w:val="NormalWeb"/>
        <w:spacing w:before="0" w:beforeAutospacing="0" w:after="200" w:afterAutospacing="0"/>
        <w:ind w:left="1116"/>
        <w:jc w:val="both"/>
      </w:pPr>
      <w:r>
        <w:rPr>
          <w:rFonts w:ascii="Calibri" w:hAnsi="Calibri"/>
          <w:b/>
          <w:bCs/>
          <w:color w:val="000000"/>
          <w:sz w:val="22"/>
          <w:szCs w:val="22"/>
        </w:rPr>
        <w:t>Entendendo o código:</w:t>
      </w:r>
      <w:r>
        <w:rPr>
          <w:rFonts w:ascii="Calibri" w:hAnsi="Calibri"/>
          <w:color w:val="000000"/>
          <w:sz w:val="22"/>
          <w:szCs w:val="22"/>
        </w:rPr>
        <w:t xml:space="preserve"> É uma boa prática definirmos a URL base em uma constante. Se você mudar o usuário ou o diretório onde o arquivo </w:t>
      </w:r>
      <w:proofErr w:type="spellStart"/>
      <w:proofErr w:type="gramStart"/>
      <w:r>
        <w:rPr>
          <w:rFonts w:ascii="Calibri" w:hAnsi="Calibri"/>
          <w:color w:val="000000"/>
          <w:sz w:val="22"/>
          <w:szCs w:val="22"/>
        </w:rPr>
        <w:t>email.json</w:t>
      </w:r>
      <w:proofErr w:type="spellEnd"/>
      <w:proofErr w:type="gramEnd"/>
      <w:r>
        <w:rPr>
          <w:rFonts w:ascii="Calibri" w:hAnsi="Calibri"/>
          <w:color w:val="000000"/>
          <w:sz w:val="22"/>
          <w:szCs w:val="22"/>
        </w:rPr>
        <w:t xml:space="preserve"> estiver bastará trocar a URL base e todos os lugares que a usarem já estarão atualizados. No nosso exemplo a usaremos uma única vez, então é optativo colocar a URL base em uma constante. Os passos a seguir assumimos que esta URL está em uma constante.</w:t>
      </w:r>
    </w:p>
    <w:p w14:paraId="06295B17" w14:textId="77777777" w:rsidR="002A719D" w:rsidRDefault="002A719D" w:rsidP="002A719D">
      <w:pPr>
        <w:pStyle w:val="NormalWeb"/>
        <w:numPr>
          <w:ilvl w:val="0"/>
          <w:numId w:val="10"/>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Por fim, façamos a chamada da </w:t>
      </w:r>
      <w:proofErr w:type="spellStart"/>
      <w:r>
        <w:rPr>
          <w:rFonts w:ascii="Calibri" w:hAnsi="Calibri"/>
          <w:color w:val="000000"/>
          <w:sz w:val="22"/>
          <w:szCs w:val="22"/>
        </w:rPr>
        <w:t>Ion</w:t>
      </w:r>
      <w:proofErr w:type="spellEnd"/>
      <w:r>
        <w:rPr>
          <w:rFonts w:ascii="Calibri" w:hAnsi="Calibri"/>
          <w:color w:val="000000"/>
          <w:sz w:val="22"/>
          <w:szCs w:val="22"/>
        </w:rPr>
        <w:t xml:space="preserve">. Substitua o conteúdo do método </w:t>
      </w:r>
      <w:proofErr w:type="spellStart"/>
      <w:proofErr w:type="gramStart"/>
      <w:r>
        <w:rPr>
          <w:rFonts w:ascii="Calibri" w:hAnsi="Calibri"/>
          <w:b/>
          <w:bCs/>
          <w:color w:val="000000"/>
          <w:sz w:val="22"/>
          <w:szCs w:val="22"/>
        </w:rPr>
        <w:t>initListView</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para corresponder com o seguinte:</w:t>
      </w:r>
    </w:p>
    <w:p w14:paraId="7B98368D" w14:textId="77777777" w:rsidR="002A719D" w:rsidRDefault="002A719D" w:rsidP="002A719D">
      <w:pPr>
        <w:pStyle w:val="NormalWeb"/>
        <w:spacing w:before="0" w:beforeAutospacing="0" w:after="0" w:afterAutospacing="0"/>
        <w:ind w:left="1140"/>
      </w:pP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initListView</w:t>
      </w:r>
      <w:proofErr w:type="spellEnd"/>
      <w:r>
        <w:rPr>
          <w:rFonts w:ascii="Consolas" w:hAnsi="Consolas"/>
          <w:color w:val="000000"/>
          <w:sz w:val="16"/>
          <w:szCs w:val="16"/>
          <w:shd w:val="clear" w:color="auto" w:fill="FFFFFF"/>
        </w:rPr>
        <w:t>() {</w:t>
      </w:r>
    </w:p>
    <w:p w14:paraId="1971BE1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Ion.</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proofErr w:type="gram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3B95CCAC" w14:textId="77777777" w:rsidR="002A719D" w:rsidRDefault="002A719D" w:rsidP="002A719D">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r>
        <w:rPr>
          <w:rFonts w:ascii="Consolas" w:hAnsi="Consolas"/>
          <w:b/>
          <w:bCs/>
          <w:i/>
          <w:iCs/>
          <w:color w:val="660E7A"/>
          <w:sz w:val="16"/>
          <w:szCs w:val="16"/>
          <w:shd w:val="clear" w:color="auto" w:fill="FFFFFF"/>
        </w:rPr>
        <w:t>BASE_URL</w:t>
      </w:r>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emails.json</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7CD9C04B" w14:textId="77777777" w:rsidR="002A719D" w:rsidRDefault="002A719D" w:rsidP="002A719D">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asJsonObject</w:t>
      </w:r>
      <w:proofErr w:type="spellEnd"/>
      <w:proofErr w:type="gramEnd"/>
      <w:r>
        <w:rPr>
          <w:rFonts w:ascii="Consolas" w:hAnsi="Consolas"/>
          <w:color w:val="000000"/>
          <w:sz w:val="16"/>
          <w:szCs w:val="16"/>
          <w:shd w:val="clear" w:color="auto" w:fill="FFFFFF"/>
        </w:rPr>
        <w:t>()</w:t>
      </w:r>
    </w:p>
    <w:p w14:paraId="48B2E6F8" w14:textId="77777777" w:rsidR="002A719D" w:rsidRDefault="002A719D" w:rsidP="002A719D">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setCallback</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FutureCallback</w:t>
      </w:r>
      <w:proofErr w:type="spellEnd"/>
      <w:r>
        <w:rPr>
          <w:rFonts w:ascii="Consolas" w:hAnsi="Consolas"/>
          <w:color w:val="000000"/>
          <w:sz w:val="16"/>
          <w:szCs w:val="16"/>
          <w:shd w:val="clear" w:color="auto" w:fill="FFFFFF"/>
        </w:rPr>
        <w:t>&lt;</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&gt;() {</w:t>
      </w:r>
    </w:p>
    <w:p w14:paraId="12539D53" w14:textId="77777777" w:rsidR="002A719D" w:rsidRDefault="002A719D" w:rsidP="002A719D">
      <w:pPr>
        <w:spacing w:after="240"/>
        <w:rPr>
          <w:rFonts w:eastAsia="Times New Roman"/>
        </w:rPr>
      </w:pPr>
    </w:p>
    <w:p w14:paraId="2CC73BD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724F73E7"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onCompleted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Exception</w:t>
      </w:r>
      <w:proofErr w:type="spellEnd"/>
      <w:r>
        <w:rPr>
          <w:rFonts w:ascii="Consolas" w:hAnsi="Consolas"/>
          <w:color w:val="000000"/>
          <w:sz w:val="16"/>
          <w:szCs w:val="16"/>
          <w:shd w:val="clear" w:color="auto" w:fill="FFFFFF"/>
        </w:rPr>
        <w:t xml:space="preserve"> e, </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w:t>
      </w:r>
    </w:p>
    <w:p w14:paraId="6D1E6C1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43257BE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result.has</w:t>
      </w:r>
      <w:proofErr w:type="spellEnd"/>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 {</w:t>
      </w:r>
    </w:p>
    <w:p w14:paraId="100F4D20"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JsonArray</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result.get</w:t>
      </w:r>
      <w:proofErr w:type="spellEnd"/>
      <w:r>
        <w:rPr>
          <w:rFonts w:ascii="Consolas" w:hAnsi="Consolas"/>
          <w:color w:val="000000"/>
          <w:sz w:val="16"/>
          <w:szCs w:val="16"/>
          <w:shd w:val="clear" w:color="auto" w:fill="FFFFFF"/>
        </w:rPr>
        <w:t>(</w:t>
      </w:r>
      <w:proofErr w:type="gramEnd"/>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getAsJsonArray</w:t>
      </w:r>
      <w:proofErr w:type="spellEnd"/>
      <w:r>
        <w:rPr>
          <w:rFonts w:ascii="Consolas" w:hAnsi="Consolas"/>
          <w:color w:val="000000"/>
          <w:sz w:val="16"/>
          <w:szCs w:val="16"/>
          <w:shd w:val="clear" w:color="auto" w:fill="FFFFFF"/>
        </w:rPr>
        <w:t>();</w:t>
      </w:r>
    </w:p>
    <w:p w14:paraId="360E6FEF"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 </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62E8FD3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xml:space="preserve">                  String </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gson.toJson</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w:t>
      </w:r>
    </w:p>
    <w:p w14:paraId="1F46F535" w14:textId="77777777" w:rsidR="002A719D" w:rsidRDefault="002A719D" w:rsidP="002A719D">
      <w:pPr>
        <w:rPr>
          <w:rFonts w:eastAsia="Times New Roman"/>
        </w:rPr>
      </w:pPr>
    </w:p>
    <w:p w14:paraId="0039BE03"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423B1EB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b/>
          <w:bCs/>
          <w:color w:val="660E7A"/>
          <w:sz w:val="16"/>
          <w:szCs w:val="16"/>
          <w:shd w:val="clear" w:color="auto" w:fill="FFFFFF"/>
        </w:rPr>
        <w:t>listView</w:t>
      </w:r>
      <w:r>
        <w:rPr>
          <w:rFonts w:ascii="Consolas" w:hAnsi="Consolas"/>
          <w:color w:val="000000"/>
          <w:sz w:val="16"/>
          <w:szCs w:val="16"/>
          <w:shd w:val="clear" w:color="auto" w:fill="FFFFFF"/>
        </w:rPr>
        <w:t>.setAdapter</w:t>
      </w:r>
      <w:proofErr w:type="spell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InboxAdapter</w:t>
      </w:r>
      <w:proofErr w:type="spellEnd"/>
      <w:r>
        <w:rPr>
          <w:rFonts w:ascii="Consolas" w:hAnsi="Consolas"/>
          <w:color w:val="000000"/>
          <w:sz w:val="16"/>
          <w:szCs w:val="16"/>
          <w:shd w:val="clear" w:color="auto" w:fill="FFFFFF"/>
        </w:rPr>
        <w:t>(</w:t>
      </w:r>
      <w:proofErr w:type="spellStart"/>
      <w:proofErr w:type="gramEnd"/>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Utils.</w:t>
      </w:r>
      <w:r>
        <w:rPr>
          <w:rFonts w:ascii="Consolas" w:hAnsi="Consolas"/>
          <w:i/>
          <w:iCs/>
          <w:color w:val="000000"/>
          <w:sz w:val="16"/>
          <w:szCs w:val="16"/>
          <w:shd w:val="clear" w:color="auto" w:fill="FFFFFF"/>
        </w:rPr>
        <w:t>parseEmails</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w:t>
      </w:r>
    </w:p>
    <w:p w14:paraId="7115C04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6A7E205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03AB541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5EC5CFD1" w14:textId="77777777" w:rsidR="002A719D" w:rsidRDefault="002A719D" w:rsidP="002A719D">
      <w:pPr>
        <w:rPr>
          <w:rFonts w:eastAsia="Times New Roman"/>
        </w:rPr>
      </w:pPr>
    </w:p>
    <w:p w14:paraId="65C2807B"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71C7DCA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1B69CB91"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w:t>
      </w:r>
    </w:p>
    <w:p w14:paraId="031C1942" w14:textId="33474F48" w:rsidR="007E19D8" w:rsidRPr="007E19D8" w:rsidRDefault="002A719D" w:rsidP="007E19D8">
      <w:pPr>
        <w:spacing w:after="240"/>
        <w:rPr>
          <w:rFonts w:eastAsia="Times New Roman"/>
        </w:rPr>
      </w:pPr>
      <w:r>
        <w:rPr>
          <w:rFonts w:eastAsia="Times New Roman"/>
        </w:rPr>
        <w:br/>
      </w:r>
    </w:p>
    <w:p w14:paraId="44B330C0" w14:textId="77777777" w:rsidR="002A719D" w:rsidRDefault="002A719D" w:rsidP="002A719D">
      <w:pPr>
        <w:spacing w:after="240"/>
        <w:rPr>
          <w:rFonts w:eastAsia="Times New Roman"/>
        </w:rPr>
      </w:pPr>
    </w:p>
    <w:p w14:paraId="2961FCA2" w14:textId="77777777" w:rsidR="002A719D" w:rsidRDefault="002A719D" w:rsidP="002A719D">
      <w:pPr>
        <w:pStyle w:val="NormalWeb"/>
        <w:spacing w:before="0" w:beforeAutospacing="0" w:after="200" w:afterAutospacing="0"/>
        <w:ind w:left="1140"/>
        <w:jc w:val="both"/>
      </w:pPr>
      <w:r>
        <w:rPr>
          <w:rFonts w:ascii="Calibri" w:hAnsi="Calibri"/>
          <w:b/>
          <w:bCs/>
          <w:color w:val="000000"/>
          <w:sz w:val="22"/>
          <w:szCs w:val="22"/>
        </w:rPr>
        <w:t>Entendendo o código</w:t>
      </w:r>
      <w:r>
        <w:rPr>
          <w:rFonts w:ascii="Calibri" w:hAnsi="Calibri"/>
          <w:color w:val="000000"/>
          <w:sz w:val="22"/>
          <w:szCs w:val="22"/>
        </w:rPr>
        <w:t>: Vamos anali</w:t>
      </w:r>
      <w:r w:rsidRPr="005B14A9">
        <w:rPr>
          <w:rFonts w:ascii="Calibri" w:hAnsi="Calibri"/>
          <w:color w:val="FF0000"/>
          <w:sz w:val="22"/>
          <w:szCs w:val="22"/>
        </w:rPr>
        <w:t>s</w:t>
      </w:r>
      <w:r>
        <w:rPr>
          <w:rFonts w:ascii="Calibri" w:hAnsi="Calibri"/>
          <w:color w:val="000000"/>
          <w:sz w:val="22"/>
          <w:szCs w:val="22"/>
        </w:rPr>
        <w:t>ar por partes. Primeiro a declaração:</w:t>
      </w:r>
    </w:p>
    <w:p w14:paraId="2F25A640" w14:textId="77777777" w:rsidR="002A719D" w:rsidRDefault="002A719D" w:rsidP="002A719D">
      <w:pPr>
        <w:pStyle w:val="NormalWeb"/>
        <w:spacing w:before="0" w:beforeAutospacing="0" w:after="0" w:afterAutospacing="0"/>
        <w:ind w:left="1704"/>
      </w:pPr>
      <w:proofErr w:type="spellStart"/>
      <w:r>
        <w:rPr>
          <w:rFonts w:ascii="Consolas" w:hAnsi="Consolas"/>
          <w:color w:val="000000"/>
          <w:sz w:val="16"/>
          <w:szCs w:val="16"/>
          <w:shd w:val="clear" w:color="auto" w:fill="FFFFFF"/>
        </w:rPr>
        <w:t>Ion.</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proofErr w:type="gram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52679F18" w14:textId="77777777" w:rsidR="002A719D" w:rsidRDefault="002A719D" w:rsidP="002A719D">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r>
        <w:rPr>
          <w:rFonts w:ascii="Consolas" w:hAnsi="Consolas"/>
          <w:b/>
          <w:bCs/>
          <w:i/>
          <w:iCs/>
          <w:color w:val="660E7A"/>
          <w:sz w:val="16"/>
          <w:szCs w:val="16"/>
          <w:shd w:val="clear" w:color="auto" w:fill="FFFFFF"/>
        </w:rPr>
        <w:t>BASE_URL</w:t>
      </w:r>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emails.json</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6C4F3E3F" w14:textId="77777777" w:rsidR="002A719D" w:rsidRDefault="002A719D" w:rsidP="002A719D">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asJsonObject</w:t>
      </w:r>
      <w:proofErr w:type="spellEnd"/>
      <w:proofErr w:type="gramEnd"/>
      <w:r>
        <w:rPr>
          <w:rFonts w:ascii="Consolas" w:hAnsi="Consolas"/>
          <w:color w:val="000000"/>
          <w:sz w:val="16"/>
          <w:szCs w:val="16"/>
          <w:shd w:val="clear" w:color="auto" w:fill="FFFFFF"/>
        </w:rPr>
        <w:t>()</w:t>
      </w:r>
    </w:p>
    <w:p w14:paraId="3713F19F" w14:textId="77777777" w:rsidR="002A719D" w:rsidRDefault="002A719D" w:rsidP="002A719D">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setCallback</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FutureCallback</w:t>
      </w:r>
      <w:proofErr w:type="spellEnd"/>
      <w:r>
        <w:rPr>
          <w:rFonts w:ascii="Consolas" w:hAnsi="Consolas"/>
          <w:color w:val="000000"/>
          <w:sz w:val="16"/>
          <w:szCs w:val="16"/>
          <w:shd w:val="clear" w:color="auto" w:fill="FFFFFF"/>
        </w:rPr>
        <w:t>&lt;</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&gt;() {</w:t>
      </w:r>
    </w:p>
    <w:p w14:paraId="1329289F" w14:textId="77777777" w:rsidR="002A719D" w:rsidRDefault="002A719D" w:rsidP="002A719D">
      <w:pPr>
        <w:spacing w:after="240"/>
        <w:rPr>
          <w:rFonts w:eastAsia="Times New Roman"/>
        </w:rPr>
      </w:pPr>
    </w:p>
    <w:p w14:paraId="2D0816A8"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lastRenderedPageBreak/>
        <w:t xml:space="preserve">Neste trecho temos a declaração da classe. Semelhante aos </w:t>
      </w:r>
      <w:proofErr w:type="spellStart"/>
      <w:r>
        <w:rPr>
          <w:rFonts w:ascii="Calibri" w:hAnsi="Calibri"/>
          <w:color w:val="000000"/>
          <w:sz w:val="22"/>
          <w:szCs w:val="22"/>
        </w:rPr>
        <w:t>EventListeners</w:t>
      </w:r>
      <w:proofErr w:type="spellEnd"/>
      <w:r>
        <w:rPr>
          <w:rFonts w:ascii="Calibri" w:hAnsi="Calibri"/>
          <w:color w:val="000000"/>
          <w:sz w:val="22"/>
          <w:szCs w:val="22"/>
        </w:rPr>
        <w:t xml:space="preserve"> aprendidos na unidade 3 a biblioteca </w:t>
      </w:r>
      <w:proofErr w:type="spellStart"/>
      <w:r>
        <w:rPr>
          <w:rFonts w:ascii="Calibri" w:hAnsi="Calibri"/>
          <w:color w:val="000000"/>
          <w:sz w:val="22"/>
          <w:szCs w:val="22"/>
        </w:rPr>
        <w:t>Ion</w:t>
      </w:r>
      <w:proofErr w:type="spellEnd"/>
      <w:r>
        <w:rPr>
          <w:rFonts w:ascii="Calibri" w:hAnsi="Calibri"/>
          <w:color w:val="000000"/>
          <w:sz w:val="22"/>
          <w:szCs w:val="22"/>
        </w:rPr>
        <w:t xml:space="preserve"> possui uma interface a ser implementada, chamada </w:t>
      </w:r>
      <w:proofErr w:type="spellStart"/>
      <w:r>
        <w:rPr>
          <w:rFonts w:ascii="Calibri" w:hAnsi="Calibri"/>
          <w:color w:val="000000"/>
          <w:sz w:val="22"/>
          <w:szCs w:val="22"/>
        </w:rPr>
        <w:t>FutureCallback</w:t>
      </w:r>
      <w:proofErr w:type="spellEnd"/>
      <w:r>
        <w:rPr>
          <w:rFonts w:ascii="Calibri" w:hAnsi="Calibri"/>
          <w:color w:val="000000"/>
          <w:sz w:val="22"/>
          <w:szCs w:val="22"/>
        </w:rPr>
        <w:t xml:space="preserve">, que possui um método que veremos a seguir. O método </w:t>
      </w:r>
      <w:proofErr w:type="spellStart"/>
      <w:proofErr w:type="gramStart"/>
      <w:r>
        <w:rPr>
          <w:rFonts w:ascii="Calibri" w:hAnsi="Calibri"/>
          <w:b/>
          <w:bCs/>
          <w:color w:val="000000"/>
          <w:sz w:val="22"/>
          <w:szCs w:val="22"/>
        </w:rPr>
        <w:t>load</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é onde especificamos a URL do arquivo que gostaríamos de obter. Neste caso estamos utilizando uma chamada do tipo GET, que relembrando, apenas obtém um arquivo. O método </w:t>
      </w:r>
      <w:proofErr w:type="spellStart"/>
      <w:proofErr w:type="gramStart"/>
      <w:r>
        <w:rPr>
          <w:rFonts w:ascii="Calibri" w:hAnsi="Calibri"/>
          <w:b/>
          <w:bCs/>
          <w:color w:val="000000"/>
          <w:sz w:val="22"/>
          <w:szCs w:val="22"/>
        </w:rPr>
        <w:t>asJsonObject</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irá converter a resposta da requisição em um objeto JSON. E o método </w:t>
      </w:r>
      <w:proofErr w:type="spellStart"/>
      <w:proofErr w:type="gramStart"/>
      <w:r>
        <w:rPr>
          <w:rFonts w:ascii="Calibri" w:hAnsi="Calibri"/>
          <w:b/>
          <w:bCs/>
          <w:color w:val="000000"/>
          <w:sz w:val="22"/>
          <w:szCs w:val="22"/>
        </w:rPr>
        <w:t>setCallBack</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irá definir o comportamento a ser realizado quando um objeto vier como resposta da requisição.</w:t>
      </w:r>
    </w:p>
    <w:p w14:paraId="2A59FC08"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59267FF1"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onCompleted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Exception</w:t>
      </w:r>
      <w:proofErr w:type="spellEnd"/>
      <w:r>
        <w:rPr>
          <w:rFonts w:ascii="Consolas" w:hAnsi="Consolas"/>
          <w:color w:val="000000"/>
          <w:sz w:val="16"/>
          <w:szCs w:val="16"/>
          <w:shd w:val="clear" w:color="auto" w:fill="FFFFFF"/>
        </w:rPr>
        <w:t xml:space="preserve"> e, </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w:t>
      </w:r>
    </w:p>
    <w:p w14:paraId="350733D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705D940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result.has</w:t>
      </w:r>
      <w:proofErr w:type="spellEnd"/>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 {</w:t>
      </w:r>
    </w:p>
    <w:p w14:paraId="5104BC3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JsonArray</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result.get</w:t>
      </w:r>
      <w:proofErr w:type="spellEnd"/>
      <w:r>
        <w:rPr>
          <w:rFonts w:ascii="Consolas" w:hAnsi="Consolas"/>
          <w:color w:val="000000"/>
          <w:sz w:val="16"/>
          <w:szCs w:val="16"/>
          <w:shd w:val="clear" w:color="auto" w:fill="FFFFFF"/>
        </w:rPr>
        <w:t>(</w:t>
      </w:r>
      <w:proofErr w:type="gramEnd"/>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getAsJsonArray</w:t>
      </w:r>
      <w:proofErr w:type="spellEnd"/>
      <w:r>
        <w:rPr>
          <w:rFonts w:ascii="Consolas" w:hAnsi="Consolas"/>
          <w:color w:val="000000"/>
          <w:sz w:val="16"/>
          <w:szCs w:val="16"/>
          <w:shd w:val="clear" w:color="auto" w:fill="FFFFFF"/>
        </w:rPr>
        <w:t>();</w:t>
      </w:r>
    </w:p>
    <w:p w14:paraId="3DB56492"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 </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72DFFFAA"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xml:space="preserve">                  String </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gson.toJson</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w:t>
      </w:r>
    </w:p>
    <w:p w14:paraId="166019AB" w14:textId="77777777" w:rsidR="002A719D" w:rsidRDefault="002A719D" w:rsidP="002A719D">
      <w:pPr>
        <w:rPr>
          <w:rFonts w:eastAsia="Times New Roman"/>
        </w:rPr>
      </w:pPr>
    </w:p>
    <w:p w14:paraId="7FC560C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521F94B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b/>
          <w:bCs/>
          <w:color w:val="660E7A"/>
          <w:sz w:val="16"/>
          <w:szCs w:val="16"/>
          <w:shd w:val="clear" w:color="auto" w:fill="FFFFFF"/>
        </w:rPr>
        <w:t>listView</w:t>
      </w:r>
      <w:r>
        <w:rPr>
          <w:rFonts w:ascii="Consolas" w:hAnsi="Consolas"/>
          <w:color w:val="000000"/>
          <w:sz w:val="16"/>
          <w:szCs w:val="16"/>
          <w:shd w:val="clear" w:color="auto" w:fill="FFFFFF"/>
        </w:rPr>
        <w:t>.setAdapter</w:t>
      </w:r>
      <w:proofErr w:type="spell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InboxAdapter</w:t>
      </w:r>
      <w:proofErr w:type="spellEnd"/>
      <w:r>
        <w:rPr>
          <w:rFonts w:ascii="Consolas" w:hAnsi="Consolas"/>
          <w:color w:val="000000"/>
          <w:sz w:val="16"/>
          <w:szCs w:val="16"/>
          <w:shd w:val="clear" w:color="auto" w:fill="FFFFFF"/>
        </w:rPr>
        <w:t>(</w:t>
      </w:r>
      <w:proofErr w:type="spellStart"/>
      <w:proofErr w:type="gramEnd"/>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Utils.</w:t>
      </w:r>
      <w:r>
        <w:rPr>
          <w:rFonts w:ascii="Consolas" w:hAnsi="Consolas"/>
          <w:i/>
          <w:iCs/>
          <w:color w:val="000000"/>
          <w:sz w:val="16"/>
          <w:szCs w:val="16"/>
          <w:shd w:val="clear" w:color="auto" w:fill="FFFFFF"/>
        </w:rPr>
        <w:t>parseEmails</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w:t>
      </w:r>
    </w:p>
    <w:p w14:paraId="20989D8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19DFF93F"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4069980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DF998C9" w14:textId="77777777" w:rsidR="002A719D" w:rsidRDefault="002A719D" w:rsidP="002A719D">
      <w:pPr>
        <w:rPr>
          <w:rFonts w:eastAsia="Times New Roman"/>
        </w:rPr>
      </w:pPr>
    </w:p>
    <w:p w14:paraId="5B672DDC"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0573EC5"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Este método é invocado quando a requisição é completada, ou seja, quando uma resposta é obtida do servidor (no nosso caso o </w:t>
      </w:r>
      <w:proofErr w:type="spellStart"/>
      <w:r>
        <w:rPr>
          <w:rFonts w:ascii="Calibri" w:hAnsi="Calibri"/>
          <w:color w:val="000000"/>
          <w:sz w:val="22"/>
          <w:szCs w:val="22"/>
        </w:rPr>
        <w:t>Dropbox</w:t>
      </w:r>
      <w:proofErr w:type="spellEnd"/>
      <w:r>
        <w:rPr>
          <w:rFonts w:ascii="Calibri" w:hAnsi="Calibri"/>
          <w:color w:val="000000"/>
          <w:sz w:val="22"/>
          <w:szCs w:val="22"/>
        </w:rPr>
        <w:t xml:space="preserve"> é o servidor e a resposta esperada é 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Este método possui como parâmetro o objeto </w:t>
      </w:r>
      <w:proofErr w:type="spellStart"/>
      <w:r>
        <w:rPr>
          <w:rFonts w:ascii="Calibri" w:hAnsi="Calibri"/>
          <w:b/>
          <w:bCs/>
          <w:color w:val="000000"/>
          <w:sz w:val="22"/>
          <w:szCs w:val="22"/>
        </w:rPr>
        <w:t>result</w:t>
      </w:r>
      <w:proofErr w:type="spellEnd"/>
      <w:r>
        <w:rPr>
          <w:rFonts w:ascii="Calibri" w:hAnsi="Calibri"/>
          <w:b/>
          <w:bCs/>
          <w:color w:val="000000"/>
          <w:sz w:val="22"/>
          <w:szCs w:val="22"/>
        </w:rPr>
        <w:t xml:space="preserve">, </w:t>
      </w:r>
      <w:r>
        <w:rPr>
          <w:rFonts w:ascii="Calibri" w:hAnsi="Calibri"/>
          <w:color w:val="000000"/>
          <w:sz w:val="22"/>
          <w:szCs w:val="22"/>
        </w:rPr>
        <w:t xml:space="preserve">que é onde estará a resposta da requisição, e o objeto </w:t>
      </w:r>
      <w:r>
        <w:rPr>
          <w:rFonts w:ascii="Calibri" w:hAnsi="Calibri"/>
          <w:b/>
          <w:bCs/>
          <w:color w:val="000000"/>
          <w:sz w:val="22"/>
          <w:szCs w:val="22"/>
        </w:rPr>
        <w:t>e</w:t>
      </w:r>
      <w:r>
        <w:rPr>
          <w:rFonts w:ascii="Calibri" w:hAnsi="Calibri"/>
          <w:color w:val="000000"/>
          <w:sz w:val="22"/>
          <w:szCs w:val="22"/>
        </w:rPr>
        <w:t xml:space="preserve"> que armazena uma </w:t>
      </w:r>
      <w:proofErr w:type="spellStart"/>
      <w:r>
        <w:rPr>
          <w:rFonts w:ascii="Consolas" w:hAnsi="Consolas"/>
          <w:color w:val="000000"/>
          <w:sz w:val="16"/>
          <w:szCs w:val="16"/>
          <w:shd w:val="clear" w:color="auto" w:fill="FFFFFF"/>
        </w:rPr>
        <w:t>Exception</w:t>
      </w:r>
      <w:proofErr w:type="spellEnd"/>
      <w:r>
        <w:rPr>
          <w:rFonts w:ascii="Calibri" w:hAnsi="Calibri"/>
          <w:color w:val="000000"/>
          <w:sz w:val="22"/>
          <w:szCs w:val="22"/>
        </w:rPr>
        <w:t xml:space="preserve">, caso algo dê errado. O restante do método trata o arquivo response como um </w:t>
      </w:r>
      <w:proofErr w:type="spellStart"/>
      <w:r>
        <w:rPr>
          <w:rFonts w:ascii="Calibri" w:hAnsi="Calibri"/>
          <w:color w:val="000000"/>
          <w:sz w:val="22"/>
          <w:szCs w:val="22"/>
        </w:rPr>
        <w:t>JsonObject</w:t>
      </w:r>
      <w:proofErr w:type="spellEnd"/>
      <w:r>
        <w:rPr>
          <w:rFonts w:ascii="Calibri" w:hAnsi="Calibri"/>
          <w:color w:val="000000"/>
          <w:sz w:val="22"/>
          <w:szCs w:val="22"/>
        </w:rPr>
        <w:t xml:space="preserve">, como visto no tópico </w:t>
      </w:r>
      <w:proofErr w:type="spellStart"/>
      <w:r>
        <w:rPr>
          <w:rFonts w:ascii="Calibri" w:hAnsi="Calibri"/>
          <w:b/>
          <w:bCs/>
          <w:color w:val="000000"/>
          <w:sz w:val="22"/>
          <w:szCs w:val="22"/>
        </w:rPr>
        <w:t>Gson</w:t>
      </w:r>
      <w:proofErr w:type="spellEnd"/>
      <w:r>
        <w:rPr>
          <w:rFonts w:ascii="Calibri" w:hAnsi="Calibri"/>
          <w:b/>
          <w:bCs/>
          <w:color w:val="000000"/>
          <w:sz w:val="22"/>
          <w:szCs w:val="22"/>
        </w:rPr>
        <w:t>.</w:t>
      </w:r>
    </w:p>
    <w:p w14:paraId="03537AFB" w14:textId="77777777" w:rsidR="0009588B" w:rsidRDefault="0009588B" w:rsidP="002A719D">
      <w:pPr>
        <w:pStyle w:val="NormalWeb"/>
        <w:numPr>
          <w:ilvl w:val="0"/>
          <w:numId w:val="11"/>
        </w:numPr>
        <w:spacing w:before="0" w:beforeAutospacing="0" w:after="200" w:afterAutospacing="0"/>
        <w:jc w:val="both"/>
        <w:textAlignment w:val="baseline"/>
        <w:rPr>
          <w:rFonts w:ascii="Calibri" w:hAnsi="Calibri"/>
          <w:color w:val="000000"/>
          <w:sz w:val="22"/>
          <w:szCs w:val="22"/>
        </w:rPr>
      </w:pPr>
      <w:r w:rsidRPr="0009588B">
        <w:rPr>
          <w:rFonts w:ascii="Calibri" w:hAnsi="Calibri"/>
          <w:color w:val="000000"/>
          <w:sz w:val="22"/>
          <w:szCs w:val="22"/>
        </w:rPr>
        <w:t xml:space="preserve">Execute o código e veja o resultado. Não haverá mudança alguma na aparência do aplicativo, apenas iremos obter o conteúdo da nossa </w:t>
      </w:r>
      <w:proofErr w:type="spellStart"/>
      <w:r w:rsidRPr="0009588B">
        <w:rPr>
          <w:rFonts w:ascii="Calibri" w:hAnsi="Calibri"/>
          <w:color w:val="000000"/>
          <w:sz w:val="22"/>
          <w:szCs w:val="22"/>
        </w:rPr>
        <w:t>ListView</w:t>
      </w:r>
      <w:proofErr w:type="spellEnd"/>
      <w:r w:rsidRPr="0009588B">
        <w:rPr>
          <w:rFonts w:ascii="Calibri" w:hAnsi="Calibri"/>
          <w:color w:val="000000"/>
          <w:sz w:val="22"/>
          <w:szCs w:val="22"/>
        </w:rPr>
        <w:t xml:space="preserve"> via uma requisição HTTP agora</w:t>
      </w:r>
      <w:r>
        <w:rPr>
          <w:rFonts w:ascii="Calibri" w:hAnsi="Calibri"/>
          <w:color w:val="000000"/>
          <w:sz w:val="22"/>
          <w:szCs w:val="22"/>
        </w:rPr>
        <w:t>.</w:t>
      </w:r>
    </w:p>
    <w:p w14:paraId="39A79685" w14:textId="77777777" w:rsidR="0009588B" w:rsidRDefault="0009588B" w:rsidP="0009588B">
      <w:pPr>
        <w:pStyle w:val="NormalWeb"/>
        <w:spacing w:before="0" w:beforeAutospacing="0" w:after="200" w:afterAutospacing="0"/>
        <w:jc w:val="both"/>
        <w:textAlignment w:val="baseline"/>
        <w:rPr>
          <w:rFonts w:ascii="Calibri" w:hAnsi="Calibri"/>
          <w:color w:val="000000"/>
          <w:sz w:val="22"/>
          <w:szCs w:val="22"/>
        </w:rPr>
      </w:pPr>
    </w:p>
    <w:p w14:paraId="4EC487C9" w14:textId="6D464AC3" w:rsidR="002A719D" w:rsidRPr="0009588B" w:rsidRDefault="002A719D" w:rsidP="0009588B">
      <w:pPr>
        <w:pStyle w:val="NormalWeb"/>
        <w:spacing w:before="0" w:beforeAutospacing="0" w:after="200" w:afterAutospacing="0"/>
        <w:jc w:val="both"/>
        <w:textAlignment w:val="baseline"/>
        <w:rPr>
          <w:rFonts w:ascii="Calibri" w:hAnsi="Calibri"/>
          <w:color w:val="000000"/>
          <w:sz w:val="22"/>
          <w:szCs w:val="22"/>
        </w:rPr>
      </w:pPr>
      <w:r w:rsidRPr="0009588B">
        <w:rPr>
          <w:rFonts w:ascii="Calibri" w:hAnsi="Calibri"/>
          <w:color w:val="000000"/>
          <w:sz w:val="22"/>
          <w:szCs w:val="22"/>
        </w:rPr>
        <w:t xml:space="preserve">Para brincar, testar e ver os benefícios você pode criar um arquivo </w:t>
      </w:r>
      <w:proofErr w:type="spellStart"/>
      <w:proofErr w:type="gramStart"/>
      <w:r w:rsidRPr="0009588B">
        <w:rPr>
          <w:rFonts w:ascii="Calibri" w:hAnsi="Calibri"/>
          <w:b/>
          <w:bCs/>
          <w:color w:val="000000"/>
          <w:sz w:val="22"/>
          <w:szCs w:val="22"/>
        </w:rPr>
        <w:t>emails.json</w:t>
      </w:r>
      <w:proofErr w:type="spellEnd"/>
      <w:proofErr w:type="gramEnd"/>
      <w:r w:rsidRPr="0009588B">
        <w:rPr>
          <w:rFonts w:ascii="Calibri" w:hAnsi="Calibri"/>
          <w:color w:val="000000"/>
          <w:sz w:val="22"/>
          <w:szCs w:val="22"/>
        </w:rPr>
        <w:t xml:space="preserve"> na sua própria conta do </w:t>
      </w:r>
      <w:proofErr w:type="spellStart"/>
      <w:r w:rsidRPr="0009588B">
        <w:rPr>
          <w:rFonts w:ascii="Calibri" w:hAnsi="Calibri"/>
          <w:color w:val="000000"/>
          <w:sz w:val="22"/>
          <w:szCs w:val="22"/>
        </w:rPr>
        <w:t>Dropbox</w:t>
      </w:r>
      <w:proofErr w:type="spellEnd"/>
      <w:r w:rsidRPr="0009588B">
        <w:rPr>
          <w:rFonts w:ascii="Calibri" w:hAnsi="Calibri"/>
          <w:color w:val="000000"/>
          <w:sz w:val="22"/>
          <w:szCs w:val="22"/>
        </w:rPr>
        <w:t xml:space="preserve"> e disponibilizá-lo como público.</w:t>
      </w:r>
    </w:p>
    <w:p w14:paraId="649A0F8C"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Vamos voltar ao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e relacioná-lo com este exemplo.</w:t>
      </w:r>
    </w:p>
    <w:p w14:paraId="05534C6C" w14:textId="0EF13F84" w:rsidR="002A719D" w:rsidRDefault="002A719D" w:rsidP="002A719D">
      <w:pPr>
        <w:pStyle w:val="NormalWeb"/>
        <w:spacing w:before="0" w:beforeAutospacing="0" w:after="200" w:afterAutospacing="0"/>
        <w:jc w:val="both"/>
      </w:pPr>
      <w:r>
        <w:rPr>
          <w:rFonts w:ascii="Calibri" w:hAnsi="Calibri"/>
          <w:color w:val="000000"/>
          <w:sz w:val="22"/>
          <w:szCs w:val="22"/>
        </w:rPr>
        <w:t xml:space="preserve">Quando utilizamos o método </w:t>
      </w:r>
      <w:proofErr w:type="spellStart"/>
      <w:proofErr w:type="gramStart"/>
      <w:r>
        <w:rPr>
          <w:rFonts w:ascii="Calibri" w:hAnsi="Calibri"/>
          <w:b/>
          <w:bCs/>
          <w:color w:val="000000"/>
          <w:sz w:val="22"/>
          <w:szCs w:val="22"/>
        </w:rPr>
        <w:t>setCallBack</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na verdade est</w:t>
      </w:r>
      <w:r w:rsidR="0048035E">
        <w:rPr>
          <w:rFonts w:ascii="Calibri" w:hAnsi="Calibri"/>
          <w:color w:val="000000"/>
          <w:sz w:val="22"/>
          <w:szCs w:val="22"/>
        </w:rPr>
        <w:t xml:space="preserve">amos instanciando um </w:t>
      </w:r>
      <w:proofErr w:type="spellStart"/>
      <w:r w:rsidR="0048035E">
        <w:rPr>
          <w:rFonts w:ascii="Calibri" w:hAnsi="Calibri"/>
          <w:color w:val="000000"/>
          <w:sz w:val="22"/>
          <w:szCs w:val="22"/>
        </w:rPr>
        <w:t>Observer</w:t>
      </w:r>
      <w:proofErr w:type="spellEnd"/>
      <w:r w:rsidR="0048035E">
        <w:rPr>
          <w:rFonts w:ascii="Calibri" w:hAnsi="Calibri"/>
          <w:color w:val="000000"/>
          <w:sz w:val="22"/>
          <w:szCs w:val="22"/>
        </w:rPr>
        <w:t xml:space="preserve">. </w:t>
      </w:r>
      <w:r w:rsidR="0048035E" w:rsidRPr="0048035E">
        <w:rPr>
          <w:rFonts w:ascii="Calibri" w:hAnsi="Calibri"/>
          <w:color w:val="FF0000"/>
          <w:sz w:val="22"/>
          <w:szCs w:val="22"/>
        </w:rPr>
        <w:t>A</w:t>
      </w:r>
      <w:r>
        <w:rPr>
          <w:rFonts w:ascii="Calibri" w:hAnsi="Calibri"/>
          <w:color w:val="000000"/>
          <w:sz w:val="22"/>
          <w:szCs w:val="22"/>
        </w:rPr>
        <w:t xml:space="preserve"> </w:t>
      </w:r>
      <w:proofErr w:type="spellStart"/>
      <w:r>
        <w:rPr>
          <w:rFonts w:ascii="Calibri" w:hAnsi="Calibri"/>
          <w:color w:val="000000"/>
          <w:sz w:val="22"/>
          <w:szCs w:val="22"/>
        </w:rPr>
        <w:t>Ion</w:t>
      </w:r>
      <w:proofErr w:type="spellEnd"/>
      <w:r>
        <w:rPr>
          <w:rFonts w:ascii="Calibri" w:hAnsi="Calibri"/>
          <w:color w:val="000000"/>
          <w:sz w:val="22"/>
          <w:szCs w:val="22"/>
        </w:rPr>
        <w:t xml:space="preserve"> manda uma requisição ao servidor dizendo “preciso do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e o </w:t>
      </w:r>
      <w:proofErr w:type="spellStart"/>
      <w:r>
        <w:rPr>
          <w:rFonts w:ascii="Calibri" w:hAnsi="Calibri"/>
          <w:color w:val="000000"/>
          <w:sz w:val="22"/>
          <w:szCs w:val="22"/>
        </w:rPr>
        <w:t>Observer</w:t>
      </w:r>
      <w:proofErr w:type="spellEnd"/>
      <w:r>
        <w:rPr>
          <w:rFonts w:ascii="Calibri" w:hAnsi="Calibri"/>
          <w:color w:val="000000"/>
          <w:sz w:val="22"/>
          <w:szCs w:val="22"/>
        </w:rPr>
        <w:t xml:space="preserve"> fica esperando a resposta do servidor. Enquanto isso os códigos seguintes são executados e você consegue continuar a interagir com o </w:t>
      </w:r>
      <w:proofErr w:type="spellStart"/>
      <w:r>
        <w:rPr>
          <w:rFonts w:ascii="Calibri" w:hAnsi="Calibri"/>
          <w:color w:val="000000"/>
          <w:sz w:val="22"/>
          <w:szCs w:val="22"/>
        </w:rPr>
        <w:t>app</w:t>
      </w:r>
      <w:proofErr w:type="spellEnd"/>
      <w:r>
        <w:rPr>
          <w:rFonts w:ascii="Calibri" w:hAnsi="Calibri"/>
          <w:color w:val="000000"/>
          <w:sz w:val="22"/>
          <w:szCs w:val="22"/>
        </w:rPr>
        <w:t xml:space="preserve"> normalmente. Quando o serv</w:t>
      </w:r>
      <w:r w:rsidR="0048035E">
        <w:rPr>
          <w:rFonts w:ascii="Calibri" w:hAnsi="Calibri"/>
          <w:color w:val="000000"/>
          <w:sz w:val="22"/>
          <w:szCs w:val="22"/>
        </w:rPr>
        <w:t xml:space="preserve">idor dá o arquivo </w:t>
      </w:r>
      <w:proofErr w:type="spellStart"/>
      <w:proofErr w:type="gramStart"/>
      <w:r w:rsidR="0048035E">
        <w:rPr>
          <w:rFonts w:ascii="Calibri" w:hAnsi="Calibri"/>
          <w:color w:val="000000"/>
          <w:sz w:val="22"/>
          <w:szCs w:val="22"/>
        </w:rPr>
        <w:t>emails.json</w:t>
      </w:r>
      <w:proofErr w:type="spellEnd"/>
      <w:proofErr w:type="gramEnd"/>
      <w:r w:rsidR="0048035E">
        <w:rPr>
          <w:rFonts w:ascii="Calibri" w:hAnsi="Calibri"/>
          <w:color w:val="000000"/>
          <w:sz w:val="22"/>
          <w:szCs w:val="22"/>
        </w:rPr>
        <w:t xml:space="preserve"> a</w:t>
      </w:r>
      <w:r>
        <w:rPr>
          <w:rFonts w:ascii="Calibri" w:hAnsi="Calibri"/>
          <w:color w:val="000000"/>
          <w:sz w:val="22"/>
          <w:szCs w:val="22"/>
        </w:rPr>
        <w:t xml:space="preserve"> </w:t>
      </w:r>
      <w:proofErr w:type="spellStart"/>
      <w:r>
        <w:rPr>
          <w:rFonts w:ascii="Calibri" w:hAnsi="Calibri"/>
          <w:color w:val="000000"/>
          <w:sz w:val="22"/>
          <w:szCs w:val="22"/>
        </w:rPr>
        <w:t>Ion</w:t>
      </w:r>
      <w:proofErr w:type="spellEnd"/>
      <w:r>
        <w:rPr>
          <w:rFonts w:ascii="Calibri" w:hAnsi="Calibri"/>
          <w:color w:val="000000"/>
          <w:sz w:val="22"/>
          <w:szCs w:val="22"/>
        </w:rPr>
        <w:t xml:space="preserve">, o </w:t>
      </w:r>
      <w:proofErr w:type="spellStart"/>
      <w:r>
        <w:rPr>
          <w:rFonts w:ascii="Calibri" w:hAnsi="Calibri"/>
          <w:color w:val="000000"/>
          <w:sz w:val="22"/>
          <w:szCs w:val="22"/>
        </w:rPr>
        <w:t>Observer</w:t>
      </w:r>
      <w:proofErr w:type="spellEnd"/>
      <w:r>
        <w:rPr>
          <w:rFonts w:ascii="Calibri" w:hAnsi="Calibri"/>
          <w:color w:val="000000"/>
          <w:sz w:val="22"/>
          <w:szCs w:val="22"/>
        </w:rPr>
        <w:t xml:space="preserve"> logo intercepta isto e faz o devido tratamento (como visto no método </w:t>
      </w:r>
      <w:proofErr w:type="spellStart"/>
      <w:r>
        <w:rPr>
          <w:rFonts w:ascii="Calibri" w:hAnsi="Calibri"/>
          <w:b/>
          <w:bCs/>
          <w:color w:val="000000"/>
          <w:sz w:val="22"/>
          <w:szCs w:val="22"/>
        </w:rPr>
        <w:t>onCompleted</w:t>
      </w:r>
      <w:proofErr w:type="spellEnd"/>
      <w:r>
        <w:rPr>
          <w:rFonts w:ascii="Calibri" w:hAnsi="Calibri"/>
          <w:b/>
          <w:bCs/>
          <w:color w:val="000000"/>
          <w:sz w:val="22"/>
          <w:szCs w:val="22"/>
        </w:rPr>
        <w:t>()</w:t>
      </w:r>
      <w:r>
        <w:rPr>
          <w:rFonts w:ascii="Calibri" w:hAnsi="Calibri"/>
          <w:color w:val="000000"/>
          <w:sz w:val="22"/>
          <w:szCs w:val="22"/>
        </w:rPr>
        <w:t xml:space="preserve">). Na prática podemos ver que isto acontece de forma assíncrona, ou seja, enquanto o </w:t>
      </w:r>
      <w:proofErr w:type="spellStart"/>
      <w:r>
        <w:rPr>
          <w:rFonts w:ascii="Calibri" w:hAnsi="Calibri"/>
          <w:color w:val="000000"/>
          <w:sz w:val="22"/>
          <w:szCs w:val="22"/>
        </w:rPr>
        <w:t>Observer</w:t>
      </w:r>
      <w:proofErr w:type="spellEnd"/>
      <w:r>
        <w:rPr>
          <w:rFonts w:ascii="Calibri" w:hAnsi="Calibri"/>
          <w:color w:val="000000"/>
          <w:sz w:val="22"/>
          <w:szCs w:val="22"/>
        </w:rPr>
        <w:t xml:space="preserve"> está esperando a resposta do servidor, o aplicativo continua funcionando e quando a resposta é obtida, as tarefas que já estavam em execução no </w:t>
      </w:r>
      <w:proofErr w:type="spellStart"/>
      <w:r>
        <w:rPr>
          <w:rFonts w:ascii="Calibri" w:hAnsi="Calibri"/>
          <w:color w:val="000000"/>
          <w:sz w:val="22"/>
          <w:szCs w:val="22"/>
        </w:rPr>
        <w:t>app</w:t>
      </w:r>
      <w:proofErr w:type="spellEnd"/>
      <w:r>
        <w:rPr>
          <w:rFonts w:ascii="Calibri" w:hAnsi="Calibri"/>
          <w:color w:val="000000"/>
          <w:sz w:val="22"/>
          <w:szCs w:val="22"/>
        </w:rPr>
        <w:t xml:space="preserve"> não são interrompidas para que o </w:t>
      </w:r>
      <w:proofErr w:type="spellStart"/>
      <w:r>
        <w:rPr>
          <w:rFonts w:ascii="Calibri" w:hAnsi="Calibri"/>
          <w:color w:val="000000"/>
          <w:sz w:val="22"/>
          <w:szCs w:val="22"/>
        </w:rPr>
        <w:t>Observer</w:t>
      </w:r>
      <w:proofErr w:type="spellEnd"/>
      <w:r>
        <w:rPr>
          <w:rFonts w:ascii="Calibri" w:hAnsi="Calibri"/>
          <w:color w:val="000000"/>
          <w:sz w:val="22"/>
          <w:szCs w:val="22"/>
        </w:rPr>
        <w:t xml:space="preserve"> faça o tratamento da resposta, pelo contrário, as duas coisas acontecem ao mesmo tempo.</w:t>
      </w:r>
    </w:p>
    <w:p w14:paraId="67A7878D"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Então para fechar a questão do padrão </w:t>
      </w:r>
      <w:proofErr w:type="spellStart"/>
      <w:r>
        <w:rPr>
          <w:rFonts w:ascii="Calibri" w:hAnsi="Calibri"/>
          <w:color w:val="000000"/>
          <w:sz w:val="22"/>
          <w:szCs w:val="22"/>
        </w:rPr>
        <w:t>Observer</w:t>
      </w:r>
      <w:proofErr w:type="spellEnd"/>
      <w:r>
        <w:rPr>
          <w:rFonts w:ascii="Calibri" w:hAnsi="Calibri"/>
          <w:color w:val="000000"/>
          <w:sz w:val="22"/>
          <w:szCs w:val="22"/>
        </w:rPr>
        <w:t>, tenha em mente que quando precisamos realizar uma tarefa demorada</w:t>
      </w:r>
      <w:r w:rsidRPr="0053247E">
        <w:rPr>
          <w:rFonts w:ascii="Calibri" w:hAnsi="Calibri"/>
          <w:color w:val="FF0000"/>
          <w:sz w:val="22"/>
          <w:szCs w:val="22"/>
        </w:rPr>
        <w:t>,</w:t>
      </w:r>
      <w:r>
        <w:rPr>
          <w:rFonts w:ascii="Calibri" w:hAnsi="Calibri"/>
          <w:color w:val="000000"/>
          <w:sz w:val="22"/>
          <w:szCs w:val="22"/>
        </w:rPr>
        <w:t xml:space="preserve"> mas não podemos bloquear o uso do aplicativo enquanto esta tarefa não é terminada, utilize 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e crie tarefas assíncronas.</w:t>
      </w:r>
    </w:p>
    <w:p w14:paraId="21080E88" w14:textId="77777777" w:rsidR="002A719D" w:rsidRDefault="002A719D" w:rsidP="002A719D">
      <w:pPr>
        <w:pStyle w:val="NormalWeb"/>
        <w:spacing w:before="0" w:beforeAutospacing="0" w:after="200" w:afterAutospacing="0"/>
        <w:jc w:val="both"/>
      </w:pPr>
      <w:r>
        <w:rPr>
          <w:rFonts w:ascii="Calibri" w:hAnsi="Calibri"/>
          <w:color w:val="000000"/>
          <w:sz w:val="22"/>
          <w:szCs w:val="22"/>
        </w:rPr>
        <w:lastRenderedPageBreak/>
        <w:t>Agora iremos aprender a obter as imagens do servidor.</w:t>
      </w:r>
    </w:p>
    <w:p w14:paraId="4D2236DF" w14:textId="77777777" w:rsidR="002A719D" w:rsidRDefault="002A719D" w:rsidP="002A719D">
      <w:pPr>
        <w:rPr>
          <w:rFonts w:eastAsia="Times New Roman"/>
        </w:rPr>
      </w:pPr>
    </w:p>
    <w:p w14:paraId="349FDD15" w14:textId="77777777" w:rsidR="002A719D" w:rsidRDefault="002A719D" w:rsidP="002A719D">
      <w:pPr>
        <w:pStyle w:val="Ttulo2"/>
        <w:spacing w:before="0"/>
        <w:jc w:val="both"/>
        <w:rPr>
          <w:rFonts w:eastAsia="Times New Roman"/>
        </w:rPr>
      </w:pPr>
      <w:r>
        <w:rPr>
          <w:rFonts w:eastAsia="Times New Roman"/>
          <w:b w:val="0"/>
          <w:bCs/>
          <w:color w:val="6AA84F"/>
        </w:rPr>
        <w:t>Biblioteca Glide</w:t>
      </w:r>
    </w:p>
    <w:p w14:paraId="73F140D3"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No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contido no nosso </w:t>
      </w:r>
      <w:proofErr w:type="spellStart"/>
      <w:r>
        <w:rPr>
          <w:rFonts w:ascii="Calibri" w:hAnsi="Calibri"/>
          <w:color w:val="000000"/>
          <w:sz w:val="22"/>
          <w:szCs w:val="22"/>
        </w:rPr>
        <w:t>Dropbox</w:t>
      </w:r>
      <w:proofErr w:type="spellEnd"/>
      <w:r>
        <w:rPr>
          <w:rFonts w:ascii="Calibri" w:hAnsi="Calibri"/>
          <w:color w:val="000000"/>
          <w:sz w:val="22"/>
          <w:szCs w:val="22"/>
        </w:rPr>
        <w:t xml:space="preserve"> possui um campo chamado </w:t>
      </w:r>
      <w:proofErr w:type="spellStart"/>
      <w:r>
        <w:rPr>
          <w:rFonts w:ascii="Calibri" w:hAnsi="Calibri"/>
          <w:b/>
          <w:bCs/>
          <w:color w:val="000000"/>
          <w:sz w:val="22"/>
          <w:szCs w:val="22"/>
        </w:rPr>
        <w:t>image</w:t>
      </w:r>
      <w:proofErr w:type="spellEnd"/>
      <w:r>
        <w:rPr>
          <w:rFonts w:ascii="Calibri" w:hAnsi="Calibri"/>
          <w:color w:val="000000"/>
          <w:sz w:val="22"/>
          <w:szCs w:val="22"/>
        </w:rPr>
        <w:t xml:space="preserve"> para alguns objetos do JSON. Este campo possui uma URL que direciona para uma imagem de perfil de alguma pessoa (estas imagens são públicas e disponibilizadas pelo serviço </w:t>
      </w:r>
      <w:hyperlink r:id="rId13" w:history="1">
        <w:r>
          <w:rPr>
            <w:rStyle w:val="Hiperlink"/>
            <w:rFonts w:ascii="Consolas" w:hAnsi="Consolas"/>
            <w:color w:val="1155CC"/>
            <w:sz w:val="18"/>
            <w:szCs w:val="18"/>
            <w:shd w:val="clear" w:color="auto" w:fill="FFFFFF"/>
          </w:rPr>
          <w:t>https://randomuser.me</w:t>
        </w:r>
      </w:hyperlink>
      <w:r>
        <w:rPr>
          <w:rFonts w:ascii="Calibri" w:hAnsi="Calibri"/>
          <w:color w:val="000000"/>
          <w:sz w:val="22"/>
          <w:szCs w:val="22"/>
        </w:rPr>
        <w:t>).</w:t>
      </w:r>
    </w:p>
    <w:p w14:paraId="0950C276"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O que iremos fazer é obter estas imagens através destas </w:t>
      </w:r>
      <w:proofErr w:type="spellStart"/>
      <w:r>
        <w:rPr>
          <w:rFonts w:ascii="Calibri" w:hAnsi="Calibri"/>
          <w:color w:val="000000"/>
          <w:sz w:val="22"/>
          <w:szCs w:val="22"/>
        </w:rPr>
        <w:t>URLs</w:t>
      </w:r>
      <w:proofErr w:type="spellEnd"/>
      <w:r>
        <w:rPr>
          <w:rFonts w:ascii="Calibri" w:hAnsi="Calibri"/>
          <w:color w:val="000000"/>
          <w:sz w:val="22"/>
          <w:szCs w:val="22"/>
        </w:rPr>
        <w:t xml:space="preserve"> e inserir ao lado esquerdo de cada célula de e-mail no lugar da inicial do remetente.</w:t>
      </w:r>
    </w:p>
    <w:p w14:paraId="7A40DA3E" w14:textId="77777777" w:rsidR="002A719D" w:rsidRDefault="002A719D" w:rsidP="002A719D">
      <w:pPr>
        <w:rPr>
          <w:rFonts w:eastAsia="Times New Roman"/>
        </w:rPr>
      </w:pPr>
    </w:p>
    <w:p w14:paraId="25017144" w14:textId="77777777" w:rsidR="002A719D" w:rsidRDefault="002A719D" w:rsidP="002A719D">
      <w:pPr>
        <w:pStyle w:val="NormalWeb"/>
        <w:spacing w:before="0" w:beforeAutospacing="0" w:after="200" w:afterAutospacing="0"/>
        <w:jc w:val="both"/>
      </w:pPr>
      <w:r>
        <w:rPr>
          <w:rFonts w:ascii="Calibri" w:hAnsi="Calibri"/>
          <w:color w:val="000000"/>
          <w:sz w:val="22"/>
          <w:szCs w:val="22"/>
        </w:rPr>
        <w:t>A biblioteca perfeita para tal feito é a Glide.</w:t>
      </w:r>
    </w:p>
    <w:p w14:paraId="4362F12E"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Com a Glide podemos fazer requisições assíncronas de imagens e ela ainda possui uma técnica de cache que salva a imagem baixada temporariamente no pacote do seu </w:t>
      </w:r>
      <w:proofErr w:type="spellStart"/>
      <w:r>
        <w:rPr>
          <w:rFonts w:ascii="Calibri" w:hAnsi="Calibri"/>
          <w:color w:val="000000"/>
          <w:sz w:val="22"/>
          <w:szCs w:val="22"/>
        </w:rPr>
        <w:t>app</w:t>
      </w:r>
      <w:proofErr w:type="spellEnd"/>
      <w:r>
        <w:rPr>
          <w:rFonts w:ascii="Calibri" w:hAnsi="Calibri"/>
          <w:color w:val="000000"/>
          <w:sz w:val="22"/>
          <w:szCs w:val="22"/>
        </w:rPr>
        <w:t xml:space="preserve"> para economizar seu plano de dados. Então ela não fará download das imagens sempre que for requisitado, apenas se a imagem não foi baixada ainda.</w:t>
      </w:r>
    </w:p>
    <w:p w14:paraId="45CB4362" w14:textId="77777777" w:rsidR="002A719D" w:rsidRDefault="002A719D" w:rsidP="002A719D">
      <w:pPr>
        <w:pStyle w:val="NormalWeb"/>
        <w:spacing w:before="0" w:beforeAutospacing="0" w:after="200" w:afterAutospacing="0"/>
        <w:jc w:val="both"/>
      </w:pPr>
      <w:r>
        <w:rPr>
          <w:rFonts w:ascii="Calibri" w:hAnsi="Calibri"/>
          <w:color w:val="000000"/>
          <w:sz w:val="22"/>
          <w:szCs w:val="22"/>
        </w:rPr>
        <w:t>Vamos testá-la.</w:t>
      </w:r>
    </w:p>
    <w:p w14:paraId="21E4DFFE" w14:textId="77777777" w:rsidR="002A719D" w:rsidRDefault="00164FC3" w:rsidP="002A719D">
      <w:pPr>
        <w:rPr>
          <w:rFonts w:eastAsia="Times New Roman"/>
        </w:rPr>
      </w:pPr>
      <w:r>
        <w:rPr>
          <w:rFonts w:eastAsia="Times New Roman"/>
        </w:rPr>
        <w:pict w14:anchorId="0E141257">
          <v:rect id="_x0000_i1028" style="width:0;height:1.5pt" o:hralign="center" o:hrstd="t" o:hr="t" fillcolor="#aaa" stroked="f"/>
        </w:pict>
      </w:r>
    </w:p>
    <w:p w14:paraId="6471E17F" w14:textId="77777777" w:rsidR="002A719D" w:rsidRDefault="002A719D" w:rsidP="002A719D">
      <w:pPr>
        <w:pStyle w:val="NormalWeb"/>
        <w:numPr>
          <w:ilvl w:val="0"/>
          <w:numId w:val="12"/>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Insira a seguinte dependência no arquivo </w:t>
      </w:r>
      <w:proofErr w:type="spellStart"/>
      <w:proofErr w:type="gramStart"/>
      <w:r w:rsidRPr="0053247E">
        <w:rPr>
          <w:rFonts w:ascii="Calibri" w:hAnsi="Calibri"/>
          <w:b/>
          <w:color w:val="000000"/>
          <w:sz w:val="22"/>
          <w:szCs w:val="22"/>
        </w:rPr>
        <w:t>build.gradle</w:t>
      </w:r>
      <w:proofErr w:type="spellEnd"/>
      <w:proofErr w:type="gramEnd"/>
      <w:r w:rsidRPr="0053247E">
        <w:rPr>
          <w:rFonts w:ascii="Calibri" w:hAnsi="Calibri"/>
          <w:b/>
          <w:color w:val="000000"/>
          <w:sz w:val="22"/>
          <w:szCs w:val="22"/>
        </w:rPr>
        <w:t xml:space="preserve"> (Module: </w:t>
      </w:r>
      <w:proofErr w:type="spellStart"/>
      <w:r w:rsidRPr="0053247E">
        <w:rPr>
          <w:rFonts w:ascii="Calibri" w:hAnsi="Calibri"/>
          <w:b/>
          <w:color w:val="000000"/>
          <w:sz w:val="22"/>
          <w:szCs w:val="22"/>
        </w:rPr>
        <w:t>app</w:t>
      </w:r>
      <w:proofErr w:type="spellEnd"/>
      <w:r w:rsidRPr="0053247E">
        <w:rPr>
          <w:rFonts w:ascii="Calibri" w:hAnsi="Calibri"/>
          <w:b/>
          <w:color w:val="000000"/>
          <w:sz w:val="22"/>
          <w:szCs w:val="22"/>
        </w:rPr>
        <w:t>)</w:t>
      </w:r>
      <w:r>
        <w:rPr>
          <w:rFonts w:ascii="Calibri" w:hAnsi="Calibri"/>
          <w:color w:val="000000"/>
          <w:sz w:val="22"/>
          <w:szCs w:val="22"/>
        </w:rPr>
        <w:t>:</w:t>
      </w:r>
    </w:p>
    <w:p w14:paraId="7FE4B740" w14:textId="77777777" w:rsidR="002A719D" w:rsidRDefault="002A719D" w:rsidP="002A719D">
      <w:pPr>
        <w:pStyle w:val="NormalWeb"/>
        <w:spacing w:before="0" w:beforeAutospacing="0" w:after="0" w:afterAutospacing="0"/>
        <w:jc w:val="center"/>
      </w:pPr>
      <w:proofErr w:type="gramStart"/>
      <w:r>
        <w:rPr>
          <w:rFonts w:ascii="Consolas" w:hAnsi="Consolas"/>
          <w:color w:val="000000"/>
          <w:sz w:val="16"/>
          <w:szCs w:val="16"/>
          <w:shd w:val="clear" w:color="auto" w:fill="FFFFFF"/>
        </w:rPr>
        <w:t>compile</w:t>
      </w:r>
      <w:proofErr w:type="gramEnd"/>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'com.github.bumptech.glide:glide:3.7.0'</w:t>
      </w:r>
    </w:p>
    <w:p w14:paraId="04570498" w14:textId="77777777" w:rsidR="002A719D" w:rsidRDefault="002A719D" w:rsidP="002A719D">
      <w:pPr>
        <w:rPr>
          <w:rFonts w:eastAsia="Times New Roman"/>
        </w:rPr>
      </w:pPr>
    </w:p>
    <w:p w14:paraId="3057D9B4" w14:textId="50704201" w:rsidR="0009588B" w:rsidRDefault="0009588B" w:rsidP="0030714A">
      <w:pPr>
        <w:pStyle w:val="NormalWeb"/>
        <w:numPr>
          <w:ilvl w:val="0"/>
          <w:numId w:val="12"/>
        </w:numPr>
        <w:spacing w:before="0" w:beforeAutospacing="0" w:after="200" w:afterAutospacing="0"/>
        <w:jc w:val="both"/>
        <w:textAlignment w:val="baseline"/>
        <w:rPr>
          <w:rFonts w:ascii="Calibri" w:hAnsi="Calibri"/>
          <w:color w:val="000000"/>
          <w:sz w:val="22"/>
          <w:szCs w:val="22"/>
        </w:rPr>
        <w:pPrChange w:id="64" w:author="Willian" w:date="2016-10-23T16:48:00Z">
          <w:pPr>
            <w:pStyle w:val="NormalWeb"/>
            <w:numPr>
              <w:numId w:val="13"/>
            </w:numPr>
            <w:spacing w:before="0" w:beforeAutospacing="0" w:after="200" w:afterAutospacing="0"/>
            <w:jc w:val="both"/>
            <w:textAlignment w:val="baseline"/>
          </w:pPr>
        </w:pPrChange>
      </w:pPr>
      <w:commentRangeStart w:id="65"/>
      <w:r>
        <w:rPr>
          <w:rFonts w:ascii="Calibri" w:hAnsi="Calibri"/>
          <w:color w:val="000000"/>
          <w:sz w:val="22"/>
          <w:szCs w:val="22"/>
        </w:rPr>
        <w:t xml:space="preserve">Precisamos atualizar nosso método </w:t>
      </w:r>
      <w:proofErr w:type="spellStart"/>
      <w:proofErr w:type="gramStart"/>
      <w:r w:rsidRPr="0030714A">
        <w:rPr>
          <w:rFonts w:ascii="Calibri" w:hAnsi="Calibri"/>
          <w:b/>
          <w:color w:val="000000"/>
          <w:sz w:val="22"/>
          <w:szCs w:val="22"/>
        </w:rPr>
        <w:t>parseEmail</w:t>
      </w:r>
      <w:proofErr w:type="spellEnd"/>
      <w:r w:rsidRPr="0030714A">
        <w:rPr>
          <w:rFonts w:ascii="Calibri" w:hAnsi="Calibri"/>
          <w:b/>
          <w:color w:val="000000"/>
          <w:sz w:val="22"/>
          <w:szCs w:val="22"/>
        </w:rPr>
        <w:t>(</w:t>
      </w:r>
      <w:proofErr w:type="gramEnd"/>
      <w:r w:rsidRPr="0030714A">
        <w:rPr>
          <w:rFonts w:ascii="Calibri" w:hAnsi="Calibri"/>
          <w:b/>
          <w:color w:val="000000"/>
          <w:sz w:val="22"/>
          <w:szCs w:val="22"/>
        </w:rPr>
        <w:t xml:space="preserve">) </w:t>
      </w:r>
      <w:r>
        <w:rPr>
          <w:rFonts w:ascii="Calibri" w:hAnsi="Calibri"/>
          <w:color w:val="000000"/>
          <w:sz w:val="22"/>
          <w:szCs w:val="22"/>
        </w:rPr>
        <w:t xml:space="preserve">para que ele guarde a URL das imagens que aparecerão na nossa lista. Para isto, entre na classe </w:t>
      </w:r>
      <w:proofErr w:type="spellStart"/>
      <w:r w:rsidRPr="0030714A">
        <w:rPr>
          <w:rFonts w:ascii="Calibri" w:hAnsi="Calibri"/>
          <w:b/>
          <w:color w:val="000000"/>
          <w:sz w:val="22"/>
          <w:szCs w:val="22"/>
        </w:rPr>
        <w:t>Utils</w:t>
      </w:r>
      <w:proofErr w:type="spellEnd"/>
      <w:r>
        <w:rPr>
          <w:rFonts w:ascii="Calibri" w:hAnsi="Calibri"/>
          <w:color w:val="000000"/>
          <w:sz w:val="22"/>
          <w:szCs w:val="22"/>
        </w:rPr>
        <w:t>, e adicione a seguinte linha de código (veja com atenção o local onde ela está posicionada):</w:t>
      </w:r>
    </w:p>
    <w:p w14:paraId="26A2DACA" w14:textId="77777777" w:rsidR="00B95BA6" w:rsidRDefault="007927C7" w:rsidP="00B95BA6">
      <w:pPr>
        <w:pStyle w:val="Pr-formataoHTML"/>
        <w:shd w:val="clear" w:color="auto" w:fill="FFFFFF"/>
        <w:rPr>
          <w:rFonts w:ascii="Menlo" w:hAnsi="Menlo" w:cs="Menlo"/>
          <w:iCs/>
          <w:color w:val="808080"/>
          <w:sz w:val="18"/>
          <w:szCs w:val="18"/>
        </w:rPr>
      </w:pPr>
      <w:r w:rsidRPr="007927C7">
        <w:rPr>
          <w:rFonts w:ascii="Menlo" w:hAnsi="Menlo" w:cs="Menlo"/>
          <w:iCs/>
          <w:color w:val="808080"/>
          <w:sz w:val="18"/>
          <w:szCs w:val="18"/>
        </w:rPr>
        <w:t xml:space="preserve">public </w:t>
      </w:r>
      <w:proofErr w:type="spellStart"/>
      <w:r w:rsidRPr="007927C7">
        <w:rPr>
          <w:rFonts w:ascii="Menlo" w:hAnsi="Menlo" w:cs="Menlo"/>
          <w:iCs/>
          <w:color w:val="808080"/>
          <w:sz w:val="18"/>
          <w:szCs w:val="18"/>
        </w:rPr>
        <w:t>static</w:t>
      </w:r>
      <w:proofErr w:type="spellEnd"/>
      <w:r w:rsidRPr="007927C7">
        <w:rPr>
          <w:rFonts w:ascii="Menlo" w:hAnsi="Menlo" w:cs="Menlo"/>
          <w:b/>
          <w:bCs/>
          <w:color w:val="000080"/>
          <w:sz w:val="18"/>
          <w:szCs w:val="18"/>
        </w:rPr>
        <w:t xml:space="preserve">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&gt; </w:t>
      </w:r>
      <w:proofErr w:type="spellStart"/>
      <w:r w:rsidRPr="007927C7">
        <w:rPr>
          <w:rFonts w:ascii="Menlo" w:hAnsi="Menlo" w:cs="Menlo"/>
          <w:iCs/>
          <w:color w:val="808080"/>
          <w:sz w:val="18"/>
          <w:szCs w:val="18"/>
        </w:rPr>
        <w:t>parseEmails</w:t>
      </w:r>
      <w:proofErr w:type="spellEnd"/>
      <w:r w:rsidRPr="007927C7">
        <w:rPr>
          <w:rFonts w:ascii="Menlo" w:hAnsi="Menlo" w:cs="Menlo"/>
          <w:iCs/>
          <w:color w:val="808080"/>
          <w:sz w:val="18"/>
          <w:szCs w:val="18"/>
        </w:rPr>
        <w:t xml:space="preserve"> (String </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Novo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(serializa/</w:t>
      </w:r>
      <w:proofErr w:type="spellStart"/>
      <w:r w:rsidRPr="007927C7">
        <w:rPr>
          <w:rFonts w:ascii="Menlo" w:hAnsi="Menlo" w:cs="Menlo"/>
          <w:iCs/>
          <w:color w:val="808080"/>
          <w:sz w:val="18"/>
          <w:szCs w:val="18"/>
        </w:rPr>
        <w:t>deserializa</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JsonParser</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 new </w:t>
      </w:r>
      <w:proofErr w:type="spellStart"/>
      <w:r w:rsidRPr="007927C7">
        <w:rPr>
          <w:rFonts w:ascii="Menlo" w:hAnsi="Menlo" w:cs="Menlo"/>
          <w:iCs/>
          <w:color w:val="808080"/>
          <w:sz w:val="18"/>
          <w:szCs w:val="18"/>
        </w:rPr>
        <w:t>JsonParser</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elemento JSON através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da </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JsonElement</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element</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parser.parse</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Inicializa um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 xml:space="preserve"> para guardar os objetos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&gt; </w:t>
      </w:r>
      <w:proofErr w:type="spellStart"/>
      <w:r w:rsidRPr="007927C7">
        <w:rPr>
          <w:rFonts w:ascii="Menlo" w:hAnsi="Menlo" w:cs="Menlo"/>
          <w:iCs/>
          <w:color w:val="808080"/>
          <w:sz w:val="18"/>
          <w:szCs w:val="18"/>
        </w:rPr>
        <w:t>emailsList</w:t>
      </w:r>
      <w:proofErr w:type="spellEnd"/>
      <w:r w:rsidRPr="007927C7">
        <w:rPr>
          <w:rFonts w:ascii="Menlo" w:hAnsi="Menlo" w:cs="Menlo"/>
          <w:iCs/>
          <w:color w:val="808080"/>
          <w:sz w:val="18"/>
          <w:szCs w:val="18"/>
        </w:rPr>
        <w:t xml:space="preserve"> = new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&lt;&gt;();</w:t>
      </w:r>
      <w:r w:rsidRPr="007927C7">
        <w:rPr>
          <w:rFonts w:ascii="Menlo" w:hAnsi="Menlo" w:cs="Menlo"/>
          <w:iCs/>
          <w:color w:val="808080"/>
          <w:sz w:val="18"/>
          <w:szCs w:val="18"/>
        </w:rPr>
        <w:br/>
      </w:r>
      <w:r w:rsidRPr="007927C7">
        <w:rPr>
          <w:rFonts w:ascii="Menlo" w:hAnsi="Menlo" w:cs="Menlo"/>
          <w:iCs/>
          <w:color w:val="808080"/>
          <w:sz w:val="18"/>
          <w:szCs w:val="18"/>
        </w:rPr>
        <w:br/>
        <w:t xml:space="preserve">    // Verifica se o elemento JSON contém apenas um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ou um conjunto deles</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if</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element.isJsonArray</w:t>
      </w:r>
      <w:proofErr w:type="spellEnd"/>
      <w:r w:rsidRPr="007927C7">
        <w:rPr>
          <w:rFonts w:ascii="Menlo" w:hAnsi="Menlo" w:cs="Menlo"/>
          <w:iCs/>
          <w:color w:val="808080"/>
          <w:sz w:val="18"/>
          <w:szCs w:val="18"/>
        </w:rPr>
        <w:t>()) {</w:t>
      </w:r>
      <w:r w:rsidRPr="007927C7">
        <w:rPr>
          <w:rFonts w:ascii="Menlo" w:hAnsi="Menlo" w:cs="Menlo"/>
          <w:iCs/>
          <w:color w:val="808080"/>
          <w:sz w:val="18"/>
          <w:szCs w:val="18"/>
        </w:rPr>
        <w:br/>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JsonArray</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emails</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element.getAsJsonArray</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for (</w:t>
      </w:r>
      <w:proofErr w:type="spellStart"/>
      <w:r w:rsidRPr="007927C7">
        <w:rPr>
          <w:rFonts w:ascii="Menlo" w:hAnsi="Menlo" w:cs="Menlo"/>
          <w:iCs/>
          <w:color w:val="808080"/>
          <w:sz w:val="18"/>
          <w:szCs w:val="18"/>
        </w:rPr>
        <w:t>int</w:t>
      </w:r>
      <w:proofErr w:type="spellEnd"/>
      <w:r w:rsidRPr="007927C7">
        <w:rPr>
          <w:rFonts w:ascii="Menlo" w:hAnsi="Menlo" w:cs="Menlo"/>
          <w:iCs/>
          <w:color w:val="808080"/>
          <w:sz w:val="18"/>
          <w:szCs w:val="18"/>
        </w:rPr>
        <w:t xml:space="preserve"> i = 0; i &lt; </w:t>
      </w:r>
      <w:proofErr w:type="spellStart"/>
      <w:r w:rsidRPr="007927C7">
        <w:rPr>
          <w:rFonts w:ascii="Menlo" w:hAnsi="Menlo" w:cs="Menlo"/>
          <w:iCs/>
          <w:color w:val="808080"/>
          <w:sz w:val="18"/>
          <w:szCs w:val="18"/>
        </w:rPr>
        <w:t>emails.size</w:t>
      </w:r>
      <w:proofErr w:type="spellEnd"/>
      <w:r w:rsidRPr="007927C7">
        <w:rPr>
          <w:rFonts w:ascii="Menlo" w:hAnsi="Menlo" w:cs="Menlo"/>
          <w:iCs/>
          <w:color w:val="808080"/>
          <w:sz w:val="18"/>
          <w:szCs w:val="18"/>
        </w:rPr>
        <w:t>(); i++) {</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o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correspondente do index i do </w:t>
      </w:r>
      <w:proofErr w:type="spellStart"/>
      <w:r w:rsidRPr="007927C7">
        <w:rPr>
          <w:rFonts w:ascii="Menlo" w:hAnsi="Menlo" w:cs="Menlo"/>
          <w:iCs/>
          <w:color w:val="808080"/>
          <w:sz w:val="18"/>
          <w:szCs w:val="18"/>
        </w:rPr>
        <w:t>array</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emailJson</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emails.get</w:t>
      </w:r>
      <w:proofErr w:type="spellEnd"/>
      <w:r w:rsidRPr="007927C7">
        <w:rPr>
          <w:rFonts w:ascii="Menlo" w:hAnsi="Menlo" w:cs="Menlo"/>
          <w:iCs/>
          <w:color w:val="808080"/>
          <w:sz w:val="18"/>
          <w:szCs w:val="18"/>
        </w:rPr>
        <w:t>(i).</w:t>
      </w:r>
      <w:proofErr w:type="spellStart"/>
      <w:r w:rsidRPr="007927C7">
        <w:rPr>
          <w:rFonts w:ascii="Menlo" w:hAnsi="Menlo" w:cs="Menlo"/>
          <w:iCs/>
          <w:color w:val="808080"/>
          <w:sz w:val="18"/>
          <w:szCs w:val="18"/>
        </w:rPr>
        <w:t>getAsJsonObject</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os valores de cada chave do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name</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("from").</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subject</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subject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message</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message</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p>
    <w:p w14:paraId="24AD47A9" w14:textId="55D67BAA" w:rsidR="00B95BA6" w:rsidRDefault="007927C7" w:rsidP="00B95BA6">
      <w:pPr>
        <w:pStyle w:val="Pr-formataoHTML"/>
        <w:shd w:val="clear" w:color="auto" w:fill="FFFFFF"/>
        <w:rPr>
          <w:rFonts w:ascii="Menlo" w:hAnsi="Menlo" w:cs="Menlo"/>
          <w:color w:val="000000"/>
        </w:rPr>
      </w:pPr>
      <w:r w:rsidRPr="007927C7">
        <w:rPr>
          <w:rFonts w:ascii="Menlo" w:hAnsi="Menlo" w:cs="Menlo"/>
          <w:sz w:val="18"/>
          <w:szCs w:val="18"/>
        </w:rPr>
        <w:lastRenderedPageBreak/>
        <w:br/>
        <w:t xml:space="preserve">            </w:t>
      </w:r>
      <w:r w:rsidR="00B95BA6">
        <w:rPr>
          <w:rFonts w:ascii="Menlo" w:hAnsi="Menlo" w:cs="Menlo"/>
          <w:color w:val="000000"/>
        </w:rPr>
        <w:t xml:space="preserve">String </w:t>
      </w:r>
      <w:proofErr w:type="spellStart"/>
      <w:r w:rsidR="00B95BA6">
        <w:rPr>
          <w:rFonts w:ascii="Menlo" w:hAnsi="Menlo" w:cs="Menlo"/>
          <w:color w:val="000000"/>
          <w:shd w:val="clear" w:color="auto" w:fill="FFE4FF"/>
        </w:rPr>
        <w:t>image</w:t>
      </w:r>
      <w:proofErr w:type="spellEnd"/>
      <w:r w:rsidR="00B95BA6">
        <w:rPr>
          <w:rFonts w:ascii="Menlo" w:hAnsi="Menlo" w:cs="Menlo"/>
          <w:color w:val="000000"/>
        </w:rPr>
        <w:t xml:space="preserve"> = </w:t>
      </w:r>
      <w:proofErr w:type="spellStart"/>
      <w:r w:rsidR="00B95BA6">
        <w:rPr>
          <w:rFonts w:ascii="Menlo" w:hAnsi="Menlo" w:cs="Menlo"/>
          <w:b/>
          <w:bCs/>
          <w:color w:val="000080"/>
        </w:rPr>
        <w:t>null</w:t>
      </w:r>
      <w:proofErr w:type="spellEnd"/>
      <w:r w:rsidR="00B95BA6">
        <w:rPr>
          <w:rFonts w:ascii="Menlo" w:hAnsi="Menlo" w:cs="Menlo"/>
          <w:color w:val="000000"/>
        </w:rPr>
        <w:t>;</w:t>
      </w:r>
      <w:r w:rsidR="00B95BA6">
        <w:rPr>
          <w:rFonts w:ascii="Menlo" w:hAnsi="Menlo" w:cs="Menlo"/>
          <w:color w:val="000000"/>
        </w:rPr>
        <w:br/>
      </w:r>
      <w:r w:rsidR="00B95BA6">
        <w:rPr>
          <w:rFonts w:ascii="Menlo" w:hAnsi="Menlo" w:cs="Menlo"/>
          <w:b/>
          <w:bCs/>
          <w:color w:val="000080"/>
        </w:rPr>
        <w:t xml:space="preserve">           </w:t>
      </w:r>
      <w:proofErr w:type="spellStart"/>
      <w:r w:rsidR="00B95BA6">
        <w:rPr>
          <w:rFonts w:ascii="Menlo" w:hAnsi="Menlo" w:cs="Menlo"/>
          <w:b/>
          <w:bCs/>
          <w:color w:val="000080"/>
        </w:rPr>
        <w:t>if</w:t>
      </w:r>
      <w:proofErr w:type="spellEnd"/>
      <w:r w:rsidR="00B95BA6">
        <w:rPr>
          <w:rFonts w:ascii="Menlo" w:hAnsi="Menlo" w:cs="Menlo"/>
          <w:b/>
          <w:bCs/>
          <w:color w:val="000080"/>
        </w:rPr>
        <w:t xml:space="preserve"> </w:t>
      </w:r>
      <w:r w:rsidR="00B95BA6">
        <w:rPr>
          <w:rFonts w:ascii="Menlo" w:hAnsi="Menlo" w:cs="Menlo"/>
          <w:color w:val="000000"/>
        </w:rPr>
        <w:t>(</w:t>
      </w:r>
      <w:proofErr w:type="spellStart"/>
      <w:r w:rsidR="00B95BA6">
        <w:rPr>
          <w:rFonts w:ascii="Menlo" w:hAnsi="Menlo" w:cs="Menlo"/>
          <w:color w:val="000000"/>
        </w:rPr>
        <w:t>emailJson.get</w:t>
      </w:r>
      <w:proofErr w:type="spellEnd"/>
      <w:r w:rsidR="00B95BA6">
        <w:rPr>
          <w:rFonts w:ascii="Menlo" w:hAnsi="Menlo" w:cs="Menlo"/>
          <w:color w:val="000000"/>
        </w:rPr>
        <w:t>(</w:t>
      </w:r>
      <w:r w:rsidR="00B95BA6">
        <w:rPr>
          <w:rFonts w:ascii="Menlo" w:hAnsi="Menlo" w:cs="Menlo"/>
          <w:b/>
          <w:bCs/>
          <w:color w:val="008000"/>
        </w:rPr>
        <w:t>"</w:t>
      </w:r>
      <w:proofErr w:type="spellStart"/>
      <w:r w:rsidR="00B95BA6">
        <w:rPr>
          <w:rFonts w:ascii="Menlo" w:hAnsi="Menlo" w:cs="Menlo"/>
          <w:b/>
          <w:bCs/>
          <w:color w:val="008000"/>
        </w:rPr>
        <w:t>image</w:t>
      </w:r>
      <w:proofErr w:type="spellEnd"/>
      <w:r w:rsidR="00B95BA6">
        <w:rPr>
          <w:rFonts w:ascii="Menlo" w:hAnsi="Menlo" w:cs="Menlo"/>
          <w:b/>
          <w:bCs/>
          <w:color w:val="008000"/>
        </w:rPr>
        <w:t>"</w:t>
      </w:r>
      <w:r w:rsidR="00B95BA6">
        <w:rPr>
          <w:rFonts w:ascii="Menlo" w:hAnsi="Menlo" w:cs="Menlo"/>
          <w:color w:val="000000"/>
        </w:rPr>
        <w:t xml:space="preserve">) != </w:t>
      </w:r>
      <w:proofErr w:type="spellStart"/>
      <w:r w:rsidR="00B95BA6">
        <w:rPr>
          <w:rFonts w:ascii="Menlo" w:hAnsi="Menlo" w:cs="Menlo"/>
          <w:b/>
          <w:bCs/>
          <w:color w:val="000080"/>
        </w:rPr>
        <w:t>null</w:t>
      </w:r>
      <w:proofErr w:type="spellEnd"/>
      <w:r w:rsidR="00B95BA6">
        <w:rPr>
          <w:rFonts w:ascii="Menlo" w:hAnsi="Menlo" w:cs="Menlo"/>
          <w:color w:val="000000"/>
        </w:rPr>
        <w:t>) {</w:t>
      </w:r>
      <w:r w:rsidR="00B95BA6">
        <w:rPr>
          <w:rFonts w:ascii="Menlo" w:hAnsi="Menlo" w:cs="Menlo"/>
          <w:color w:val="000000"/>
        </w:rPr>
        <w:br/>
        <w:t xml:space="preserve">               </w:t>
      </w:r>
      <w:proofErr w:type="spellStart"/>
      <w:r w:rsidR="00B95BA6">
        <w:rPr>
          <w:rFonts w:ascii="Menlo" w:hAnsi="Menlo" w:cs="Menlo"/>
          <w:color w:val="000000"/>
          <w:shd w:val="clear" w:color="auto" w:fill="FFE4FF"/>
        </w:rPr>
        <w:t>image</w:t>
      </w:r>
      <w:proofErr w:type="spellEnd"/>
      <w:r w:rsidR="00B95BA6">
        <w:rPr>
          <w:rFonts w:ascii="Menlo" w:hAnsi="Menlo" w:cs="Menlo"/>
          <w:color w:val="000000"/>
        </w:rPr>
        <w:t xml:space="preserve"> = </w:t>
      </w:r>
      <w:proofErr w:type="spellStart"/>
      <w:r w:rsidR="00B95BA6">
        <w:rPr>
          <w:rFonts w:ascii="Menlo" w:hAnsi="Menlo" w:cs="Menlo"/>
          <w:color w:val="000000"/>
        </w:rPr>
        <w:t>emailJson.get</w:t>
      </w:r>
      <w:proofErr w:type="spellEnd"/>
      <w:r w:rsidR="00B95BA6">
        <w:rPr>
          <w:rFonts w:ascii="Menlo" w:hAnsi="Menlo" w:cs="Menlo"/>
          <w:color w:val="000000"/>
        </w:rPr>
        <w:t>(</w:t>
      </w:r>
      <w:r w:rsidR="00B95BA6">
        <w:rPr>
          <w:rFonts w:ascii="Menlo" w:hAnsi="Menlo" w:cs="Menlo"/>
          <w:b/>
          <w:bCs/>
          <w:color w:val="008000"/>
        </w:rPr>
        <w:t>"</w:t>
      </w:r>
      <w:proofErr w:type="spellStart"/>
      <w:r w:rsidR="00B95BA6">
        <w:rPr>
          <w:rFonts w:ascii="Menlo" w:hAnsi="Menlo" w:cs="Menlo"/>
          <w:b/>
          <w:bCs/>
          <w:color w:val="008000"/>
        </w:rPr>
        <w:t>image</w:t>
      </w:r>
      <w:proofErr w:type="spellEnd"/>
      <w:r w:rsidR="00B95BA6">
        <w:rPr>
          <w:rFonts w:ascii="Menlo" w:hAnsi="Menlo" w:cs="Menlo"/>
          <w:b/>
          <w:bCs/>
          <w:color w:val="008000"/>
        </w:rPr>
        <w:t>"</w:t>
      </w:r>
      <w:r w:rsidR="00B95BA6">
        <w:rPr>
          <w:rFonts w:ascii="Menlo" w:hAnsi="Menlo" w:cs="Menlo"/>
          <w:color w:val="000000"/>
        </w:rPr>
        <w:t>).</w:t>
      </w:r>
      <w:proofErr w:type="spellStart"/>
      <w:r w:rsidR="00B95BA6">
        <w:rPr>
          <w:rFonts w:ascii="Menlo" w:hAnsi="Menlo" w:cs="Menlo"/>
          <w:color w:val="000000"/>
        </w:rPr>
        <w:t>getAsString</w:t>
      </w:r>
      <w:proofErr w:type="spellEnd"/>
      <w:r w:rsidR="00B95BA6">
        <w:rPr>
          <w:rFonts w:ascii="Menlo" w:hAnsi="Menlo" w:cs="Menlo"/>
          <w:color w:val="000000"/>
        </w:rPr>
        <w:t>();</w:t>
      </w:r>
      <w:r w:rsidR="00B95BA6">
        <w:rPr>
          <w:rFonts w:ascii="Menlo" w:hAnsi="Menlo" w:cs="Menlo"/>
          <w:color w:val="000000"/>
        </w:rPr>
        <w:br/>
        <w:t xml:space="preserve">           }</w:t>
      </w:r>
    </w:p>
    <w:p w14:paraId="3DDBC947" w14:textId="77777777" w:rsidR="00B95BA6" w:rsidRDefault="00B95BA6" w:rsidP="00792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Menlo" w:hAnsi="Menlo" w:cs="Menlo"/>
          <w:iCs/>
          <w:color w:val="808080"/>
          <w:sz w:val="18"/>
          <w:szCs w:val="18"/>
        </w:rPr>
      </w:pPr>
      <w:r>
        <w:rPr>
          <w:rFonts w:ascii="Menlo" w:hAnsi="Menlo" w:cs="Menlo"/>
          <w:sz w:val="18"/>
          <w:szCs w:val="18"/>
        </w:rPr>
        <w:br/>
      </w:r>
      <w:r>
        <w:rPr>
          <w:rFonts w:ascii="Menlo" w:hAnsi="Menlo" w:cs="Menlo"/>
          <w:sz w:val="18"/>
          <w:szCs w:val="18"/>
        </w:rPr>
        <w:br/>
        <w:t xml:space="preserve">      </w:t>
      </w:r>
      <w:r w:rsidR="007927C7" w:rsidRPr="007927C7">
        <w:rPr>
          <w:rFonts w:ascii="Menlo" w:hAnsi="Menlo" w:cs="Menlo"/>
          <w:iCs/>
          <w:color w:val="808080"/>
          <w:sz w:val="18"/>
          <w:szCs w:val="18"/>
        </w:rPr>
        <w:t xml:space="preserve">// Instancia e adiciona um novo objeto </w:t>
      </w:r>
      <w:proofErr w:type="spellStart"/>
      <w:r w:rsidR="007927C7" w:rsidRPr="007927C7">
        <w:rPr>
          <w:rFonts w:ascii="Menlo" w:hAnsi="Menlo" w:cs="Menlo"/>
          <w:iCs/>
          <w:color w:val="808080"/>
          <w:sz w:val="18"/>
          <w:szCs w:val="18"/>
        </w:rPr>
        <w:t>Email</w:t>
      </w:r>
      <w:proofErr w:type="spellEnd"/>
      <w:r w:rsidR="007927C7" w:rsidRPr="007927C7">
        <w:rPr>
          <w:rFonts w:ascii="Menlo" w:hAnsi="Menlo" w:cs="Menlo"/>
          <w:iCs/>
          <w:color w:val="808080"/>
          <w:sz w:val="18"/>
          <w:szCs w:val="18"/>
        </w:rPr>
        <w:t xml:space="preserve"> </w:t>
      </w:r>
      <w:r>
        <w:rPr>
          <w:rFonts w:ascii="Menlo" w:hAnsi="Menlo" w:cs="Menlo"/>
          <w:iCs/>
          <w:color w:val="808080"/>
          <w:sz w:val="18"/>
          <w:szCs w:val="18"/>
        </w:rPr>
        <w:t>na lista de e-mails</w:t>
      </w:r>
      <w:r>
        <w:rPr>
          <w:rFonts w:ascii="Menlo" w:hAnsi="Menlo" w:cs="Menlo"/>
          <w:iCs/>
          <w:color w:val="808080"/>
          <w:sz w:val="18"/>
          <w:szCs w:val="18"/>
        </w:rPr>
        <w:br/>
        <w:t xml:space="preserve">      </w:t>
      </w:r>
      <w:proofErr w:type="spellStart"/>
      <w:r w:rsidR="007927C7" w:rsidRPr="007927C7">
        <w:rPr>
          <w:rFonts w:ascii="Menlo" w:hAnsi="Menlo" w:cs="Menlo"/>
          <w:iCs/>
          <w:color w:val="808080"/>
          <w:sz w:val="18"/>
          <w:szCs w:val="18"/>
        </w:rPr>
        <w:t>emailsList.add</w:t>
      </w:r>
      <w:proofErr w:type="spellEnd"/>
      <w:r w:rsidR="007927C7" w:rsidRPr="007927C7">
        <w:rPr>
          <w:rFonts w:ascii="Menlo" w:hAnsi="Menlo" w:cs="Menlo"/>
          <w:iCs/>
          <w:color w:val="808080"/>
          <w:sz w:val="18"/>
          <w:szCs w:val="18"/>
        </w:rPr>
        <w:t xml:space="preserve">(new </w:t>
      </w:r>
      <w:proofErr w:type="spellStart"/>
      <w:r w:rsidR="007927C7" w:rsidRPr="007927C7">
        <w:rPr>
          <w:rFonts w:ascii="Menlo" w:hAnsi="Menlo" w:cs="Menlo"/>
          <w:iCs/>
          <w:color w:val="808080"/>
          <w:sz w:val="18"/>
          <w:szCs w:val="18"/>
        </w:rPr>
        <w:t>Email</w:t>
      </w:r>
      <w:proofErr w:type="spellEnd"/>
      <w:r w:rsidR="007927C7" w:rsidRPr="007927C7">
        <w:rPr>
          <w:rFonts w:ascii="Menlo" w:hAnsi="Menlo" w:cs="Menlo"/>
          <w:iCs/>
          <w:color w:val="808080"/>
          <w:sz w:val="18"/>
          <w:szCs w:val="18"/>
        </w:rPr>
        <w:t>(</w:t>
      </w:r>
      <w:proofErr w:type="spellStart"/>
      <w:r w:rsidR="007927C7" w:rsidRPr="007927C7">
        <w:rPr>
          <w:rFonts w:ascii="Menlo" w:hAnsi="Menlo" w:cs="Menlo"/>
          <w:iCs/>
          <w:color w:val="808080"/>
          <w:sz w:val="18"/>
          <w:szCs w:val="18"/>
        </w:rPr>
        <w:t>su</w:t>
      </w:r>
      <w:r>
        <w:rPr>
          <w:rFonts w:ascii="Menlo" w:hAnsi="Menlo" w:cs="Menlo"/>
          <w:iCs/>
          <w:color w:val="808080"/>
          <w:sz w:val="18"/>
          <w:szCs w:val="18"/>
        </w:rPr>
        <w:t>bject</w:t>
      </w:r>
      <w:proofErr w:type="spellEnd"/>
      <w:r>
        <w:rPr>
          <w:rFonts w:ascii="Menlo" w:hAnsi="Menlo" w:cs="Menlo"/>
          <w:iCs/>
          <w:color w:val="808080"/>
          <w:sz w:val="18"/>
          <w:szCs w:val="18"/>
        </w:rPr>
        <w:t xml:space="preserve">, </w:t>
      </w:r>
      <w:proofErr w:type="spellStart"/>
      <w:r>
        <w:rPr>
          <w:rFonts w:ascii="Menlo" w:hAnsi="Menlo" w:cs="Menlo"/>
          <w:iCs/>
          <w:color w:val="808080"/>
          <w:sz w:val="18"/>
          <w:szCs w:val="18"/>
        </w:rPr>
        <w:t>name</w:t>
      </w:r>
      <w:proofErr w:type="spellEnd"/>
      <w:r>
        <w:rPr>
          <w:rFonts w:ascii="Menlo" w:hAnsi="Menlo" w:cs="Menlo"/>
          <w:iCs/>
          <w:color w:val="808080"/>
          <w:sz w:val="18"/>
          <w:szCs w:val="18"/>
        </w:rPr>
        <w:t xml:space="preserve">, </w:t>
      </w:r>
      <w:proofErr w:type="spellStart"/>
      <w:r>
        <w:rPr>
          <w:rFonts w:ascii="Menlo" w:hAnsi="Menlo" w:cs="Menlo"/>
          <w:iCs/>
          <w:color w:val="808080"/>
          <w:sz w:val="18"/>
          <w:szCs w:val="18"/>
        </w:rPr>
        <w:t>message</w:t>
      </w:r>
      <w:proofErr w:type="spellEnd"/>
      <w:r>
        <w:rPr>
          <w:rFonts w:ascii="Menlo" w:hAnsi="Menlo" w:cs="Menlo"/>
          <w:iCs/>
          <w:color w:val="808080"/>
          <w:sz w:val="18"/>
          <w:szCs w:val="18"/>
        </w:rPr>
        <w:t>));</w:t>
      </w:r>
      <w:r>
        <w:rPr>
          <w:rFonts w:ascii="Menlo" w:hAnsi="Menlo" w:cs="Menlo"/>
          <w:iCs/>
          <w:color w:val="808080"/>
          <w:sz w:val="18"/>
          <w:szCs w:val="18"/>
        </w:rPr>
        <w:br/>
        <w:t xml:space="preserve">   }</w:t>
      </w:r>
    </w:p>
    <w:p w14:paraId="0529CBD6" w14:textId="77777777" w:rsidR="00B95BA6" w:rsidRDefault="007927C7" w:rsidP="00B95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142"/>
        <w:jc w:val="left"/>
        <w:rPr>
          <w:rFonts w:ascii="Menlo" w:hAnsi="Menlo" w:cs="Menlo"/>
          <w:iCs/>
          <w:color w:val="808080"/>
          <w:sz w:val="18"/>
          <w:szCs w:val="18"/>
        </w:rPr>
      </w:pPr>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Retorna a lista de e-mails</w:t>
      </w:r>
      <w:r w:rsidRPr="007927C7">
        <w:rPr>
          <w:rFonts w:ascii="Menlo" w:hAnsi="Menlo" w:cs="Menlo"/>
          <w:iCs/>
          <w:color w:val="808080"/>
          <w:sz w:val="18"/>
          <w:szCs w:val="18"/>
        </w:rPr>
        <w:br/>
      </w:r>
      <w:proofErr w:type="spellStart"/>
      <w:r w:rsidR="00B95BA6">
        <w:rPr>
          <w:rFonts w:ascii="Menlo" w:hAnsi="Menlo" w:cs="Menlo"/>
          <w:iCs/>
          <w:color w:val="808080"/>
          <w:sz w:val="18"/>
          <w:szCs w:val="18"/>
        </w:rPr>
        <w:t>return</w:t>
      </w:r>
      <w:proofErr w:type="spellEnd"/>
      <w:r w:rsidR="00B95BA6">
        <w:rPr>
          <w:rFonts w:ascii="Menlo" w:hAnsi="Menlo" w:cs="Menlo"/>
          <w:iCs/>
          <w:color w:val="808080"/>
          <w:sz w:val="18"/>
          <w:szCs w:val="18"/>
        </w:rPr>
        <w:t xml:space="preserve">  </w:t>
      </w:r>
      <w:proofErr w:type="spellStart"/>
      <w:r w:rsidR="00B95BA6">
        <w:rPr>
          <w:rFonts w:ascii="Menlo" w:hAnsi="Menlo" w:cs="Menlo"/>
          <w:iCs/>
          <w:color w:val="808080"/>
          <w:sz w:val="18"/>
          <w:szCs w:val="18"/>
        </w:rPr>
        <w:t>emailsList</w:t>
      </w:r>
      <w:proofErr w:type="spellEnd"/>
      <w:r w:rsidR="00B95BA6">
        <w:rPr>
          <w:rFonts w:ascii="Menlo" w:hAnsi="Menlo" w:cs="Menlo"/>
          <w:iCs/>
          <w:color w:val="808080"/>
          <w:sz w:val="18"/>
          <w:szCs w:val="18"/>
        </w:rPr>
        <w:t>;</w:t>
      </w:r>
    </w:p>
    <w:p w14:paraId="33829CC6" w14:textId="2F7D87D1" w:rsidR="007927C7" w:rsidRPr="007927C7" w:rsidRDefault="00B95BA6" w:rsidP="00B95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firstLine="567"/>
        <w:jc w:val="left"/>
        <w:rPr>
          <w:rFonts w:ascii="Menlo" w:hAnsi="Menlo" w:cs="Menlo"/>
          <w:iCs/>
          <w:color w:val="808080"/>
          <w:sz w:val="18"/>
          <w:szCs w:val="18"/>
        </w:rPr>
      </w:pPr>
      <w:r>
        <w:rPr>
          <w:rFonts w:ascii="Menlo" w:hAnsi="Menlo" w:cs="Menlo"/>
          <w:iCs/>
          <w:color w:val="808080"/>
          <w:sz w:val="18"/>
          <w:szCs w:val="18"/>
        </w:rPr>
        <w:br/>
      </w:r>
      <w:r w:rsidR="007927C7" w:rsidRPr="007927C7">
        <w:rPr>
          <w:rFonts w:ascii="Menlo" w:hAnsi="Menlo" w:cs="Menlo"/>
          <w:iCs/>
          <w:color w:val="808080"/>
          <w:sz w:val="18"/>
          <w:szCs w:val="18"/>
        </w:rPr>
        <w:t>}</w:t>
      </w:r>
    </w:p>
    <w:p w14:paraId="1F6CFF15" w14:textId="77777777" w:rsidR="007927C7" w:rsidRDefault="007927C7" w:rsidP="007927C7">
      <w:pPr>
        <w:pStyle w:val="NormalWeb"/>
        <w:spacing w:before="0" w:beforeAutospacing="0" w:after="200" w:afterAutospacing="0"/>
        <w:jc w:val="both"/>
        <w:textAlignment w:val="baseline"/>
        <w:rPr>
          <w:rFonts w:ascii="Calibri" w:hAnsi="Calibri"/>
          <w:color w:val="000000"/>
          <w:sz w:val="22"/>
          <w:szCs w:val="22"/>
        </w:rPr>
      </w:pPr>
    </w:p>
    <w:p w14:paraId="3E2262D9" w14:textId="25717E8A" w:rsidR="007927C7" w:rsidRDefault="007927C7" w:rsidP="00522C08">
      <w:pPr>
        <w:pStyle w:val="NormalWeb"/>
        <w:numPr>
          <w:ilvl w:val="0"/>
          <w:numId w:val="12"/>
        </w:numPr>
        <w:spacing w:before="0" w:beforeAutospacing="0" w:after="200" w:afterAutospacing="0"/>
        <w:jc w:val="both"/>
        <w:textAlignment w:val="baseline"/>
        <w:rPr>
          <w:rFonts w:ascii="Calibri" w:hAnsi="Calibri"/>
          <w:color w:val="000000"/>
          <w:sz w:val="22"/>
          <w:szCs w:val="22"/>
        </w:rPr>
        <w:pPrChange w:id="66" w:author="Willian" w:date="2016-10-23T17:31:00Z">
          <w:pPr>
            <w:pStyle w:val="NormalWeb"/>
            <w:numPr>
              <w:numId w:val="13"/>
            </w:numPr>
            <w:spacing w:before="0" w:beforeAutospacing="0" w:after="200" w:afterAutospacing="0"/>
            <w:jc w:val="both"/>
            <w:textAlignment w:val="baseline"/>
          </w:pPr>
        </w:pPrChange>
      </w:pPr>
      <w:r>
        <w:rPr>
          <w:rFonts w:ascii="Calibri" w:hAnsi="Calibri"/>
          <w:color w:val="000000"/>
          <w:sz w:val="22"/>
          <w:szCs w:val="22"/>
        </w:rPr>
        <w:t xml:space="preserve">Ainda é preciso inserir esta </w:t>
      </w:r>
      <w:proofErr w:type="spellStart"/>
      <w:r w:rsidRPr="00522C08">
        <w:rPr>
          <w:rFonts w:ascii="Calibri" w:hAnsi="Calibri"/>
          <w:b/>
          <w:color w:val="000000"/>
          <w:sz w:val="22"/>
          <w:szCs w:val="22"/>
        </w:rPr>
        <w:t>image</w:t>
      </w:r>
      <w:proofErr w:type="spellEnd"/>
      <w:r>
        <w:rPr>
          <w:rFonts w:ascii="Calibri" w:hAnsi="Calibri"/>
          <w:color w:val="000000"/>
          <w:sz w:val="22"/>
          <w:szCs w:val="22"/>
        </w:rPr>
        <w:t xml:space="preserve"> no construtor do e-mail (na próxima instrução):</w:t>
      </w:r>
    </w:p>
    <w:p w14:paraId="0B639A81" w14:textId="77777777" w:rsidR="00B95BA6" w:rsidRDefault="007927C7" w:rsidP="00792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Menlo" w:hAnsi="Menlo" w:cs="Menlo"/>
          <w:iCs/>
          <w:color w:val="808080"/>
          <w:sz w:val="18"/>
          <w:szCs w:val="18"/>
        </w:rPr>
      </w:pPr>
      <w:r w:rsidRPr="007927C7">
        <w:rPr>
          <w:rFonts w:ascii="Menlo" w:hAnsi="Menlo" w:cs="Menlo"/>
          <w:iCs/>
          <w:color w:val="808080"/>
          <w:sz w:val="18"/>
          <w:szCs w:val="18"/>
        </w:rPr>
        <w:t xml:space="preserve">public </w:t>
      </w:r>
      <w:proofErr w:type="spellStart"/>
      <w:r w:rsidRPr="007927C7">
        <w:rPr>
          <w:rFonts w:ascii="Menlo" w:hAnsi="Menlo" w:cs="Menlo"/>
          <w:iCs/>
          <w:color w:val="808080"/>
          <w:sz w:val="18"/>
          <w:szCs w:val="18"/>
        </w:rPr>
        <w:t>static</w:t>
      </w:r>
      <w:proofErr w:type="spellEnd"/>
      <w:r w:rsidRPr="007927C7">
        <w:rPr>
          <w:rFonts w:ascii="Menlo" w:hAnsi="Menlo" w:cs="Menlo"/>
          <w:b/>
          <w:bCs/>
          <w:color w:val="000080"/>
          <w:sz w:val="18"/>
          <w:szCs w:val="18"/>
        </w:rPr>
        <w:t xml:space="preserve">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&gt; </w:t>
      </w:r>
      <w:proofErr w:type="spellStart"/>
      <w:r w:rsidRPr="007927C7">
        <w:rPr>
          <w:rFonts w:ascii="Menlo" w:hAnsi="Menlo" w:cs="Menlo"/>
          <w:iCs/>
          <w:color w:val="808080"/>
          <w:sz w:val="18"/>
          <w:szCs w:val="18"/>
        </w:rPr>
        <w:t>parseEmails</w:t>
      </w:r>
      <w:proofErr w:type="spellEnd"/>
      <w:r w:rsidRPr="007927C7">
        <w:rPr>
          <w:rFonts w:ascii="Menlo" w:hAnsi="Menlo" w:cs="Menlo"/>
          <w:iCs/>
          <w:color w:val="808080"/>
          <w:sz w:val="18"/>
          <w:szCs w:val="18"/>
        </w:rPr>
        <w:t xml:space="preserve"> (String </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Novo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(serializa/</w:t>
      </w:r>
      <w:proofErr w:type="spellStart"/>
      <w:r w:rsidRPr="007927C7">
        <w:rPr>
          <w:rFonts w:ascii="Menlo" w:hAnsi="Menlo" w:cs="Menlo"/>
          <w:iCs/>
          <w:color w:val="808080"/>
          <w:sz w:val="18"/>
          <w:szCs w:val="18"/>
        </w:rPr>
        <w:t>deserializa</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JsonParser</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 new </w:t>
      </w:r>
      <w:proofErr w:type="spellStart"/>
      <w:r w:rsidRPr="007927C7">
        <w:rPr>
          <w:rFonts w:ascii="Menlo" w:hAnsi="Menlo" w:cs="Menlo"/>
          <w:iCs/>
          <w:color w:val="808080"/>
          <w:sz w:val="18"/>
          <w:szCs w:val="18"/>
        </w:rPr>
        <w:t>JsonParser</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elemento JSON através </w:t>
      </w:r>
      <w:proofErr w:type="spellStart"/>
      <w:r w:rsidRPr="007927C7">
        <w:rPr>
          <w:rFonts w:ascii="Menlo" w:hAnsi="Menlo" w:cs="Menlo"/>
          <w:iCs/>
          <w:color w:val="808080"/>
          <w:sz w:val="18"/>
          <w:szCs w:val="18"/>
        </w:rPr>
        <w:t>parser</w:t>
      </w:r>
      <w:proofErr w:type="spellEnd"/>
      <w:r w:rsidRPr="007927C7">
        <w:rPr>
          <w:rFonts w:ascii="Menlo" w:hAnsi="Menlo" w:cs="Menlo"/>
          <w:iCs/>
          <w:color w:val="808080"/>
          <w:sz w:val="18"/>
          <w:szCs w:val="18"/>
        </w:rPr>
        <w:t xml:space="preserve"> da </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JsonElement</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element</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parser.parse</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jsonString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Inicializa um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 xml:space="preserve"> para guardar os objetos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&gt; </w:t>
      </w:r>
      <w:proofErr w:type="spellStart"/>
      <w:r w:rsidRPr="007927C7">
        <w:rPr>
          <w:rFonts w:ascii="Menlo" w:hAnsi="Menlo" w:cs="Menlo"/>
          <w:iCs/>
          <w:color w:val="808080"/>
          <w:sz w:val="18"/>
          <w:szCs w:val="18"/>
        </w:rPr>
        <w:t>emailsList</w:t>
      </w:r>
      <w:proofErr w:type="spellEnd"/>
      <w:r w:rsidRPr="007927C7">
        <w:rPr>
          <w:rFonts w:ascii="Menlo" w:hAnsi="Menlo" w:cs="Menlo"/>
          <w:iCs/>
          <w:color w:val="808080"/>
          <w:sz w:val="18"/>
          <w:szCs w:val="18"/>
        </w:rPr>
        <w:t xml:space="preserve"> = new </w:t>
      </w:r>
      <w:proofErr w:type="spellStart"/>
      <w:r w:rsidRPr="007927C7">
        <w:rPr>
          <w:rFonts w:ascii="Menlo" w:hAnsi="Menlo" w:cs="Menlo"/>
          <w:iCs/>
          <w:color w:val="808080"/>
          <w:sz w:val="18"/>
          <w:szCs w:val="18"/>
        </w:rPr>
        <w:t>ArrayList</w:t>
      </w:r>
      <w:proofErr w:type="spellEnd"/>
      <w:r w:rsidRPr="007927C7">
        <w:rPr>
          <w:rFonts w:ascii="Menlo" w:hAnsi="Menlo" w:cs="Menlo"/>
          <w:iCs/>
          <w:color w:val="808080"/>
          <w:sz w:val="18"/>
          <w:szCs w:val="18"/>
        </w:rPr>
        <w:t>&lt;&gt;();</w:t>
      </w:r>
      <w:r w:rsidRPr="007927C7">
        <w:rPr>
          <w:rFonts w:ascii="Menlo" w:hAnsi="Menlo" w:cs="Menlo"/>
          <w:iCs/>
          <w:color w:val="808080"/>
          <w:sz w:val="18"/>
          <w:szCs w:val="18"/>
        </w:rPr>
        <w:br/>
      </w:r>
      <w:r w:rsidRPr="007927C7">
        <w:rPr>
          <w:rFonts w:ascii="Menlo" w:hAnsi="Menlo" w:cs="Menlo"/>
          <w:iCs/>
          <w:color w:val="808080"/>
          <w:sz w:val="18"/>
          <w:szCs w:val="18"/>
        </w:rPr>
        <w:br/>
        <w:t xml:space="preserve">    // Verifica se o elemento JSON contém apenas um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ou um conjunto deles</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if</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element.isJsonArray</w:t>
      </w:r>
      <w:proofErr w:type="spellEnd"/>
      <w:r w:rsidRPr="007927C7">
        <w:rPr>
          <w:rFonts w:ascii="Menlo" w:hAnsi="Menlo" w:cs="Menlo"/>
          <w:iCs/>
          <w:color w:val="808080"/>
          <w:sz w:val="18"/>
          <w:szCs w:val="18"/>
        </w:rPr>
        <w:t>()) {</w:t>
      </w:r>
      <w:r w:rsidRPr="007927C7">
        <w:rPr>
          <w:rFonts w:ascii="Menlo" w:hAnsi="Menlo" w:cs="Menlo"/>
          <w:iCs/>
          <w:color w:val="808080"/>
          <w:sz w:val="18"/>
          <w:szCs w:val="18"/>
        </w:rPr>
        <w:br/>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JsonArray</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emails</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element.getAsJsonArray</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for (</w:t>
      </w:r>
      <w:proofErr w:type="spellStart"/>
      <w:r w:rsidRPr="007927C7">
        <w:rPr>
          <w:rFonts w:ascii="Menlo" w:hAnsi="Menlo" w:cs="Menlo"/>
          <w:iCs/>
          <w:color w:val="808080"/>
          <w:sz w:val="18"/>
          <w:szCs w:val="18"/>
        </w:rPr>
        <w:t>int</w:t>
      </w:r>
      <w:proofErr w:type="spellEnd"/>
      <w:r w:rsidRPr="007927C7">
        <w:rPr>
          <w:rFonts w:ascii="Menlo" w:hAnsi="Menlo" w:cs="Menlo"/>
          <w:iCs/>
          <w:color w:val="808080"/>
          <w:sz w:val="18"/>
          <w:szCs w:val="18"/>
        </w:rPr>
        <w:t xml:space="preserve"> i = 0; i &lt; </w:t>
      </w:r>
      <w:proofErr w:type="spellStart"/>
      <w:r w:rsidRPr="007927C7">
        <w:rPr>
          <w:rFonts w:ascii="Menlo" w:hAnsi="Menlo" w:cs="Menlo"/>
          <w:iCs/>
          <w:color w:val="808080"/>
          <w:sz w:val="18"/>
          <w:szCs w:val="18"/>
        </w:rPr>
        <w:t>emails.size</w:t>
      </w:r>
      <w:proofErr w:type="spellEnd"/>
      <w:r w:rsidRPr="007927C7">
        <w:rPr>
          <w:rFonts w:ascii="Menlo" w:hAnsi="Menlo" w:cs="Menlo"/>
          <w:iCs/>
          <w:color w:val="808080"/>
          <w:sz w:val="18"/>
          <w:szCs w:val="18"/>
        </w:rPr>
        <w:t>(); i++) {</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o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correspondente do index i do </w:t>
      </w:r>
      <w:proofErr w:type="spellStart"/>
      <w:r w:rsidRPr="007927C7">
        <w:rPr>
          <w:rFonts w:ascii="Menlo" w:hAnsi="Menlo" w:cs="Menlo"/>
          <w:iCs/>
          <w:color w:val="808080"/>
          <w:sz w:val="18"/>
          <w:szCs w:val="18"/>
        </w:rPr>
        <w:t>array</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emailJson</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emails.get</w:t>
      </w:r>
      <w:proofErr w:type="spellEnd"/>
      <w:r w:rsidRPr="007927C7">
        <w:rPr>
          <w:rFonts w:ascii="Menlo" w:hAnsi="Menlo" w:cs="Menlo"/>
          <w:iCs/>
          <w:color w:val="808080"/>
          <w:sz w:val="18"/>
          <w:szCs w:val="18"/>
        </w:rPr>
        <w:t>(i).</w:t>
      </w:r>
      <w:proofErr w:type="spellStart"/>
      <w:r w:rsidRPr="007927C7">
        <w:rPr>
          <w:rFonts w:ascii="Menlo" w:hAnsi="Menlo" w:cs="Menlo"/>
          <w:iCs/>
          <w:color w:val="808080"/>
          <w:sz w:val="18"/>
          <w:szCs w:val="18"/>
        </w:rPr>
        <w:t>getAsJsonObject</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 xml:space="preserve">            // Obtém os valores de cada chave do </w:t>
      </w:r>
      <w:proofErr w:type="spellStart"/>
      <w:r w:rsidRPr="007927C7">
        <w:rPr>
          <w:rFonts w:ascii="Menlo" w:hAnsi="Menlo" w:cs="Menlo"/>
          <w:iCs/>
          <w:color w:val="808080"/>
          <w:sz w:val="18"/>
          <w:szCs w:val="18"/>
        </w:rPr>
        <w:t>JsonObject</w:t>
      </w:r>
      <w:proofErr w:type="spellEnd"/>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name</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("from").</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subject</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subject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iCs/>
          <w:color w:val="808080"/>
          <w:sz w:val="18"/>
          <w:szCs w:val="18"/>
        </w:rPr>
        <w:br/>
        <w:t xml:space="preserve">            String </w:t>
      </w:r>
      <w:proofErr w:type="spellStart"/>
      <w:r w:rsidRPr="007927C7">
        <w:rPr>
          <w:rFonts w:ascii="Menlo" w:hAnsi="Menlo" w:cs="Menlo"/>
          <w:iCs/>
          <w:color w:val="808080"/>
          <w:sz w:val="18"/>
          <w:szCs w:val="18"/>
        </w:rPr>
        <w:t>message</w:t>
      </w:r>
      <w:proofErr w:type="spellEnd"/>
      <w:r w:rsidRPr="007927C7">
        <w:rPr>
          <w:rFonts w:ascii="Menlo" w:hAnsi="Menlo" w:cs="Menlo"/>
          <w:iCs/>
          <w:color w:val="808080"/>
          <w:sz w:val="18"/>
          <w:szCs w:val="18"/>
        </w:rPr>
        <w:t xml:space="preserve"> = </w:t>
      </w:r>
      <w:proofErr w:type="spellStart"/>
      <w:r w:rsidRPr="007927C7">
        <w:rPr>
          <w:rFonts w:ascii="Menlo" w:hAnsi="Menlo" w:cs="Menlo"/>
          <w:iCs/>
          <w:color w:val="808080"/>
          <w:sz w:val="18"/>
          <w:szCs w:val="18"/>
        </w:rPr>
        <w:t>emailJson.get</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message</w:t>
      </w:r>
      <w:proofErr w:type="spellEnd"/>
      <w:r w:rsidRPr="007927C7">
        <w:rPr>
          <w:rFonts w:ascii="Menlo" w:hAnsi="Menlo" w:cs="Menlo"/>
          <w:iCs/>
          <w:color w:val="808080"/>
          <w:sz w:val="18"/>
          <w:szCs w:val="18"/>
        </w:rPr>
        <w:t>").</w:t>
      </w:r>
      <w:proofErr w:type="spellStart"/>
      <w:r w:rsidRPr="007927C7">
        <w:rPr>
          <w:rFonts w:ascii="Menlo" w:hAnsi="Menlo" w:cs="Menlo"/>
          <w:iCs/>
          <w:color w:val="808080"/>
          <w:sz w:val="18"/>
          <w:szCs w:val="18"/>
        </w:rPr>
        <w:t>getAsString</w:t>
      </w:r>
      <w:proofErr w:type="spellEnd"/>
      <w:r w:rsidRPr="007927C7">
        <w:rPr>
          <w:rFonts w:ascii="Menlo" w:hAnsi="Menlo" w:cs="Menlo"/>
          <w:iCs/>
          <w:color w:val="808080"/>
          <w:sz w:val="18"/>
          <w:szCs w:val="18"/>
        </w:rPr>
        <w:t>();</w:t>
      </w:r>
      <w:r w:rsidRPr="007927C7">
        <w:rPr>
          <w:rFonts w:ascii="Menlo" w:hAnsi="Menlo" w:cs="Menlo"/>
          <w:sz w:val="18"/>
          <w:szCs w:val="18"/>
        </w:rPr>
        <w:br/>
        <w:t xml:space="preserve">            </w:t>
      </w:r>
    </w:p>
    <w:p w14:paraId="192B7240" w14:textId="2E63F171" w:rsidR="00B95BA6" w:rsidRPr="00B95BA6" w:rsidRDefault="00B95BA6" w:rsidP="00B95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Menlo" w:hAnsi="Menlo" w:cs="Menlo"/>
          <w:iCs/>
          <w:color w:val="808080"/>
          <w:sz w:val="18"/>
          <w:szCs w:val="18"/>
        </w:rPr>
      </w:pPr>
      <w:r>
        <w:rPr>
          <w:rFonts w:ascii="Menlo" w:hAnsi="Menlo" w:cs="Menlo"/>
        </w:rPr>
        <w:t xml:space="preserve">          </w:t>
      </w:r>
      <w:r w:rsidRPr="00B95BA6">
        <w:rPr>
          <w:rFonts w:ascii="Menlo" w:hAnsi="Menlo" w:cs="Menlo"/>
          <w:iCs/>
          <w:color w:val="808080"/>
          <w:sz w:val="18"/>
          <w:szCs w:val="18"/>
        </w:rPr>
        <w:t xml:space="preserve">String </w:t>
      </w:r>
      <w:proofErr w:type="spellStart"/>
      <w:r w:rsidRPr="00B95BA6">
        <w:rPr>
          <w:rFonts w:ascii="Menlo" w:hAnsi="Menlo" w:cs="Menlo"/>
          <w:iCs/>
          <w:color w:val="808080"/>
          <w:sz w:val="18"/>
          <w:szCs w:val="18"/>
        </w:rPr>
        <w:t>image</w:t>
      </w:r>
      <w:proofErr w:type="spellEnd"/>
      <w:r w:rsidRPr="00B95BA6">
        <w:rPr>
          <w:rFonts w:ascii="Menlo" w:hAnsi="Menlo" w:cs="Menlo"/>
          <w:iCs/>
          <w:color w:val="808080"/>
          <w:sz w:val="18"/>
          <w:szCs w:val="18"/>
        </w:rPr>
        <w:t xml:space="preserve"> = </w:t>
      </w:r>
      <w:proofErr w:type="spellStart"/>
      <w:r w:rsidRPr="00B95BA6">
        <w:rPr>
          <w:rFonts w:ascii="Menlo" w:hAnsi="Menlo" w:cs="Menlo"/>
          <w:iCs/>
          <w:color w:val="808080"/>
          <w:sz w:val="18"/>
          <w:szCs w:val="18"/>
        </w:rPr>
        <w:t>null</w:t>
      </w:r>
      <w:proofErr w:type="spellEnd"/>
      <w:r w:rsidRPr="00B95BA6">
        <w:rPr>
          <w:rFonts w:ascii="Menlo" w:hAnsi="Menlo" w:cs="Menlo"/>
          <w:iCs/>
          <w:color w:val="808080"/>
          <w:sz w:val="18"/>
          <w:szCs w:val="18"/>
        </w:rPr>
        <w:t>;</w:t>
      </w:r>
      <w:r w:rsidRPr="00B95BA6">
        <w:rPr>
          <w:rFonts w:ascii="Menlo" w:hAnsi="Menlo" w:cs="Menlo"/>
          <w:iCs/>
          <w:color w:val="808080"/>
          <w:sz w:val="18"/>
          <w:szCs w:val="18"/>
        </w:rPr>
        <w:br/>
        <w:t xml:space="preserve">           </w:t>
      </w:r>
      <w:r>
        <w:rPr>
          <w:rFonts w:ascii="Menlo" w:hAnsi="Menlo" w:cs="Menlo"/>
          <w:iCs/>
          <w:color w:val="808080"/>
          <w:sz w:val="18"/>
          <w:szCs w:val="18"/>
        </w:rPr>
        <w:t xml:space="preserve"> </w:t>
      </w:r>
      <w:proofErr w:type="spellStart"/>
      <w:r w:rsidRPr="00B95BA6">
        <w:rPr>
          <w:rFonts w:ascii="Menlo" w:hAnsi="Menlo" w:cs="Menlo"/>
          <w:iCs/>
          <w:color w:val="808080"/>
          <w:sz w:val="18"/>
          <w:szCs w:val="18"/>
        </w:rPr>
        <w:t>if</w:t>
      </w:r>
      <w:proofErr w:type="spellEnd"/>
      <w:r w:rsidRPr="00B95BA6">
        <w:rPr>
          <w:rFonts w:ascii="Menlo" w:hAnsi="Menlo" w:cs="Menlo"/>
          <w:iCs/>
          <w:color w:val="808080"/>
          <w:sz w:val="18"/>
          <w:szCs w:val="18"/>
        </w:rPr>
        <w:t xml:space="preserve"> (</w:t>
      </w:r>
      <w:proofErr w:type="spellStart"/>
      <w:r w:rsidRPr="00B95BA6">
        <w:rPr>
          <w:rFonts w:ascii="Menlo" w:hAnsi="Menlo" w:cs="Menlo"/>
          <w:iCs/>
          <w:color w:val="808080"/>
          <w:sz w:val="18"/>
          <w:szCs w:val="18"/>
        </w:rPr>
        <w:t>emailJson.get</w:t>
      </w:r>
      <w:proofErr w:type="spellEnd"/>
      <w:r w:rsidRPr="00B95BA6">
        <w:rPr>
          <w:rFonts w:ascii="Menlo" w:hAnsi="Menlo" w:cs="Menlo"/>
          <w:iCs/>
          <w:color w:val="808080"/>
          <w:sz w:val="18"/>
          <w:szCs w:val="18"/>
        </w:rPr>
        <w:t>("</w:t>
      </w:r>
      <w:proofErr w:type="spellStart"/>
      <w:r w:rsidRPr="00B95BA6">
        <w:rPr>
          <w:rFonts w:ascii="Menlo" w:hAnsi="Menlo" w:cs="Menlo"/>
          <w:iCs/>
          <w:color w:val="808080"/>
          <w:sz w:val="18"/>
          <w:szCs w:val="18"/>
        </w:rPr>
        <w:t>image</w:t>
      </w:r>
      <w:proofErr w:type="spellEnd"/>
      <w:r w:rsidRPr="00B95BA6">
        <w:rPr>
          <w:rFonts w:ascii="Menlo" w:hAnsi="Menlo" w:cs="Menlo"/>
          <w:iCs/>
          <w:color w:val="808080"/>
          <w:sz w:val="18"/>
          <w:szCs w:val="18"/>
        </w:rPr>
        <w:t xml:space="preserve">") != </w:t>
      </w:r>
      <w:proofErr w:type="spellStart"/>
      <w:r w:rsidRPr="00B95BA6">
        <w:rPr>
          <w:rFonts w:ascii="Menlo" w:hAnsi="Menlo" w:cs="Menlo"/>
          <w:iCs/>
          <w:color w:val="808080"/>
          <w:sz w:val="18"/>
          <w:szCs w:val="18"/>
        </w:rPr>
        <w:t>null</w:t>
      </w:r>
      <w:proofErr w:type="spellEnd"/>
      <w:r w:rsidRPr="00B95BA6">
        <w:rPr>
          <w:rFonts w:ascii="Menlo" w:hAnsi="Menlo" w:cs="Menlo"/>
          <w:iCs/>
          <w:color w:val="808080"/>
          <w:sz w:val="18"/>
          <w:szCs w:val="18"/>
        </w:rPr>
        <w:t>) {</w:t>
      </w:r>
      <w:r w:rsidRPr="00B95BA6">
        <w:rPr>
          <w:rFonts w:ascii="Menlo" w:hAnsi="Menlo" w:cs="Menlo"/>
          <w:iCs/>
          <w:color w:val="808080"/>
          <w:sz w:val="18"/>
          <w:szCs w:val="18"/>
        </w:rPr>
        <w:br/>
        <w:t xml:space="preserve">                </w:t>
      </w:r>
      <w:proofErr w:type="spellStart"/>
      <w:r w:rsidRPr="00B95BA6">
        <w:rPr>
          <w:rFonts w:ascii="Menlo" w:hAnsi="Menlo" w:cs="Menlo"/>
          <w:iCs/>
          <w:color w:val="808080"/>
          <w:sz w:val="18"/>
          <w:szCs w:val="18"/>
        </w:rPr>
        <w:t>image</w:t>
      </w:r>
      <w:proofErr w:type="spellEnd"/>
      <w:r w:rsidRPr="00B95BA6">
        <w:rPr>
          <w:rFonts w:ascii="Menlo" w:hAnsi="Menlo" w:cs="Menlo"/>
          <w:iCs/>
          <w:color w:val="808080"/>
          <w:sz w:val="18"/>
          <w:szCs w:val="18"/>
        </w:rPr>
        <w:t xml:space="preserve"> = </w:t>
      </w:r>
      <w:proofErr w:type="spellStart"/>
      <w:r w:rsidRPr="00B95BA6">
        <w:rPr>
          <w:rFonts w:ascii="Menlo" w:hAnsi="Menlo" w:cs="Menlo"/>
          <w:iCs/>
          <w:color w:val="808080"/>
          <w:sz w:val="18"/>
          <w:szCs w:val="18"/>
        </w:rPr>
        <w:t>emailJson.get</w:t>
      </w:r>
      <w:proofErr w:type="spellEnd"/>
      <w:r w:rsidRPr="00B95BA6">
        <w:rPr>
          <w:rFonts w:ascii="Menlo" w:hAnsi="Menlo" w:cs="Menlo"/>
          <w:iCs/>
          <w:color w:val="808080"/>
          <w:sz w:val="18"/>
          <w:szCs w:val="18"/>
        </w:rPr>
        <w:t>("</w:t>
      </w:r>
      <w:proofErr w:type="spellStart"/>
      <w:r w:rsidRPr="00B95BA6">
        <w:rPr>
          <w:rFonts w:ascii="Menlo" w:hAnsi="Menlo" w:cs="Menlo"/>
          <w:iCs/>
          <w:color w:val="808080"/>
          <w:sz w:val="18"/>
          <w:szCs w:val="18"/>
        </w:rPr>
        <w:t>image</w:t>
      </w:r>
      <w:proofErr w:type="spellEnd"/>
      <w:r w:rsidRPr="00B95BA6">
        <w:rPr>
          <w:rFonts w:ascii="Menlo" w:hAnsi="Menlo" w:cs="Menlo"/>
          <w:iCs/>
          <w:color w:val="808080"/>
          <w:sz w:val="18"/>
          <w:szCs w:val="18"/>
        </w:rPr>
        <w:t>").</w:t>
      </w:r>
      <w:proofErr w:type="spellStart"/>
      <w:r w:rsidRPr="00B95BA6">
        <w:rPr>
          <w:rFonts w:ascii="Menlo" w:hAnsi="Menlo" w:cs="Menlo"/>
          <w:iCs/>
          <w:color w:val="808080"/>
          <w:sz w:val="18"/>
          <w:szCs w:val="18"/>
        </w:rPr>
        <w:t>getAsString</w:t>
      </w:r>
      <w:proofErr w:type="spellEnd"/>
      <w:r w:rsidRPr="00B95BA6">
        <w:rPr>
          <w:rFonts w:ascii="Menlo" w:hAnsi="Menlo" w:cs="Menlo"/>
          <w:iCs/>
          <w:color w:val="808080"/>
          <w:sz w:val="18"/>
          <w:szCs w:val="18"/>
        </w:rPr>
        <w:t>();</w:t>
      </w:r>
      <w:r w:rsidRPr="00B95BA6">
        <w:rPr>
          <w:rFonts w:ascii="Menlo" w:hAnsi="Menlo" w:cs="Menlo"/>
          <w:iCs/>
          <w:color w:val="808080"/>
          <w:sz w:val="18"/>
          <w:szCs w:val="18"/>
        </w:rPr>
        <w:br/>
        <w:t xml:space="preserve">            }</w:t>
      </w:r>
    </w:p>
    <w:p w14:paraId="734D3DD5" w14:textId="072B0A01" w:rsidR="007927C7" w:rsidRPr="007927C7" w:rsidRDefault="007927C7" w:rsidP="00792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Menlo" w:hAnsi="Menlo" w:cs="Menlo"/>
          <w:iCs/>
          <w:color w:val="808080"/>
          <w:sz w:val="18"/>
          <w:szCs w:val="18"/>
        </w:rPr>
      </w:pPr>
      <w:r w:rsidRPr="007927C7">
        <w:rPr>
          <w:rFonts w:ascii="Menlo" w:hAnsi="Menlo" w:cs="Menlo"/>
          <w:sz w:val="18"/>
          <w:szCs w:val="18"/>
        </w:rPr>
        <w:br/>
      </w:r>
      <w:r w:rsidRPr="007927C7">
        <w:rPr>
          <w:rFonts w:ascii="Menlo" w:hAnsi="Menlo" w:cs="Menlo"/>
          <w:sz w:val="18"/>
          <w:szCs w:val="18"/>
        </w:rPr>
        <w:br/>
        <w:t xml:space="preserve">            </w:t>
      </w:r>
      <w:r w:rsidRPr="007927C7">
        <w:rPr>
          <w:rFonts w:ascii="Menlo" w:hAnsi="Menlo" w:cs="Menlo"/>
          <w:iCs/>
          <w:color w:val="808080"/>
          <w:sz w:val="18"/>
          <w:szCs w:val="18"/>
        </w:rPr>
        <w:t xml:space="preserve">// Instancia e adiciona um novo objeto </w:t>
      </w:r>
      <w:proofErr w:type="spellStart"/>
      <w:r w:rsidRPr="007927C7">
        <w:rPr>
          <w:rFonts w:ascii="Menlo" w:hAnsi="Menlo" w:cs="Menlo"/>
          <w:iCs/>
          <w:color w:val="808080"/>
          <w:sz w:val="18"/>
          <w:szCs w:val="18"/>
        </w:rPr>
        <w:t>Email</w:t>
      </w:r>
      <w:proofErr w:type="spellEnd"/>
      <w:r w:rsidRPr="007927C7">
        <w:rPr>
          <w:rFonts w:ascii="Menlo" w:hAnsi="Menlo" w:cs="Menlo"/>
          <w:iCs/>
          <w:color w:val="808080"/>
          <w:sz w:val="18"/>
          <w:szCs w:val="18"/>
        </w:rPr>
        <w:t xml:space="preserve"> na lista de e-mails</w:t>
      </w:r>
      <w:r w:rsidRPr="007927C7">
        <w:rPr>
          <w:rFonts w:ascii="Menlo" w:hAnsi="Menlo" w:cs="Menlo"/>
          <w:iCs/>
          <w:color w:val="808080"/>
          <w:sz w:val="18"/>
          <w:szCs w:val="18"/>
        </w:rPr>
        <w:br/>
        <w:t xml:space="preserve">            </w:t>
      </w:r>
      <w:proofErr w:type="spellStart"/>
      <w:r w:rsidRPr="007927C7">
        <w:rPr>
          <w:rFonts w:ascii="Menlo" w:hAnsi="Menlo" w:cs="Menlo"/>
          <w:b/>
          <w:sz w:val="18"/>
          <w:szCs w:val="18"/>
        </w:rPr>
        <w:t>emailsList</w:t>
      </w:r>
      <w:r w:rsidRPr="007927C7">
        <w:rPr>
          <w:rFonts w:ascii="Menlo" w:hAnsi="Menlo" w:cs="Menlo"/>
          <w:iCs/>
          <w:color w:val="808080"/>
          <w:sz w:val="18"/>
          <w:szCs w:val="18"/>
        </w:rPr>
        <w:t>.</w:t>
      </w:r>
      <w:r w:rsidRPr="007927C7">
        <w:rPr>
          <w:rFonts w:ascii="Menlo" w:hAnsi="Menlo" w:cs="Menlo"/>
          <w:b/>
          <w:sz w:val="18"/>
          <w:szCs w:val="18"/>
        </w:rPr>
        <w:t>add</w:t>
      </w:r>
      <w:proofErr w:type="spellEnd"/>
      <w:r w:rsidRPr="007927C7">
        <w:rPr>
          <w:rFonts w:ascii="Menlo" w:hAnsi="Menlo" w:cs="Menlo"/>
          <w:b/>
          <w:sz w:val="18"/>
          <w:szCs w:val="18"/>
        </w:rPr>
        <w:t xml:space="preserve">(new </w:t>
      </w:r>
      <w:proofErr w:type="spellStart"/>
      <w:r w:rsidRPr="007927C7">
        <w:rPr>
          <w:rFonts w:ascii="Menlo" w:hAnsi="Menlo" w:cs="Menlo"/>
          <w:b/>
          <w:sz w:val="18"/>
          <w:szCs w:val="18"/>
        </w:rPr>
        <w:t>Email</w:t>
      </w:r>
      <w:proofErr w:type="spellEnd"/>
      <w:r w:rsidRPr="007927C7">
        <w:rPr>
          <w:rFonts w:ascii="Menlo" w:hAnsi="Menlo" w:cs="Menlo"/>
          <w:b/>
          <w:sz w:val="18"/>
          <w:szCs w:val="18"/>
        </w:rPr>
        <w:t>(</w:t>
      </w:r>
      <w:proofErr w:type="spellStart"/>
      <w:r w:rsidRPr="007927C7">
        <w:rPr>
          <w:rFonts w:ascii="Menlo" w:hAnsi="Menlo" w:cs="Menlo"/>
          <w:b/>
          <w:sz w:val="18"/>
          <w:szCs w:val="18"/>
        </w:rPr>
        <w:t>subject</w:t>
      </w:r>
      <w:proofErr w:type="spellEnd"/>
      <w:r w:rsidRPr="007927C7">
        <w:rPr>
          <w:rFonts w:ascii="Menlo" w:hAnsi="Menlo" w:cs="Menlo"/>
          <w:b/>
          <w:sz w:val="18"/>
          <w:szCs w:val="18"/>
        </w:rPr>
        <w:t xml:space="preserve">, </w:t>
      </w:r>
      <w:proofErr w:type="spellStart"/>
      <w:r w:rsidRPr="007927C7">
        <w:rPr>
          <w:rFonts w:ascii="Menlo" w:hAnsi="Menlo" w:cs="Menlo"/>
          <w:b/>
          <w:sz w:val="18"/>
          <w:szCs w:val="18"/>
        </w:rPr>
        <w:t>name</w:t>
      </w:r>
      <w:proofErr w:type="spellEnd"/>
      <w:r w:rsidRPr="007927C7">
        <w:rPr>
          <w:rFonts w:ascii="Menlo" w:hAnsi="Menlo" w:cs="Menlo"/>
          <w:b/>
          <w:sz w:val="18"/>
          <w:szCs w:val="18"/>
        </w:rPr>
        <w:t xml:space="preserve">, </w:t>
      </w:r>
      <w:proofErr w:type="spellStart"/>
      <w:r w:rsidRPr="007927C7">
        <w:rPr>
          <w:rFonts w:ascii="Menlo" w:hAnsi="Menlo" w:cs="Menlo"/>
          <w:b/>
          <w:sz w:val="18"/>
          <w:szCs w:val="18"/>
        </w:rPr>
        <w:t>message</w:t>
      </w:r>
      <w:proofErr w:type="spellEnd"/>
      <w:r>
        <w:rPr>
          <w:rFonts w:ascii="Menlo" w:hAnsi="Menlo" w:cs="Menlo"/>
          <w:b/>
          <w:sz w:val="18"/>
          <w:szCs w:val="18"/>
        </w:rPr>
        <w:t xml:space="preserve">, </w:t>
      </w:r>
      <w:proofErr w:type="spellStart"/>
      <w:r>
        <w:rPr>
          <w:rFonts w:ascii="Menlo" w:hAnsi="Menlo" w:cs="Menlo"/>
          <w:b/>
          <w:sz w:val="18"/>
          <w:szCs w:val="18"/>
        </w:rPr>
        <w:t>image</w:t>
      </w:r>
      <w:proofErr w:type="spellEnd"/>
      <w:r w:rsidRPr="007927C7">
        <w:rPr>
          <w:rFonts w:ascii="Menlo" w:hAnsi="Menlo" w:cs="Menlo"/>
          <w:b/>
          <w:sz w:val="18"/>
          <w:szCs w:val="18"/>
        </w:rPr>
        <w:t>));</w:t>
      </w:r>
      <w:r w:rsidRPr="007927C7">
        <w:rPr>
          <w:rFonts w:ascii="Menlo" w:hAnsi="Menlo" w:cs="Menlo"/>
          <w:iCs/>
          <w:color w:val="808080"/>
          <w:sz w:val="18"/>
          <w:szCs w:val="18"/>
        </w:rPr>
        <w:br/>
        <w:t xml:space="preserve">        }</w:t>
      </w:r>
      <w:r w:rsidRPr="007927C7">
        <w:rPr>
          <w:rFonts w:ascii="Menlo" w:hAnsi="Menlo" w:cs="Menlo"/>
          <w:iCs/>
          <w:color w:val="808080"/>
          <w:sz w:val="18"/>
          <w:szCs w:val="18"/>
        </w:rPr>
        <w:br/>
        <w:t xml:space="preserve">    }</w:t>
      </w:r>
      <w:r w:rsidRPr="007927C7">
        <w:rPr>
          <w:rFonts w:ascii="Menlo" w:hAnsi="Menlo" w:cs="Menlo"/>
          <w:iCs/>
          <w:color w:val="808080"/>
          <w:sz w:val="18"/>
          <w:szCs w:val="18"/>
        </w:rPr>
        <w:br/>
      </w:r>
      <w:r w:rsidRPr="007927C7">
        <w:rPr>
          <w:rFonts w:ascii="Menlo" w:hAnsi="Menlo" w:cs="Menlo"/>
          <w:iCs/>
          <w:color w:val="808080"/>
          <w:sz w:val="18"/>
          <w:szCs w:val="18"/>
        </w:rPr>
        <w:br/>
        <w:t xml:space="preserve">    // Retorna a lista de e-mails</w:t>
      </w:r>
      <w:r w:rsidRPr="007927C7">
        <w:rPr>
          <w:rFonts w:ascii="Menlo" w:hAnsi="Menlo" w:cs="Menlo"/>
          <w:iCs/>
          <w:color w:val="808080"/>
          <w:sz w:val="18"/>
          <w:szCs w:val="18"/>
        </w:rPr>
        <w:br/>
        <w:t xml:space="preserve">    </w:t>
      </w:r>
      <w:proofErr w:type="spellStart"/>
      <w:r w:rsidRPr="007927C7">
        <w:rPr>
          <w:rFonts w:ascii="Menlo" w:hAnsi="Menlo" w:cs="Menlo"/>
          <w:iCs/>
          <w:color w:val="808080"/>
          <w:sz w:val="18"/>
          <w:szCs w:val="18"/>
        </w:rPr>
        <w:t>return</w:t>
      </w:r>
      <w:proofErr w:type="spellEnd"/>
      <w:r w:rsidRPr="007927C7">
        <w:rPr>
          <w:rFonts w:ascii="Menlo" w:hAnsi="Menlo" w:cs="Menlo"/>
          <w:iCs/>
          <w:color w:val="808080"/>
          <w:sz w:val="18"/>
          <w:szCs w:val="18"/>
        </w:rPr>
        <w:t xml:space="preserve">  </w:t>
      </w:r>
      <w:proofErr w:type="spellStart"/>
      <w:r w:rsidRPr="007927C7">
        <w:rPr>
          <w:rFonts w:ascii="Menlo" w:hAnsi="Menlo" w:cs="Menlo"/>
          <w:iCs/>
          <w:color w:val="808080"/>
          <w:sz w:val="18"/>
          <w:szCs w:val="18"/>
        </w:rPr>
        <w:t>emailsList</w:t>
      </w:r>
      <w:proofErr w:type="spellEnd"/>
      <w:r w:rsidRPr="007927C7">
        <w:rPr>
          <w:rFonts w:ascii="Menlo" w:hAnsi="Menlo" w:cs="Menlo"/>
          <w:iCs/>
          <w:color w:val="808080"/>
          <w:sz w:val="18"/>
          <w:szCs w:val="18"/>
        </w:rPr>
        <w:t>;</w:t>
      </w:r>
      <w:r w:rsidRPr="007927C7">
        <w:rPr>
          <w:rFonts w:ascii="Menlo" w:hAnsi="Menlo" w:cs="Menlo"/>
          <w:iCs/>
          <w:color w:val="808080"/>
          <w:sz w:val="18"/>
          <w:szCs w:val="18"/>
        </w:rPr>
        <w:br/>
      </w:r>
      <w:r w:rsidRPr="007927C7">
        <w:rPr>
          <w:rFonts w:ascii="Menlo" w:hAnsi="Menlo" w:cs="Menlo"/>
          <w:iCs/>
          <w:color w:val="808080"/>
          <w:sz w:val="18"/>
          <w:szCs w:val="18"/>
        </w:rPr>
        <w:br/>
        <w:t>}</w:t>
      </w:r>
    </w:p>
    <w:p w14:paraId="4756F02F" w14:textId="77777777" w:rsidR="007927C7" w:rsidRPr="0009588B" w:rsidRDefault="007927C7" w:rsidP="007927C7">
      <w:pPr>
        <w:pStyle w:val="NormalWeb"/>
        <w:spacing w:before="0" w:beforeAutospacing="0" w:after="200" w:afterAutospacing="0"/>
        <w:jc w:val="both"/>
        <w:textAlignment w:val="baseline"/>
        <w:rPr>
          <w:rFonts w:ascii="Calibri" w:hAnsi="Calibri"/>
          <w:color w:val="000000"/>
          <w:sz w:val="22"/>
          <w:szCs w:val="22"/>
        </w:rPr>
      </w:pPr>
    </w:p>
    <w:p w14:paraId="1957F5E4" w14:textId="35896B14" w:rsidR="002A719D" w:rsidRDefault="002A719D" w:rsidP="00522C08">
      <w:pPr>
        <w:pStyle w:val="NormalWeb"/>
        <w:numPr>
          <w:ilvl w:val="0"/>
          <w:numId w:val="12"/>
        </w:numPr>
        <w:spacing w:before="0" w:beforeAutospacing="0" w:after="200" w:afterAutospacing="0"/>
        <w:jc w:val="both"/>
        <w:textAlignment w:val="baseline"/>
        <w:rPr>
          <w:rFonts w:ascii="Calibri" w:hAnsi="Calibri"/>
          <w:color w:val="000000"/>
          <w:sz w:val="22"/>
          <w:szCs w:val="22"/>
        </w:rPr>
        <w:pPrChange w:id="67" w:author="Willian" w:date="2016-10-23T17:31:00Z">
          <w:pPr>
            <w:pStyle w:val="NormalWeb"/>
            <w:numPr>
              <w:numId w:val="13"/>
            </w:numPr>
            <w:spacing w:before="0" w:beforeAutospacing="0" w:after="200" w:afterAutospacing="0"/>
            <w:jc w:val="both"/>
            <w:textAlignment w:val="baseline"/>
          </w:pPr>
        </w:pPrChange>
      </w:pPr>
      <w:r>
        <w:rPr>
          <w:rFonts w:ascii="Calibri" w:hAnsi="Calibri"/>
          <w:color w:val="000000"/>
          <w:sz w:val="22"/>
          <w:szCs w:val="22"/>
        </w:rPr>
        <w:lastRenderedPageBreak/>
        <w:t xml:space="preserve">Agora visite a classe </w:t>
      </w:r>
      <w:proofErr w:type="spellStart"/>
      <w:r w:rsidRPr="00522C08">
        <w:rPr>
          <w:rFonts w:ascii="Calibri" w:hAnsi="Calibri"/>
          <w:b/>
          <w:color w:val="000000"/>
          <w:sz w:val="22"/>
          <w:szCs w:val="22"/>
          <w:rPrChange w:id="68" w:author="Willian" w:date="2016-10-23T17:32:00Z">
            <w:rPr>
              <w:rFonts w:ascii="Calibri" w:hAnsi="Calibri"/>
              <w:color w:val="000000"/>
              <w:sz w:val="22"/>
              <w:szCs w:val="22"/>
            </w:rPr>
          </w:rPrChange>
        </w:rPr>
        <w:t>InboxAdapter</w:t>
      </w:r>
      <w:proofErr w:type="spellEnd"/>
      <w:r>
        <w:rPr>
          <w:rFonts w:ascii="Calibri" w:hAnsi="Calibri"/>
          <w:color w:val="000000"/>
          <w:sz w:val="22"/>
          <w:szCs w:val="22"/>
        </w:rPr>
        <w:t xml:space="preserve"> e altere o método </w:t>
      </w:r>
      <w:proofErr w:type="spellStart"/>
      <w:proofErr w:type="gramStart"/>
      <w:r w:rsidRPr="00522C08">
        <w:rPr>
          <w:rFonts w:ascii="Calibri" w:hAnsi="Calibri"/>
          <w:b/>
          <w:color w:val="000000"/>
          <w:sz w:val="22"/>
          <w:szCs w:val="22"/>
          <w:rPrChange w:id="69" w:author="Willian" w:date="2016-10-23T17:32:00Z">
            <w:rPr>
              <w:rFonts w:ascii="Calibri" w:hAnsi="Calibri"/>
              <w:color w:val="000000"/>
              <w:sz w:val="22"/>
              <w:szCs w:val="22"/>
            </w:rPr>
          </w:rPrChange>
        </w:rPr>
        <w:t>getView</w:t>
      </w:r>
      <w:proofErr w:type="spellEnd"/>
      <w:r w:rsidRPr="00522C08">
        <w:rPr>
          <w:rFonts w:ascii="Calibri" w:hAnsi="Calibri"/>
          <w:b/>
          <w:color w:val="000000"/>
          <w:sz w:val="22"/>
          <w:szCs w:val="22"/>
          <w:rPrChange w:id="70" w:author="Willian" w:date="2016-10-23T17:32:00Z">
            <w:rPr>
              <w:rFonts w:ascii="Calibri" w:hAnsi="Calibri"/>
              <w:color w:val="000000"/>
              <w:sz w:val="22"/>
              <w:szCs w:val="22"/>
            </w:rPr>
          </w:rPrChange>
        </w:rPr>
        <w:t>(</w:t>
      </w:r>
      <w:proofErr w:type="gramEnd"/>
      <w:r w:rsidRPr="00522C08">
        <w:rPr>
          <w:rFonts w:ascii="Calibri" w:hAnsi="Calibri"/>
          <w:b/>
          <w:color w:val="000000"/>
          <w:sz w:val="22"/>
          <w:szCs w:val="22"/>
          <w:rPrChange w:id="71" w:author="Willian" w:date="2016-10-23T17:32:00Z">
            <w:rPr>
              <w:rFonts w:ascii="Calibri" w:hAnsi="Calibri"/>
              <w:color w:val="000000"/>
              <w:sz w:val="22"/>
              <w:szCs w:val="22"/>
            </w:rPr>
          </w:rPrChange>
        </w:rPr>
        <w:t>)</w:t>
      </w:r>
      <w:r>
        <w:rPr>
          <w:rFonts w:ascii="Calibri" w:hAnsi="Calibri"/>
          <w:color w:val="000000"/>
          <w:sz w:val="22"/>
          <w:szCs w:val="22"/>
        </w:rPr>
        <w:t xml:space="preserve"> </w:t>
      </w:r>
      <w:r w:rsidR="00FA1BF1" w:rsidRPr="00522C08">
        <w:rPr>
          <w:rFonts w:ascii="Calibri" w:hAnsi="Calibri"/>
          <w:color w:val="000000"/>
          <w:sz w:val="22"/>
          <w:szCs w:val="22"/>
          <w:rPrChange w:id="72" w:author="Willian" w:date="2016-10-23T17:31:00Z">
            <w:rPr>
              <w:rFonts w:ascii="Calibri" w:hAnsi="Calibri"/>
              <w:color w:val="FF0000"/>
              <w:sz w:val="22"/>
              <w:szCs w:val="22"/>
            </w:rPr>
          </w:rPrChange>
        </w:rPr>
        <w:t>inserindo</w:t>
      </w:r>
      <w:r>
        <w:rPr>
          <w:rFonts w:ascii="Calibri" w:hAnsi="Calibri"/>
          <w:color w:val="000000"/>
          <w:sz w:val="22"/>
          <w:szCs w:val="22"/>
        </w:rPr>
        <w:t xml:space="preserve"> o seguinte trecho de código antes do retorno da função:</w:t>
      </w:r>
    </w:p>
    <w:p w14:paraId="5E80E7EB" w14:textId="77777777" w:rsidR="002A719D" w:rsidRDefault="002A719D" w:rsidP="002A719D">
      <w:pPr>
        <w:pStyle w:val="NormalWeb"/>
        <w:spacing w:before="0" w:beforeAutospacing="0" w:after="0" w:afterAutospacing="0"/>
        <w:ind w:left="1140"/>
      </w:pPr>
      <w:proofErr w:type="spellStart"/>
      <w:proofErr w:type="gramStart"/>
      <w:r>
        <w:rPr>
          <w:rFonts w:ascii="Consolas" w:hAnsi="Consolas"/>
          <w:b/>
          <w:bCs/>
          <w:color w:val="000080"/>
          <w:sz w:val="18"/>
          <w:szCs w:val="18"/>
          <w:shd w:val="clear" w:color="auto" w:fill="FFFFFF"/>
        </w:rPr>
        <w:t>if</w:t>
      </w:r>
      <w:proofErr w:type="spellEnd"/>
      <w:proofErr w:type="gramEnd"/>
      <w:r>
        <w:rPr>
          <w:rFonts w:ascii="Consolas" w:hAnsi="Consolas"/>
          <w:b/>
          <w:bCs/>
          <w:color w:val="000080"/>
          <w:sz w:val="18"/>
          <w:szCs w:val="18"/>
          <w:shd w:val="clear" w:color="auto" w:fill="FFFFFF"/>
        </w:rPr>
        <w:t xml:space="preserve"> </w:t>
      </w:r>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data</w:t>
      </w:r>
      <w:r>
        <w:rPr>
          <w:rFonts w:ascii="Consolas" w:hAnsi="Consolas"/>
          <w:color w:val="000000"/>
          <w:sz w:val="18"/>
          <w:szCs w:val="18"/>
          <w:shd w:val="clear" w:color="auto" w:fill="FFFFFF"/>
        </w:rPr>
        <w:t>.get</w:t>
      </w:r>
      <w:proofErr w:type="spellEnd"/>
      <w:r>
        <w:rPr>
          <w:rFonts w:ascii="Consolas" w:hAnsi="Consolas"/>
          <w:color w:val="000000"/>
          <w:sz w:val="18"/>
          <w:szCs w:val="18"/>
          <w:shd w:val="clear" w:color="auto" w:fill="FFFFFF"/>
        </w:rPr>
        <w:t>(position).</w:t>
      </w:r>
      <w:proofErr w:type="spellStart"/>
      <w:r>
        <w:rPr>
          <w:rFonts w:ascii="Consolas" w:hAnsi="Consolas"/>
          <w:color w:val="000000"/>
          <w:sz w:val="18"/>
          <w:szCs w:val="18"/>
          <w:shd w:val="clear" w:color="auto" w:fill="FFFFFF"/>
        </w:rPr>
        <w:t>getImageUrl</w:t>
      </w:r>
      <w:proofErr w:type="spellEnd"/>
      <w:r>
        <w:rPr>
          <w:rFonts w:ascii="Consolas" w:hAnsi="Consolas"/>
          <w:color w:val="000000"/>
          <w:sz w:val="18"/>
          <w:szCs w:val="18"/>
          <w:shd w:val="clear" w:color="auto" w:fill="FFFFFF"/>
        </w:rPr>
        <w:t xml:space="preserve">() != </w:t>
      </w:r>
      <w:proofErr w:type="spellStart"/>
      <w:r>
        <w:rPr>
          <w:rFonts w:ascii="Consolas" w:hAnsi="Consolas"/>
          <w:b/>
          <w:bCs/>
          <w:color w:val="000080"/>
          <w:sz w:val="18"/>
          <w:szCs w:val="18"/>
          <w:shd w:val="clear" w:color="auto" w:fill="FFFFFF"/>
        </w:rPr>
        <w:t>null</w:t>
      </w:r>
      <w:proofErr w:type="spellEnd"/>
      <w:r>
        <w:rPr>
          <w:rFonts w:ascii="Consolas" w:hAnsi="Consolas"/>
          <w:color w:val="000000"/>
          <w:sz w:val="18"/>
          <w:szCs w:val="18"/>
          <w:shd w:val="clear" w:color="auto" w:fill="FFFFFF"/>
        </w:rPr>
        <w:t>) {</w:t>
      </w:r>
    </w:p>
    <w:p w14:paraId="124E1623"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Glide.</w:t>
      </w:r>
      <w:r>
        <w:rPr>
          <w:rFonts w:ascii="Consolas" w:hAnsi="Consolas"/>
          <w:i/>
          <w:iCs/>
          <w:color w:val="000000"/>
          <w:sz w:val="18"/>
          <w:szCs w:val="18"/>
          <w:shd w:val="clear" w:color="auto" w:fill="FFFFFF"/>
        </w:rPr>
        <w:t>with</w:t>
      </w:r>
      <w:proofErr w:type="spellEnd"/>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context</w:t>
      </w:r>
      <w:proofErr w:type="spellEnd"/>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load</w:t>
      </w:r>
      <w:proofErr w:type="spellEnd"/>
      <w:proofErr w:type="gramEnd"/>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data</w:t>
      </w:r>
      <w:r>
        <w:rPr>
          <w:rFonts w:ascii="Consolas" w:hAnsi="Consolas"/>
          <w:color w:val="000000"/>
          <w:sz w:val="18"/>
          <w:szCs w:val="18"/>
          <w:shd w:val="clear" w:color="auto" w:fill="FFFFFF"/>
        </w:rPr>
        <w:t>.get</w:t>
      </w:r>
      <w:proofErr w:type="spellEnd"/>
      <w:r>
        <w:rPr>
          <w:rFonts w:ascii="Consolas" w:hAnsi="Consolas"/>
          <w:color w:val="000000"/>
          <w:sz w:val="18"/>
          <w:szCs w:val="18"/>
          <w:shd w:val="clear" w:color="auto" w:fill="FFFFFF"/>
        </w:rPr>
        <w:t>(position)</w:t>
      </w:r>
    </w:p>
    <w:p w14:paraId="58B4088B"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getImageUrl</w:t>
      </w:r>
      <w:proofErr w:type="spellEnd"/>
      <w:proofErr w:type="gramEnd"/>
      <w:r>
        <w:rPr>
          <w:rFonts w:ascii="Consolas" w:hAnsi="Consolas"/>
          <w:color w:val="000000"/>
          <w:sz w:val="18"/>
          <w:szCs w:val="18"/>
          <w:shd w:val="clear" w:color="auto" w:fill="FFFFFF"/>
        </w:rPr>
        <w:t>())</w:t>
      </w:r>
    </w:p>
    <w:p w14:paraId="0DB88F72"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asBitmap</w:t>
      </w:r>
      <w:proofErr w:type="spellEnd"/>
      <w:proofErr w:type="gramEnd"/>
      <w:r>
        <w:rPr>
          <w:rFonts w:ascii="Consolas" w:hAnsi="Consolas"/>
          <w:color w:val="000000"/>
          <w:sz w:val="18"/>
          <w:szCs w:val="18"/>
          <w:shd w:val="clear" w:color="auto" w:fill="FFFFFF"/>
        </w:rPr>
        <w:t>()</w:t>
      </w:r>
    </w:p>
    <w:p w14:paraId="7C63BECF"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centerCrop</w:t>
      </w:r>
      <w:proofErr w:type="spellEnd"/>
      <w:proofErr w:type="gramEnd"/>
      <w:r>
        <w:rPr>
          <w:rFonts w:ascii="Consolas" w:hAnsi="Consolas"/>
          <w:color w:val="000000"/>
          <w:sz w:val="18"/>
          <w:szCs w:val="18"/>
          <w:shd w:val="clear" w:color="auto" w:fill="FFFFFF"/>
        </w:rPr>
        <w:t>()</w:t>
      </w:r>
    </w:p>
    <w:p w14:paraId="199C067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into</w:t>
      </w:r>
      <w:proofErr w:type="spellEnd"/>
      <w:proofErr w:type="gramEnd"/>
      <w:r>
        <w:rPr>
          <w:rFonts w:ascii="Consolas" w:hAnsi="Consolas"/>
          <w:color w:val="000000"/>
          <w:sz w:val="18"/>
          <w:szCs w:val="18"/>
          <w:shd w:val="clear" w:color="auto" w:fill="FFFFFF"/>
        </w:rPr>
        <w:t>(</w:t>
      </w:r>
      <w:r>
        <w:rPr>
          <w:rFonts w:ascii="Consolas" w:hAnsi="Consolas"/>
          <w:b/>
          <w:bCs/>
          <w:color w:val="000080"/>
          <w:sz w:val="18"/>
          <w:szCs w:val="18"/>
          <w:shd w:val="clear" w:color="auto" w:fill="FFFFFF"/>
        </w:rPr>
        <w:t xml:space="preserve">new </w:t>
      </w:r>
      <w:proofErr w:type="spellStart"/>
      <w:r>
        <w:rPr>
          <w:rFonts w:ascii="Consolas" w:hAnsi="Consolas"/>
          <w:color w:val="000000"/>
          <w:sz w:val="18"/>
          <w:szCs w:val="18"/>
          <w:shd w:val="clear" w:color="auto" w:fill="FFFFFF"/>
        </w:rPr>
        <w:t>BitmapImageViewTarget</w:t>
      </w:r>
      <w:proofErr w:type="spellEnd"/>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picture</w:t>
      </w:r>
      <w:proofErr w:type="spellEnd"/>
      <w:r>
        <w:rPr>
          <w:rFonts w:ascii="Consolas" w:hAnsi="Consolas"/>
          <w:color w:val="000000"/>
          <w:sz w:val="18"/>
          <w:szCs w:val="18"/>
          <w:shd w:val="clear" w:color="auto" w:fill="FFFFFF"/>
        </w:rPr>
        <w:t>) {</w:t>
      </w:r>
    </w:p>
    <w:p w14:paraId="11B088B4" w14:textId="77777777" w:rsidR="002A719D" w:rsidRDefault="002A719D" w:rsidP="002A719D">
      <w:pPr>
        <w:rPr>
          <w:rFonts w:eastAsia="Times New Roman"/>
        </w:rPr>
      </w:pPr>
    </w:p>
    <w:p w14:paraId="3C791ED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r>
        <w:rPr>
          <w:rFonts w:ascii="Consolas" w:hAnsi="Consolas"/>
          <w:color w:val="808000"/>
          <w:sz w:val="18"/>
          <w:szCs w:val="18"/>
          <w:shd w:val="clear" w:color="auto" w:fill="FFFFFF"/>
        </w:rPr>
        <w:t>@</w:t>
      </w:r>
      <w:proofErr w:type="spellStart"/>
      <w:r>
        <w:rPr>
          <w:rFonts w:ascii="Consolas" w:hAnsi="Consolas"/>
          <w:color w:val="808000"/>
          <w:sz w:val="18"/>
          <w:szCs w:val="18"/>
          <w:shd w:val="clear" w:color="auto" w:fill="FFFFFF"/>
        </w:rPr>
        <w:t>Override</w:t>
      </w:r>
      <w:proofErr w:type="spellEnd"/>
    </w:p>
    <w:p w14:paraId="0DA0A920" w14:textId="77777777" w:rsidR="002A719D" w:rsidRDefault="002A719D" w:rsidP="002A719D">
      <w:pPr>
        <w:pStyle w:val="NormalWeb"/>
        <w:spacing w:before="0" w:beforeAutospacing="0" w:after="0" w:afterAutospacing="0"/>
        <w:ind w:left="1140"/>
      </w:pPr>
      <w:r>
        <w:rPr>
          <w:rFonts w:ascii="Consolas" w:hAnsi="Consolas"/>
          <w:color w:val="808000"/>
          <w:sz w:val="18"/>
          <w:szCs w:val="18"/>
          <w:shd w:val="clear" w:color="auto" w:fill="FFFFFF"/>
        </w:rPr>
        <w:t>      </w:t>
      </w:r>
      <w:proofErr w:type="spellStart"/>
      <w:proofErr w:type="gramStart"/>
      <w:r>
        <w:rPr>
          <w:rFonts w:ascii="Consolas" w:hAnsi="Consolas"/>
          <w:b/>
          <w:bCs/>
          <w:color w:val="000080"/>
          <w:sz w:val="18"/>
          <w:szCs w:val="18"/>
          <w:shd w:val="clear" w:color="auto" w:fill="FFFFFF"/>
        </w:rPr>
        <w:t>protected</w:t>
      </w:r>
      <w:proofErr w:type="spellEnd"/>
      <w:proofErr w:type="gramEnd"/>
      <w:r>
        <w:rPr>
          <w:rFonts w:ascii="Consolas" w:hAnsi="Consolas"/>
          <w:b/>
          <w:bCs/>
          <w:color w:val="000080"/>
          <w:sz w:val="18"/>
          <w:szCs w:val="18"/>
          <w:shd w:val="clear" w:color="auto" w:fill="FFFFFF"/>
        </w:rPr>
        <w:t xml:space="preserve"> </w:t>
      </w:r>
      <w:proofErr w:type="spellStart"/>
      <w:r>
        <w:rPr>
          <w:rFonts w:ascii="Consolas" w:hAnsi="Consolas"/>
          <w:b/>
          <w:bCs/>
          <w:color w:val="000080"/>
          <w:sz w:val="18"/>
          <w:szCs w:val="18"/>
          <w:shd w:val="clear" w:color="auto" w:fill="FFFFFF"/>
        </w:rPr>
        <w:t>void</w:t>
      </w:r>
      <w:proofErr w:type="spellEnd"/>
      <w:r>
        <w:rPr>
          <w:rFonts w:ascii="Consolas" w:hAnsi="Consolas"/>
          <w:b/>
          <w:bCs/>
          <w:color w:val="000080"/>
          <w:sz w:val="18"/>
          <w:szCs w:val="18"/>
          <w:shd w:val="clear" w:color="auto" w:fill="FFFFFF"/>
        </w:rPr>
        <w:t xml:space="preserve"> </w:t>
      </w:r>
      <w:proofErr w:type="spellStart"/>
      <w:r>
        <w:rPr>
          <w:rFonts w:ascii="Consolas" w:hAnsi="Consolas"/>
          <w:color w:val="000000"/>
          <w:sz w:val="18"/>
          <w:szCs w:val="18"/>
          <w:shd w:val="clear" w:color="auto" w:fill="FFFFFF"/>
        </w:rPr>
        <w:t>setResource</w:t>
      </w:r>
      <w:proofErr w:type="spellEnd"/>
      <w:r>
        <w:rPr>
          <w:rFonts w:ascii="Consolas" w:hAnsi="Consolas"/>
          <w:color w:val="000000"/>
          <w:sz w:val="18"/>
          <w:szCs w:val="18"/>
          <w:shd w:val="clear" w:color="auto" w:fill="FFFFFF"/>
        </w:rPr>
        <w:t xml:space="preserve">(Bitmap </w:t>
      </w:r>
      <w:proofErr w:type="spellStart"/>
      <w:r>
        <w:rPr>
          <w:rFonts w:ascii="Consolas" w:hAnsi="Consolas"/>
          <w:color w:val="000000"/>
          <w:sz w:val="18"/>
          <w:szCs w:val="18"/>
          <w:shd w:val="clear" w:color="auto" w:fill="FFFFFF"/>
        </w:rPr>
        <w:t>resource</w:t>
      </w:r>
      <w:proofErr w:type="spellEnd"/>
      <w:r>
        <w:rPr>
          <w:rFonts w:ascii="Consolas" w:hAnsi="Consolas"/>
          <w:color w:val="000000"/>
          <w:sz w:val="18"/>
          <w:szCs w:val="18"/>
          <w:shd w:val="clear" w:color="auto" w:fill="FFFFFF"/>
        </w:rPr>
        <w:t>) {</w:t>
      </w:r>
    </w:p>
    <w:p w14:paraId="6784D8A2"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RoundedBitmapDrawable</w:t>
      </w:r>
      <w:proofErr w:type="spellEnd"/>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circularBitmapDrawable</w:t>
      </w:r>
      <w:proofErr w:type="spellEnd"/>
      <w:r>
        <w:rPr>
          <w:rFonts w:ascii="Consolas" w:hAnsi="Consolas"/>
          <w:color w:val="000000"/>
          <w:sz w:val="18"/>
          <w:szCs w:val="18"/>
          <w:shd w:val="clear" w:color="auto" w:fill="FFFFFF"/>
        </w:rPr>
        <w:t xml:space="preserve"> =</w:t>
      </w:r>
    </w:p>
    <w:p w14:paraId="6E77BEE7"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RoundedBitmapDrawableFactory.</w:t>
      </w:r>
      <w:r>
        <w:rPr>
          <w:rFonts w:ascii="Consolas" w:hAnsi="Consolas"/>
          <w:i/>
          <w:iCs/>
          <w:color w:val="000000"/>
          <w:sz w:val="18"/>
          <w:szCs w:val="18"/>
          <w:shd w:val="clear" w:color="auto" w:fill="FFFFFF"/>
        </w:rPr>
        <w:t>create</w:t>
      </w:r>
      <w:proofErr w:type="spellEnd"/>
      <w:r>
        <w:rPr>
          <w:rFonts w:ascii="Consolas" w:hAnsi="Consolas"/>
          <w:color w:val="000000"/>
          <w:sz w:val="18"/>
          <w:szCs w:val="18"/>
          <w:shd w:val="clear" w:color="auto" w:fill="FFFFFF"/>
        </w:rPr>
        <w:t>(</w:t>
      </w:r>
      <w:proofErr w:type="spellStart"/>
      <w:proofErr w:type="gramStart"/>
      <w:r>
        <w:rPr>
          <w:rFonts w:ascii="Consolas" w:hAnsi="Consolas"/>
          <w:b/>
          <w:bCs/>
          <w:color w:val="660E7A"/>
          <w:sz w:val="18"/>
          <w:szCs w:val="18"/>
          <w:shd w:val="clear" w:color="auto" w:fill="FFFFFF"/>
        </w:rPr>
        <w:t>context</w:t>
      </w:r>
      <w:r>
        <w:rPr>
          <w:rFonts w:ascii="Consolas" w:hAnsi="Consolas"/>
          <w:color w:val="000000"/>
          <w:sz w:val="18"/>
          <w:szCs w:val="18"/>
          <w:shd w:val="clear" w:color="auto" w:fill="FFFFFF"/>
        </w:rPr>
        <w:t>.getResources</w:t>
      </w:r>
      <w:proofErr w:type="spellEnd"/>
      <w:proofErr w:type="gramEnd"/>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resource</w:t>
      </w:r>
      <w:proofErr w:type="spellEnd"/>
      <w:r>
        <w:rPr>
          <w:rFonts w:ascii="Consolas" w:hAnsi="Consolas"/>
          <w:color w:val="000000"/>
          <w:sz w:val="18"/>
          <w:szCs w:val="18"/>
          <w:shd w:val="clear" w:color="auto" w:fill="FFFFFF"/>
        </w:rPr>
        <w:t>);</w:t>
      </w:r>
    </w:p>
    <w:p w14:paraId="02E38E0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circularBitmapDrawable.setCircular</w:t>
      </w:r>
      <w:proofErr w:type="spellEnd"/>
      <w:r>
        <w:rPr>
          <w:rFonts w:ascii="Consolas" w:hAnsi="Consolas"/>
          <w:color w:val="000000"/>
          <w:sz w:val="18"/>
          <w:szCs w:val="18"/>
          <w:shd w:val="clear" w:color="auto" w:fill="FFFFFF"/>
        </w:rPr>
        <w:t>(</w:t>
      </w:r>
      <w:proofErr w:type="spellStart"/>
      <w:r>
        <w:rPr>
          <w:rFonts w:ascii="Consolas" w:hAnsi="Consolas"/>
          <w:b/>
          <w:bCs/>
          <w:color w:val="000080"/>
          <w:sz w:val="18"/>
          <w:szCs w:val="18"/>
          <w:shd w:val="clear" w:color="auto" w:fill="FFFFFF"/>
        </w:rPr>
        <w:t>true</w:t>
      </w:r>
      <w:proofErr w:type="spellEnd"/>
      <w:r>
        <w:rPr>
          <w:rFonts w:ascii="Consolas" w:hAnsi="Consolas"/>
          <w:color w:val="000000"/>
          <w:sz w:val="18"/>
          <w:szCs w:val="18"/>
          <w:shd w:val="clear" w:color="auto" w:fill="FFFFFF"/>
        </w:rPr>
        <w:t>);</w:t>
      </w:r>
    </w:p>
    <w:p w14:paraId="6ECC111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proofErr w:type="gramStart"/>
      <w:r>
        <w:rPr>
          <w:rFonts w:ascii="Consolas" w:hAnsi="Consolas"/>
          <w:color w:val="660E7A"/>
          <w:sz w:val="18"/>
          <w:szCs w:val="18"/>
          <w:shd w:val="clear" w:color="auto" w:fill="FFFFFF"/>
        </w:rPr>
        <w:t>picture</w:t>
      </w:r>
      <w:r>
        <w:rPr>
          <w:rFonts w:ascii="Consolas" w:hAnsi="Consolas"/>
          <w:color w:val="000000"/>
          <w:sz w:val="18"/>
          <w:szCs w:val="18"/>
          <w:shd w:val="clear" w:color="auto" w:fill="FFFFFF"/>
        </w:rPr>
        <w:t>.setImageDrawable</w:t>
      </w:r>
      <w:proofErr w:type="spellEnd"/>
      <w:proofErr w:type="gramEnd"/>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circularBitmapDrawable</w:t>
      </w:r>
      <w:proofErr w:type="spellEnd"/>
      <w:r>
        <w:rPr>
          <w:rFonts w:ascii="Consolas" w:hAnsi="Consolas"/>
          <w:color w:val="000000"/>
          <w:sz w:val="18"/>
          <w:szCs w:val="18"/>
          <w:shd w:val="clear" w:color="auto" w:fill="FFFFFF"/>
        </w:rPr>
        <w:t>);</w:t>
      </w:r>
    </w:p>
    <w:p w14:paraId="25B84679"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
    <w:p w14:paraId="29745378"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
    <w:p w14:paraId="6EB2EF51" w14:textId="77777777" w:rsidR="002A719D" w:rsidRDefault="002A719D" w:rsidP="002A719D">
      <w:pPr>
        <w:rPr>
          <w:rFonts w:eastAsia="Times New Roman"/>
        </w:rPr>
      </w:pPr>
    </w:p>
    <w:p w14:paraId="6193F6A0" w14:textId="77777777" w:rsidR="002A719D" w:rsidRDefault="002A719D" w:rsidP="002A719D">
      <w:pPr>
        <w:pStyle w:val="NormalWeb"/>
        <w:spacing w:before="0" w:beforeAutospacing="0" w:after="0" w:afterAutospacing="0"/>
        <w:ind w:left="1140"/>
        <w:rPr>
          <w:rFonts w:ascii="Consolas" w:hAnsi="Consolas"/>
          <w:color w:val="000000"/>
          <w:sz w:val="18"/>
          <w:szCs w:val="18"/>
          <w:shd w:val="clear" w:color="auto" w:fill="FFFFFF"/>
        </w:rPr>
      </w:pPr>
      <w:r>
        <w:rPr>
          <w:rFonts w:ascii="Consolas" w:hAnsi="Consolas"/>
          <w:color w:val="000000"/>
          <w:sz w:val="18"/>
          <w:szCs w:val="18"/>
          <w:shd w:val="clear" w:color="auto" w:fill="FFFFFF"/>
        </w:rPr>
        <w:t>}</w:t>
      </w:r>
    </w:p>
    <w:p w14:paraId="0FCFE4E5" w14:textId="77777777" w:rsidR="007927C7" w:rsidRDefault="007927C7" w:rsidP="002A719D">
      <w:pPr>
        <w:pStyle w:val="NormalWeb"/>
        <w:spacing w:before="0" w:beforeAutospacing="0" w:after="0" w:afterAutospacing="0"/>
        <w:ind w:left="1140"/>
        <w:rPr>
          <w:rFonts w:ascii="Consolas" w:hAnsi="Consolas"/>
          <w:color w:val="000000"/>
          <w:sz w:val="18"/>
          <w:szCs w:val="18"/>
          <w:shd w:val="clear" w:color="auto" w:fill="FFFFFF"/>
        </w:rPr>
      </w:pPr>
    </w:p>
    <w:p w14:paraId="358CDC90" w14:textId="11F163A7" w:rsidR="007927C7" w:rsidRPr="00135246" w:rsidRDefault="007927C7" w:rsidP="002A719D">
      <w:pPr>
        <w:pStyle w:val="NormalWeb"/>
        <w:spacing w:before="0" w:beforeAutospacing="0" w:after="0" w:afterAutospacing="0"/>
        <w:ind w:left="1140"/>
        <w:rPr>
          <w:rFonts w:asciiTheme="minorHAnsi" w:hAnsiTheme="minorHAnsi"/>
          <w:color w:val="000000"/>
          <w:sz w:val="22"/>
          <w:szCs w:val="22"/>
          <w:shd w:val="clear" w:color="auto" w:fill="FFFFFF"/>
          <w:rPrChange w:id="73" w:author="Willian" w:date="2016-10-23T16:52:00Z">
            <w:rPr>
              <w:rFonts w:asciiTheme="minorHAnsi" w:hAnsiTheme="minorHAnsi"/>
              <w:color w:val="000000"/>
              <w:sz w:val="18"/>
              <w:szCs w:val="18"/>
              <w:shd w:val="clear" w:color="auto" w:fill="FFFFFF"/>
            </w:rPr>
          </w:rPrChange>
        </w:rPr>
      </w:pPr>
      <w:r w:rsidRPr="00135246">
        <w:rPr>
          <w:rFonts w:asciiTheme="minorHAnsi" w:hAnsiTheme="minorHAnsi"/>
          <w:b/>
          <w:color w:val="000000"/>
          <w:sz w:val="22"/>
          <w:szCs w:val="22"/>
          <w:shd w:val="clear" w:color="auto" w:fill="FFFFFF"/>
          <w:rPrChange w:id="74" w:author="Willian" w:date="2016-10-23T16:52:00Z">
            <w:rPr>
              <w:rFonts w:asciiTheme="minorHAnsi" w:hAnsiTheme="minorHAnsi"/>
              <w:b/>
              <w:color w:val="000000"/>
              <w:sz w:val="18"/>
              <w:szCs w:val="18"/>
              <w:shd w:val="clear" w:color="auto" w:fill="FFFFFF"/>
            </w:rPr>
          </w:rPrChange>
        </w:rPr>
        <w:t xml:space="preserve">Entendendo o código: </w:t>
      </w:r>
      <w:r w:rsidRPr="00135246">
        <w:rPr>
          <w:rFonts w:asciiTheme="minorHAnsi" w:hAnsiTheme="minorHAnsi"/>
          <w:color w:val="000000"/>
          <w:sz w:val="22"/>
          <w:szCs w:val="22"/>
          <w:shd w:val="clear" w:color="auto" w:fill="FFFFFF"/>
          <w:rPrChange w:id="75" w:author="Willian" w:date="2016-10-23T16:52:00Z">
            <w:rPr>
              <w:rFonts w:asciiTheme="minorHAnsi" w:hAnsiTheme="minorHAnsi"/>
              <w:color w:val="000000"/>
              <w:sz w:val="18"/>
              <w:szCs w:val="18"/>
              <w:shd w:val="clear" w:color="auto" w:fill="FFFFFF"/>
            </w:rPr>
          </w:rPrChange>
        </w:rPr>
        <w:t>Estes métodos irão preencher o local onde é destinado a inicial do nome do contato do e-mail (remetente) com uma imagem, se ela existir. Adicionalmente a Glide arredonda a imagem para corresponder com o nosso design</w:t>
      </w:r>
    </w:p>
    <w:commentRangeEnd w:id="65"/>
    <w:p w14:paraId="484B75C2" w14:textId="77777777" w:rsidR="007927C7" w:rsidRPr="007927C7" w:rsidRDefault="007927C7" w:rsidP="002A719D">
      <w:pPr>
        <w:pStyle w:val="NormalWeb"/>
        <w:spacing w:before="0" w:beforeAutospacing="0" w:after="0" w:afterAutospacing="0"/>
        <w:ind w:left="1140"/>
        <w:rPr>
          <w:rFonts w:asciiTheme="minorHAnsi" w:hAnsiTheme="minorHAnsi"/>
        </w:rPr>
      </w:pPr>
      <w:r>
        <w:rPr>
          <w:rStyle w:val="Refdecomentrio"/>
          <w:rFonts w:ascii="Calibri" w:hAnsi="Calibri" w:cs="Calibri"/>
          <w:color w:val="000000"/>
        </w:rPr>
        <w:commentReference w:id="65"/>
      </w:r>
    </w:p>
    <w:p w14:paraId="5CF511A4" w14:textId="258149AA" w:rsidR="0030714A" w:rsidRDefault="0030714A" w:rsidP="00522C08">
      <w:pPr>
        <w:pStyle w:val="NormalWeb"/>
        <w:numPr>
          <w:ilvl w:val="0"/>
          <w:numId w:val="12"/>
        </w:numPr>
        <w:spacing w:before="0" w:beforeAutospacing="0" w:after="200" w:afterAutospacing="0"/>
        <w:jc w:val="both"/>
        <w:textAlignment w:val="baseline"/>
        <w:rPr>
          <w:ins w:id="76" w:author="Willian" w:date="2016-10-23T16:50:00Z"/>
          <w:rFonts w:ascii="Calibri" w:hAnsi="Calibri"/>
          <w:color w:val="000000"/>
          <w:sz w:val="22"/>
          <w:szCs w:val="22"/>
        </w:rPr>
        <w:pPrChange w:id="77" w:author="Willian" w:date="2016-10-23T17:31:00Z">
          <w:pPr>
            <w:pStyle w:val="NormalWeb"/>
            <w:numPr>
              <w:numId w:val="14"/>
            </w:numPr>
            <w:spacing w:before="0" w:beforeAutospacing="0" w:after="200" w:afterAutospacing="0"/>
            <w:jc w:val="both"/>
            <w:textAlignment w:val="baseline"/>
          </w:pPr>
        </w:pPrChange>
      </w:pPr>
      <w:ins w:id="78" w:author="Willian" w:date="2016-10-23T16:50:00Z">
        <w:r>
          <w:rPr>
            <w:rFonts w:ascii="Calibri" w:hAnsi="Calibri"/>
            <w:color w:val="000000"/>
            <w:sz w:val="22"/>
            <w:szCs w:val="22"/>
          </w:rPr>
          <w:t xml:space="preserve">Para manipular a variável </w:t>
        </w:r>
      </w:ins>
      <w:proofErr w:type="spellStart"/>
      <w:ins w:id="79" w:author="Willian" w:date="2016-10-23T16:51:00Z">
        <w:r w:rsidRPr="00522C08">
          <w:rPr>
            <w:rFonts w:ascii="Calibri" w:hAnsi="Calibri"/>
            <w:b/>
            <w:color w:val="000000"/>
            <w:sz w:val="22"/>
            <w:szCs w:val="22"/>
          </w:rPr>
          <w:t>picture</w:t>
        </w:r>
        <w:proofErr w:type="spellEnd"/>
        <w:r w:rsidRPr="00522C08">
          <w:rPr>
            <w:rFonts w:ascii="Calibri" w:hAnsi="Calibri"/>
            <w:color w:val="000000"/>
            <w:sz w:val="22"/>
            <w:szCs w:val="22"/>
            <w:rPrChange w:id="80" w:author="Willian" w:date="2016-10-23T17:31:00Z">
              <w:rPr>
                <w:rFonts w:ascii="Calibri" w:hAnsi="Calibri"/>
                <w:b/>
                <w:color w:val="000000"/>
                <w:sz w:val="22"/>
                <w:szCs w:val="22"/>
              </w:rPr>
            </w:rPrChange>
          </w:rPr>
          <w:t xml:space="preserve"> </w:t>
        </w:r>
        <w:r>
          <w:rPr>
            <w:rFonts w:ascii="Calibri" w:hAnsi="Calibri"/>
            <w:color w:val="000000"/>
            <w:sz w:val="22"/>
            <w:szCs w:val="22"/>
          </w:rPr>
          <w:t xml:space="preserve">dentro da implementação do método </w:t>
        </w:r>
        <w:proofErr w:type="spellStart"/>
        <w:proofErr w:type="gramStart"/>
        <w:r w:rsidRPr="00522C08">
          <w:rPr>
            <w:rFonts w:ascii="Calibri" w:hAnsi="Calibri"/>
            <w:b/>
            <w:color w:val="000000"/>
            <w:sz w:val="22"/>
            <w:szCs w:val="22"/>
          </w:rPr>
          <w:t>setResource</w:t>
        </w:r>
        <w:proofErr w:type="spellEnd"/>
        <w:r w:rsidRPr="00522C08">
          <w:rPr>
            <w:rFonts w:ascii="Calibri" w:hAnsi="Calibri"/>
            <w:b/>
            <w:color w:val="000000"/>
            <w:sz w:val="22"/>
            <w:szCs w:val="22"/>
          </w:rPr>
          <w:t>(</w:t>
        </w:r>
        <w:proofErr w:type="gramEnd"/>
        <w:r w:rsidRPr="00522C08">
          <w:rPr>
            <w:rFonts w:ascii="Calibri" w:hAnsi="Calibri"/>
            <w:b/>
            <w:color w:val="000000"/>
            <w:sz w:val="22"/>
            <w:szCs w:val="22"/>
          </w:rPr>
          <w:t>)</w:t>
        </w:r>
        <w:r>
          <w:rPr>
            <w:rFonts w:ascii="Calibri" w:hAnsi="Calibri"/>
            <w:color w:val="000000"/>
            <w:sz w:val="22"/>
            <w:szCs w:val="22"/>
          </w:rPr>
          <w:t xml:space="preserve">, é preciso que ela seja modificada para </w:t>
        </w:r>
        <w:bookmarkStart w:id="81" w:name="_GoBack"/>
        <w:r w:rsidRPr="00522C08">
          <w:rPr>
            <w:rFonts w:ascii="Calibri" w:hAnsi="Calibri"/>
            <w:b/>
            <w:color w:val="000000"/>
            <w:sz w:val="22"/>
            <w:szCs w:val="22"/>
          </w:rPr>
          <w:t>final</w:t>
        </w:r>
        <w:bookmarkEnd w:id="81"/>
        <w:r w:rsidRPr="00522C08">
          <w:rPr>
            <w:rFonts w:ascii="Calibri" w:hAnsi="Calibri"/>
            <w:color w:val="000000"/>
            <w:sz w:val="22"/>
            <w:szCs w:val="22"/>
            <w:rPrChange w:id="82" w:author="Willian" w:date="2016-10-23T17:31:00Z">
              <w:rPr>
                <w:rFonts w:ascii="Calibri" w:hAnsi="Calibri"/>
                <w:b/>
                <w:color w:val="000000"/>
                <w:sz w:val="22"/>
                <w:szCs w:val="22"/>
              </w:rPr>
            </w:rPrChange>
          </w:rPr>
          <w:t>.</w:t>
        </w:r>
        <w:r>
          <w:rPr>
            <w:rFonts w:ascii="Calibri" w:hAnsi="Calibri"/>
            <w:color w:val="000000"/>
            <w:sz w:val="22"/>
            <w:szCs w:val="22"/>
          </w:rPr>
          <w:t xml:space="preserve"> Com isto você n</w:t>
        </w:r>
      </w:ins>
      <w:ins w:id="83" w:author="Willian" w:date="2016-10-23T16:52:00Z">
        <w:r>
          <w:rPr>
            <w:rFonts w:ascii="Calibri" w:hAnsi="Calibri"/>
            <w:color w:val="000000"/>
            <w:sz w:val="22"/>
            <w:szCs w:val="22"/>
          </w:rPr>
          <w:t xml:space="preserve">ão poderá atribuir mais nada </w:t>
        </w:r>
        <w:proofErr w:type="gramStart"/>
        <w:r>
          <w:rPr>
            <w:rFonts w:ascii="Calibri" w:hAnsi="Calibri"/>
            <w:color w:val="000000"/>
            <w:sz w:val="22"/>
            <w:szCs w:val="22"/>
          </w:rPr>
          <w:t>à</w:t>
        </w:r>
        <w:proofErr w:type="gramEnd"/>
        <w:r>
          <w:rPr>
            <w:rFonts w:ascii="Calibri" w:hAnsi="Calibri"/>
            <w:color w:val="000000"/>
            <w:sz w:val="22"/>
            <w:szCs w:val="22"/>
          </w:rPr>
          <w:t xml:space="preserve"> ela, pois ela se tornará uma constante e apenas seus atributos poderão ser manipulados.</w:t>
        </w:r>
        <w:r w:rsidR="00135246">
          <w:rPr>
            <w:rFonts w:ascii="Calibri" w:hAnsi="Calibri"/>
            <w:color w:val="000000"/>
            <w:sz w:val="22"/>
            <w:szCs w:val="22"/>
          </w:rPr>
          <w:t xml:space="preserve"> Coloque a palavra chave </w:t>
        </w:r>
        <w:proofErr w:type="gramStart"/>
        <w:r w:rsidR="00135246" w:rsidRPr="00522C08">
          <w:rPr>
            <w:rFonts w:ascii="Calibri" w:hAnsi="Calibri"/>
            <w:b/>
            <w:color w:val="000000"/>
            <w:sz w:val="22"/>
            <w:szCs w:val="22"/>
          </w:rPr>
          <w:t>final</w:t>
        </w:r>
        <w:r w:rsidR="00135246">
          <w:rPr>
            <w:rFonts w:ascii="Calibri" w:hAnsi="Calibri"/>
            <w:color w:val="000000"/>
            <w:sz w:val="22"/>
            <w:szCs w:val="22"/>
          </w:rPr>
          <w:t xml:space="preserve"> </w:t>
        </w:r>
      </w:ins>
      <w:ins w:id="84" w:author="Willian" w:date="2016-10-23T16:51:00Z">
        <w:r>
          <w:rPr>
            <w:rFonts w:ascii="Calibri" w:hAnsi="Calibri"/>
            <w:color w:val="000000"/>
            <w:sz w:val="22"/>
            <w:szCs w:val="22"/>
          </w:rPr>
          <w:t xml:space="preserve"> </w:t>
        </w:r>
      </w:ins>
      <w:ins w:id="85" w:author="Willian" w:date="2016-10-23T16:53:00Z">
        <w:r w:rsidR="00135246">
          <w:rPr>
            <w:rFonts w:ascii="Calibri" w:hAnsi="Calibri"/>
            <w:color w:val="000000"/>
            <w:sz w:val="22"/>
            <w:szCs w:val="22"/>
          </w:rPr>
          <w:t>na</w:t>
        </w:r>
        <w:proofErr w:type="gramEnd"/>
        <w:r w:rsidR="00135246">
          <w:rPr>
            <w:rFonts w:ascii="Calibri" w:hAnsi="Calibri"/>
            <w:color w:val="000000"/>
            <w:sz w:val="22"/>
            <w:szCs w:val="22"/>
          </w:rPr>
          <w:t xml:space="preserve"> declaração de </w:t>
        </w:r>
        <w:proofErr w:type="spellStart"/>
        <w:r w:rsidR="00135246" w:rsidRPr="00522C08">
          <w:rPr>
            <w:rFonts w:ascii="Calibri" w:hAnsi="Calibri"/>
            <w:b/>
            <w:color w:val="000000"/>
            <w:sz w:val="22"/>
            <w:szCs w:val="22"/>
          </w:rPr>
          <w:t>picture</w:t>
        </w:r>
        <w:proofErr w:type="spellEnd"/>
        <w:r w:rsidR="00135246" w:rsidRPr="00522C08">
          <w:rPr>
            <w:rFonts w:ascii="Calibri" w:hAnsi="Calibri"/>
            <w:color w:val="000000"/>
            <w:sz w:val="22"/>
            <w:szCs w:val="22"/>
            <w:rPrChange w:id="86" w:author="Willian" w:date="2016-10-23T17:31:00Z">
              <w:rPr>
                <w:rFonts w:ascii="Calibri" w:hAnsi="Calibri"/>
                <w:b/>
                <w:color w:val="000000"/>
                <w:sz w:val="22"/>
                <w:szCs w:val="22"/>
              </w:rPr>
            </w:rPrChange>
          </w:rPr>
          <w:t>.</w:t>
        </w:r>
      </w:ins>
    </w:p>
    <w:p w14:paraId="64592EEA" w14:textId="73858743" w:rsidR="0009588B" w:rsidRPr="0009588B" w:rsidRDefault="002A719D" w:rsidP="00522C08">
      <w:pPr>
        <w:pStyle w:val="NormalWeb"/>
        <w:numPr>
          <w:ilvl w:val="0"/>
          <w:numId w:val="12"/>
        </w:numPr>
        <w:spacing w:before="0" w:beforeAutospacing="0" w:after="200" w:afterAutospacing="0"/>
        <w:jc w:val="both"/>
        <w:textAlignment w:val="baseline"/>
        <w:rPr>
          <w:rFonts w:ascii="Calibri" w:hAnsi="Calibri"/>
          <w:color w:val="000000"/>
          <w:sz w:val="22"/>
          <w:szCs w:val="22"/>
        </w:rPr>
        <w:pPrChange w:id="87" w:author="Willian" w:date="2016-10-23T17:31:00Z">
          <w:pPr>
            <w:pStyle w:val="NormalWeb"/>
            <w:numPr>
              <w:numId w:val="14"/>
            </w:numPr>
            <w:spacing w:before="0" w:beforeAutospacing="0" w:after="200" w:afterAutospacing="0"/>
            <w:jc w:val="both"/>
            <w:textAlignment w:val="baseline"/>
          </w:pPr>
        </w:pPrChange>
      </w:pPr>
      <w:r>
        <w:rPr>
          <w:rFonts w:ascii="Calibri" w:hAnsi="Calibri"/>
          <w:color w:val="000000"/>
          <w:sz w:val="22"/>
          <w:szCs w:val="22"/>
        </w:rPr>
        <w:t>Seu método completo ficará da seguinte forma:</w:t>
      </w:r>
    </w:p>
    <w:p w14:paraId="5737EE27"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17B83EA3" w14:textId="77777777" w:rsidR="002A719D" w:rsidRDefault="002A719D" w:rsidP="002A719D">
      <w:pPr>
        <w:pStyle w:val="NormalWeb"/>
        <w:spacing w:before="0" w:beforeAutospacing="0" w:after="0" w:afterAutospacing="0"/>
        <w:ind w:left="1140"/>
      </w:pP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View </w:t>
      </w:r>
      <w:proofErr w:type="spellStart"/>
      <w:r>
        <w:rPr>
          <w:rFonts w:ascii="Consolas" w:hAnsi="Consolas"/>
          <w:color w:val="000000"/>
          <w:sz w:val="16"/>
          <w:szCs w:val="16"/>
          <w:shd w:val="clear" w:color="auto" w:fill="FFFFFF"/>
        </w:rPr>
        <w:t>getView</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int</w:t>
      </w:r>
      <w:proofErr w:type="spell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position, View </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ViewGroup</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parent</w:t>
      </w:r>
      <w:proofErr w:type="spellEnd"/>
      <w:r>
        <w:rPr>
          <w:rFonts w:ascii="Consolas" w:hAnsi="Consolas"/>
          <w:color w:val="000000"/>
          <w:sz w:val="16"/>
          <w:szCs w:val="16"/>
          <w:shd w:val="clear" w:color="auto" w:fill="FFFFFF"/>
        </w:rPr>
        <w:t>) {</w:t>
      </w:r>
    </w:p>
    <w:p w14:paraId="1247BF58" w14:textId="77777777" w:rsidR="002A719D" w:rsidRDefault="002A719D" w:rsidP="002A719D">
      <w:pPr>
        <w:rPr>
          <w:rFonts w:eastAsia="Times New Roman"/>
        </w:rPr>
      </w:pPr>
    </w:p>
    <w:p w14:paraId="65845B6C"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xml:space="preserve">// Se a </w:t>
      </w:r>
      <w:proofErr w:type="spellStart"/>
      <w:r>
        <w:rPr>
          <w:rFonts w:ascii="Consolas" w:hAnsi="Consolas"/>
          <w:i/>
          <w:iCs/>
          <w:color w:val="808080"/>
          <w:sz w:val="16"/>
          <w:szCs w:val="16"/>
          <w:shd w:val="clear" w:color="auto" w:fill="FFFFFF"/>
        </w:rPr>
        <w:t>view</w:t>
      </w:r>
      <w:proofErr w:type="spellEnd"/>
      <w:r>
        <w:rPr>
          <w:rFonts w:ascii="Consolas" w:hAnsi="Consolas"/>
          <w:i/>
          <w:iCs/>
          <w:color w:val="808080"/>
          <w:sz w:val="16"/>
          <w:szCs w:val="16"/>
          <w:shd w:val="clear" w:color="auto" w:fill="FFFFFF"/>
        </w:rPr>
        <w:t xml:space="preserve"> for nula, infla do layout</w:t>
      </w:r>
    </w:p>
    <w:p w14:paraId="21B430E0" w14:textId="77777777" w:rsidR="002A719D" w:rsidRDefault="002A719D" w:rsidP="002A719D">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18C3D7C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view</w:t>
      </w:r>
      <w:proofErr w:type="spellEnd"/>
      <w:proofErr w:type="gramEnd"/>
      <w:r>
        <w:rPr>
          <w:rFonts w:ascii="Consolas" w:hAnsi="Consolas"/>
          <w:color w:val="000000"/>
          <w:sz w:val="16"/>
          <w:szCs w:val="16"/>
          <w:shd w:val="clear" w:color="auto" w:fill="FFFFFF"/>
        </w:rPr>
        <w:t xml:space="preserve"> = </w:t>
      </w:r>
      <w:proofErr w:type="spellStart"/>
      <w:r>
        <w:rPr>
          <w:rFonts w:ascii="Consolas" w:hAnsi="Consolas"/>
          <w:i/>
          <w:iCs/>
          <w:color w:val="660E7A"/>
          <w:sz w:val="16"/>
          <w:szCs w:val="16"/>
          <w:shd w:val="clear" w:color="auto" w:fill="FFFFFF"/>
        </w:rPr>
        <w:t>inflater</w:t>
      </w:r>
      <w:r>
        <w:rPr>
          <w:rFonts w:ascii="Consolas" w:hAnsi="Consolas"/>
          <w:color w:val="000000"/>
          <w:sz w:val="16"/>
          <w:szCs w:val="16"/>
          <w:shd w:val="clear" w:color="auto" w:fill="FFFFFF"/>
        </w:rPr>
        <w:t>.inflate</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R.layout.</w:t>
      </w:r>
      <w:r>
        <w:rPr>
          <w:rFonts w:ascii="Consolas" w:hAnsi="Consolas"/>
          <w:b/>
          <w:bCs/>
          <w:i/>
          <w:iCs/>
          <w:color w:val="660E7A"/>
          <w:sz w:val="16"/>
          <w:szCs w:val="16"/>
          <w:shd w:val="clear" w:color="auto" w:fill="FFFFFF"/>
        </w:rPr>
        <w:t>row</w:t>
      </w:r>
      <w:proofErr w:type="spellEnd"/>
      <w:r>
        <w:rPr>
          <w:rFonts w:ascii="Consolas" w:hAnsi="Consolas"/>
          <w:color w:val="000000"/>
          <w:sz w:val="16"/>
          <w:szCs w:val="16"/>
          <w:shd w:val="clear" w:color="auto" w:fill="FFFFFF"/>
        </w:rPr>
        <w:t xml:space="preserve">,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2C39649A" w14:textId="77777777" w:rsidR="002A719D" w:rsidRDefault="002A719D" w:rsidP="002A719D">
      <w:pPr>
        <w:rPr>
          <w:rFonts w:eastAsia="Times New Roman"/>
        </w:rPr>
      </w:pPr>
    </w:p>
    <w:p w14:paraId="30D53F1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xml:space="preserve">// A </w:t>
      </w:r>
      <w:proofErr w:type="spellStart"/>
      <w:r>
        <w:rPr>
          <w:rFonts w:ascii="Consolas" w:hAnsi="Consolas"/>
          <w:i/>
          <w:iCs/>
          <w:color w:val="808080"/>
          <w:sz w:val="16"/>
          <w:szCs w:val="16"/>
          <w:shd w:val="clear" w:color="auto" w:fill="FFFFFF"/>
        </w:rPr>
        <w:t>ButterKnife</w:t>
      </w:r>
      <w:proofErr w:type="spellEnd"/>
      <w:r>
        <w:rPr>
          <w:rFonts w:ascii="Consolas" w:hAnsi="Consolas"/>
          <w:i/>
          <w:iCs/>
          <w:color w:val="808080"/>
          <w:sz w:val="16"/>
          <w:szCs w:val="16"/>
          <w:shd w:val="clear" w:color="auto" w:fill="FFFFFF"/>
        </w:rPr>
        <w:t xml:space="preserve"> pode ser um pouco problemática em um </w:t>
      </w:r>
      <w:proofErr w:type="spellStart"/>
      <w:r>
        <w:rPr>
          <w:rFonts w:ascii="Consolas" w:hAnsi="Consolas"/>
          <w:i/>
          <w:iCs/>
          <w:color w:val="808080"/>
          <w:sz w:val="16"/>
          <w:szCs w:val="16"/>
          <w:shd w:val="clear" w:color="auto" w:fill="FFFFFF"/>
        </w:rPr>
        <w:t>Adapter</w:t>
      </w:r>
      <w:proofErr w:type="spellEnd"/>
      <w:r>
        <w:rPr>
          <w:rFonts w:ascii="Consolas" w:hAnsi="Consolas"/>
          <w:i/>
          <w:iCs/>
          <w:color w:val="808080"/>
          <w:sz w:val="16"/>
          <w:szCs w:val="16"/>
          <w:shd w:val="clear" w:color="auto" w:fill="FFFFFF"/>
        </w:rPr>
        <w:t xml:space="preserve">, então colete as Views de </w:t>
      </w:r>
      <w:proofErr w:type="spellStart"/>
      <w:r>
        <w:rPr>
          <w:rFonts w:ascii="Consolas" w:hAnsi="Consolas"/>
          <w:i/>
          <w:iCs/>
          <w:color w:val="808080"/>
          <w:sz w:val="16"/>
          <w:szCs w:val="16"/>
          <w:shd w:val="clear" w:color="auto" w:fill="FFFFFF"/>
        </w:rPr>
        <w:t>row</w:t>
      </w:r>
      <w:proofErr w:type="spellEnd"/>
      <w:r>
        <w:rPr>
          <w:rFonts w:ascii="Consolas" w:hAnsi="Consolas"/>
          <w:i/>
          <w:iCs/>
          <w:color w:val="808080"/>
          <w:sz w:val="16"/>
          <w:szCs w:val="16"/>
          <w:shd w:val="clear" w:color="auto" w:fill="FFFFFF"/>
        </w:rPr>
        <w:t xml:space="preserve"> do modo tradicional</w:t>
      </w:r>
    </w:p>
    <w:p w14:paraId="7FE21258" w14:textId="77777777" w:rsidR="002A719D" w:rsidRDefault="002A719D" w:rsidP="002A719D">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brief</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row_message</w:t>
      </w:r>
      <w:proofErr w:type="spellEnd"/>
      <w:r>
        <w:rPr>
          <w:rFonts w:ascii="Consolas" w:hAnsi="Consolas"/>
          <w:color w:val="000000"/>
          <w:sz w:val="16"/>
          <w:szCs w:val="16"/>
          <w:shd w:val="clear" w:color="auto" w:fill="FFFFFF"/>
        </w:rPr>
        <w:t>);</w:t>
      </w:r>
    </w:p>
    <w:p w14:paraId="1EE6B4A1"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from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row_contact</w:t>
      </w:r>
      <w:proofErr w:type="spellEnd"/>
      <w:r>
        <w:rPr>
          <w:rFonts w:ascii="Consolas" w:hAnsi="Consolas"/>
          <w:color w:val="000000"/>
          <w:sz w:val="16"/>
          <w:szCs w:val="16"/>
          <w:shd w:val="clear" w:color="auto" w:fill="FFFFFF"/>
        </w:rPr>
        <w:t>);</w:t>
      </w:r>
    </w:p>
    <w:p w14:paraId="13AC454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subject</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row_subject</w:t>
      </w:r>
      <w:proofErr w:type="spellEnd"/>
      <w:r>
        <w:rPr>
          <w:rFonts w:ascii="Consolas" w:hAnsi="Consolas"/>
          <w:color w:val="000000"/>
          <w:sz w:val="16"/>
          <w:szCs w:val="16"/>
          <w:shd w:val="clear" w:color="auto" w:fill="FFFFFF"/>
        </w:rPr>
        <w:t>);</w:t>
      </w:r>
    </w:p>
    <w:p w14:paraId="52EB7962"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b/>
          <w:bCs/>
          <w:color w:val="000080"/>
          <w:sz w:val="16"/>
          <w:szCs w:val="16"/>
          <w:shd w:val="clear" w:color="auto" w:fill="FFFFFF"/>
        </w:rPr>
        <w:t>final</w:t>
      </w:r>
      <w:proofErr w:type="gram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ImageView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ImageView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contact_picture</w:t>
      </w:r>
      <w:proofErr w:type="spellEnd"/>
      <w:r>
        <w:rPr>
          <w:rFonts w:ascii="Consolas" w:hAnsi="Consolas"/>
          <w:color w:val="000000"/>
          <w:sz w:val="16"/>
          <w:szCs w:val="16"/>
          <w:shd w:val="clear" w:color="auto" w:fill="FFFFFF"/>
        </w:rPr>
        <w:t>);</w:t>
      </w:r>
    </w:p>
    <w:p w14:paraId="2E9C7959" w14:textId="77777777" w:rsidR="002A719D" w:rsidRDefault="002A719D" w:rsidP="002A719D">
      <w:pPr>
        <w:rPr>
          <w:rFonts w:eastAsia="Times New Roman"/>
        </w:rPr>
      </w:pPr>
    </w:p>
    <w:p w14:paraId="43E80F8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Define os respectivos textos dado uma position</w:t>
      </w:r>
    </w:p>
    <w:p w14:paraId="38A82008" w14:textId="77777777" w:rsidR="002A719D" w:rsidRDefault="002A719D" w:rsidP="002A719D">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proofErr w:type="gramStart"/>
      <w:r>
        <w:rPr>
          <w:rFonts w:ascii="Consolas" w:hAnsi="Consolas"/>
          <w:color w:val="000000"/>
          <w:sz w:val="16"/>
          <w:szCs w:val="16"/>
          <w:shd w:val="clear" w:color="auto" w:fill="FFFFFF"/>
        </w:rPr>
        <w:t>brief.setText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getMessage</w:t>
      </w:r>
      <w:proofErr w:type="spellEnd"/>
      <w:r>
        <w:rPr>
          <w:rFonts w:ascii="Consolas" w:hAnsi="Consolas"/>
          <w:color w:val="000000"/>
          <w:sz w:val="16"/>
          <w:szCs w:val="16"/>
          <w:shd w:val="clear" w:color="auto" w:fill="FFFFFF"/>
        </w:rPr>
        <w:t>());</w:t>
      </w:r>
    </w:p>
    <w:p w14:paraId="24E1AE0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from.setText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getFrom</w:t>
      </w:r>
      <w:proofErr w:type="spellEnd"/>
      <w:r>
        <w:rPr>
          <w:rFonts w:ascii="Consolas" w:hAnsi="Consolas"/>
          <w:color w:val="000000"/>
          <w:sz w:val="16"/>
          <w:szCs w:val="16"/>
          <w:shd w:val="clear" w:color="auto" w:fill="FFFFFF"/>
        </w:rPr>
        <w:t>());</w:t>
      </w:r>
    </w:p>
    <w:p w14:paraId="00DDCAD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subject.setText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getSubject</w:t>
      </w:r>
      <w:proofErr w:type="spellEnd"/>
      <w:r>
        <w:rPr>
          <w:rFonts w:ascii="Consolas" w:hAnsi="Consolas"/>
          <w:color w:val="000000"/>
          <w:sz w:val="16"/>
          <w:szCs w:val="16"/>
          <w:shd w:val="clear" w:color="auto" w:fill="FFFFFF"/>
        </w:rPr>
        <w:t>());</w:t>
      </w:r>
    </w:p>
    <w:p w14:paraId="57BC39FB" w14:textId="77777777" w:rsidR="002A719D" w:rsidRDefault="002A719D" w:rsidP="002A719D">
      <w:pPr>
        <w:rPr>
          <w:rFonts w:eastAsia="Times New Roman"/>
        </w:rPr>
      </w:pPr>
    </w:p>
    <w:p w14:paraId="6B0926C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ColorGenerator</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generator</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ColorGenerator.</w:t>
      </w:r>
      <w:r>
        <w:rPr>
          <w:rFonts w:ascii="Consolas" w:hAnsi="Consolas"/>
          <w:i/>
          <w:iCs/>
          <w:color w:val="660E7A"/>
          <w:sz w:val="16"/>
          <w:szCs w:val="16"/>
          <w:shd w:val="clear" w:color="auto" w:fill="FFFFFF"/>
        </w:rPr>
        <w:t>MATERIAL</w:t>
      </w:r>
      <w:proofErr w:type="spellEnd"/>
      <w:r>
        <w:rPr>
          <w:rFonts w:ascii="Consolas" w:hAnsi="Consolas"/>
          <w:color w:val="000000"/>
          <w:sz w:val="16"/>
          <w:szCs w:val="16"/>
          <w:shd w:val="clear" w:color="auto" w:fill="FFFFFF"/>
        </w:rPr>
        <w:t>;</w:t>
      </w:r>
    </w:p>
    <w:p w14:paraId="5921885E" w14:textId="77777777" w:rsidR="002A719D" w:rsidRDefault="002A719D" w:rsidP="002A719D">
      <w:pPr>
        <w:rPr>
          <w:rFonts w:eastAsia="Times New Roman"/>
        </w:rPr>
      </w:pPr>
    </w:p>
    <w:p w14:paraId="7679638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int</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color = </w:t>
      </w:r>
      <w:proofErr w:type="spellStart"/>
      <w:r>
        <w:rPr>
          <w:rFonts w:ascii="Consolas" w:hAnsi="Consolas"/>
          <w:color w:val="000000"/>
          <w:sz w:val="16"/>
          <w:szCs w:val="16"/>
          <w:shd w:val="clear" w:color="auto" w:fill="FFFFFF"/>
        </w:rPr>
        <w:t>generator.getColor</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getFirstLetter</w:t>
      </w:r>
      <w:proofErr w:type="spellEnd"/>
      <w:r>
        <w:rPr>
          <w:rFonts w:ascii="Consolas" w:hAnsi="Consolas"/>
          <w:color w:val="000000"/>
          <w:sz w:val="16"/>
          <w:szCs w:val="16"/>
          <w:shd w:val="clear" w:color="auto" w:fill="FFFFFF"/>
        </w:rPr>
        <w:t>());</w:t>
      </w:r>
    </w:p>
    <w:p w14:paraId="29EC02AB" w14:textId="77777777" w:rsidR="002A719D" w:rsidRDefault="002A719D" w:rsidP="002A719D">
      <w:pPr>
        <w:rPr>
          <w:rFonts w:eastAsia="Times New Roman"/>
        </w:rPr>
      </w:pPr>
    </w:p>
    <w:p w14:paraId="5E2F1EA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drawable</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TextDrawable.</w:t>
      </w:r>
      <w:r>
        <w:rPr>
          <w:rFonts w:ascii="Consolas" w:hAnsi="Consolas"/>
          <w:i/>
          <w:iCs/>
          <w:color w:val="000000"/>
          <w:sz w:val="16"/>
          <w:szCs w:val="16"/>
          <w:shd w:val="clear" w:color="auto" w:fill="FFFFFF"/>
        </w:rPr>
        <w:t>builder</w:t>
      </w:r>
      <w:proofErr w:type="spellEnd"/>
      <w:r>
        <w:rPr>
          <w:rFonts w:ascii="Consolas" w:hAnsi="Consolas"/>
          <w:color w:val="000000"/>
          <w:sz w:val="16"/>
          <w:szCs w:val="16"/>
          <w:shd w:val="clear" w:color="auto" w:fill="FFFFFF"/>
        </w:rPr>
        <w:t>()</w:t>
      </w:r>
    </w:p>
    <w:p w14:paraId="50B8DAC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buildRoundRect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getFirstLetter</w:t>
      </w:r>
      <w:proofErr w:type="spellEnd"/>
      <w:r>
        <w:rPr>
          <w:rFonts w:ascii="Consolas" w:hAnsi="Consolas"/>
          <w:color w:val="000000"/>
          <w:sz w:val="16"/>
          <w:szCs w:val="16"/>
          <w:shd w:val="clear" w:color="auto" w:fill="FFFFFF"/>
        </w:rPr>
        <w:t xml:space="preserve">(), color, </w:t>
      </w:r>
      <w:r>
        <w:rPr>
          <w:rFonts w:ascii="Consolas" w:hAnsi="Consolas"/>
          <w:color w:val="0000FF"/>
          <w:sz w:val="16"/>
          <w:szCs w:val="16"/>
          <w:shd w:val="clear" w:color="auto" w:fill="FFFFFF"/>
        </w:rPr>
        <w:t>46</w:t>
      </w:r>
      <w:r>
        <w:rPr>
          <w:rFonts w:ascii="Consolas" w:hAnsi="Consolas"/>
          <w:color w:val="000000"/>
          <w:sz w:val="16"/>
          <w:szCs w:val="16"/>
          <w:shd w:val="clear" w:color="auto" w:fill="FFFFFF"/>
        </w:rPr>
        <w:t>);</w:t>
      </w:r>
    </w:p>
    <w:p w14:paraId="5EAD7E13" w14:textId="77777777" w:rsidR="002A719D" w:rsidRDefault="002A719D" w:rsidP="002A719D">
      <w:pPr>
        <w:rPr>
          <w:rFonts w:eastAsia="Times New Roman"/>
        </w:rPr>
      </w:pPr>
    </w:p>
    <w:p w14:paraId="40CA75D2"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picture.setImageDrawable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drawable</w:t>
      </w:r>
      <w:proofErr w:type="spellEnd"/>
      <w:r>
        <w:rPr>
          <w:rFonts w:ascii="Consolas" w:hAnsi="Consolas"/>
          <w:color w:val="000000"/>
          <w:sz w:val="16"/>
          <w:szCs w:val="16"/>
          <w:shd w:val="clear" w:color="auto" w:fill="FFFFFF"/>
        </w:rPr>
        <w:t>);</w:t>
      </w:r>
    </w:p>
    <w:p w14:paraId="797866FE" w14:textId="0395FA2E" w:rsidR="009B31D2" w:rsidRPr="009B31D2" w:rsidRDefault="009B31D2" w:rsidP="009B31D2">
      <w:pPr>
        <w:rPr>
          <w:rFonts w:eastAsia="Times New Roman"/>
        </w:rPr>
      </w:pPr>
    </w:p>
    <w:p w14:paraId="3216C7BD" w14:textId="77777777" w:rsidR="002A719D" w:rsidRDefault="002A719D" w:rsidP="002A719D">
      <w:pPr>
        <w:rPr>
          <w:rFonts w:eastAsia="Times New Roman"/>
        </w:rPr>
      </w:pPr>
    </w:p>
    <w:p w14:paraId="2EF97E52" w14:textId="036EE92E" w:rsidR="002A719D" w:rsidRPr="00FD16B6" w:rsidRDefault="002A719D" w:rsidP="002A719D">
      <w:pPr>
        <w:pStyle w:val="NormalWeb"/>
        <w:spacing w:before="0" w:beforeAutospacing="0" w:after="0" w:afterAutospacing="0"/>
        <w:ind w:left="1140"/>
        <w:rPr>
          <w:color w:val="FF0000"/>
          <w:sz w:val="32"/>
        </w:rPr>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getImageUrl</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346FCF6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Glide.</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context</w:t>
      </w:r>
      <w:proofErr w:type="spellEnd"/>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
    <w:p w14:paraId="4074846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getImageUrl</w:t>
      </w:r>
      <w:proofErr w:type="spellEnd"/>
      <w:proofErr w:type="gramEnd"/>
      <w:r>
        <w:rPr>
          <w:rFonts w:ascii="Consolas" w:hAnsi="Consolas"/>
          <w:color w:val="000000"/>
          <w:sz w:val="16"/>
          <w:szCs w:val="16"/>
          <w:shd w:val="clear" w:color="auto" w:fill="FFFFFF"/>
        </w:rPr>
        <w:t>())</w:t>
      </w:r>
    </w:p>
    <w:p w14:paraId="5109138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asBitmap</w:t>
      </w:r>
      <w:proofErr w:type="spellEnd"/>
      <w:proofErr w:type="gramEnd"/>
      <w:r>
        <w:rPr>
          <w:rFonts w:ascii="Consolas" w:hAnsi="Consolas"/>
          <w:color w:val="000000"/>
          <w:sz w:val="16"/>
          <w:szCs w:val="16"/>
          <w:shd w:val="clear" w:color="auto" w:fill="FFFFFF"/>
        </w:rPr>
        <w:t>()</w:t>
      </w:r>
    </w:p>
    <w:p w14:paraId="643FECC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centerCrop</w:t>
      </w:r>
      <w:proofErr w:type="spellEnd"/>
      <w:proofErr w:type="gramEnd"/>
      <w:r>
        <w:rPr>
          <w:rFonts w:ascii="Consolas" w:hAnsi="Consolas"/>
          <w:color w:val="000000"/>
          <w:sz w:val="16"/>
          <w:szCs w:val="16"/>
          <w:shd w:val="clear" w:color="auto" w:fill="FFFFFF"/>
        </w:rPr>
        <w:t>()</w:t>
      </w:r>
    </w:p>
    <w:p w14:paraId="036B5EFF"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into</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BitmapImageViewTarget</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w:t>
      </w:r>
    </w:p>
    <w:p w14:paraId="492801CD" w14:textId="77777777" w:rsidR="002A719D" w:rsidRDefault="002A719D" w:rsidP="002A719D">
      <w:pPr>
        <w:rPr>
          <w:rFonts w:eastAsia="Times New Roman"/>
        </w:rPr>
      </w:pPr>
    </w:p>
    <w:p w14:paraId="1ED9F2E9"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2A489B87"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proofErr w:type="gramStart"/>
      <w:r>
        <w:rPr>
          <w:rFonts w:ascii="Consolas" w:hAnsi="Consolas"/>
          <w:b/>
          <w:bCs/>
          <w:color w:val="000080"/>
          <w:sz w:val="16"/>
          <w:szCs w:val="16"/>
          <w:shd w:val="clear" w:color="auto" w:fill="FFFFFF"/>
        </w:rPr>
        <w:t>protected</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setResource</w:t>
      </w:r>
      <w:proofErr w:type="spellEnd"/>
      <w:r>
        <w:rPr>
          <w:rFonts w:ascii="Consolas" w:hAnsi="Consolas"/>
          <w:color w:val="000000"/>
          <w:sz w:val="16"/>
          <w:szCs w:val="16"/>
          <w:shd w:val="clear" w:color="auto" w:fill="FFFFFF"/>
        </w:rPr>
        <w:t xml:space="preserve">(Bitmap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 {</w:t>
      </w:r>
    </w:p>
    <w:p w14:paraId="3E835D70"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 xml:space="preserve"> =</w:t>
      </w:r>
    </w:p>
    <w:p w14:paraId="50A471E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RoundedBitmapDrawableFactory.</w:t>
      </w:r>
      <w:r>
        <w:rPr>
          <w:rFonts w:ascii="Consolas" w:hAnsi="Consolas"/>
          <w:i/>
          <w:iCs/>
          <w:color w:val="000000"/>
          <w:sz w:val="16"/>
          <w:szCs w:val="16"/>
          <w:shd w:val="clear" w:color="auto" w:fill="FFFFFF"/>
        </w:rPr>
        <w:t>create</w:t>
      </w:r>
      <w:proofErr w:type="spellEnd"/>
      <w:r>
        <w:rPr>
          <w:rFonts w:ascii="Consolas" w:hAnsi="Consolas"/>
          <w:color w:val="000000"/>
          <w:sz w:val="16"/>
          <w:szCs w:val="16"/>
          <w:shd w:val="clear" w:color="auto" w:fill="FFFFFF"/>
        </w:rPr>
        <w:t>(</w:t>
      </w:r>
      <w:proofErr w:type="spellStart"/>
      <w:proofErr w:type="gramStart"/>
      <w:r>
        <w:rPr>
          <w:rFonts w:ascii="Consolas" w:hAnsi="Consolas"/>
          <w:b/>
          <w:bCs/>
          <w:color w:val="660E7A"/>
          <w:sz w:val="16"/>
          <w:szCs w:val="16"/>
          <w:shd w:val="clear" w:color="auto" w:fill="FFFFFF"/>
        </w:rPr>
        <w:t>context</w:t>
      </w:r>
      <w:r>
        <w:rPr>
          <w:rFonts w:ascii="Consolas" w:hAnsi="Consolas"/>
          <w:color w:val="000000"/>
          <w:sz w:val="16"/>
          <w:szCs w:val="16"/>
          <w:shd w:val="clear" w:color="auto" w:fill="FFFFFF"/>
        </w:rPr>
        <w:t>.getResources</w:t>
      </w:r>
      <w:proofErr w:type="spellEnd"/>
      <w:proofErr w:type="gram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w:t>
      </w:r>
    </w:p>
    <w:p w14:paraId="4FB240B9"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circularBitmapDrawable.setCircular</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true</w:t>
      </w:r>
      <w:proofErr w:type="spellEnd"/>
      <w:r>
        <w:rPr>
          <w:rFonts w:ascii="Consolas" w:hAnsi="Consolas"/>
          <w:color w:val="000000"/>
          <w:sz w:val="16"/>
          <w:szCs w:val="16"/>
          <w:shd w:val="clear" w:color="auto" w:fill="FFFFFF"/>
        </w:rPr>
        <w:t>);</w:t>
      </w:r>
    </w:p>
    <w:p w14:paraId="0469CD9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660E7A"/>
          <w:sz w:val="16"/>
          <w:szCs w:val="16"/>
          <w:shd w:val="clear" w:color="auto" w:fill="FFFFFF"/>
        </w:rPr>
        <w:t>picture</w:t>
      </w:r>
      <w:r>
        <w:rPr>
          <w:rFonts w:ascii="Consolas" w:hAnsi="Consolas"/>
          <w:color w:val="000000"/>
          <w:sz w:val="16"/>
          <w:szCs w:val="16"/>
          <w:shd w:val="clear" w:color="auto" w:fill="FFFFFF"/>
        </w:rPr>
        <w:t>.setImageDrawable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w:t>
      </w:r>
    </w:p>
    <w:p w14:paraId="6A006E7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D9AEB4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B40DC09" w14:textId="77777777" w:rsidR="002A719D" w:rsidRDefault="002A719D" w:rsidP="002A719D">
      <w:pPr>
        <w:rPr>
          <w:rFonts w:eastAsia="Times New Roman"/>
        </w:rPr>
      </w:pPr>
    </w:p>
    <w:p w14:paraId="7246058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035012F3" w14:textId="77777777" w:rsidR="002A719D" w:rsidRDefault="002A719D" w:rsidP="002A719D">
      <w:pPr>
        <w:rPr>
          <w:rFonts w:eastAsia="Times New Roman"/>
        </w:rPr>
      </w:pPr>
    </w:p>
    <w:p w14:paraId="31F3993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return</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w:t>
      </w:r>
    </w:p>
    <w:p w14:paraId="6949C1E0" w14:textId="77777777" w:rsidR="002A719D" w:rsidRDefault="002A719D" w:rsidP="002A719D">
      <w:pPr>
        <w:pStyle w:val="NormalWeb"/>
        <w:spacing w:before="0" w:beforeAutospacing="0" w:after="0" w:afterAutospacing="0"/>
        <w:ind w:left="1140"/>
        <w:rPr>
          <w:rFonts w:ascii="Consolas" w:hAnsi="Consolas"/>
          <w:color w:val="000000"/>
          <w:sz w:val="16"/>
          <w:szCs w:val="16"/>
          <w:shd w:val="clear" w:color="auto" w:fill="FFFFFF"/>
        </w:rPr>
      </w:pPr>
      <w:r>
        <w:rPr>
          <w:rFonts w:ascii="Consolas" w:hAnsi="Consolas"/>
          <w:color w:val="000000"/>
          <w:sz w:val="16"/>
          <w:szCs w:val="16"/>
          <w:shd w:val="clear" w:color="auto" w:fill="FFFFFF"/>
        </w:rPr>
        <w:t>}</w:t>
      </w:r>
    </w:p>
    <w:p w14:paraId="289FEC05" w14:textId="77777777" w:rsidR="009B31D2" w:rsidRDefault="009B31D2" w:rsidP="002A719D">
      <w:pPr>
        <w:pStyle w:val="NormalWeb"/>
        <w:spacing w:before="0" w:beforeAutospacing="0" w:after="0" w:afterAutospacing="0"/>
        <w:ind w:left="1140"/>
        <w:rPr>
          <w:rFonts w:ascii="Consolas" w:hAnsi="Consolas"/>
          <w:color w:val="000000"/>
          <w:sz w:val="16"/>
          <w:szCs w:val="16"/>
          <w:shd w:val="clear" w:color="auto" w:fill="FFFFFF"/>
        </w:rPr>
      </w:pPr>
    </w:p>
    <w:p w14:paraId="1A2E4087" w14:textId="77777777" w:rsidR="009B31D2" w:rsidRDefault="009B31D2" w:rsidP="002A719D">
      <w:pPr>
        <w:pStyle w:val="NormalWeb"/>
        <w:spacing w:before="0" w:beforeAutospacing="0" w:after="0" w:afterAutospacing="0"/>
        <w:ind w:left="1140"/>
      </w:pPr>
    </w:p>
    <w:p w14:paraId="4D9F989F" w14:textId="77777777" w:rsidR="002A719D" w:rsidRDefault="002A719D" w:rsidP="002A719D">
      <w:pPr>
        <w:rPr>
          <w:rFonts w:eastAsia="Times New Roman"/>
        </w:rPr>
      </w:pPr>
    </w:p>
    <w:p w14:paraId="7EAEFB54" w14:textId="77777777" w:rsidR="002A719D" w:rsidRDefault="002A719D" w:rsidP="002A719D">
      <w:pPr>
        <w:pStyle w:val="NormalWeb"/>
        <w:spacing w:before="0" w:beforeAutospacing="0" w:after="200" w:afterAutospacing="0"/>
        <w:ind w:left="1140"/>
        <w:jc w:val="both"/>
      </w:pPr>
      <w:r>
        <w:rPr>
          <w:rFonts w:ascii="Calibri" w:hAnsi="Calibri"/>
          <w:b/>
          <w:bCs/>
          <w:color w:val="000000"/>
          <w:sz w:val="22"/>
          <w:szCs w:val="22"/>
        </w:rPr>
        <w:t>Entendendo o código:</w:t>
      </w:r>
      <w:r>
        <w:rPr>
          <w:rFonts w:ascii="Calibri" w:hAnsi="Calibri"/>
          <w:color w:val="000000"/>
          <w:sz w:val="22"/>
          <w:szCs w:val="22"/>
        </w:rPr>
        <w:t xml:space="preserve"> Vamos entender algumas partes do novo código:</w:t>
      </w:r>
    </w:p>
    <w:p w14:paraId="19ECB11E" w14:textId="77777777" w:rsidR="002A719D" w:rsidRDefault="002A719D" w:rsidP="002A719D">
      <w:pPr>
        <w:pStyle w:val="NormalWeb"/>
        <w:spacing w:before="0" w:beforeAutospacing="0" w:after="0" w:afterAutospacing="0"/>
        <w:ind w:left="1140"/>
      </w:pP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getImageUrl</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28537915" w14:textId="77777777" w:rsidR="002A719D" w:rsidRDefault="002A719D" w:rsidP="002A719D">
      <w:pPr>
        <w:rPr>
          <w:rFonts w:eastAsia="Times New Roman"/>
        </w:rPr>
      </w:pPr>
    </w:p>
    <w:p w14:paraId="2558E26A" w14:textId="0BC69955" w:rsidR="002A719D" w:rsidRDefault="002A719D" w:rsidP="002A719D">
      <w:pPr>
        <w:pStyle w:val="NormalWeb"/>
        <w:spacing w:before="0" w:beforeAutospacing="0" w:after="200" w:afterAutospacing="0"/>
        <w:ind w:left="1140"/>
        <w:jc w:val="both"/>
      </w:pPr>
      <w:r>
        <w:rPr>
          <w:rFonts w:ascii="Calibri" w:hAnsi="Calibri"/>
          <w:color w:val="000000"/>
          <w:sz w:val="22"/>
          <w:szCs w:val="22"/>
        </w:rPr>
        <w:t>Este trecho apenas compara</w:t>
      </w:r>
      <w:r w:rsidR="00C83DFF">
        <w:rPr>
          <w:rFonts w:ascii="Calibri" w:hAnsi="Calibri"/>
          <w:color w:val="000000"/>
          <w:sz w:val="22"/>
          <w:szCs w:val="22"/>
        </w:rPr>
        <w:t xml:space="preserve"> se o campo </w:t>
      </w:r>
      <w:proofErr w:type="spellStart"/>
      <w:r w:rsidR="00C83DFF">
        <w:rPr>
          <w:rFonts w:ascii="Calibri" w:hAnsi="Calibri"/>
          <w:color w:val="000000"/>
          <w:sz w:val="22"/>
          <w:szCs w:val="22"/>
        </w:rPr>
        <w:t>imageUrl</w:t>
      </w:r>
      <w:proofErr w:type="spellEnd"/>
      <w:r w:rsidR="00C83DFF">
        <w:rPr>
          <w:rFonts w:ascii="Calibri" w:hAnsi="Calibri"/>
          <w:color w:val="000000"/>
          <w:sz w:val="22"/>
          <w:szCs w:val="22"/>
        </w:rPr>
        <w:t xml:space="preserve"> no objeto</w:t>
      </w:r>
      <w:r>
        <w:rPr>
          <w:rFonts w:ascii="Calibri" w:hAnsi="Calibri"/>
          <w:color w:val="000000"/>
          <w:sz w:val="22"/>
          <w:szCs w:val="22"/>
        </w:rPr>
        <w:t xml:space="preserve"> </w:t>
      </w:r>
      <w:proofErr w:type="spellStart"/>
      <w:r w:rsidR="00C83DFF">
        <w:rPr>
          <w:rFonts w:ascii="Calibri" w:hAnsi="Calibri"/>
          <w:color w:val="FF0000"/>
          <w:sz w:val="22"/>
          <w:szCs w:val="22"/>
        </w:rPr>
        <w:t>E</w:t>
      </w:r>
      <w:r w:rsidRPr="0053247E">
        <w:rPr>
          <w:rFonts w:ascii="Calibri" w:hAnsi="Calibri"/>
          <w:color w:val="FF0000"/>
          <w:sz w:val="22"/>
          <w:szCs w:val="22"/>
        </w:rPr>
        <w:t>mail</w:t>
      </w:r>
      <w:proofErr w:type="spellEnd"/>
      <w:del w:id="88" w:author="Willian" w:date="2016-10-23T16:49:00Z">
        <w:r w:rsidRPr="0053247E" w:rsidDel="0030714A">
          <w:rPr>
            <w:rFonts w:ascii="Calibri" w:hAnsi="Calibri"/>
            <w:color w:val="FF0000"/>
            <w:sz w:val="22"/>
            <w:szCs w:val="22"/>
          </w:rPr>
          <w:delText xml:space="preserve"> </w:delText>
        </w:r>
        <w:commentRangeStart w:id="89"/>
        <w:r w:rsidRPr="0053247E" w:rsidDel="0030714A">
          <w:rPr>
            <w:rFonts w:ascii="Calibri" w:hAnsi="Calibri"/>
            <w:color w:val="FF0000"/>
            <w:sz w:val="22"/>
            <w:szCs w:val="22"/>
          </w:rPr>
          <w:delText>(nome do objeto está correto?)</w:delText>
        </w:r>
        <w:commentRangeEnd w:id="89"/>
        <w:r w:rsidR="00C83DFF" w:rsidDel="0030714A">
          <w:rPr>
            <w:rStyle w:val="Refdecomentrio"/>
            <w:rFonts w:ascii="Calibri" w:hAnsi="Calibri" w:cs="Calibri"/>
            <w:color w:val="000000"/>
          </w:rPr>
          <w:commentReference w:id="89"/>
        </w:r>
      </w:del>
      <w:r>
        <w:rPr>
          <w:rFonts w:ascii="Calibri" w:hAnsi="Calibri"/>
          <w:color w:val="000000"/>
          <w:sz w:val="22"/>
          <w:szCs w:val="22"/>
        </w:rPr>
        <w:t xml:space="preserve"> realmente possui uma URL. Se sim, iniciamos a requisição da imagem:</w:t>
      </w:r>
    </w:p>
    <w:p w14:paraId="5DF2B06E" w14:textId="77777777" w:rsidR="002A719D" w:rsidRDefault="002A719D" w:rsidP="002A719D">
      <w:pPr>
        <w:pStyle w:val="NormalWeb"/>
        <w:spacing w:before="0" w:beforeAutospacing="0" w:after="0" w:afterAutospacing="0"/>
        <w:ind w:left="1140"/>
      </w:pPr>
      <w:proofErr w:type="spellStart"/>
      <w:r>
        <w:rPr>
          <w:rFonts w:ascii="Consolas" w:hAnsi="Consolas"/>
          <w:color w:val="000000"/>
          <w:sz w:val="16"/>
          <w:szCs w:val="16"/>
          <w:shd w:val="clear" w:color="auto" w:fill="FFFFFF"/>
        </w:rPr>
        <w:t>Glide.</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context</w:t>
      </w:r>
      <w:proofErr w:type="spellEnd"/>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
    <w:p w14:paraId="42676771"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getImageUrl</w:t>
      </w:r>
      <w:proofErr w:type="spellEnd"/>
      <w:proofErr w:type="gramEnd"/>
      <w:r>
        <w:rPr>
          <w:rFonts w:ascii="Consolas" w:hAnsi="Consolas"/>
          <w:color w:val="000000"/>
          <w:sz w:val="16"/>
          <w:szCs w:val="16"/>
          <w:shd w:val="clear" w:color="auto" w:fill="FFFFFF"/>
        </w:rPr>
        <w:t>())</w:t>
      </w:r>
    </w:p>
    <w:p w14:paraId="13F8411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asBitmap</w:t>
      </w:r>
      <w:proofErr w:type="spellEnd"/>
      <w:proofErr w:type="gramEnd"/>
      <w:r>
        <w:rPr>
          <w:rFonts w:ascii="Consolas" w:hAnsi="Consolas"/>
          <w:color w:val="000000"/>
          <w:sz w:val="16"/>
          <w:szCs w:val="16"/>
          <w:shd w:val="clear" w:color="auto" w:fill="FFFFFF"/>
        </w:rPr>
        <w:t>()</w:t>
      </w:r>
    </w:p>
    <w:p w14:paraId="35E56CB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centerCrop</w:t>
      </w:r>
      <w:proofErr w:type="spellEnd"/>
      <w:proofErr w:type="gramEnd"/>
      <w:r>
        <w:rPr>
          <w:rFonts w:ascii="Consolas" w:hAnsi="Consolas"/>
          <w:color w:val="000000"/>
          <w:sz w:val="16"/>
          <w:szCs w:val="16"/>
          <w:shd w:val="clear" w:color="auto" w:fill="FFFFFF"/>
        </w:rPr>
        <w:t>()</w:t>
      </w:r>
    </w:p>
    <w:p w14:paraId="3D896BA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into</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BitmapImageViewTarget</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w:t>
      </w:r>
    </w:p>
    <w:p w14:paraId="5BF382BD" w14:textId="77777777" w:rsidR="002A719D" w:rsidRDefault="002A719D" w:rsidP="002A719D">
      <w:pPr>
        <w:rPr>
          <w:rFonts w:eastAsia="Times New Roman"/>
        </w:rPr>
      </w:pPr>
    </w:p>
    <w:p w14:paraId="27EB78C9"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Inicializamos a biblioteca Glide com algumas configurações. O método </w:t>
      </w:r>
      <w:proofErr w:type="spellStart"/>
      <w:proofErr w:type="gramStart"/>
      <w:r>
        <w:rPr>
          <w:rFonts w:ascii="Calibri" w:hAnsi="Calibri"/>
          <w:color w:val="000000"/>
          <w:sz w:val="22"/>
          <w:szCs w:val="22"/>
        </w:rPr>
        <w:t>load</w:t>
      </w:r>
      <w:proofErr w:type="spellEnd"/>
      <w:r>
        <w:rPr>
          <w:rFonts w:ascii="Calibri" w:hAnsi="Calibri"/>
          <w:color w:val="000000"/>
          <w:sz w:val="22"/>
          <w:szCs w:val="22"/>
        </w:rPr>
        <w:t>(</w:t>
      </w:r>
      <w:proofErr w:type="gramEnd"/>
      <w:r>
        <w:rPr>
          <w:rFonts w:ascii="Calibri" w:hAnsi="Calibri"/>
          <w:color w:val="000000"/>
          <w:sz w:val="22"/>
          <w:szCs w:val="22"/>
        </w:rPr>
        <w:t xml:space="preserve">) especifica a URL a da imagem. O método </w:t>
      </w:r>
      <w:proofErr w:type="spellStart"/>
      <w:proofErr w:type="gramStart"/>
      <w:r>
        <w:rPr>
          <w:rFonts w:ascii="Calibri" w:hAnsi="Calibri"/>
          <w:color w:val="000000"/>
          <w:sz w:val="22"/>
          <w:szCs w:val="22"/>
        </w:rPr>
        <w:t>getImageUrl</w:t>
      </w:r>
      <w:proofErr w:type="spellEnd"/>
      <w:r>
        <w:rPr>
          <w:rFonts w:ascii="Calibri" w:hAnsi="Calibri"/>
          <w:color w:val="000000"/>
          <w:sz w:val="22"/>
          <w:szCs w:val="22"/>
        </w:rPr>
        <w:t>(</w:t>
      </w:r>
      <w:proofErr w:type="gramEnd"/>
      <w:r>
        <w:rPr>
          <w:rFonts w:ascii="Calibri" w:hAnsi="Calibri"/>
          <w:color w:val="000000"/>
          <w:sz w:val="22"/>
          <w:szCs w:val="22"/>
        </w:rPr>
        <w:t xml:space="preserve">) é o comando para obter a imagem em si. Especificamos o tipo da nossa imagem com o método </w:t>
      </w:r>
      <w:proofErr w:type="spellStart"/>
      <w:proofErr w:type="gramStart"/>
      <w:r>
        <w:rPr>
          <w:rFonts w:ascii="Calibri" w:hAnsi="Calibri"/>
          <w:color w:val="000000"/>
          <w:sz w:val="22"/>
          <w:szCs w:val="22"/>
        </w:rPr>
        <w:t>asBitmap</w:t>
      </w:r>
      <w:proofErr w:type="spellEnd"/>
      <w:r>
        <w:rPr>
          <w:rFonts w:ascii="Calibri" w:hAnsi="Calibri"/>
          <w:color w:val="000000"/>
          <w:sz w:val="22"/>
          <w:szCs w:val="22"/>
        </w:rPr>
        <w:t>(</w:t>
      </w:r>
      <w:proofErr w:type="gramEnd"/>
      <w:r>
        <w:rPr>
          <w:rFonts w:ascii="Calibri" w:hAnsi="Calibri"/>
          <w:color w:val="000000"/>
          <w:sz w:val="22"/>
          <w:szCs w:val="22"/>
        </w:rPr>
        <w:t>), e neste caso a imagem será um bitmap. Entre outras configurações que você pode encontrar na documentação da biblioteca (</w:t>
      </w:r>
      <w:hyperlink r:id="rId14" w:history="1">
        <w:r>
          <w:rPr>
            <w:rStyle w:val="Hiperlink"/>
            <w:rFonts w:ascii="Calibri" w:hAnsi="Calibri"/>
            <w:color w:val="1155CC"/>
            <w:sz w:val="22"/>
            <w:szCs w:val="22"/>
          </w:rPr>
          <w:t>https://github.com/bumptech/glide</w:t>
        </w:r>
      </w:hyperlink>
      <w:r>
        <w:rPr>
          <w:rFonts w:ascii="Calibri" w:hAnsi="Calibri"/>
          <w:color w:val="000000"/>
          <w:sz w:val="22"/>
          <w:szCs w:val="22"/>
        </w:rPr>
        <w:t>).</w:t>
      </w:r>
    </w:p>
    <w:p w14:paraId="0F856E9F"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r>
        <w:rPr>
          <w:rFonts w:ascii="Consolas" w:hAnsi="Consolas"/>
          <w:color w:val="808000"/>
          <w:sz w:val="16"/>
          <w:szCs w:val="16"/>
          <w:shd w:val="clear" w:color="auto" w:fill="FFFFFF"/>
        </w:rPr>
        <w:t>Override</w:t>
      </w:r>
      <w:proofErr w:type="spellEnd"/>
    </w:p>
    <w:p w14:paraId="0CF174B3"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proofErr w:type="gramStart"/>
      <w:r>
        <w:rPr>
          <w:rFonts w:ascii="Consolas" w:hAnsi="Consolas"/>
          <w:b/>
          <w:bCs/>
          <w:color w:val="000080"/>
          <w:sz w:val="16"/>
          <w:szCs w:val="16"/>
          <w:shd w:val="clear" w:color="auto" w:fill="FFFFFF"/>
        </w:rPr>
        <w:t>protected</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setResource</w:t>
      </w:r>
      <w:proofErr w:type="spellEnd"/>
      <w:r>
        <w:rPr>
          <w:rFonts w:ascii="Consolas" w:hAnsi="Consolas"/>
          <w:color w:val="000000"/>
          <w:sz w:val="16"/>
          <w:szCs w:val="16"/>
          <w:shd w:val="clear" w:color="auto" w:fill="FFFFFF"/>
        </w:rPr>
        <w:t xml:space="preserve">(Bitmap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 {</w:t>
      </w:r>
    </w:p>
    <w:p w14:paraId="2616AD94" w14:textId="77777777" w:rsidR="002A719D" w:rsidRDefault="002A719D" w:rsidP="002A719D">
      <w:pPr>
        <w:pStyle w:val="NormalWeb"/>
        <w:spacing w:before="0" w:beforeAutospacing="0" w:after="0" w:afterAutospacing="0"/>
        <w:ind w:left="1140"/>
      </w:pPr>
      <w:r>
        <w:rPr>
          <w:rStyle w:val="apple-tab-span"/>
          <w:rFonts w:ascii="Consolas" w:hAnsi="Consolas"/>
          <w:color w:val="000000"/>
          <w:sz w:val="16"/>
          <w:szCs w:val="16"/>
          <w:shd w:val="clear" w:color="auto" w:fill="FFFFFF"/>
        </w:rPr>
        <w:tab/>
      </w:r>
      <w:r>
        <w:rPr>
          <w:rFonts w:ascii="Consolas" w:hAnsi="Consolas"/>
          <w:color w:val="808000"/>
          <w:sz w:val="16"/>
          <w:szCs w:val="16"/>
          <w:shd w:val="clear" w:color="auto" w:fill="FFFFFF"/>
        </w:rPr>
        <w:t>/ ...</w:t>
      </w:r>
    </w:p>
    <w:p w14:paraId="4F0DC33B"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lastRenderedPageBreak/>
        <w:t>  }</w:t>
      </w:r>
    </w:p>
    <w:p w14:paraId="5E079EAD" w14:textId="77777777" w:rsidR="002A719D" w:rsidRDefault="002A719D" w:rsidP="002A719D">
      <w:pPr>
        <w:rPr>
          <w:rFonts w:eastAsia="Times New Roman"/>
        </w:rPr>
      </w:pPr>
    </w:p>
    <w:p w14:paraId="655F306E"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Similar ao </w:t>
      </w:r>
      <w:proofErr w:type="spellStart"/>
      <w:r>
        <w:rPr>
          <w:rFonts w:ascii="Calibri" w:hAnsi="Calibri"/>
          <w:color w:val="000000"/>
          <w:sz w:val="22"/>
          <w:szCs w:val="22"/>
        </w:rPr>
        <w:t>Ion</w:t>
      </w:r>
      <w:proofErr w:type="spellEnd"/>
      <w:r>
        <w:rPr>
          <w:rFonts w:ascii="Calibri" w:hAnsi="Calibri"/>
          <w:color w:val="000000"/>
          <w:sz w:val="22"/>
          <w:szCs w:val="22"/>
        </w:rPr>
        <w:t xml:space="preserve"> este é o método invocado pelo </w:t>
      </w:r>
      <w:proofErr w:type="spellStart"/>
      <w:r>
        <w:rPr>
          <w:rFonts w:ascii="Calibri" w:hAnsi="Calibri"/>
          <w:color w:val="000000"/>
          <w:sz w:val="22"/>
          <w:szCs w:val="22"/>
        </w:rPr>
        <w:t>Observer</w:t>
      </w:r>
      <w:proofErr w:type="spellEnd"/>
      <w:r>
        <w:rPr>
          <w:rFonts w:ascii="Calibri" w:hAnsi="Calibri"/>
          <w:color w:val="000000"/>
          <w:sz w:val="22"/>
          <w:szCs w:val="22"/>
        </w:rPr>
        <w:t xml:space="preserve"> quando uma resposta é obtida. Neste caso a resposta estará no parâmetro </w:t>
      </w:r>
      <w:proofErr w:type="spellStart"/>
      <w:r>
        <w:rPr>
          <w:rFonts w:ascii="Calibri" w:hAnsi="Calibri"/>
          <w:color w:val="000000"/>
          <w:sz w:val="22"/>
          <w:szCs w:val="22"/>
        </w:rPr>
        <w:t>resource</w:t>
      </w:r>
      <w:proofErr w:type="spellEnd"/>
      <w:r>
        <w:rPr>
          <w:rFonts w:ascii="Calibri" w:hAnsi="Calibri"/>
          <w:color w:val="000000"/>
          <w:sz w:val="22"/>
          <w:szCs w:val="22"/>
        </w:rPr>
        <w:t>.</w:t>
      </w:r>
    </w:p>
    <w:p w14:paraId="0FD1E725" w14:textId="77777777" w:rsidR="002A719D" w:rsidRDefault="002A719D" w:rsidP="002A719D">
      <w:pPr>
        <w:pStyle w:val="NormalWeb"/>
        <w:spacing w:before="0" w:beforeAutospacing="0" w:after="0" w:afterAutospacing="0"/>
        <w:ind w:left="1140"/>
      </w:pPr>
      <w:proofErr w:type="spellStart"/>
      <w:r>
        <w:rPr>
          <w:rFonts w:ascii="Consolas" w:hAnsi="Consolas"/>
          <w:color w:val="000000"/>
          <w:sz w:val="16"/>
          <w:szCs w:val="16"/>
          <w:shd w:val="clear" w:color="auto" w:fill="FFFFFF"/>
        </w:rPr>
        <w:t>RoundedBitmapDrawable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 xml:space="preserve"> =</w:t>
      </w:r>
    </w:p>
    <w:p w14:paraId="029D4199"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RoundedBitmapDrawableFactory.</w:t>
      </w:r>
      <w:r>
        <w:rPr>
          <w:rFonts w:ascii="Consolas" w:hAnsi="Consolas"/>
          <w:i/>
          <w:iCs/>
          <w:color w:val="000000"/>
          <w:sz w:val="16"/>
          <w:szCs w:val="16"/>
          <w:shd w:val="clear" w:color="auto" w:fill="FFFFFF"/>
        </w:rPr>
        <w:t>create</w:t>
      </w:r>
      <w:proofErr w:type="spellEnd"/>
      <w:r>
        <w:rPr>
          <w:rFonts w:ascii="Consolas" w:hAnsi="Consolas"/>
          <w:color w:val="000000"/>
          <w:sz w:val="16"/>
          <w:szCs w:val="16"/>
          <w:shd w:val="clear" w:color="auto" w:fill="FFFFFF"/>
        </w:rPr>
        <w:t>(</w:t>
      </w:r>
      <w:proofErr w:type="spellStart"/>
      <w:proofErr w:type="gramStart"/>
      <w:r>
        <w:rPr>
          <w:rFonts w:ascii="Consolas" w:hAnsi="Consolas"/>
          <w:b/>
          <w:bCs/>
          <w:color w:val="660E7A"/>
          <w:sz w:val="16"/>
          <w:szCs w:val="16"/>
          <w:shd w:val="clear" w:color="auto" w:fill="FFFFFF"/>
        </w:rPr>
        <w:t>context</w:t>
      </w:r>
      <w:r>
        <w:rPr>
          <w:rFonts w:ascii="Consolas" w:hAnsi="Consolas"/>
          <w:color w:val="000000"/>
          <w:sz w:val="16"/>
          <w:szCs w:val="16"/>
          <w:shd w:val="clear" w:color="auto" w:fill="FFFFFF"/>
        </w:rPr>
        <w:t>.getResources</w:t>
      </w:r>
      <w:proofErr w:type="spellEnd"/>
      <w:proofErr w:type="gram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w:t>
      </w:r>
    </w:p>
    <w:p w14:paraId="65EA452D" w14:textId="77777777" w:rsidR="002A719D" w:rsidRDefault="002A719D" w:rsidP="002A719D">
      <w:pPr>
        <w:pStyle w:val="NormalWeb"/>
        <w:spacing w:before="0" w:beforeAutospacing="0" w:after="0" w:afterAutospacing="0"/>
        <w:ind w:left="1140"/>
      </w:pPr>
      <w:proofErr w:type="spellStart"/>
      <w:r>
        <w:rPr>
          <w:rFonts w:ascii="Consolas" w:hAnsi="Consolas"/>
          <w:color w:val="000000"/>
          <w:sz w:val="16"/>
          <w:szCs w:val="16"/>
          <w:shd w:val="clear" w:color="auto" w:fill="FFFFFF"/>
        </w:rPr>
        <w:t>circularBitmapDrawable.setCircular</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true</w:t>
      </w:r>
      <w:proofErr w:type="spellEnd"/>
      <w:r>
        <w:rPr>
          <w:rFonts w:ascii="Consolas" w:hAnsi="Consolas"/>
          <w:color w:val="000000"/>
          <w:sz w:val="16"/>
          <w:szCs w:val="16"/>
          <w:shd w:val="clear" w:color="auto" w:fill="FFFFFF"/>
        </w:rPr>
        <w:t>);</w:t>
      </w:r>
    </w:p>
    <w:p w14:paraId="676CAAD6" w14:textId="77777777" w:rsidR="002A719D" w:rsidRDefault="002A719D" w:rsidP="002A719D">
      <w:pPr>
        <w:spacing w:after="240"/>
        <w:rPr>
          <w:rFonts w:eastAsia="Times New Roman"/>
        </w:rPr>
      </w:pPr>
    </w:p>
    <w:p w14:paraId="4EE2BC44"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Para adequar ao nosso design, este trecho de código irá deixar nossas imagens circulares.</w:t>
      </w:r>
    </w:p>
    <w:p w14:paraId="6B5D6573" w14:textId="77777777" w:rsidR="002A719D" w:rsidRDefault="002A719D" w:rsidP="002A719D">
      <w:pPr>
        <w:pStyle w:val="NormalWeb"/>
        <w:spacing w:before="0" w:beforeAutospacing="0" w:after="0" w:afterAutospacing="0"/>
        <w:ind w:left="1140"/>
      </w:pPr>
      <w:proofErr w:type="spellStart"/>
      <w:proofErr w:type="gramStart"/>
      <w:r>
        <w:rPr>
          <w:rFonts w:ascii="Consolas" w:hAnsi="Consolas"/>
          <w:color w:val="660E7A"/>
          <w:sz w:val="16"/>
          <w:szCs w:val="16"/>
          <w:shd w:val="clear" w:color="auto" w:fill="FFFFFF"/>
        </w:rPr>
        <w:t>picture</w:t>
      </w:r>
      <w:r>
        <w:rPr>
          <w:rFonts w:ascii="Consolas" w:hAnsi="Consolas"/>
          <w:color w:val="000000"/>
          <w:sz w:val="16"/>
          <w:szCs w:val="16"/>
          <w:shd w:val="clear" w:color="auto" w:fill="FFFFFF"/>
        </w:rPr>
        <w:t>.setImageDrawable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w:t>
      </w:r>
    </w:p>
    <w:p w14:paraId="7909EA6E" w14:textId="77777777" w:rsidR="002A719D" w:rsidRDefault="002A719D" w:rsidP="002A719D">
      <w:pPr>
        <w:rPr>
          <w:rFonts w:eastAsia="Times New Roman"/>
        </w:rPr>
      </w:pPr>
    </w:p>
    <w:p w14:paraId="0C736F55" w14:textId="3815C484"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No trecho acima atribuímos a imagem obtida e tratada ao nosso </w:t>
      </w:r>
      <w:commentRangeStart w:id="90"/>
      <w:proofErr w:type="spellStart"/>
      <w:r>
        <w:rPr>
          <w:rFonts w:ascii="Calibri" w:hAnsi="Calibri"/>
          <w:color w:val="000000"/>
          <w:sz w:val="22"/>
          <w:szCs w:val="22"/>
        </w:rPr>
        <w:t>ImageView</w:t>
      </w:r>
      <w:commentRangeEnd w:id="90"/>
      <w:proofErr w:type="spellEnd"/>
      <w:r w:rsidR="00CF62A1">
        <w:rPr>
          <w:rStyle w:val="Refdecomentrio"/>
          <w:rFonts w:ascii="Calibri" w:hAnsi="Calibri" w:cs="Calibri"/>
          <w:color w:val="000000"/>
        </w:rPr>
        <w:commentReference w:id="90"/>
      </w:r>
      <w:r>
        <w:rPr>
          <w:rFonts w:ascii="Calibri" w:hAnsi="Calibri"/>
          <w:color w:val="000000"/>
          <w:sz w:val="22"/>
          <w:szCs w:val="22"/>
        </w:rPr>
        <w:t>.</w:t>
      </w:r>
    </w:p>
    <w:p w14:paraId="3AD9B917" w14:textId="10FC2D57" w:rsidR="00C216A5" w:rsidRPr="00C216A5" w:rsidDel="00CF62A1" w:rsidRDefault="00C216A5" w:rsidP="002A719D">
      <w:pPr>
        <w:pStyle w:val="NormalWeb"/>
        <w:spacing w:before="0" w:beforeAutospacing="0" w:after="200" w:afterAutospacing="0"/>
        <w:jc w:val="both"/>
        <w:rPr>
          <w:del w:id="91" w:author="Willian" w:date="2016-10-23T16:55:00Z"/>
          <w:rFonts w:ascii="Calibri" w:hAnsi="Calibri"/>
          <w:color w:val="FF0000"/>
          <w:sz w:val="22"/>
          <w:szCs w:val="22"/>
        </w:rPr>
      </w:pPr>
      <w:del w:id="92" w:author="Willian" w:date="2016-10-23T16:55:00Z">
        <w:r w:rsidDel="00CF62A1">
          <w:rPr>
            <w:rFonts w:ascii="Calibri" w:hAnsi="Calibri"/>
            <w:color w:val="FF0000"/>
            <w:sz w:val="22"/>
            <w:szCs w:val="22"/>
          </w:rPr>
          <w:delText>Conforme mensagens trocadas pelo whatsApp não esquecer da variável Picture.</w:delText>
        </w:r>
      </w:del>
    </w:p>
    <w:p w14:paraId="4D9E68B1" w14:textId="77777777" w:rsidR="00C216A5" w:rsidRDefault="00C216A5" w:rsidP="002A719D">
      <w:pPr>
        <w:pStyle w:val="NormalWeb"/>
        <w:spacing w:before="0" w:beforeAutospacing="0" w:after="200" w:afterAutospacing="0"/>
        <w:jc w:val="both"/>
        <w:rPr>
          <w:rFonts w:ascii="Calibri" w:hAnsi="Calibri"/>
          <w:color w:val="000000"/>
          <w:sz w:val="22"/>
          <w:szCs w:val="22"/>
        </w:rPr>
      </w:pPr>
    </w:p>
    <w:p w14:paraId="098A9760" w14:textId="77777777" w:rsidR="002A719D" w:rsidRDefault="002A719D" w:rsidP="002A719D">
      <w:pPr>
        <w:pStyle w:val="NormalWeb"/>
        <w:spacing w:before="0" w:beforeAutospacing="0" w:after="200" w:afterAutospacing="0"/>
        <w:jc w:val="both"/>
      </w:pPr>
      <w:r>
        <w:rPr>
          <w:rFonts w:ascii="Calibri" w:hAnsi="Calibri"/>
          <w:color w:val="000000"/>
          <w:sz w:val="22"/>
          <w:szCs w:val="22"/>
        </w:rPr>
        <w:t>Agora podemos executar o código e ver o resultado final. Você obterá a seguinte tela:</w:t>
      </w:r>
    </w:p>
    <w:p w14:paraId="5BEC3109" w14:textId="77777777" w:rsidR="00164FC3" w:rsidRDefault="002A719D" w:rsidP="00164FC3">
      <w:pPr>
        <w:pStyle w:val="NormalWeb"/>
        <w:keepNext/>
        <w:spacing w:before="0" w:beforeAutospacing="0" w:after="200" w:afterAutospacing="0"/>
        <w:jc w:val="center"/>
        <w:rPr>
          <w:ins w:id="93" w:author="Willian" w:date="2016-10-23T17:21:00Z"/>
        </w:rPr>
        <w:pPrChange w:id="94" w:author="Willian" w:date="2016-10-23T17:21:00Z">
          <w:pPr>
            <w:pStyle w:val="NormalWeb"/>
            <w:spacing w:before="0" w:beforeAutospacing="0" w:after="200" w:afterAutospacing="0"/>
            <w:jc w:val="center"/>
          </w:pPr>
        </w:pPrChange>
      </w:pPr>
      <w:r>
        <w:rPr>
          <w:rFonts w:ascii="Calibri" w:hAnsi="Calibri"/>
          <w:noProof/>
          <w:color w:val="000000"/>
          <w:sz w:val="22"/>
          <w:szCs w:val="22"/>
        </w:rPr>
        <w:lastRenderedPageBreak/>
        <w:drawing>
          <wp:inline distT="0" distB="0" distL="0" distR="0" wp14:anchorId="3F505E1A" wp14:editId="0936E7B0">
            <wp:extent cx="3921125" cy="6990080"/>
            <wp:effectExtent l="0" t="0" r="0" b="0"/>
            <wp:docPr id="3" name="Imagem 3" descr="creenshot_20161011-211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_20161011-2116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1125" cy="6990080"/>
                    </a:xfrm>
                    <a:prstGeom prst="rect">
                      <a:avLst/>
                    </a:prstGeom>
                    <a:noFill/>
                    <a:ln>
                      <a:noFill/>
                    </a:ln>
                  </pic:spPr>
                </pic:pic>
              </a:graphicData>
            </a:graphic>
          </wp:inline>
        </w:drawing>
      </w:r>
    </w:p>
    <w:p w14:paraId="24DDE42A" w14:textId="47B4BAAA" w:rsidR="002A719D" w:rsidRDefault="00164FC3" w:rsidP="00164FC3">
      <w:pPr>
        <w:pStyle w:val="Legenda"/>
        <w:jc w:val="center"/>
        <w:pPrChange w:id="95" w:author="Willian" w:date="2016-10-23T17:21:00Z">
          <w:pPr>
            <w:pStyle w:val="NormalWeb"/>
            <w:spacing w:before="0" w:beforeAutospacing="0" w:after="200" w:afterAutospacing="0"/>
            <w:jc w:val="center"/>
          </w:pPr>
        </w:pPrChange>
      </w:pPr>
      <w:ins w:id="96" w:author="Willian" w:date="2016-10-23T17:21:00Z">
        <w:r>
          <w:t xml:space="preserve">Figura </w:t>
        </w:r>
        <w:r>
          <w:fldChar w:fldCharType="begin"/>
        </w:r>
        <w:r>
          <w:instrText xml:space="preserve"> SEQ Figura \* ARABIC </w:instrText>
        </w:r>
      </w:ins>
      <w:r>
        <w:fldChar w:fldCharType="separate"/>
      </w:r>
      <w:ins w:id="97" w:author="Willian" w:date="2016-10-23T17:21:00Z">
        <w:r>
          <w:rPr>
            <w:noProof/>
          </w:rPr>
          <w:t>3</w:t>
        </w:r>
        <w:r>
          <w:fldChar w:fldCharType="end"/>
        </w:r>
        <w:r>
          <w:t xml:space="preserve"> - Exemplo final da nossa tela </w:t>
        </w:r>
        <w:proofErr w:type="spellStart"/>
        <w:r>
          <w:t>Inbox</w:t>
        </w:r>
      </w:ins>
      <w:proofErr w:type="spellEnd"/>
      <w:ins w:id="98" w:author="Willian" w:date="2016-10-23T17:22:00Z">
        <w:r>
          <w:t xml:space="preserve"> (Entrada)</w:t>
        </w:r>
      </w:ins>
    </w:p>
    <w:p w14:paraId="5F114A8B" w14:textId="77777777" w:rsidR="00164FC3" w:rsidRDefault="00164FC3" w:rsidP="00164FC3">
      <w:pPr>
        <w:pStyle w:val="Ttulo2"/>
        <w:rPr>
          <w:ins w:id="99" w:author="Willian" w:date="2016-10-23T17:26:00Z"/>
        </w:rPr>
        <w:pPrChange w:id="100" w:author="Willian" w:date="2016-10-23T17:26:00Z">
          <w:pPr>
            <w:spacing w:after="240"/>
          </w:pPr>
        </w:pPrChange>
      </w:pPr>
      <w:ins w:id="101" w:author="Willian" w:date="2016-10-23T17:26:00Z">
        <w:r>
          <w:t>Resumo</w:t>
        </w:r>
      </w:ins>
    </w:p>
    <w:p w14:paraId="5DE3A2EA" w14:textId="77777777" w:rsidR="00164FC3" w:rsidRDefault="00164FC3" w:rsidP="00164FC3">
      <w:pPr>
        <w:jc w:val="left"/>
        <w:rPr>
          <w:ins w:id="102" w:author="Willian" w:date="2016-10-23T17:28:00Z"/>
        </w:rPr>
        <w:pPrChange w:id="103" w:author="Willian" w:date="2016-10-23T17:27:00Z">
          <w:pPr>
            <w:spacing w:after="240"/>
          </w:pPr>
        </w:pPrChange>
      </w:pPr>
      <w:ins w:id="104" w:author="Willian" w:date="2016-10-23T17:26:00Z">
        <w:r>
          <w:t xml:space="preserve">Após aprendermos os conceitos sobre </w:t>
        </w:r>
      </w:ins>
      <w:ins w:id="105" w:author="Willian" w:date="2016-10-23T17:27:00Z">
        <w:r>
          <w:t xml:space="preserve">Networking na aula passada, chegou a hora de aplica-los. Nesta aula você aprendeu a obter objetos pela rede, e como exemplo hospedamos um objeto </w:t>
        </w:r>
        <w:proofErr w:type="spellStart"/>
        <w:r>
          <w:t>json</w:t>
        </w:r>
        <w:proofErr w:type="spellEnd"/>
        <w:r>
          <w:t xml:space="preserve"> para que ele seja </w:t>
        </w:r>
        <w:proofErr w:type="gramStart"/>
        <w:r>
          <w:t>obtidos</w:t>
        </w:r>
        <w:proofErr w:type="gramEnd"/>
        <w:r>
          <w:t>. Voc</w:t>
        </w:r>
      </w:ins>
      <w:ins w:id="106" w:author="Willian" w:date="2016-10-23T17:28:00Z">
        <w:r>
          <w:t xml:space="preserve">ê viu também que podemos pegar qualquer imagem da internet utilizando a biblioteca Glide, basta termos a respectiva URL. Com estes conceitos fechamos </w:t>
        </w:r>
        <w:proofErr w:type="gramStart"/>
        <w:r>
          <w:t>os conteúdo</w:t>
        </w:r>
        <w:proofErr w:type="gramEnd"/>
        <w:r>
          <w:t xml:space="preserve"> do curso de Android. </w:t>
        </w:r>
      </w:ins>
    </w:p>
    <w:p w14:paraId="6F86F220" w14:textId="61A851B0" w:rsidR="002A719D" w:rsidRDefault="00164FC3" w:rsidP="00164FC3">
      <w:pPr>
        <w:jc w:val="left"/>
        <w:pPrChange w:id="107" w:author="Willian" w:date="2016-10-23T17:27:00Z">
          <w:pPr>
            <w:spacing w:after="240"/>
          </w:pPr>
        </w:pPrChange>
      </w:pPr>
      <w:ins w:id="108" w:author="Willian" w:date="2016-10-23T17:29:00Z">
        <w:r>
          <w:lastRenderedPageBreak/>
          <w:t>Neste curso foi apresentado tudo que você precisa saber para criar seu próprio aplicativo sozinho. Você agora pode pesquisar e se aventurar mais a fundo nas bibliotecas de terceiros e na documentaç</w:t>
        </w:r>
      </w:ins>
      <w:ins w:id="109" w:author="Willian" w:date="2016-10-23T17:30:00Z">
        <w:r>
          <w:t xml:space="preserve">ão do Android, já que você sabe como funciona </w:t>
        </w:r>
        <w:proofErr w:type="gramStart"/>
        <w:r>
          <w:t>uma aplicativo</w:t>
        </w:r>
        <w:proofErr w:type="gramEnd"/>
        <w:r>
          <w:t xml:space="preserve"> como um todo. Bons estudos!</w:t>
        </w:r>
      </w:ins>
      <w:r w:rsidR="002A719D">
        <w:br/>
      </w:r>
    </w:p>
    <w:p w14:paraId="2703B1C8" w14:textId="77777777" w:rsidR="002A719D" w:rsidRDefault="002A719D" w:rsidP="002A719D">
      <w:pPr>
        <w:pStyle w:val="Ttulo2"/>
        <w:spacing w:before="0"/>
        <w:jc w:val="both"/>
        <w:rPr>
          <w:rFonts w:eastAsia="Times New Roman"/>
        </w:rPr>
      </w:pPr>
      <w:r>
        <w:rPr>
          <w:rFonts w:eastAsia="Times New Roman"/>
          <w:b w:val="0"/>
          <w:bCs/>
          <w:color w:val="6AA84F"/>
        </w:rPr>
        <w:t>Considerações finais</w:t>
      </w:r>
    </w:p>
    <w:p w14:paraId="086322C2" w14:textId="0F859E93" w:rsidR="005C75EF" w:rsidRPr="00BB23CB" w:rsidRDefault="002A719D" w:rsidP="002A719D">
      <w:pPr>
        <w:rPr>
          <w:color w:val="FF0000"/>
        </w:rPr>
      </w:pPr>
      <w:r>
        <w:t>Caro aluno, ou melhor, desenvolvedor Android. Existe ainda um mundo de funcionalidades que o Android disponibiliza para nós, afinal este é um sistema operacional que está superando até mesmo os desktops. Anualmente novas funcionalidades e atualizações são lançadas, então não podemos parar nunca. Esteja sempre em contato, praticando, lendo e melhorando.</w:t>
      </w:r>
      <w:r w:rsidR="00BB23CB">
        <w:t xml:space="preserve"> É assim que nos tornamos </w:t>
      </w:r>
      <w:proofErr w:type="gramStart"/>
      <w:r w:rsidR="00BB23CB">
        <w:t>um bo</w:t>
      </w:r>
      <w:r w:rsidR="00BB23CB">
        <w:rPr>
          <w:color w:val="FF0000"/>
        </w:rPr>
        <w:t>ns</w:t>
      </w:r>
      <w:r w:rsidR="00BB23CB">
        <w:t xml:space="preserve"> profissiona</w:t>
      </w:r>
      <w:r w:rsidR="00BB23CB">
        <w:rPr>
          <w:color w:val="FF0000"/>
        </w:rPr>
        <w:t>is</w:t>
      </w:r>
      <w:proofErr w:type="gramEnd"/>
      <w:r>
        <w:t>. Se houver uma dificuldade não desista, afinal o Android é tão amplo que seu limite é a sua im</w:t>
      </w:r>
      <w:r w:rsidR="00BB23CB" w:rsidRPr="00BB23CB">
        <w:rPr>
          <w:color w:val="FF0000"/>
        </w:rPr>
        <w:t>ag</w:t>
      </w:r>
      <w:r w:rsidR="00BB23CB">
        <w:rPr>
          <w:color w:val="FF0000"/>
        </w:rPr>
        <w:t>inação.</w:t>
      </w:r>
    </w:p>
    <w:p w14:paraId="5E392C64" w14:textId="77777777" w:rsidR="00B17381" w:rsidRDefault="00B17381" w:rsidP="00B72FE1">
      <w:pPr>
        <w:jc w:val="center"/>
      </w:pPr>
    </w:p>
    <w:sectPr w:rsidR="00B17381" w:rsidSect="00D3218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Willian" w:date="2016-10-20T04:30:00Z" w:initials="WFSP">
    <w:p w14:paraId="72F1E600" w14:textId="6AFA6909" w:rsidR="00164FC3" w:rsidRPr="00B0390B" w:rsidRDefault="00164FC3">
      <w:pPr>
        <w:pStyle w:val="Textodecomentrio"/>
      </w:pPr>
      <w:r>
        <w:rPr>
          <w:rStyle w:val="Refdecomentrio"/>
        </w:rPr>
        <w:annotationRef/>
      </w:r>
      <w:r>
        <w:rPr>
          <w:b/>
        </w:rPr>
        <w:t>Clóvis comentou:</w:t>
      </w:r>
      <w:r>
        <w:t xml:space="preserve"> confuso</w:t>
      </w:r>
    </w:p>
  </w:comment>
  <w:comment w:id="20" w:author="Willian" w:date="2016-10-20T04:30:00Z" w:initials="WFSP">
    <w:p w14:paraId="45FD3615" w14:textId="7F646B87" w:rsidR="00164FC3" w:rsidRDefault="00164FC3">
      <w:pPr>
        <w:pStyle w:val="Textodecomentrio"/>
      </w:pPr>
      <w:r>
        <w:rPr>
          <w:rStyle w:val="Refdecomentrio"/>
        </w:rPr>
        <w:annotationRef/>
      </w:r>
      <w:r>
        <w:t>Elaborei melhor</w:t>
      </w:r>
    </w:p>
  </w:comment>
  <w:comment w:id="65" w:author="Willian" w:date="2016-10-22T19:35:00Z" w:initials="WFSP">
    <w:p w14:paraId="62BC7A56" w14:textId="784601A2" w:rsidR="00164FC3" w:rsidRDefault="00164FC3">
      <w:pPr>
        <w:pStyle w:val="Textodecomentrio"/>
      </w:pPr>
      <w:r>
        <w:rPr>
          <w:rStyle w:val="Refdecomentrio"/>
        </w:rPr>
        <w:annotationRef/>
      </w:r>
      <w:r>
        <w:t>Complementei com este trecho</w:t>
      </w:r>
    </w:p>
  </w:comment>
  <w:comment w:id="89" w:author="Willian" w:date="2016-10-22T19:21:00Z" w:initials="WFSP">
    <w:p w14:paraId="4276F70D" w14:textId="70481D11" w:rsidR="00164FC3" w:rsidRDefault="00164FC3">
      <w:pPr>
        <w:pStyle w:val="Textodecomentrio"/>
      </w:pPr>
      <w:r>
        <w:rPr>
          <w:rStyle w:val="Refdecomentrio"/>
        </w:rPr>
        <w:annotationRef/>
      </w:r>
      <w:r>
        <w:t>Nome das classes, métodos e variáveis devem ser sem traços</w:t>
      </w:r>
    </w:p>
  </w:comment>
  <w:comment w:id="90" w:author="Willian" w:date="2016-10-23T16:55:00Z" w:initials="WFSP">
    <w:p w14:paraId="35642C30" w14:textId="3E5CADDD" w:rsidR="00164FC3" w:rsidRDefault="00164FC3">
      <w:pPr>
        <w:pStyle w:val="Textodecomentrio"/>
      </w:pPr>
      <w:r>
        <w:rPr>
          <w:rStyle w:val="Refdecomentrio"/>
        </w:rPr>
        <w:annotationRef/>
      </w:r>
      <w:r>
        <w:t>Feito (comentário sobre a Picture)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F1E600" w15:done="0"/>
  <w15:commentEx w15:paraId="45FD3615" w15:paraIdParent="72F1E600" w15:done="0"/>
  <w15:commentEx w15:paraId="62BC7A56" w15:done="0"/>
  <w15:commentEx w15:paraId="4276F70D" w15:done="0"/>
  <w15:commentEx w15:paraId="35642C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6703E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14F014"/>
    <w:lvl w:ilvl="0">
      <w:start w:val="1"/>
      <w:numFmt w:val="decimal"/>
      <w:lvlText w:val="%1."/>
      <w:lvlJc w:val="left"/>
      <w:pPr>
        <w:tabs>
          <w:tab w:val="num" w:pos="1492"/>
        </w:tabs>
        <w:ind w:left="1492" w:hanging="360"/>
      </w:pPr>
    </w:lvl>
  </w:abstractNum>
  <w:abstractNum w:abstractNumId="2">
    <w:nsid w:val="FFFFFF7D"/>
    <w:multiLevelType w:val="singleLevel"/>
    <w:tmpl w:val="D9D8DF3C"/>
    <w:lvl w:ilvl="0">
      <w:start w:val="1"/>
      <w:numFmt w:val="decimal"/>
      <w:lvlText w:val="%1."/>
      <w:lvlJc w:val="left"/>
      <w:pPr>
        <w:tabs>
          <w:tab w:val="num" w:pos="1209"/>
        </w:tabs>
        <w:ind w:left="1209" w:hanging="360"/>
      </w:pPr>
    </w:lvl>
  </w:abstractNum>
  <w:abstractNum w:abstractNumId="3">
    <w:nsid w:val="FFFFFF7E"/>
    <w:multiLevelType w:val="singleLevel"/>
    <w:tmpl w:val="B1CA45C6"/>
    <w:lvl w:ilvl="0">
      <w:start w:val="1"/>
      <w:numFmt w:val="decimal"/>
      <w:lvlText w:val="%1."/>
      <w:lvlJc w:val="left"/>
      <w:pPr>
        <w:tabs>
          <w:tab w:val="num" w:pos="926"/>
        </w:tabs>
        <w:ind w:left="926" w:hanging="360"/>
      </w:pPr>
    </w:lvl>
  </w:abstractNum>
  <w:abstractNum w:abstractNumId="4">
    <w:nsid w:val="FFFFFF7F"/>
    <w:multiLevelType w:val="singleLevel"/>
    <w:tmpl w:val="10D4D70E"/>
    <w:lvl w:ilvl="0">
      <w:start w:val="1"/>
      <w:numFmt w:val="decimal"/>
      <w:lvlText w:val="%1."/>
      <w:lvlJc w:val="left"/>
      <w:pPr>
        <w:tabs>
          <w:tab w:val="num" w:pos="643"/>
        </w:tabs>
        <w:ind w:left="643" w:hanging="360"/>
      </w:pPr>
    </w:lvl>
  </w:abstractNum>
  <w:abstractNum w:abstractNumId="5">
    <w:nsid w:val="FFFFFF80"/>
    <w:multiLevelType w:val="singleLevel"/>
    <w:tmpl w:val="A028B2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C7C43F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E64EC8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3BCC75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8AC3682"/>
    <w:lvl w:ilvl="0">
      <w:start w:val="1"/>
      <w:numFmt w:val="decimal"/>
      <w:lvlText w:val="%1."/>
      <w:lvlJc w:val="left"/>
      <w:pPr>
        <w:tabs>
          <w:tab w:val="num" w:pos="360"/>
        </w:tabs>
        <w:ind w:left="360" w:hanging="360"/>
      </w:pPr>
    </w:lvl>
  </w:abstractNum>
  <w:abstractNum w:abstractNumId="10">
    <w:nsid w:val="FFFFFF89"/>
    <w:multiLevelType w:val="singleLevel"/>
    <w:tmpl w:val="4A922492"/>
    <w:lvl w:ilvl="0">
      <w:start w:val="1"/>
      <w:numFmt w:val="bullet"/>
      <w:lvlText w:val=""/>
      <w:lvlJc w:val="left"/>
      <w:pPr>
        <w:tabs>
          <w:tab w:val="num" w:pos="360"/>
        </w:tabs>
        <w:ind w:left="360" w:hanging="360"/>
      </w:pPr>
      <w:rPr>
        <w:rFonts w:ascii="Symbol" w:hAnsi="Symbol" w:hint="default"/>
      </w:rPr>
    </w:lvl>
  </w:abstractNum>
  <w:abstractNum w:abstractNumId="11">
    <w:nsid w:val="06BD2CAF"/>
    <w:multiLevelType w:val="multilevel"/>
    <w:tmpl w:val="F694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1820E4"/>
    <w:multiLevelType w:val="multilevel"/>
    <w:tmpl w:val="29A87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D937479"/>
    <w:multiLevelType w:val="multilevel"/>
    <w:tmpl w:val="394459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0E552D3"/>
    <w:multiLevelType w:val="multilevel"/>
    <w:tmpl w:val="4740B1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96F7607"/>
    <w:multiLevelType w:val="multilevel"/>
    <w:tmpl w:val="170EC02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B1531FF"/>
    <w:multiLevelType w:val="multilevel"/>
    <w:tmpl w:val="79624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E768E6"/>
    <w:multiLevelType w:val="multilevel"/>
    <w:tmpl w:val="C5EC69BE"/>
    <w:lvl w:ilvl="0">
      <w:start w:val="1"/>
      <w:numFmt w:val="decimal"/>
      <w:lvlText w:val="%1."/>
      <w:lvlJc w:val="right"/>
      <w:pPr>
        <w:ind w:left="720" w:firstLine="360"/>
      </w:pPr>
      <w:rPr>
        <w:color w:val="FFFFFF"/>
        <w:highlight w:val="white"/>
        <w:u w:val="none"/>
      </w:rPr>
    </w:lvl>
    <w:lvl w:ilvl="1">
      <w:start w:val="1"/>
      <w:numFmt w:val="decimal"/>
      <w:lvlText w:val="%1.%2."/>
      <w:lvlJc w:val="right"/>
      <w:pPr>
        <w:ind w:left="1440" w:firstLine="1080"/>
      </w:pPr>
      <w:rPr>
        <w:color w:val="6AA84F"/>
        <w:u w:val="none"/>
      </w:rPr>
    </w:lvl>
    <w:lvl w:ilvl="2">
      <w:start w:val="1"/>
      <w:numFmt w:val="decimal"/>
      <w:lvlText w:val="%1.%2.%3."/>
      <w:lvlJc w:val="right"/>
      <w:pPr>
        <w:ind w:left="-1800" w:firstLine="1800"/>
      </w:pPr>
      <w:rPr>
        <w:color w:val="6AA84F"/>
        <w:u w:val="none"/>
      </w:rPr>
    </w:lvl>
    <w:lvl w:ilvl="3">
      <w:start w:val="1"/>
      <w:numFmt w:val="decimal"/>
      <w:pStyle w:val="Ttulo4"/>
      <w:lvlText w:val="%1.%2.%3.%4."/>
      <w:lvlJc w:val="right"/>
      <w:pPr>
        <w:ind w:left="2880" w:firstLine="2520"/>
      </w:pPr>
      <w:rPr>
        <w:color w:val="70AD47" w:themeColor="accent6"/>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nsid w:val="256D7196"/>
    <w:multiLevelType w:val="multilevel"/>
    <w:tmpl w:val="B2C85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60054C"/>
    <w:multiLevelType w:val="multilevel"/>
    <w:tmpl w:val="CF745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8C09E9"/>
    <w:multiLevelType w:val="multilevel"/>
    <w:tmpl w:val="AA9A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85503E"/>
    <w:multiLevelType w:val="multilevel"/>
    <w:tmpl w:val="3D5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B90ED6"/>
    <w:multiLevelType w:val="multilevel"/>
    <w:tmpl w:val="D602A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BF1C8F"/>
    <w:multiLevelType w:val="multilevel"/>
    <w:tmpl w:val="C4C8B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B913491"/>
    <w:multiLevelType w:val="multilevel"/>
    <w:tmpl w:val="AFF85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5"/>
  </w:num>
  <w:num w:numId="2">
    <w:abstractNumId w:val="17"/>
  </w:num>
  <w:num w:numId="3">
    <w:abstractNumId w:val="14"/>
  </w:num>
  <w:num w:numId="4">
    <w:abstractNumId w:val="23"/>
  </w:num>
  <w:num w:numId="5">
    <w:abstractNumId w:val="12"/>
  </w:num>
  <w:num w:numId="6">
    <w:abstractNumId w:val="24"/>
  </w:num>
  <w:num w:numId="7">
    <w:abstractNumId w:val="13"/>
  </w:num>
  <w:num w:numId="8">
    <w:abstractNumId w:val="20"/>
  </w:num>
  <w:num w:numId="9">
    <w:abstractNumId w:val="19"/>
    <w:lvlOverride w:ilvl="0">
      <w:lvl w:ilvl="0">
        <w:numFmt w:val="decimal"/>
        <w:lvlText w:val="%1."/>
        <w:lvlJc w:val="left"/>
      </w:lvl>
    </w:lvlOverride>
  </w:num>
  <w:num w:numId="10">
    <w:abstractNumId w:val="16"/>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21"/>
  </w:num>
  <w:num w:numId="13">
    <w:abstractNumId w:val="11"/>
    <w:lvlOverride w:ilvl="0">
      <w:lvl w:ilvl="0">
        <w:numFmt w:val="decimal"/>
        <w:lvlText w:val="%1."/>
        <w:lvlJc w:val="left"/>
      </w:lvl>
    </w:lvlOverride>
  </w:num>
  <w:num w:numId="14">
    <w:abstractNumId w:val="22"/>
    <w:lvlOverride w:ilvl="0">
      <w:lvl w:ilvl="0">
        <w:numFmt w:val="decimal"/>
        <w:lvlText w:val="%1."/>
        <w:lvlJc w:val="left"/>
      </w:lvl>
    </w:lvlOverride>
  </w:num>
  <w:num w:numId="15">
    <w:abstractNumId w:val="1"/>
  </w:num>
  <w:num w:numId="16">
    <w:abstractNumId w:val="2"/>
  </w:num>
  <w:num w:numId="17">
    <w:abstractNumId w:val="3"/>
  </w:num>
  <w:num w:numId="18">
    <w:abstractNumId w:val="4"/>
  </w:num>
  <w:num w:numId="19">
    <w:abstractNumId w:val="9"/>
  </w:num>
  <w:num w:numId="20">
    <w:abstractNumId w:val="0"/>
  </w:num>
  <w:num w:numId="21">
    <w:abstractNumId w:val="5"/>
  </w:num>
  <w:num w:numId="22">
    <w:abstractNumId w:val="6"/>
  </w:num>
  <w:num w:numId="23">
    <w:abstractNumId w:val="7"/>
  </w:num>
  <w:num w:numId="24">
    <w:abstractNumId w:val="8"/>
  </w:num>
  <w:num w:numId="2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5EF"/>
    <w:rsid w:val="00000770"/>
    <w:rsid w:val="00071C65"/>
    <w:rsid w:val="00085545"/>
    <w:rsid w:val="0009588B"/>
    <w:rsid w:val="000B2CDB"/>
    <w:rsid w:val="000C3E01"/>
    <w:rsid w:val="00110B72"/>
    <w:rsid w:val="00127374"/>
    <w:rsid w:val="00135246"/>
    <w:rsid w:val="001608F1"/>
    <w:rsid w:val="0016157E"/>
    <w:rsid w:val="00164FC3"/>
    <w:rsid w:val="001973F5"/>
    <w:rsid w:val="001F13EC"/>
    <w:rsid w:val="00230D55"/>
    <w:rsid w:val="002629C5"/>
    <w:rsid w:val="002A719D"/>
    <w:rsid w:val="002C2D5D"/>
    <w:rsid w:val="00300B6E"/>
    <w:rsid w:val="0030714A"/>
    <w:rsid w:val="00322E44"/>
    <w:rsid w:val="00362B1C"/>
    <w:rsid w:val="00381496"/>
    <w:rsid w:val="00422D9A"/>
    <w:rsid w:val="00436CED"/>
    <w:rsid w:val="004445E2"/>
    <w:rsid w:val="0048035E"/>
    <w:rsid w:val="0048093E"/>
    <w:rsid w:val="00491F20"/>
    <w:rsid w:val="004A5702"/>
    <w:rsid w:val="005052DB"/>
    <w:rsid w:val="005166EE"/>
    <w:rsid w:val="00522C08"/>
    <w:rsid w:val="00572A8F"/>
    <w:rsid w:val="005C75EF"/>
    <w:rsid w:val="00626E67"/>
    <w:rsid w:val="006D6CA7"/>
    <w:rsid w:val="006E1E7F"/>
    <w:rsid w:val="007167C4"/>
    <w:rsid w:val="007262C0"/>
    <w:rsid w:val="007477E4"/>
    <w:rsid w:val="007927C7"/>
    <w:rsid w:val="007E19D8"/>
    <w:rsid w:val="00840038"/>
    <w:rsid w:val="008456AD"/>
    <w:rsid w:val="008737B8"/>
    <w:rsid w:val="008840B4"/>
    <w:rsid w:val="009143DA"/>
    <w:rsid w:val="00944C6F"/>
    <w:rsid w:val="009B2373"/>
    <w:rsid w:val="009B31D2"/>
    <w:rsid w:val="00A03953"/>
    <w:rsid w:val="00A06D8B"/>
    <w:rsid w:val="00A24CFF"/>
    <w:rsid w:val="00A64397"/>
    <w:rsid w:val="00A92783"/>
    <w:rsid w:val="00AD2A13"/>
    <w:rsid w:val="00B0390B"/>
    <w:rsid w:val="00B17381"/>
    <w:rsid w:val="00B33089"/>
    <w:rsid w:val="00B56F70"/>
    <w:rsid w:val="00B72FE1"/>
    <w:rsid w:val="00B95BA6"/>
    <w:rsid w:val="00BB23CB"/>
    <w:rsid w:val="00C0707E"/>
    <w:rsid w:val="00C216A5"/>
    <w:rsid w:val="00C37A7B"/>
    <w:rsid w:val="00C474A1"/>
    <w:rsid w:val="00C53030"/>
    <w:rsid w:val="00C83DFF"/>
    <w:rsid w:val="00C9689B"/>
    <w:rsid w:val="00CF62A1"/>
    <w:rsid w:val="00D3218A"/>
    <w:rsid w:val="00D37D7B"/>
    <w:rsid w:val="00D87791"/>
    <w:rsid w:val="00DF6C09"/>
    <w:rsid w:val="00E06E41"/>
    <w:rsid w:val="00E1203A"/>
    <w:rsid w:val="00E5249D"/>
    <w:rsid w:val="00EA1869"/>
    <w:rsid w:val="00F25E95"/>
    <w:rsid w:val="00F61356"/>
    <w:rsid w:val="00FA1BF1"/>
    <w:rsid w:val="00FF2A6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E2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3218A"/>
  </w:style>
  <w:style w:type="paragraph" w:styleId="Ttulo1">
    <w:name w:val="heading 1"/>
    <w:basedOn w:val="Normal"/>
    <w:next w:val="Normal"/>
    <w:rsid w:val="00626E67"/>
    <w:pPr>
      <w:keepNext/>
      <w:keepLines/>
      <w:numPr>
        <w:numId w:val="1"/>
      </w:numPr>
      <w:spacing w:before="200"/>
      <w:ind w:left="426" w:hanging="426"/>
      <w:contextualSpacing/>
      <w:jc w:val="left"/>
      <w:outlineLvl w:val="0"/>
    </w:pPr>
    <w:rPr>
      <w:color w:val="70AD47" w:themeColor="accent6"/>
      <w:sz w:val="44"/>
      <w:szCs w:val="32"/>
    </w:rPr>
  </w:style>
  <w:style w:type="paragraph" w:styleId="Ttulo2">
    <w:name w:val="heading 2"/>
    <w:basedOn w:val="Normal"/>
    <w:next w:val="Normal"/>
    <w:rsid w:val="00626E67"/>
    <w:pPr>
      <w:keepNext/>
      <w:keepLines/>
      <w:numPr>
        <w:ilvl w:val="1"/>
        <w:numId w:val="1"/>
      </w:numPr>
      <w:spacing w:before="200"/>
      <w:ind w:left="709"/>
      <w:contextualSpacing/>
      <w:jc w:val="left"/>
      <w:outlineLvl w:val="1"/>
    </w:pPr>
    <w:rPr>
      <w:b/>
      <w:color w:val="70AD47" w:themeColor="accent6"/>
      <w:sz w:val="32"/>
      <w:szCs w:val="26"/>
    </w:rPr>
  </w:style>
  <w:style w:type="paragraph" w:styleId="Ttulo3">
    <w:name w:val="heading 3"/>
    <w:basedOn w:val="Ttulo2"/>
    <w:next w:val="Normal"/>
    <w:rsid w:val="00626E67"/>
    <w:pPr>
      <w:numPr>
        <w:ilvl w:val="2"/>
      </w:numPr>
      <w:ind w:left="851" w:hanging="862"/>
      <w:outlineLvl w:val="2"/>
    </w:pPr>
    <w:rPr>
      <w:b w:val="0"/>
      <w:szCs w:val="22"/>
    </w:rPr>
  </w:style>
  <w:style w:type="paragraph" w:styleId="Ttulo4">
    <w:name w:val="heading 4"/>
    <w:basedOn w:val="Ttulo3"/>
    <w:next w:val="Normal"/>
    <w:rsid w:val="00626E67"/>
    <w:pPr>
      <w:numPr>
        <w:ilvl w:val="3"/>
        <w:numId w:val="2"/>
      </w:numPr>
      <w:spacing w:before="160"/>
      <w:ind w:left="993" w:firstLine="0"/>
      <w:jc w:val="both"/>
      <w:outlineLvl w:val="3"/>
    </w:pPr>
  </w:style>
  <w:style w:type="paragraph" w:styleId="Ttulo5">
    <w:name w:val="heading 5"/>
    <w:basedOn w:val="Normal"/>
    <w:next w:val="Normal"/>
    <w:rsid w:val="00D3218A"/>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rsid w:val="00D3218A"/>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D3218A"/>
    <w:tblPr>
      <w:tblCellMar>
        <w:top w:w="0" w:type="dxa"/>
        <w:left w:w="0" w:type="dxa"/>
        <w:bottom w:w="0" w:type="dxa"/>
        <w:right w:w="0" w:type="dxa"/>
      </w:tblCellMar>
    </w:tblPr>
  </w:style>
  <w:style w:type="paragraph" w:styleId="Ttulo">
    <w:name w:val="Title"/>
    <w:basedOn w:val="Normal"/>
    <w:next w:val="Normal"/>
    <w:rsid w:val="00626E67"/>
    <w:pPr>
      <w:keepNext/>
      <w:keepLines/>
      <w:spacing w:after="0"/>
      <w:contextualSpacing/>
    </w:pPr>
    <w:rPr>
      <w:rFonts w:ascii="Trebuchet MS" w:eastAsia="Trebuchet MS" w:hAnsi="Trebuchet MS" w:cs="Trebuchet MS"/>
      <w:sz w:val="48"/>
      <w:szCs w:val="42"/>
    </w:rPr>
  </w:style>
  <w:style w:type="paragraph" w:styleId="Subttulo">
    <w:name w:val="Subtitle"/>
    <w:basedOn w:val="Normal"/>
    <w:next w:val="Normal"/>
    <w:rsid w:val="00D3218A"/>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sid w:val="00D321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218A"/>
    <w:rPr>
      <w:sz w:val="20"/>
      <w:szCs w:val="20"/>
    </w:rPr>
  </w:style>
  <w:style w:type="character" w:styleId="Refdecomentrio">
    <w:name w:val="annotation reference"/>
    <w:basedOn w:val="Fontepargpadro"/>
    <w:uiPriority w:val="99"/>
    <w:semiHidden/>
    <w:unhideWhenUsed/>
    <w:rsid w:val="00D3218A"/>
    <w:rPr>
      <w:sz w:val="16"/>
      <w:szCs w:val="16"/>
    </w:rPr>
  </w:style>
  <w:style w:type="paragraph" w:styleId="Assuntodocomentrio">
    <w:name w:val="annotation subject"/>
    <w:basedOn w:val="Textodecomentrio"/>
    <w:next w:val="Textodecomentrio"/>
    <w:link w:val="AssuntodocomentrioChar"/>
    <w:uiPriority w:val="99"/>
    <w:semiHidden/>
    <w:unhideWhenUsed/>
    <w:rsid w:val="00944C6F"/>
    <w:rPr>
      <w:b/>
      <w:bCs/>
    </w:rPr>
  </w:style>
  <w:style w:type="character" w:customStyle="1" w:styleId="AssuntodocomentrioChar">
    <w:name w:val="Assunto do comentário Char"/>
    <w:basedOn w:val="TextodecomentrioChar"/>
    <w:link w:val="Assuntodocomentrio"/>
    <w:uiPriority w:val="99"/>
    <w:semiHidden/>
    <w:rsid w:val="00944C6F"/>
    <w:rPr>
      <w:b/>
      <w:bCs/>
      <w:sz w:val="20"/>
      <w:szCs w:val="20"/>
    </w:rPr>
  </w:style>
  <w:style w:type="paragraph" w:styleId="Textodebalo">
    <w:name w:val="Balloon Text"/>
    <w:basedOn w:val="Normal"/>
    <w:link w:val="TextodebaloChar"/>
    <w:uiPriority w:val="99"/>
    <w:semiHidden/>
    <w:unhideWhenUsed/>
    <w:rsid w:val="00944C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4C6F"/>
    <w:rPr>
      <w:rFonts w:ascii="Segoe UI" w:hAnsi="Segoe UI" w:cs="Segoe UI"/>
      <w:sz w:val="18"/>
      <w:szCs w:val="18"/>
    </w:rPr>
  </w:style>
  <w:style w:type="paragraph" w:styleId="Legenda">
    <w:name w:val="caption"/>
    <w:basedOn w:val="Normal"/>
    <w:next w:val="Normal"/>
    <w:uiPriority w:val="35"/>
    <w:unhideWhenUsed/>
    <w:qFormat/>
    <w:rsid w:val="00E1203A"/>
    <w:pPr>
      <w:spacing w:line="240" w:lineRule="auto"/>
    </w:pPr>
    <w:rPr>
      <w:i/>
      <w:iCs/>
      <w:color w:val="44546A" w:themeColor="text2"/>
      <w:sz w:val="18"/>
      <w:szCs w:val="18"/>
    </w:rPr>
  </w:style>
  <w:style w:type="character" w:styleId="Hiperlink">
    <w:name w:val="Hyperlink"/>
    <w:basedOn w:val="Fontepargpadro"/>
    <w:uiPriority w:val="99"/>
    <w:unhideWhenUsed/>
    <w:rsid w:val="00626E67"/>
    <w:rPr>
      <w:color w:val="0563C1" w:themeColor="hyperlink"/>
      <w:u w:val="single"/>
    </w:rPr>
  </w:style>
  <w:style w:type="paragraph" w:customStyle="1" w:styleId="Estilo1">
    <w:name w:val="Estilo1"/>
    <w:basedOn w:val="Ttulo3"/>
    <w:rsid w:val="00626E67"/>
    <w:pPr>
      <w:numPr>
        <w:ilvl w:val="0"/>
        <w:numId w:val="0"/>
      </w:numPr>
      <w:spacing w:before="160"/>
      <w:ind w:left="972" w:firstLine="21"/>
      <w:jc w:val="both"/>
    </w:pPr>
  </w:style>
  <w:style w:type="paragraph" w:customStyle="1" w:styleId="1111Ttulo4">
    <w:name w:val="1.1.1.1. Título 4"/>
    <w:basedOn w:val="Ttulo3"/>
    <w:rsid w:val="00626E67"/>
    <w:pPr>
      <w:numPr>
        <w:ilvl w:val="0"/>
        <w:numId w:val="0"/>
      </w:numPr>
      <w:spacing w:before="160"/>
      <w:ind w:left="993"/>
      <w:jc w:val="both"/>
    </w:pPr>
  </w:style>
  <w:style w:type="paragraph" w:customStyle="1" w:styleId="Headline">
    <w:name w:val="Headline"/>
    <w:basedOn w:val="Ttulo1"/>
    <w:rsid w:val="00B72FE1"/>
    <w:pPr>
      <w:numPr>
        <w:numId w:val="0"/>
      </w:numPr>
    </w:pPr>
    <w:rPr>
      <w:b/>
      <w:color w:val="595959" w:themeColor="text1" w:themeTint="A6"/>
    </w:rPr>
  </w:style>
  <w:style w:type="paragraph" w:styleId="SemEspaamento">
    <w:name w:val="No Spacing"/>
    <w:uiPriority w:val="1"/>
    <w:qFormat/>
    <w:rsid w:val="005C75EF"/>
    <w:pPr>
      <w:spacing w:after="0" w:line="240" w:lineRule="auto"/>
    </w:pPr>
  </w:style>
  <w:style w:type="paragraph" w:styleId="NormalWeb">
    <w:name w:val="Normal (Web)"/>
    <w:basedOn w:val="Normal"/>
    <w:uiPriority w:val="99"/>
    <w:unhideWhenUsed/>
    <w:rsid w:val="002A719D"/>
    <w:pPr>
      <w:spacing w:before="100" w:beforeAutospacing="1" w:after="100" w:afterAutospacing="1" w:line="240" w:lineRule="auto"/>
      <w:jc w:val="left"/>
    </w:pPr>
    <w:rPr>
      <w:rFonts w:ascii="Times New Roman" w:hAnsi="Times New Roman" w:cs="Times New Roman"/>
      <w:color w:val="auto"/>
      <w:sz w:val="24"/>
      <w:szCs w:val="24"/>
    </w:rPr>
  </w:style>
  <w:style w:type="character" w:customStyle="1" w:styleId="apple-tab-span">
    <w:name w:val="apple-tab-span"/>
    <w:basedOn w:val="Fontepargpadro"/>
    <w:rsid w:val="002A719D"/>
  </w:style>
  <w:style w:type="character" w:styleId="HiperlinkVisitado">
    <w:name w:val="FollowedHyperlink"/>
    <w:basedOn w:val="Fontepargpadro"/>
    <w:uiPriority w:val="99"/>
    <w:semiHidden/>
    <w:unhideWhenUsed/>
    <w:rsid w:val="0009588B"/>
    <w:rPr>
      <w:color w:val="954F72" w:themeColor="followedHyperlink"/>
      <w:u w:val="single"/>
    </w:rPr>
  </w:style>
  <w:style w:type="paragraph" w:styleId="Pr-formataoHTML">
    <w:name w:val="HTML Preformatted"/>
    <w:basedOn w:val="Normal"/>
    <w:link w:val="Pr-formataoHTMLChar"/>
    <w:uiPriority w:val="99"/>
    <w:semiHidden/>
    <w:unhideWhenUsed/>
    <w:rsid w:val="0079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7927C7"/>
    <w:rPr>
      <w:rFonts w:ascii="Courier New" w:hAnsi="Courier New" w:cs="Courier New"/>
      <w:color w:val="auto"/>
      <w:sz w:val="20"/>
      <w:szCs w:val="20"/>
    </w:rPr>
  </w:style>
  <w:style w:type="paragraph" w:styleId="PargrafodaLista">
    <w:name w:val="List Paragraph"/>
    <w:basedOn w:val="Normal"/>
    <w:uiPriority w:val="34"/>
    <w:qFormat/>
    <w:rsid w:val="00792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98304">
      <w:bodyDiv w:val="1"/>
      <w:marLeft w:val="0"/>
      <w:marRight w:val="0"/>
      <w:marTop w:val="0"/>
      <w:marBottom w:val="0"/>
      <w:divBdr>
        <w:top w:val="none" w:sz="0" w:space="0" w:color="auto"/>
        <w:left w:val="none" w:sz="0" w:space="0" w:color="auto"/>
        <w:bottom w:val="none" w:sz="0" w:space="0" w:color="auto"/>
        <w:right w:val="none" w:sz="0" w:space="0" w:color="auto"/>
      </w:divBdr>
    </w:div>
    <w:div w:id="1352994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l.dropboxusercontent.com/u/72381225/emails.json" TargetMode="External"/><Relationship Id="rId12" Type="http://schemas.openxmlformats.org/officeDocument/2006/relationships/hyperlink" Target="https://dl.dropboxusercontent.com/u/72381225/" TargetMode="External"/><Relationship Id="rId13" Type="http://schemas.openxmlformats.org/officeDocument/2006/relationships/hyperlink" Target="https://randomuser.me" TargetMode="External"/><Relationship Id="rId14" Type="http://schemas.openxmlformats.org/officeDocument/2006/relationships/hyperlink" Target="https://github.com/bumptech/glide" TargetMode="External"/><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api.themoviedb.org/3/movie/550?api_key=d272326e467344029e68e3c4ff0b4059" TargetMode="External"/><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BB653-5A66-6E40-8EF4-2377FEF7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19</Pages>
  <Words>5745</Words>
  <Characters>31023</Characters>
  <Application>Microsoft Macintosh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14</cp:revision>
  <dcterms:created xsi:type="dcterms:W3CDTF">2016-10-03T03:07:00Z</dcterms:created>
  <dcterms:modified xsi:type="dcterms:W3CDTF">2016-10-23T19:33:00Z</dcterms:modified>
</cp:coreProperties>
</file>