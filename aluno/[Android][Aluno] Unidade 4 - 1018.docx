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F74121" w14:textId="77777777" w:rsidR="006D109F" w:rsidRPr="00DB0014" w:rsidRDefault="006D109F" w:rsidP="006D109F">
      <w:pPr>
        <w:pStyle w:val="Ttulo"/>
        <w:contextualSpacing w:val="0"/>
      </w:pPr>
      <w:r>
        <w:t>Unidade 4</w:t>
      </w:r>
    </w:p>
    <w:p w14:paraId="528A5951" w14:textId="77777777" w:rsidR="006D109F" w:rsidRDefault="006D109F" w:rsidP="006D109F">
      <w:pPr>
        <w:pStyle w:val="Head"/>
      </w:pPr>
      <w:bookmarkStart w:id="0" w:name="_ba37shltr2q0" w:colFirst="0" w:colLast="0"/>
      <w:bookmarkEnd w:id="0"/>
      <w:r>
        <w:t>Aula 1</w:t>
      </w:r>
    </w:p>
    <w:p w14:paraId="20915976" w14:textId="77777777" w:rsidR="006D109F" w:rsidRDefault="006D109F" w:rsidP="006D109F">
      <w:pPr>
        <w:pStyle w:val="Ttulo1"/>
        <w:contextualSpacing w:val="0"/>
      </w:pPr>
      <w:bookmarkStart w:id="1" w:name="_lypf4ux8k3bh" w:colFirst="0" w:colLast="0"/>
      <w:bookmarkEnd w:id="1"/>
      <w:r>
        <w:t>Navegação</w:t>
      </w:r>
    </w:p>
    <w:p w14:paraId="0321BFF7" w14:textId="5E1A1F6E" w:rsidR="006D109F" w:rsidRPr="00F051EE" w:rsidRDefault="006D109F" w:rsidP="0054194B">
      <w:r w:rsidRPr="0054194B">
        <w:t>É muito difícil manter um aplicativo que contenha apenas uma tela (</w:t>
      </w:r>
      <w:r w:rsidR="00F051EE" w:rsidRPr="0075513F">
        <w:rPr>
          <w:rFonts w:ascii="Consolas" w:eastAsia="Consolas" w:hAnsi="Consolas" w:cs="Consolas"/>
          <w:i/>
          <w:color w:val="445588"/>
          <w:sz w:val="18"/>
          <w:szCs w:val="18"/>
        </w:rPr>
        <w:t>Activity</w:t>
      </w:r>
      <w:r w:rsidRPr="00F051EE">
        <w:t xml:space="preserve">). Quando aplicativos ganham um mínimo de complexidade, a necessidade de criar múltiplas telas para dividir as atividades aumenta e para transitar entre </w:t>
      </w:r>
      <w:r w:rsidR="00286571" w:rsidRPr="00F051EE">
        <w:t>es</w:t>
      </w:r>
      <w:r w:rsidR="00286571">
        <w:t>s</w:t>
      </w:r>
      <w:r w:rsidR="00286571" w:rsidRPr="00F051EE">
        <w:t xml:space="preserve">as </w:t>
      </w:r>
      <w:r w:rsidRPr="00F051EE">
        <w:t>telas podem</w:t>
      </w:r>
      <w:r w:rsidR="00286571">
        <w:t xml:space="preserve"> ser</w:t>
      </w:r>
      <w:r w:rsidRPr="00F051EE">
        <w:t xml:space="preserve"> </w:t>
      </w:r>
      <w:r w:rsidR="00286571" w:rsidRPr="00F051EE">
        <w:t>utiliza</w:t>
      </w:r>
      <w:r w:rsidR="00286571">
        <w:t>dos</w:t>
      </w:r>
      <w:r w:rsidR="00286571" w:rsidRPr="00F051EE">
        <w:t xml:space="preserve"> </w:t>
      </w:r>
      <w:r w:rsidRPr="00F051EE">
        <w:t xml:space="preserve">diversos recursos para navegação. Nesta aula </w:t>
      </w:r>
      <w:r w:rsidR="00286571">
        <w:t>você verá</w:t>
      </w:r>
      <w:r w:rsidRPr="00F051EE">
        <w:t xml:space="preserve"> um pouco sobre os </w:t>
      </w:r>
      <w:r w:rsidRPr="0075513F">
        <w:rPr>
          <w:rFonts w:ascii="Consolas" w:eastAsia="Consolas" w:hAnsi="Consolas" w:cs="Consolas"/>
          <w:i/>
          <w:color w:val="445588"/>
          <w:sz w:val="18"/>
          <w:szCs w:val="18"/>
        </w:rPr>
        <w:t>Intents</w:t>
      </w:r>
      <w:r w:rsidRPr="00F051EE">
        <w:t xml:space="preserve">, a </w:t>
      </w:r>
      <w:r w:rsidRPr="0075513F">
        <w:rPr>
          <w:rFonts w:ascii="Consolas" w:eastAsia="Consolas" w:hAnsi="Consolas" w:cs="Consolas"/>
          <w:i/>
          <w:color w:val="445588"/>
          <w:sz w:val="18"/>
          <w:szCs w:val="18"/>
        </w:rPr>
        <w:t>Toolbar</w:t>
      </w:r>
      <w:r w:rsidRPr="00F051EE">
        <w:t xml:space="preserve">, os </w:t>
      </w:r>
      <w:r w:rsidRPr="0075513F">
        <w:rPr>
          <w:rFonts w:ascii="Consolas" w:eastAsia="Consolas" w:hAnsi="Consolas" w:cs="Consolas"/>
          <w:i/>
          <w:color w:val="445588"/>
          <w:sz w:val="18"/>
          <w:szCs w:val="18"/>
        </w:rPr>
        <w:t>TabLayouts</w:t>
      </w:r>
      <w:r w:rsidRPr="00F051EE">
        <w:t xml:space="preserve"> e a navegação por menu </w:t>
      </w:r>
      <w:r w:rsidRPr="0075513F">
        <w:rPr>
          <w:rFonts w:ascii="Consolas" w:eastAsia="Consolas" w:hAnsi="Consolas" w:cs="Consolas"/>
          <w:i/>
          <w:color w:val="445588"/>
          <w:sz w:val="18"/>
          <w:szCs w:val="18"/>
        </w:rPr>
        <w:t>Drawer</w:t>
      </w:r>
      <w:r w:rsidRPr="00F051EE">
        <w:t>.</w:t>
      </w:r>
    </w:p>
    <w:p w14:paraId="40CE0DC5" w14:textId="77777777" w:rsidR="006D109F" w:rsidRPr="0075513F" w:rsidRDefault="006D109F" w:rsidP="006D109F">
      <w:pPr>
        <w:pStyle w:val="Ttulo2"/>
        <w:contextualSpacing w:val="0"/>
        <w:rPr>
          <w:i/>
        </w:rPr>
      </w:pPr>
      <w:bookmarkStart w:id="2" w:name="_ivxppifrns9y" w:colFirst="0" w:colLast="0"/>
      <w:bookmarkEnd w:id="2"/>
      <w:r w:rsidRPr="0075513F">
        <w:rPr>
          <w:i/>
        </w:rPr>
        <w:t>Intents</w:t>
      </w:r>
    </w:p>
    <w:p w14:paraId="3BF30A66" w14:textId="1F8597BA" w:rsidR="006D109F" w:rsidRPr="00F051EE" w:rsidRDefault="006D109F">
      <w:r w:rsidRPr="00F051EE">
        <w:t xml:space="preserve">Para transitar de uma tela para outra </w:t>
      </w:r>
      <w:r w:rsidR="00286571">
        <w:t>é necessário</w:t>
      </w:r>
      <w:r w:rsidR="00286571" w:rsidRPr="00F051EE">
        <w:t xml:space="preserve"> </w:t>
      </w:r>
      <w:r w:rsidRPr="00F051EE">
        <w:t>utilizar um intermediador. No Android</w:t>
      </w:r>
      <w:r w:rsidR="00D80CE0">
        <w:t>,</w:t>
      </w:r>
      <w:r w:rsidRPr="00F051EE">
        <w:t xml:space="preserve"> uma tela não tem conhecimento sobre as outras e elas operam totalmente independentes entre si. Para que haja comunicação entre duas telas, é necessário usar </w:t>
      </w:r>
      <w:r w:rsidR="00D80CE0">
        <w:t>um</w:t>
      </w:r>
      <w:r w:rsidR="00286571">
        <w:t xml:space="preserve"> </w:t>
      </w:r>
      <w:r w:rsidR="00F051EE" w:rsidRPr="0075513F">
        <w:rPr>
          <w:rFonts w:ascii="Consolas" w:eastAsia="Consolas" w:hAnsi="Consolas" w:cs="Consolas"/>
          <w:i/>
          <w:color w:val="445588"/>
          <w:sz w:val="18"/>
          <w:szCs w:val="18"/>
        </w:rPr>
        <w:t>Intent</w:t>
      </w:r>
      <w:r w:rsidRPr="00F051EE">
        <w:t>.</w:t>
      </w:r>
    </w:p>
    <w:p w14:paraId="75E2AEA3" w14:textId="1133B6EE" w:rsidR="006D109F" w:rsidRPr="00F051EE" w:rsidRDefault="006D109F">
      <w:r w:rsidRPr="00F051EE">
        <w:t xml:space="preserve">Um </w:t>
      </w:r>
      <w:r w:rsidR="00F051EE" w:rsidRPr="0075513F">
        <w:rPr>
          <w:rFonts w:ascii="Consolas" w:eastAsia="Consolas" w:hAnsi="Consolas" w:cs="Consolas"/>
          <w:i/>
          <w:color w:val="445588"/>
          <w:sz w:val="18"/>
          <w:szCs w:val="18"/>
        </w:rPr>
        <w:t>Intent</w:t>
      </w:r>
      <w:r w:rsidR="00F051EE" w:rsidRPr="00F051EE" w:rsidDel="00F051EE">
        <w:t xml:space="preserve"> </w:t>
      </w:r>
      <w:r w:rsidRPr="00F051EE">
        <w:t xml:space="preserve">(intenção) é uma descrição abstrata de uma operação a ser executada. </w:t>
      </w:r>
      <w:r w:rsidR="00D80CE0" w:rsidRPr="00F051EE">
        <w:t>El</w:t>
      </w:r>
      <w:r w:rsidR="00D80CE0">
        <w:t>e</w:t>
      </w:r>
      <w:r w:rsidR="00D80CE0" w:rsidRPr="00F051EE">
        <w:t xml:space="preserve"> </w:t>
      </w:r>
      <w:r w:rsidRPr="00F051EE">
        <w:t>p</w:t>
      </w:r>
      <w:r w:rsidR="009B68C3" w:rsidRPr="00F051EE">
        <w:t xml:space="preserve">ode ser </w:t>
      </w:r>
      <w:r w:rsidR="00D80CE0" w:rsidRPr="00F051EE">
        <w:t>utilizad</w:t>
      </w:r>
      <w:r w:rsidR="00D80CE0">
        <w:t>o</w:t>
      </w:r>
      <w:r w:rsidR="00D80CE0" w:rsidRPr="00F051EE">
        <w:t xml:space="preserve"> </w:t>
      </w:r>
      <w:r w:rsidR="009B68C3" w:rsidRPr="00F051EE">
        <w:t xml:space="preserve">para iniciar </w:t>
      </w:r>
      <w:r w:rsidRPr="00F051EE">
        <w:t xml:space="preserve">uma </w:t>
      </w:r>
      <w:r w:rsidR="00F051EE" w:rsidRPr="0075513F">
        <w:rPr>
          <w:rFonts w:ascii="Consolas" w:eastAsia="Consolas" w:hAnsi="Consolas" w:cs="Consolas"/>
          <w:i/>
          <w:color w:val="445588"/>
          <w:sz w:val="18"/>
          <w:szCs w:val="18"/>
        </w:rPr>
        <w:t>Activity</w:t>
      </w:r>
      <w:r w:rsidRPr="00F051EE">
        <w:t>,</w:t>
      </w:r>
      <w:r w:rsidR="00E67CD2">
        <w:t xml:space="preserve"> ou seja,</w:t>
      </w:r>
      <w:r w:rsidRPr="00F051EE">
        <w:t xml:space="preserve"> “ativar” um </w:t>
      </w:r>
      <w:r w:rsidRPr="0075513F">
        <w:rPr>
          <w:i/>
        </w:rPr>
        <w:t>broadcast</w:t>
      </w:r>
      <w:r w:rsidR="00474EAB" w:rsidRPr="00F051EE">
        <w:t xml:space="preserve"> (transmissão em larga escala sem necessariamente um receptor)</w:t>
      </w:r>
      <w:r w:rsidRPr="00F051EE">
        <w:t xml:space="preserve">, enviar uma mensagem para uma aplicação que roda em outro processo etc. Um </w:t>
      </w:r>
      <w:r w:rsidR="00F051EE" w:rsidRPr="0075513F">
        <w:rPr>
          <w:rFonts w:ascii="Consolas" w:eastAsia="Consolas" w:hAnsi="Consolas" w:cs="Consolas"/>
          <w:i/>
          <w:color w:val="445588"/>
          <w:sz w:val="18"/>
          <w:szCs w:val="18"/>
        </w:rPr>
        <w:t>Intent</w:t>
      </w:r>
      <w:r w:rsidR="00F051EE" w:rsidRPr="00F051EE" w:rsidDel="00F051EE">
        <w:t xml:space="preserve"> </w:t>
      </w:r>
      <w:r w:rsidRPr="00F051EE">
        <w:t xml:space="preserve">faz parte da arquitetura do Android e </w:t>
      </w:r>
      <w:r w:rsidR="00286571">
        <w:t>trata-se de</w:t>
      </w:r>
      <w:r w:rsidR="00286571" w:rsidRPr="00F051EE">
        <w:t xml:space="preserve"> </w:t>
      </w:r>
      <w:r w:rsidRPr="00F051EE">
        <w:t xml:space="preserve">um conceito básico que deve ser dominado por todos que desejam programar para Android. </w:t>
      </w:r>
    </w:p>
    <w:p w14:paraId="14529D47" w14:textId="42B3A4B5" w:rsidR="006D109F" w:rsidRDefault="006D109F" w:rsidP="00E67CD2">
      <w:pPr>
        <w:pStyle w:val="Textodecomentrio"/>
        <w:spacing w:line="276" w:lineRule="auto"/>
        <w:ind w:left="720"/>
      </w:pPr>
      <w:r w:rsidRPr="00F051EE">
        <w:rPr>
          <w:sz w:val="22"/>
          <w:szCs w:val="22"/>
        </w:rPr>
        <w:t xml:space="preserve">Sendo assim, em linguagem mais humana, um </w:t>
      </w:r>
      <w:r w:rsidR="00F051EE" w:rsidRPr="0075513F">
        <w:rPr>
          <w:rFonts w:ascii="Consolas" w:eastAsia="Consolas" w:hAnsi="Consolas" w:cs="Consolas"/>
          <w:i/>
          <w:color w:val="445588"/>
          <w:sz w:val="18"/>
          <w:szCs w:val="18"/>
          <w:highlight w:val="white"/>
        </w:rPr>
        <w:t>Intent</w:t>
      </w:r>
      <w:r w:rsidR="00F051EE" w:rsidRPr="00F051EE" w:rsidDel="00F051EE">
        <w:rPr>
          <w:sz w:val="22"/>
          <w:szCs w:val="22"/>
        </w:rPr>
        <w:t xml:space="preserve"> </w:t>
      </w:r>
      <w:r w:rsidRPr="00F051EE">
        <w:rPr>
          <w:sz w:val="22"/>
          <w:szCs w:val="22"/>
        </w:rPr>
        <w:t>representaria uma "</w:t>
      </w:r>
      <w:r w:rsidR="00286571">
        <w:rPr>
          <w:sz w:val="22"/>
          <w:szCs w:val="22"/>
        </w:rPr>
        <w:t>m</w:t>
      </w:r>
      <w:r w:rsidR="00286571" w:rsidRPr="00F051EE">
        <w:rPr>
          <w:sz w:val="22"/>
          <w:szCs w:val="22"/>
        </w:rPr>
        <w:t>ensagem</w:t>
      </w:r>
      <w:r w:rsidRPr="00F051EE">
        <w:rPr>
          <w:sz w:val="22"/>
          <w:szCs w:val="22"/>
        </w:rPr>
        <w:t xml:space="preserve">” ou um pedido que é encaminhado ao sistema operacional. O sistema </w:t>
      </w:r>
      <w:r w:rsidR="00880E57" w:rsidRPr="00F051EE">
        <w:rPr>
          <w:sz w:val="22"/>
          <w:szCs w:val="22"/>
        </w:rPr>
        <w:t xml:space="preserve">receberá </w:t>
      </w:r>
      <w:r w:rsidRPr="00F051EE">
        <w:rPr>
          <w:sz w:val="22"/>
          <w:szCs w:val="22"/>
        </w:rPr>
        <w:t>a mensagem, verificará qual é a “</w:t>
      </w:r>
      <w:r w:rsidR="00D80CE0">
        <w:rPr>
          <w:sz w:val="22"/>
          <w:szCs w:val="22"/>
        </w:rPr>
        <w:t>i</w:t>
      </w:r>
      <w:r w:rsidR="00D80CE0" w:rsidRPr="00F051EE">
        <w:rPr>
          <w:sz w:val="22"/>
          <w:szCs w:val="22"/>
        </w:rPr>
        <w:t xml:space="preserve">ntenção </w:t>
      </w:r>
      <w:r w:rsidRPr="00F051EE">
        <w:rPr>
          <w:sz w:val="22"/>
          <w:szCs w:val="22"/>
        </w:rPr>
        <w:t xml:space="preserve">da mensagem” e tomará uma decisão que pode ser desde abrir uma página na </w:t>
      </w:r>
      <w:r w:rsidRPr="0075513F">
        <w:rPr>
          <w:i/>
          <w:sz w:val="22"/>
          <w:szCs w:val="22"/>
        </w:rPr>
        <w:t>Web</w:t>
      </w:r>
      <w:r w:rsidRPr="00F051EE">
        <w:rPr>
          <w:sz w:val="22"/>
          <w:szCs w:val="22"/>
        </w:rPr>
        <w:t xml:space="preserve"> (um </w:t>
      </w:r>
      <w:r w:rsidRPr="0075513F">
        <w:rPr>
          <w:i/>
          <w:sz w:val="22"/>
          <w:szCs w:val="22"/>
        </w:rPr>
        <w:t>browser</w:t>
      </w:r>
      <w:r w:rsidRPr="00F051EE">
        <w:rPr>
          <w:sz w:val="22"/>
          <w:szCs w:val="22"/>
        </w:rPr>
        <w:t xml:space="preserve"> abrirá e a página será exibida), fazer uma chamada telefônica ou iniciar uma </w:t>
      </w:r>
      <w:r w:rsidR="00F051EE" w:rsidRPr="0075513F">
        <w:rPr>
          <w:rFonts w:ascii="Consolas" w:eastAsia="Consolas" w:hAnsi="Consolas" w:cs="Consolas"/>
          <w:i/>
          <w:color w:val="445588"/>
          <w:sz w:val="18"/>
          <w:szCs w:val="18"/>
          <w:highlight w:val="white"/>
        </w:rPr>
        <w:t>Activity</w:t>
      </w:r>
      <w:r w:rsidRPr="00F051EE">
        <w:rPr>
          <w:sz w:val="22"/>
          <w:szCs w:val="22"/>
        </w:rPr>
        <w:t xml:space="preserve">. </w:t>
      </w:r>
    </w:p>
    <w:p w14:paraId="40685C39" w14:textId="444B800B" w:rsidR="006D109F" w:rsidRDefault="006D109F" w:rsidP="006D109F">
      <w:r>
        <w:t xml:space="preserve">Para exemplificar </w:t>
      </w:r>
      <w:r w:rsidR="00666517">
        <w:t>será analisado o</w:t>
      </w:r>
      <w:r>
        <w:t xml:space="preserve"> </w:t>
      </w:r>
      <w:r w:rsidR="00D80CE0" w:rsidRPr="0075513F">
        <w:rPr>
          <w:i/>
        </w:rPr>
        <w:t>app</w:t>
      </w:r>
      <w:r w:rsidR="00D80CE0">
        <w:t xml:space="preserve"> </w:t>
      </w:r>
      <w:r w:rsidRPr="00E67CD2">
        <w:rPr>
          <w:b/>
        </w:rPr>
        <w:t>MailList</w:t>
      </w:r>
      <w:r>
        <w:t>.</w:t>
      </w:r>
    </w:p>
    <w:p w14:paraId="7EA6CFB8" w14:textId="77777777" w:rsidR="006D109F" w:rsidRDefault="002908C2" w:rsidP="006D109F">
      <w:r>
        <w:pict w14:anchorId="712033D8">
          <v:rect id="_x0000_i1025" style="width:0;height:1.5pt" o:hralign="center" o:hrstd="t" o:hr="t" fillcolor="#a0a0a0" stroked="f"/>
        </w:pict>
      </w:r>
    </w:p>
    <w:p w14:paraId="607BBDF4" w14:textId="1F7C0622" w:rsidR="006D109F" w:rsidRDefault="00666517" w:rsidP="006D109F">
      <w:r>
        <w:t>O</w:t>
      </w:r>
      <w:r w:rsidR="006D109F">
        <w:t xml:space="preserve"> projeto </w:t>
      </w:r>
      <w:r>
        <w:t xml:space="preserve">foi modificado </w:t>
      </w:r>
      <w:r w:rsidR="006D109F">
        <w:t xml:space="preserve">especialmente para esta aula. Então descompacte o arquivo </w:t>
      </w:r>
      <w:r w:rsidR="006D109F">
        <w:rPr>
          <w:b/>
        </w:rPr>
        <w:t xml:space="preserve">Unidade_4_-_Aula_1_-_Exemplo_1.zip </w:t>
      </w:r>
      <w:r w:rsidR="006D109F">
        <w:t>e abra o projeto contido nele no seu Android Studio.</w:t>
      </w:r>
    </w:p>
    <w:p w14:paraId="1E26BDCA" w14:textId="35FA053C" w:rsidR="009B68C3" w:rsidRPr="009B68C3" w:rsidRDefault="006D109F" w:rsidP="006D109F">
      <w:pPr>
        <w:rPr>
          <w:color w:val="FF0000"/>
          <w:sz w:val="40"/>
        </w:rPr>
      </w:pPr>
      <w:r>
        <w:t xml:space="preserve">O objetivo desta prática será abrir uma tela a partir da tela </w:t>
      </w:r>
      <w:r w:rsidRPr="0075513F">
        <w:rPr>
          <w:i/>
        </w:rPr>
        <w:t>Login</w:t>
      </w:r>
      <w:r>
        <w:t xml:space="preserve">. Por enquanto </w:t>
      </w:r>
      <w:r w:rsidR="00666517">
        <w:t xml:space="preserve">essa </w:t>
      </w:r>
      <w:r>
        <w:t xml:space="preserve">nova tela não terá </w:t>
      </w:r>
      <w:r w:rsidRPr="009B68C3">
        <w:rPr>
          <w:color w:val="FF0000"/>
        </w:rPr>
        <w:t>funci</w:t>
      </w:r>
      <w:r w:rsidR="009B68C3" w:rsidRPr="009B68C3">
        <w:rPr>
          <w:color w:val="FF0000"/>
        </w:rPr>
        <w:t>o</w:t>
      </w:r>
      <w:r w:rsidRPr="009B68C3">
        <w:rPr>
          <w:color w:val="FF0000"/>
        </w:rPr>
        <w:t>nalidade</w:t>
      </w:r>
      <w:r>
        <w:t xml:space="preserve"> nenhuma, mas em aulas futuras </w:t>
      </w:r>
      <w:r w:rsidR="00666517">
        <w:rPr>
          <w:color w:val="FF0000"/>
        </w:rPr>
        <w:t xml:space="preserve">ela será utilizada </w:t>
      </w:r>
      <w:r>
        <w:t xml:space="preserve">como a tela de </w:t>
      </w:r>
      <w:r>
        <w:rPr>
          <w:b/>
        </w:rPr>
        <w:t xml:space="preserve">lista de </w:t>
      </w:r>
      <w:r w:rsidRPr="0075513F">
        <w:rPr>
          <w:b/>
          <w:i/>
        </w:rPr>
        <w:t>e-mails</w:t>
      </w:r>
      <w:r>
        <w:rPr>
          <w:b/>
        </w:rPr>
        <w:t>.</w:t>
      </w:r>
    </w:p>
    <w:p w14:paraId="717C1BF9" w14:textId="1FD3335B" w:rsidR="006D109F" w:rsidRDefault="006D109F" w:rsidP="00021E9B">
      <w:pPr>
        <w:numPr>
          <w:ilvl w:val="0"/>
          <w:numId w:val="11"/>
        </w:numPr>
        <w:ind w:hanging="360"/>
        <w:contextualSpacing/>
      </w:pPr>
      <w:r>
        <w:t>Com o projeto aberto</w:t>
      </w:r>
      <w:r w:rsidR="00666517">
        <w:t>,</w:t>
      </w:r>
      <w:r>
        <w:t xml:space="preserve"> entre no menu </w:t>
      </w:r>
      <w:r>
        <w:rPr>
          <w:b/>
        </w:rPr>
        <w:t>File &gt; New &gt; Activity &gt;Empty Activity.</w:t>
      </w:r>
    </w:p>
    <w:p w14:paraId="414A0DD4" w14:textId="77777777" w:rsidR="006D109F" w:rsidRDefault="006D109F" w:rsidP="006D109F">
      <w:pPr>
        <w:pStyle w:val="Subttulo"/>
        <w:contextualSpacing w:val="0"/>
      </w:pPr>
      <w:bookmarkStart w:id="3" w:name="_m2yxguiyqlfm" w:colFirst="0" w:colLast="0"/>
      <w:bookmarkEnd w:id="3"/>
      <w:r>
        <w:rPr>
          <w:noProof/>
        </w:rPr>
        <w:lastRenderedPageBreak/>
        <w:drawing>
          <wp:inline distT="114300" distB="114300" distL="114300" distR="114300" wp14:anchorId="761F7C2A" wp14:editId="000E8464">
            <wp:extent cx="5743900" cy="4356100"/>
            <wp:effectExtent l="203200" t="203200" r="200025" b="190500"/>
            <wp:docPr id="3" name="image06.png" descr="Captura de Tela 2016-09-20 às 20.41.22.png"/>
            <wp:cNvGraphicFramePr/>
            <a:graphic xmlns:a="http://schemas.openxmlformats.org/drawingml/2006/main">
              <a:graphicData uri="http://schemas.openxmlformats.org/drawingml/2006/picture">
                <pic:pic xmlns:pic="http://schemas.openxmlformats.org/drawingml/2006/picture">
                  <pic:nvPicPr>
                    <pic:cNvPr id="0" name="image06.png" descr="Captura de Tela 2016-09-20 às 20.41.22.png"/>
                    <pic:cNvPicPr preferRelativeResize="0"/>
                  </pic:nvPicPr>
                  <pic:blipFill>
                    <a:blip r:embed="rId6"/>
                    <a:srcRect/>
                    <a:stretch>
                      <a:fillRect/>
                    </a:stretch>
                  </pic:blipFill>
                  <pic:spPr>
                    <a:xfrm>
                      <a:off x="0" y="0"/>
                      <a:ext cx="5743900" cy="4356100"/>
                    </a:xfrm>
                    <a:prstGeom prst="rect">
                      <a:avLst/>
                    </a:prstGeom>
                    <a:ln>
                      <a:noFill/>
                    </a:ln>
                    <a:effectLst>
                      <a:outerShdw blurRad="190500" algn="tl" rotWithShape="0">
                        <a:srgbClr val="000000">
                          <a:alpha val="70000"/>
                        </a:srgbClr>
                      </a:outerShdw>
                    </a:effectLst>
                  </pic:spPr>
                </pic:pic>
              </a:graphicData>
            </a:graphic>
          </wp:inline>
        </w:drawing>
      </w:r>
    </w:p>
    <w:p w14:paraId="510146EC" w14:textId="77777777" w:rsidR="006D109F" w:rsidRDefault="006D109F" w:rsidP="006D109F">
      <w:pPr>
        <w:pStyle w:val="Legenda"/>
        <w:jc w:val="center"/>
      </w:pPr>
      <w:r>
        <w:t xml:space="preserve">Figura </w:t>
      </w:r>
      <w:fldSimple w:instr=" SEQ Figura \* ARABIC ">
        <w:r w:rsidR="00CF6692">
          <w:rPr>
            <w:noProof/>
          </w:rPr>
          <w:t>1</w:t>
        </w:r>
      </w:fldSimple>
      <w:r>
        <w:t xml:space="preserve"> - Criando uma nova Activity</w:t>
      </w:r>
    </w:p>
    <w:p w14:paraId="390A9B75" w14:textId="77777777" w:rsidR="006D109F" w:rsidRDefault="006D109F" w:rsidP="006D109F">
      <w:pPr>
        <w:pStyle w:val="Subttulo"/>
        <w:contextualSpacing w:val="0"/>
      </w:pPr>
      <w:bookmarkStart w:id="4" w:name="_s3dolveme3lp" w:colFirst="0" w:colLast="0"/>
      <w:bookmarkEnd w:id="4"/>
    </w:p>
    <w:p w14:paraId="66FABB88" w14:textId="77777777" w:rsidR="006D109F" w:rsidRDefault="006D109F" w:rsidP="00021E9B">
      <w:pPr>
        <w:numPr>
          <w:ilvl w:val="0"/>
          <w:numId w:val="11"/>
        </w:numPr>
        <w:ind w:hanging="360"/>
        <w:contextualSpacing/>
      </w:pPr>
      <w:r>
        <w:t>A seguinte tela se abrirá:</w:t>
      </w:r>
    </w:p>
    <w:p w14:paraId="3BF93D0E" w14:textId="77777777" w:rsidR="006D109F" w:rsidRDefault="006D109F" w:rsidP="006D109F">
      <w:pPr>
        <w:pStyle w:val="Subttulo"/>
        <w:contextualSpacing w:val="0"/>
      </w:pPr>
      <w:bookmarkStart w:id="5" w:name="_7zrtahpjcq1b" w:colFirst="0" w:colLast="0"/>
      <w:bookmarkEnd w:id="5"/>
      <w:r>
        <w:rPr>
          <w:noProof/>
        </w:rPr>
        <w:lastRenderedPageBreak/>
        <w:drawing>
          <wp:inline distT="114300" distB="114300" distL="114300" distR="114300" wp14:anchorId="4F507DFF" wp14:editId="450FCD7E">
            <wp:extent cx="5672666" cy="4736306"/>
            <wp:effectExtent l="203200" t="203200" r="194945" b="191770"/>
            <wp:docPr id="1" name="image03.png" descr="Captura de Tela 2016-09-20 às 20.40.59.png"/>
            <wp:cNvGraphicFramePr/>
            <a:graphic xmlns:a="http://schemas.openxmlformats.org/drawingml/2006/main">
              <a:graphicData uri="http://schemas.openxmlformats.org/drawingml/2006/picture">
                <pic:pic xmlns:pic="http://schemas.openxmlformats.org/drawingml/2006/picture">
                  <pic:nvPicPr>
                    <pic:cNvPr id="0" name="image03.png" descr="Captura de Tela 2016-09-20 às 20.40.59.png"/>
                    <pic:cNvPicPr preferRelativeResize="0"/>
                  </pic:nvPicPr>
                  <pic:blipFill rotWithShape="1">
                    <a:blip r:embed="rId7"/>
                    <a:srcRect l="443" r="783"/>
                    <a:stretch/>
                  </pic:blipFill>
                  <pic:spPr bwMode="auto">
                    <a:xfrm>
                      <a:off x="0" y="0"/>
                      <a:ext cx="5673616" cy="47371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3A80419" w14:textId="77777777" w:rsidR="006D109F" w:rsidRDefault="006D109F" w:rsidP="006D109F">
      <w:pPr>
        <w:pStyle w:val="Legenda"/>
        <w:jc w:val="center"/>
      </w:pPr>
      <w:r>
        <w:t xml:space="preserve">Figura </w:t>
      </w:r>
      <w:fldSimple w:instr=" SEQ Figura \* ARABIC ">
        <w:r w:rsidR="00CF6692">
          <w:rPr>
            <w:noProof/>
          </w:rPr>
          <w:t>2</w:t>
        </w:r>
      </w:fldSimple>
      <w:r>
        <w:t xml:space="preserve"> - Configurações iniciais de uma nova Activity</w:t>
      </w:r>
    </w:p>
    <w:p w14:paraId="3FB20DE5" w14:textId="77777777" w:rsidR="006D109F" w:rsidRDefault="006D109F" w:rsidP="006D109F">
      <w:pPr>
        <w:pStyle w:val="Subttulo"/>
        <w:contextualSpacing w:val="0"/>
      </w:pPr>
      <w:bookmarkStart w:id="6" w:name="_wcb5d393jn1" w:colFirst="0" w:colLast="0"/>
      <w:bookmarkEnd w:id="6"/>
    </w:p>
    <w:p w14:paraId="2CCBE9BA" w14:textId="77777777" w:rsidR="006D109F" w:rsidRDefault="006D109F" w:rsidP="00021E9B">
      <w:pPr>
        <w:numPr>
          <w:ilvl w:val="0"/>
          <w:numId w:val="11"/>
        </w:numPr>
        <w:ind w:hanging="360"/>
        <w:contextualSpacing/>
      </w:pPr>
      <w:r>
        <w:t xml:space="preserve">No campo “Activity Name” escreva </w:t>
      </w:r>
      <w:r>
        <w:rPr>
          <w:b/>
        </w:rPr>
        <w:t xml:space="preserve">InboxActivity. </w:t>
      </w:r>
      <w:r>
        <w:t xml:space="preserve">No campo “Layout Name” escreva </w:t>
      </w:r>
      <w:r>
        <w:rPr>
          <w:b/>
        </w:rPr>
        <w:t xml:space="preserve">activity_inbox. </w:t>
      </w:r>
      <w:r>
        <w:t xml:space="preserve">Clique em </w:t>
      </w:r>
      <w:r>
        <w:rPr>
          <w:b/>
        </w:rPr>
        <w:t>Finish.</w:t>
      </w:r>
    </w:p>
    <w:p w14:paraId="6ACD9243" w14:textId="7C113F7A" w:rsidR="00F75109" w:rsidRDefault="00214DD0" w:rsidP="00E67CD2">
      <w:pPr>
        <w:pStyle w:val="Textodecomentrio"/>
        <w:numPr>
          <w:ilvl w:val="0"/>
          <w:numId w:val="11"/>
        </w:numPr>
        <w:spacing w:line="276" w:lineRule="auto"/>
        <w:ind w:hanging="360"/>
      </w:pPr>
      <w:r w:rsidRPr="0075513F">
        <w:rPr>
          <w:sz w:val="22"/>
          <w:szCs w:val="22"/>
        </w:rPr>
        <w:t>Será colocada</w:t>
      </w:r>
      <w:r w:rsidR="006D109F" w:rsidRPr="0075513F">
        <w:rPr>
          <w:sz w:val="22"/>
          <w:szCs w:val="22"/>
        </w:rPr>
        <w:t xml:space="preserve"> uma</w:t>
      </w:r>
      <w:r w:rsidR="006D109F" w:rsidRPr="00F051EE">
        <w:t xml:space="preserve"> </w:t>
      </w:r>
      <w:r w:rsidR="006D109F" w:rsidRPr="0075513F">
        <w:rPr>
          <w:rFonts w:ascii="Consolas" w:eastAsia="Consolas" w:hAnsi="Consolas" w:cs="Consolas"/>
          <w:i/>
          <w:color w:val="445588"/>
          <w:sz w:val="18"/>
          <w:szCs w:val="18"/>
          <w:highlight w:val="white"/>
        </w:rPr>
        <w:t>TextView</w:t>
      </w:r>
      <w:r w:rsidR="006D109F" w:rsidRPr="00F051EE">
        <w:t xml:space="preserve"> </w:t>
      </w:r>
      <w:r w:rsidR="006D109F" w:rsidRPr="0075513F">
        <w:rPr>
          <w:sz w:val="22"/>
          <w:szCs w:val="22"/>
        </w:rPr>
        <w:t xml:space="preserve">no </w:t>
      </w:r>
      <w:r w:rsidRPr="0075513F">
        <w:rPr>
          <w:sz w:val="22"/>
          <w:szCs w:val="22"/>
        </w:rPr>
        <w:t xml:space="preserve">seu </w:t>
      </w:r>
      <w:r w:rsidR="006D109F" w:rsidRPr="0075513F">
        <w:rPr>
          <w:sz w:val="22"/>
          <w:szCs w:val="22"/>
        </w:rPr>
        <w:t xml:space="preserve">novo </w:t>
      </w:r>
      <w:r w:rsidR="006D109F" w:rsidRPr="0075513F">
        <w:rPr>
          <w:i/>
          <w:sz w:val="22"/>
          <w:szCs w:val="22"/>
        </w:rPr>
        <w:t>layout</w:t>
      </w:r>
      <w:r w:rsidR="006D109F" w:rsidRPr="0075513F">
        <w:rPr>
          <w:i/>
        </w:rPr>
        <w:t xml:space="preserve"> </w:t>
      </w:r>
      <w:r w:rsidR="006D109F" w:rsidRPr="0075513F">
        <w:rPr>
          <w:sz w:val="22"/>
          <w:szCs w:val="22"/>
        </w:rPr>
        <w:t xml:space="preserve">também. </w:t>
      </w:r>
      <w:r w:rsidRPr="0075513F">
        <w:rPr>
          <w:sz w:val="22"/>
          <w:szCs w:val="22"/>
        </w:rPr>
        <w:t xml:space="preserve">Esse </w:t>
      </w:r>
      <w:r w:rsidR="006D109F" w:rsidRPr="0075513F">
        <w:rPr>
          <w:sz w:val="22"/>
          <w:szCs w:val="22"/>
        </w:rPr>
        <w:t>passo serve apenas para identificar</w:t>
      </w:r>
      <w:r w:rsidR="006D109F" w:rsidRPr="00F051EE">
        <w:t xml:space="preserve"> </w:t>
      </w:r>
      <w:r w:rsidRPr="0075513F">
        <w:rPr>
          <w:sz w:val="22"/>
          <w:szCs w:val="22"/>
        </w:rPr>
        <w:t xml:space="preserve">sua </w:t>
      </w:r>
      <w:r w:rsidR="006D109F" w:rsidRPr="0075513F">
        <w:rPr>
          <w:sz w:val="22"/>
          <w:szCs w:val="22"/>
        </w:rPr>
        <w:t xml:space="preserve">nova tela quando </w:t>
      </w:r>
      <w:r w:rsidRPr="0075513F">
        <w:rPr>
          <w:sz w:val="22"/>
          <w:szCs w:val="22"/>
        </w:rPr>
        <w:t xml:space="preserve">for realizada </w:t>
      </w:r>
      <w:r w:rsidR="006D109F" w:rsidRPr="0075513F">
        <w:rPr>
          <w:sz w:val="22"/>
          <w:szCs w:val="22"/>
        </w:rPr>
        <w:t>a transição via</w:t>
      </w:r>
      <w:r w:rsidR="006D109F" w:rsidRPr="00F051EE">
        <w:t xml:space="preserve"> </w:t>
      </w:r>
      <w:r w:rsidR="006D109F" w:rsidRPr="0075513F">
        <w:rPr>
          <w:rFonts w:ascii="Consolas" w:eastAsia="Consolas" w:hAnsi="Consolas" w:cs="Consolas"/>
          <w:i/>
          <w:color w:val="445588"/>
          <w:sz w:val="18"/>
          <w:szCs w:val="18"/>
          <w:highlight w:val="white"/>
        </w:rPr>
        <w:t>Intent</w:t>
      </w:r>
      <w:r w:rsidR="006D109F" w:rsidRPr="00F051EE">
        <w:t>.</w:t>
      </w:r>
    </w:p>
    <w:p w14:paraId="1023EED9" w14:textId="3E4FFB77" w:rsidR="006D109F" w:rsidRPr="00F051EE" w:rsidRDefault="006D109F" w:rsidP="00E67CD2">
      <w:pPr>
        <w:pStyle w:val="Textodecomentrio"/>
        <w:spacing w:line="276" w:lineRule="auto"/>
      </w:pPr>
      <w:r w:rsidRPr="00F051EE">
        <w:rPr>
          <w:sz w:val="22"/>
          <w:szCs w:val="22"/>
        </w:rPr>
        <w:t xml:space="preserve">Agora que </w:t>
      </w:r>
      <w:r w:rsidR="00214DD0">
        <w:rPr>
          <w:sz w:val="22"/>
          <w:szCs w:val="22"/>
        </w:rPr>
        <w:t>suas</w:t>
      </w:r>
      <w:r w:rsidRPr="00F051EE">
        <w:rPr>
          <w:sz w:val="22"/>
          <w:szCs w:val="22"/>
        </w:rPr>
        <w:t xml:space="preserve"> telas </w:t>
      </w:r>
      <w:r w:rsidR="00214DD0">
        <w:rPr>
          <w:sz w:val="22"/>
          <w:szCs w:val="22"/>
        </w:rPr>
        <w:t xml:space="preserve">foram </w:t>
      </w:r>
      <w:r w:rsidRPr="00F051EE">
        <w:rPr>
          <w:sz w:val="22"/>
          <w:szCs w:val="22"/>
        </w:rPr>
        <w:t>criadas</w:t>
      </w:r>
      <w:r w:rsidR="00214DD0">
        <w:rPr>
          <w:sz w:val="22"/>
          <w:szCs w:val="22"/>
        </w:rPr>
        <w:t>,</w:t>
      </w:r>
      <w:r w:rsidRPr="00F051EE">
        <w:rPr>
          <w:sz w:val="22"/>
          <w:szCs w:val="22"/>
        </w:rPr>
        <w:t xml:space="preserve"> </w:t>
      </w:r>
      <w:r w:rsidR="00214DD0">
        <w:rPr>
          <w:sz w:val="22"/>
          <w:szCs w:val="22"/>
        </w:rPr>
        <w:t>você vai</w:t>
      </w:r>
      <w:r w:rsidR="00214DD0" w:rsidRPr="00F051EE">
        <w:rPr>
          <w:sz w:val="22"/>
          <w:szCs w:val="22"/>
        </w:rPr>
        <w:t xml:space="preserve"> </w:t>
      </w:r>
      <w:r w:rsidRPr="00F051EE">
        <w:rPr>
          <w:sz w:val="22"/>
          <w:szCs w:val="22"/>
        </w:rPr>
        <w:t xml:space="preserve">finalmente fazer a transição entre elas utilizando um </w:t>
      </w:r>
      <w:r w:rsidRPr="0075513F">
        <w:rPr>
          <w:rFonts w:ascii="Consolas" w:eastAsia="Consolas" w:hAnsi="Consolas" w:cs="Consolas"/>
          <w:i/>
          <w:color w:val="445588"/>
          <w:sz w:val="22"/>
          <w:szCs w:val="22"/>
          <w:highlight w:val="white"/>
        </w:rPr>
        <w:t>Intent</w:t>
      </w:r>
      <w:r w:rsidRPr="00F051EE">
        <w:rPr>
          <w:sz w:val="22"/>
          <w:szCs w:val="22"/>
        </w:rPr>
        <w:t>. Você verá que é mais simples do que se imagina.</w:t>
      </w:r>
    </w:p>
    <w:p w14:paraId="4D8EBF2B" w14:textId="4358328B" w:rsidR="006D109F" w:rsidRPr="00F051EE" w:rsidRDefault="006D109F">
      <w:pPr>
        <w:numPr>
          <w:ilvl w:val="0"/>
          <w:numId w:val="6"/>
        </w:numPr>
        <w:ind w:hanging="360"/>
        <w:contextualSpacing/>
      </w:pPr>
      <w:r w:rsidRPr="00F051EE">
        <w:t xml:space="preserve">Entre na classe </w:t>
      </w:r>
      <w:r w:rsidRPr="00F051EE">
        <w:rPr>
          <w:b/>
        </w:rPr>
        <w:t xml:space="preserve">LoginActivity.java </w:t>
      </w:r>
      <w:r w:rsidRPr="00F051EE">
        <w:t xml:space="preserve">e localize o método </w:t>
      </w:r>
      <w:r w:rsidRPr="00F051EE">
        <w:rPr>
          <w:b/>
        </w:rPr>
        <w:t xml:space="preserve">startNewActivity(). </w:t>
      </w:r>
      <w:r w:rsidRPr="00F051EE">
        <w:t xml:space="preserve">Substitua </w:t>
      </w:r>
      <w:r w:rsidR="00826B16" w:rsidRPr="00F051EE">
        <w:t>es</w:t>
      </w:r>
      <w:r w:rsidR="00826B16">
        <w:t>s</w:t>
      </w:r>
      <w:r w:rsidR="00826B16" w:rsidRPr="00F051EE">
        <w:t xml:space="preserve">e </w:t>
      </w:r>
      <w:r w:rsidRPr="00F051EE">
        <w:t xml:space="preserve">método </w:t>
      </w:r>
      <w:r w:rsidR="00826B16">
        <w:t>pelo</w:t>
      </w:r>
      <w:r w:rsidRPr="00F051EE">
        <w:t xml:space="preserve"> seguinte:</w:t>
      </w:r>
    </w:p>
    <w:p w14:paraId="2C4E5DB2" w14:textId="77777777" w:rsidR="00127613" w:rsidRPr="00E67CD2" w:rsidRDefault="00127613" w:rsidP="00E67CD2">
      <w:pPr>
        <w:pStyle w:val="Pr-formataoHTML"/>
        <w:shd w:val="clear" w:color="auto" w:fill="FFFFFF"/>
        <w:ind w:left="1134"/>
        <w:rPr>
          <w:rFonts w:ascii="Consolas" w:hAnsi="Consolas"/>
          <w:color w:val="333333"/>
          <w:sz w:val="18"/>
          <w:szCs w:val="18"/>
          <w:lang w:val="en-US"/>
        </w:rPr>
      </w:pPr>
      <w:bookmarkStart w:id="7" w:name="_1kbjiy1n1z8v" w:colFirst="0" w:colLast="0"/>
      <w:bookmarkStart w:id="8" w:name="snippet.java-1"/>
      <w:bookmarkStart w:id="9" w:name="snippet.java-2"/>
      <w:bookmarkStart w:id="10" w:name="snippet.java-3"/>
      <w:bookmarkStart w:id="11" w:name="snippet.java-4"/>
      <w:bookmarkStart w:id="12" w:name="_54s97l9nst85" w:colFirst="0" w:colLast="0"/>
      <w:bookmarkStart w:id="13" w:name="_5fcf4f9v5vgh" w:colFirst="0" w:colLast="0"/>
      <w:bookmarkStart w:id="14" w:name="_k8w4m79vw2c6" w:colFirst="0" w:colLast="0"/>
      <w:bookmarkStart w:id="15" w:name="_ubovmk2o79r0" w:colFirst="0" w:colLast="0"/>
      <w:bookmarkEnd w:id="7"/>
      <w:bookmarkEnd w:id="8"/>
      <w:bookmarkEnd w:id="9"/>
      <w:bookmarkEnd w:id="10"/>
      <w:bookmarkEnd w:id="11"/>
      <w:bookmarkEnd w:id="12"/>
      <w:bookmarkEnd w:id="13"/>
      <w:bookmarkEnd w:id="14"/>
      <w:bookmarkEnd w:id="15"/>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w:t>
      </w:r>
      <w:r w:rsidRPr="00E67CD2">
        <w:rPr>
          <w:rStyle w:val="nf"/>
          <w:rFonts w:ascii="Consolas" w:hAnsi="Consolas"/>
          <w:b/>
          <w:bCs/>
          <w:color w:val="990000"/>
          <w:sz w:val="18"/>
          <w:szCs w:val="18"/>
          <w:lang w:val="en-US"/>
        </w:rPr>
        <w:t>startNextActivity</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View</w:t>
      </w:r>
      <w:r w:rsidRPr="00E67CD2">
        <w:rPr>
          <w:rFonts w:ascii="Consolas" w:hAnsi="Consolas"/>
          <w:color w:val="333333"/>
          <w:sz w:val="18"/>
          <w:szCs w:val="18"/>
          <w:lang w:val="en-US"/>
        </w:rPr>
        <w:t> </w:t>
      </w:r>
      <w:r w:rsidRPr="00E67CD2">
        <w:rPr>
          <w:rStyle w:val="n"/>
          <w:rFonts w:ascii="Consolas" w:hAnsi="Consolas"/>
          <w:color w:val="333333"/>
          <w:sz w:val="18"/>
          <w:szCs w:val="18"/>
          <w:lang w:val="en-US"/>
        </w:rPr>
        <w:t>view</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p>
    <w:p w14:paraId="556D3ABF" w14:textId="77777777" w:rsidR="00127613" w:rsidRPr="00E67CD2" w:rsidRDefault="00127613"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r w:rsidRPr="00E67CD2">
        <w:rPr>
          <w:rStyle w:val="k"/>
          <w:rFonts w:ascii="Consolas" w:hAnsi="Consolas"/>
          <w:b/>
          <w:bCs/>
          <w:color w:val="333333"/>
          <w:sz w:val="18"/>
          <w:szCs w:val="18"/>
          <w:lang w:val="en-US"/>
        </w:rPr>
        <w:t>new</w:t>
      </w:r>
      <w:r w:rsidRPr="00E67CD2">
        <w:rPr>
          <w:rFonts w:ascii="Consolas" w:hAnsi="Consolas"/>
          <w:color w:val="333333"/>
          <w:sz w:val="18"/>
          <w:szCs w:val="18"/>
          <w:lang w:val="en-US"/>
        </w:rPr>
        <w:t> </w:t>
      </w:r>
      <w:r w:rsidRPr="00E67CD2">
        <w:rPr>
          <w:rStyle w:val="n"/>
          <w:rFonts w:ascii="Consolas" w:hAnsi="Consolas"/>
          <w:color w:val="333333"/>
          <w:sz w:val="18"/>
          <w:szCs w:val="18"/>
          <w:lang w:val="en-US"/>
        </w:rPr>
        <w:t>Intent</w:t>
      </w:r>
      <w:r w:rsidRPr="00E67CD2">
        <w:rPr>
          <w:rStyle w:val="o"/>
          <w:rFonts w:ascii="Consolas" w:hAnsi="Consolas"/>
          <w:b/>
          <w:bCs/>
          <w:color w:val="333333"/>
          <w:sz w:val="18"/>
          <w:szCs w:val="18"/>
          <w:lang w:val="en-US"/>
        </w:rPr>
        <w:t>(</w:t>
      </w:r>
      <w:r w:rsidRPr="00E67CD2">
        <w:rPr>
          <w:rStyle w:val="k"/>
          <w:rFonts w:ascii="Consolas" w:hAnsi="Consolas"/>
          <w:b/>
          <w:bCs/>
          <w:color w:val="333333"/>
          <w:sz w:val="18"/>
          <w:szCs w:val="18"/>
          <w:lang w:val="en-US"/>
        </w:rPr>
        <w:t>this</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r w:rsidRPr="00E67CD2">
        <w:rPr>
          <w:rStyle w:val="n"/>
          <w:rFonts w:ascii="Consolas" w:hAnsi="Consolas"/>
          <w:color w:val="333333"/>
          <w:sz w:val="18"/>
          <w:szCs w:val="18"/>
          <w:lang w:val="en-US"/>
        </w:rPr>
        <w:t>InboxActivity</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class</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p>
    <w:p w14:paraId="5A739D5B" w14:textId="77777777" w:rsidR="00127613" w:rsidRDefault="00127613" w:rsidP="00E67CD2">
      <w:pPr>
        <w:pStyle w:val="Pr-formataoHTML"/>
        <w:shd w:val="clear" w:color="auto" w:fill="FFFFFF"/>
        <w:ind w:left="1134"/>
        <w:rPr>
          <w:rFonts w:ascii="Consolas" w:hAnsi="Consolas"/>
          <w:color w:val="333333"/>
          <w:sz w:val="18"/>
          <w:szCs w:val="18"/>
        </w:rPr>
      </w:pPr>
      <w:r w:rsidRPr="00E67CD2">
        <w:rPr>
          <w:rFonts w:ascii="Consolas" w:hAnsi="Consolas"/>
          <w:color w:val="333333"/>
          <w:sz w:val="18"/>
          <w:szCs w:val="18"/>
          <w:lang w:val="en-US"/>
        </w:rPr>
        <w:t xml:space="preserve">    </w:t>
      </w:r>
      <w:r>
        <w:rPr>
          <w:rStyle w:val="n"/>
          <w:rFonts w:ascii="Consolas" w:hAnsi="Consolas"/>
          <w:color w:val="333333"/>
          <w:sz w:val="18"/>
          <w:szCs w:val="18"/>
        </w:rPr>
        <w:t>startActivity</w:t>
      </w:r>
      <w:r>
        <w:rPr>
          <w:rStyle w:val="o"/>
          <w:rFonts w:ascii="Consolas" w:hAnsi="Consolas"/>
          <w:b/>
          <w:bCs/>
          <w:color w:val="333333"/>
          <w:sz w:val="18"/>
          <w:szCs w:val="18"/>
        </w:rPr>
        <w:t>(</w:t>
      </w:r>
      <w:r>
        <w:rPr>
          <w:rStyle w:val="n"/>
          <w:rFonts w:ascii="Consolas" w:hAnsi="Consolas"/>
          <w:color w:val="333333"/>
          <w:sz w:val="18"/>
          <w:szCs w:val="18"/>
        </w:rPr>
        <w:t>intent</w:t>
      </w:r>
      <w:r>
        <w:rPr>
          <w:rStyle w:val="o"/>
          <w:rFonts w:ascii="Consolas" w:hAnsi="Consolas"/>
          <w:b/>
          <w:bCs/>
          <w:color w:val="333333"/>
          <w:sz w:val="18"/>
          <w:szCs w:val="18"/>
        </w:rPr>
        <w:t>);</w:t>
      </w:r>
      <w:r>
        <w:rPr>
          <w:rFonts w:ascii="Consolas" w:hAnsi="Consolas"/>
          <w:color w:val="333333"/>
          <w:sz w:val="18"/>
          <w:szCs w:val="18"/>
        </w:rPr>
        <w:t>  </w:t>
      </w:r>
    </w:p>
    <w:p w14:paraId="2068A273" w14:textId="77777777" w:rsidR="00127613" w:rsidRDefault="00127613" w:rsidP="00E67CD2">
      <w:pPr>
        <w:pStyle w:val="Pr-formataoHTML"/>
        <w:shd w:val="clear" w:color="auto" w:fill="FFFFFF"/>
        <w:ind w:left="1134"/>
        <w:rPr>
          <w:rFonts w:ascii="Consolas" w:hAnsi="Consolas"/>
          <w:color w:val="333333"/>
          <w:sz w:val="18"/>
          <w:szCs w:val="18"/>
        </w:rPr>
      </w:pPr>
      <w:r>
        <w:rPr>
          <w:rStyle w:val="o"/>
          <w:rFonts w:ascii="Consolas" w:hAnsi="Consolas"/>
          <w:b/>
          <w:bCs/>
          <w:color w:val="333333"/>
          <w:sz w:val="18"/>
          <w:szCs w:val="18"/>
        </w:rPr>
        <w:t>}</w:t>
      </w:r>
    </w:p>
    <w:p w14:paraId="7449209E" w14:textId="77777777" w:rsidR="00127613" w:rsidRDefault="00127613" w:rsidP="006D109F">
      <w:pPr>
        <w:ind w:left="1130"/>
      </w:pPr>
    </w:p>
    <w:p w14:paraId="6342C11E" w14:textId="02ACA517" w:rsidR="006D109F" w:rsidRDefault="006D109F" w:rsidP="006D109F">
      <w:pPr>
        <w:ind w:left="1130"/>
      </w:pPr>
      <w:r>
        <w:lastRenderedPageBreak/>
        <w:t>Como a assinatura do método mudou</w:t>
      </w:r>
      <w:r w:rsidR="00826B16">
        <w:t xml:space="preserve">, </w:t>
      </w:r>
      <w:r>
        <w:t xml:space="preserve">não existe mais o parâmetro </w:t>
      </w:r>
      <w:r w:rsidRPr="00D454CF">
        <w:rPr>
          <w:b/>
          <w:i/>
        </w:rPr>
        <w:t>view</w:t>
      </w:r>
      <w:r w:rsidR="00826B16">
        <w:t>,</w:t>
      </w:r>
      <w:r>
        <w:t xml:space="preserve"> você terá que fazer as devidas correções nos demais lugares que </w:t>
      </w:r>
      <w:r w:rsidR="00826B16">
        <w:t xml:space="preserve">esse </w:t>
      </w:r>
      <w:r>
        <w:t>método é invocado.</w:t>
      </w:r>
    </w:p>
    <w:p w14:paraId="63021F71" w14:textId="77777777" w:rsidR="00F75109" w:rsidRDefault="006D109F" w:rsidP="00E67CD2">
      <w:pPr>
        <w:numPr>
          <w:ilvl w:val="0"/>
          <w:numId w:val="6"/>
        </w:numPr>
        <w:ind w:hanging="360"/>
        <w:contextualSpacing/>
      </w:pPr>
      <w:r>
        <w:t xml:space="preserve">Execute o </w:t>
      </w:r>
      <w:r w:rsidRPr="00D454CF">
        <w:rPr>
          <w:i/>
        </w:rPr>
        <w:t>app</w:t>
      </w:r>
      <w:r>
        <w:t xml:space="preserve"> e veja o resultado.</w:t>
      </w:r>
    </w:p>
    <w:p w14:paraId="52239A22" w14:textId="77777777" w:rsidR="00F75109" w:rsidRDefault="00F75109" w:rsidP="00E67CD2">
      <w:pPr>
        <w:contextualSpacing/>
      </w:pPr>
    </w:p>
    <w:p w14:paraId="1E4BF4FC" w14:textId="3446188E" w:rsidR="00F75109" w:rsidRPr="00E023CC" w:rsidRDefault="00826B16" w:rsidP="00E67CD2">
      <w:pPr>
        <w:ind w:left="1134"/>
        <w:contextualSpacing/>
        <w:rPr>
          <w:rFonts w:ascii="Consolas" w:eastAsia="Consolas" w:hAnsi="Consolas" w:cs="Consolas"/>
          <w:sz w:val="18"/>
          <w:szCs w:val="18"/>
          <w:lang w:val="en-US"/>
        </w:rPr>
      </w:pPr>
      <w:r>
        <w:t>Agora serão explicadas</w:t>
      </w:r>
      <w:r w:rsidR="006D109F">
        <w:t xml:space="preserve"> as novas linhas de código. </w:t>
      </w:r>
      <w:r w:rsidR="006D109F" w:rsidRPr="00E023CC">
        <w:rPr>
          <w:lang w:val="en-US"/>
        </w:rPr>
        <w:t>Começando por:</w:t>
      </w:r>
    </w:p>
    <w:p w14:paraId="79C510A0" w14:textId="77777777" w:rsidR="00127613" w:rsidRPr="00E67CD2" w:rsidRDefault="00127613" w:rsidP="00E67CD2">
      <w:pPr>
        <w:pStyle w:val="Pr-formataoHTML"/>
        <w:shd w:val="clear" w:color="auto" w:fill="FFFFFF"/>
        <w:jc w:val="center"/>
        <w:rPr>
          <w:rStyle w:val="o"/>
          <w:rFonts w:ascii="Consolas" w:hAnsi="Consolas" w:cs="Calibri"/>
          <w:b/>
          <w:bCs/>
          <w:color w:val="333333"/>
          <w:sz w:val="18"/>
          <w:szCs w:val="18"/>
          <w:lang w:val="en-US"/>
        </w:rPr>
      </w:pP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new</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Style w:val="o"/>
          <w:rFonts w:ascii="Consolas" w:hAnsi="Consolas"/>
          <w:b/>
          <w:bCs/>
          <w:color w:val="333333"/>
          <w:sz w:val="18"/>
          <w:szCs w:val="18"/>
          <w:lang w:val="en-US"/>
        </w:rPr>
        <w:t>(</w:t>
      </w:r>
      <w:r w:rsidRPr="00E67CD2">
        <w:rPr>
          <w:rStyle w:val="k"/>
          <w:rFonts w:ascii="Consolas" w:hAnsi="Consolas"/>
          <w:b/>
          <w:bCs/>
          <w:color w:val="333333"/>
          <w:sz w:val="18"/>
          <w:szCs w:val="18"/>
          <w:lang w:val="en-US"/>
        </w:rPr>
        <w:t>this</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InboxActivity</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class</w:t>
      </w:r>
      <w:r w:rsidRPr="00E67CD2">
        <w:rPr>
          <w:rStyle w:val="o"/>
          <w:rFonts w:ascii="Consolas" w:hAnsi="Consolas"/>
          <w:b/>
          <w:bCs/>
          <w:color w:val="333333"/>
          <w:sz w:val="18"/>
          <w:szCs w:val="18"/>
          <w:lang w:val="en-US"/>
        </w:rPr>
        <w:t>);</w:t>
      </w:r>
    </w:p>
    <w:p w14:paraId="575C3C3C" w14:textId="77777777" w:rsidR="00127613" w:rsidRPr="00E67CD2" w:rsidRDefault="00127613" w:rsidP="00E67CD2">
      <w:pPr>
        <w:pStyle w:val="Pr-formataoHTML"/>
        <w:shd w:val="clear" w:color="auto" w:fill="FFFFFF"/>
        <w:jc w:val="center"/>
        <w:rPr>
          <w:rFonts w:ascii="Consolas" w:hAnsi="Consolas"/>
          <w:color w:val="333333"/>
          <w:sz w:val="18"/>
          <w:szCs w:val="18"/>
          <w:lang w:val="en-US"/>
        </w:rPr>
      </w:pPr>
    </w:p>
    <w:p w14:paraId="1DC65A78" w14:textId="5682B451" w:rsidR="006D109F" w:rsidRPr="00F051EE" w:rsidRDefault="00826B16" w:rsidP="00E67CD2">
      <w:pPr>
        <w:pStyle w:val="Textodecomentrio"/>
        <w:spacing w:line="276" w:lineRule="auto"/>
        <w:ind w:left="1134"/>
      </w:pPr>
      <w:r w:rsidRPr="00F051EE">
        <w:rPr>
          <w:sz w:val="22"/>
          <w:szCs w:val="22"/>
        </w:rPr>
        <w:t>Nes</w:t>
      </w:r>
      <w:r>
        <w:rPr>
          <w:sz w:val="22"/>
          <w:szCs w:val="22"/>
        </w:rPr>
        <w:t>s</w:t>
      </w:r>
      <w:r w:rsidRPr="00F051EE">
        <w:rPr>
          <w:sz w:val="22"/>
          <w:szCs w:val="22"/>
        </w:rPr>
        <w:t xml:space="preserve">a </w:t>
      </w:r>
      <w:r w:rsidR="006D109F" w:rsidRPr="00F051EE">
        <w:rPr>
          <w:sz w:val="22"/>
          <w:szCs w:val="22"/>
        </w:rPr>
        <w:t xml:space="preserve">linha </w:t>
      </w:r>
      <w:r>
        <w:rPr>
          <w:sz w:val="22"/>
          <w:szCs w:val="22"/>
        </w:rPr>
        <w:t>está sendo inicializado</w:t>
      </w:r>
      <w:r w:rsidR="006D109F" w:rsidRPr="00F051EE">
        <w:rPr>
          <w:sz w:val="22"/>
          <w:szCs w:val="22"/>
        </w:rPr>
        <w:t xml:space="preserve"> o </w:t>
      </w:r>
      <w:r w:rsidR="006D109F" w:rsidRPr="00E67CD2">
        <w:rPr>
          <w:rFonts w:ascii="Consolas" w:eastAsia="Consolas" w:hAnsi="Consolas" w:cs="Consolas"/>
          <w:color w:val="445588"/>
          <w:sz w:val="18"/>
          <w:szCs w:val="18"/>
          <w:highlight w:val="white"/>
        </w:rPr>
        <w:t>Intent</w:t>
      </w:r>
      <w:r w:rsidR="006D109F" w:rsidRPr="00F051EE">
        <w:rPr>
          <w:sz w:val="22"/>
          <w:szCs w:val="22"/>
        </w:rPr>
        <w:t xml:space="preserve"> em si. No primeiro parâmetro </w:t>
      </w:r>
      <w:r w:rsidRPr="00F051EE">
        <w:rPr>
          <w:sz w:val="22"/>
          <w:szCs w:val="22"/>
        </w:rPr>
        <w:t>deve</w:t>
      </w:r>
      <w:r>
        <w:rPr>
          <w:sz w:val="22"/>
          <w:szCs w:val="22"/>
        </w:rPr>
        <w:t>-se</w:t>
      </w:r>
      <w:r w:rsidRPr="00F051EE">
        <w:rPr>
          <w:sz w:val="22"/>
          <w:szCs w:val="22"/>
        </w:rPr>
        <w:t xml:space="preserve"> </w:t>
      </w:r>
      <w:r w:rsidR="006D109F" w:rsidRPr="00F051EE">
        <w:rPr>
          <w:sz w:val="22"/>
          <w:szCs w:val="22"/>
        </w:rPr>
        <w:t xml:space="preserve">informar o contexto em que </w:t>
      </w:r>
      <w:r>
        <w:rPr>
          <w:sz w:val="22"/>
          <w:szCs w:val="22"/>
        </w:rPr>
        <w:t>se está</w:t>
      </w:r>
      <w:r w:rsidRPr="00F051EE">
        <w:rPr>
          <w:sz w:val="22"/>
          <w:szCs w:val="22"/>
        </w:rPr>
        <w:t xml:space="preserve"> </w:t>
      </w:r>
      <w:r w:rsidR="006D109F" w:rsidRPr="00F051EE">
        <w:rPr>
          <w:sz w:val="22"/>
          <w:szCs w:val="22"/>
        </w:rPr>
        <w:t xml:space="preserve">(classe atual - </w:t>
      </w:r>
      <w:r w:rsidR="00127613" w:rsidRPr="00E67CD2">
        <w:rPr>
          <w:rStyle w:val="k"/>
          <w:rFonts w:ascii="Consolas" w:hAnsi="Consolas"/>
          <w:b/>
          <w:bCs/>
          <w:color w:val="333333"/>
          <w:sz w:val="22"/>
          <w:szCs w:val="22"/>
        </w:rPr>
        <w:t>this</w:t>
      </w:r>
      <w:r w:rsidR="006D109F" w:rsidRPr="00F051EE">
        <w:rPr>
          <w:sz w:val="22"/>
          <w:szCs w:val="22"/>
        </w:rPr>
        <w:t>) e</w:t>
      </w:r>
      <w:r>
        <w:rPr>
          <w:sz w:val="22"/>
          <w:szCs w:val="22"/>
        </w:rPr>
        <w:t>,</w:t>
      </w:r>
      <w:r w:rsidR="006D109F" w:rsidRPr="00F051EE">
        <w:rPr>
          <w:sz w:val="22"/>
          <w:szCs w:val="22"/>
        </w:rPr>
        <w:t xml:space="preserve"> no segundo parâmetro</w:t>
      </w:r>
      <w:r>
        <w:rPr>
          <w:sz w:val="22"/>
          <w:szCs w:val="22"/>
        </w:rPr>
        <w:t>,</w:t>
      </w:r>
      <w:r w:rsidR="006D109F" w:rsidRPr="00F051EE">
        <w:rPr>
          <w:sz w:val="22"/>
          <w:szCs w:val="22"/>
        </w:rPr>
        <w:t xml:space="preserve"> informa</w:t>
      </w:r>
      <w:r>
        <w:rPr>
          <w:sz w:val="22"/>
          <w:szCs w:val="22"/>
        </w:rPr>
        <w:t>r</w:t>
      </w:r>
      <w:r w:rsidR="006D109F" w:rsidRPr="00F051EE">
        <w:rPr>
          <w:sz w:val="22"/>
          <w:szCs w:val="22"/>
        </w:rPr>
        <w:t xml:space="preserve"> a </w:t>
      </w:r>
      <w:r>
        <w:rPr>
          <w:sz w:val="22"/>
          <w:szCs w:val="22"/>
        </w:rPr>
        <w:t>sua</w:t>
      </w:r>
      <w:r w:rsidRPr="00F051EE">
        <w:rPr>
          <w:sz w:val="22"/>
          <w:szCs w:val="22"/>
        </w:rPr>
        <w:t xml:space="preserve"> </w:t>
      </w:r>
      <w:r w:rsidR="006D109F" w:rsidRPr="00F051EE">
        <w:rPr>
          <w:sz w:val="22"/>
          <w:szCs w:val="22"/>
        </w:rPr>
        <w:t>classe destino.</w:t>
      </w:r>
    </w:p>
    <w:p w14:paraId="5D8975C0" w14:textId="3711FB89" w:rsidR="006D109F" w:rsidRDefault="00127613" w:rsidP="006D109F">
      <w:pPr>
        <w:ind w:left="560"/>
        <w:jc w:val="center"/>
      </w:pPr>
      <w:r>
        <w:rPr>
          <w:rStyle w:val="n"/>
          <w:rFonts w:ascii="Consolas" w:hAnsi="Consolas"/>
          <w:color w:val="333333"/>
          <w:sz w:val="18"/>
          <w:szCs w:val="18"/>
        </w:rPr>
        <w:t>startActivity</w:t>
      </w:r>
      <w:r>
        <w:rPr>
          <w:rStyle w:val="o"/>
          <w:rFonts w:ascii="Consolas" w:hAnsi="Consolas"/>
          <w:b/>
          <w:bCs/>
          <w:color w:val="333333"/>
          <w:sz w:val="18"/>
          <w:szCs w:val="18"/>
        </w:rPr>
        <w:t>(</w:t>
      </w:r>
      <w:r>
        <w:rPr>
          <w:rStyle w:val="n"/>
          <w:rFonts w:ascii="Consolas" w:hAnsi="Consolas"/>
          <w:color w:val="333333"/>
          <w:sz w:val="18"/>
          <w:szCs w:val="18"/>
        </w:rPr>
        <w:t>intent</w:t>
      </w:r>
      <w:r>
        <w:rPr>
          <w:rStyle w:val="o"/>
          <w:rFonts w:ascii="Consolas" w:hAnsi="Consolas"/>
          <w:b/>
          <w:bCs/>
          <w:color w:val="333333"/>
          <w:sz w:val="18"/>
          <w:szCs w:val="18"/>
        </w:rPr>
        <w:t>);</w:t>
      </w:r>
    </w:p>
    <w:p w14:paraId="7D771D83" w14:textId="12954792" w:rsidR="006D109F" w:rsidRPr="00F051EE" w:rsidRDefault="00826B16" w:rsidP="00E67CD2">
      <w:pPr>
        <w:pStyle w:val="Textodecomentrio"/>
        <w:spacing w:line="276" w:lineRule="auto"/>
        <w:ind w:left="1134"/>
      </w:pPr>
      <w:r w:rsidRPr="00F051EE">
        <w:rPr>
          <w:sz w:val="22"/>
          <w:szCs w:val="22"/>
        </w:rPr>
        <w:t>Es</w:t>
      </w:r>
      <w:r>
        <w:rPr>
          <w:sz w:val="22"/>
          <w:szCs w:val="22"/>
        </w:rPr>
        <w:t>s</w:t>
      </w:r>
      <w:r w:rsidRPr="00F051EE">
        <w:rPr>
          <w:sz w:val="22"/>
          <w:szCs w:val="22"/>
        </w:rPr>
        <w:t xml:space="preserve">a </w:t>
      </w:r>
      <w:r w:rsidR="006D109F" w:rsidRPr="00F051EE">
        <w:rPr>
          <w:sz w:val="22"/>
          <w:szCs w:val="22"/>
        </w:rPr>
        <w:t xml:space="preserve">linha é simples. Como o próprio nome diz, ela inicia uma </w:t>
      </w:r>
      <w:r w:rsidR="006D109F" w:rsidRPr="00D454CF">
        <w:rPr>
          <w:rFonts w:ascii="Consolas" w:eastAsia="Consolas" w:hAnsi="Consolas" w:cs="Consolas"/>
          <w:i/>
          <w:color w:val="445588"/>
          <w:sz w:val="18"/>
          <w:szCs w:val="18"/>
          <w:highlight w:val="white"/>
        </w:rPr>
        <w:t>Activity</w:t>
      </w:r>
      <w:r>
        <w:rPr>
          <w:sz w:val="22"/>
          <w:szCs w:val="22"/>
        </w:rPr>
        <w:t>, a qual</w:t>
      </w:r>
      <w:r w:rsidR="00D454CF">
        <w:rPr>
          <w:sz w:val="22"/>
          <w:szCs w:val="22"/>
        </w:rPr>
        <w:t xml:space="preserve"> </w:t>
      </w:r>
      <w:r w:rsidRPr="00F051EE">
        <w:rPr>
          <w:sz w:val="22"/>
          <w:szCs w:val="22"/>
        </w:rPr>
        <w:t>est</w:t>
      </w:r>
      <w:r>
        <w:rPr>
          <w:sz w:val="22"/>
          <w:szCs w:val="22"/>
        </w:rPr>
        <w:t>á</w:t>
      </w:r>
      <w:r w:rsidR="006D109F" w:rsidRPr="00F051EE">
        <w:rPr>
          <w:sz w:val="22"/>
          <w:szCs w:val="22"/>
        </w:rPr>
        <w:t xml:space="preserve"> informada no </w:t>
      </w:r>
      <w:r w:rsidR="006D109F" w:rsidRPr="00D454CF">
        <w:rPr>
          <w:rFonts w:ascii="Consolas" w:eastAsia="Consolas" w:hAnsi="Consolas" w:cs="Consolas"/>
          <w:i/>
          <w:color w:val="445588"/>
          <w:sz w:val="18"/>
          <w:szCs w:val="18"/>
          <w:highlight w:val="white"/>
        </w:rPr>
        <w:t>Intent</w:t>
      </w:r>
      <w:r w:rsidR="006D109F" w:rsidRPr="00F051EE">
        <w:rPr>
          <w:sz w:val="22"/>
          <w:szCs w:val="22"/>
        </w:rPr>
        <w:t xml:space="preserve"> criado.</w:t>
      </w:r>
    </w:p>
    <w:p w14:paraId="5DB437D4" w14:textId="77777777" w:rsidR="006D109F" w:rsidRDefault="006D109F" w:rsidP="006D109F">
      <w:pPr>
        <w:ind w:left="560"/>
        <w:jc w:val="left"/>
      </w:pPr>
    </w:p>
    <w:p w14:paraId="33ACCC82" w14:textId="0309DA88" w:rsidR="00F051EE" w:rsidRPr="00E67CD2" w:rsidRDefault="00F051EE" w:rsidP="00E67CD2">
      <w:pPr>
        <w:pStyle w:val="Textodecomentrio"/>
        <w:spacing w:line="276" w:lineRule="auto"/>
        <w:rPr>
          <w:sz w:val="22"/>
          <w:szCs w:val="22"/>
        </w:rPr>
      </w:pPr>
      <w:r w:rsidRPr="00E67CD2">
        <w:rPr>
          <w:sz w:val="22"/>
          <w:szCs w:val="22"/>
        </w:rPr>
        <w:t>Existem inúmeras possibilidades usando o</w:t>
      </w:r>
      <w:r w:rsidR="00D80CE0">
        <w:rPr>
          <w:sz w:val="22"/>
          <w:szCs w:val="22"/>
        </w:rPr>
        <w:t>s</w:t>
      </w:r>
      <w:r w:rsidRPr="00E67CD2">
        <w:rPr>
          <w:sz w:val="22"/>
          <w:szCs w:val="22"/>
        </w:rPr>
        <w:t xml:space="preserve"> </w:t>
      </w:r>
      <w:r w:rsidRPr="00D454CF">
        <w:rPr>
          <w:rFonts w:ascii="Consolas" w:eastAsia="Consolas" w:hAnsi="Consolas" w:cs="Consolas"/>
          <w:i/>
          <w:color w:val="445588"/>
          <w:sz w:val="18"/>
          <w:szCs w:val="18"/>
          <w:highlight w:val="white"/>
        </w:rPr>
        <w:t>Intents</w:t>
      </w:r>
      <w:r w:rsidRPr="00E67CD2">
        <w:rPr>
          <w:sz w:val="22"/>
          <w:szCs w:val="22"/>
        </w:rPr>
        <w:t xml:space="preserve"> além de navegações entre telas. Que tal verificar a documentação oficial do Android e se aprimorar ainda mais?</w:t>
      </w:r>
    </w:p>
    <w:p w14:paraId="65CEA8FD" w14:textId="31B5D8C6" w:rsidR="006D109F" w:rsidRDefault="00F051EE">
      <w:r w:rsidRPr="00F051EE">
        <w:t>Não perca tempo, conhecimento é sempre bom!</w:t>
      </w:r>
    </w:p>
    <w:p w14:paraId="1B4795CE" w14:textId="27CFA744" w:rsidR="00F051EE" w:rsidRDefault="00F051EE" w:rsidP="00E67CD2">
      <w:pPr>
        <w:pStyle w:val="Textodecomentrio"/>
        <w:spacing w:line="276" w:lineRule="auto"/>
      </w:pPr>
      <w:r w:rsidRPr="001213D5">
        <w:rPr>
          <w:sz w:val="22"/>
          <w:szCs w:val="22"/>
        </w:rPr>
        <w:t xml:space="preserve">Agora que </w:t>
      </w:r>
      <w:r w:rsidR="00826B16">
        <w:rPr>
          <w:sz w:val="22"/>
          <w:szCs w:val="22"/>
        </w:rPr>
        <w:t>você sabe</w:t>
      </w:r>
      <w:r w:rsidR="00826B16" w:rsidRPr="001213D5">
        <w:rPr>
          <w:sz w:val="22"/>
          <w:szCs w:val="22"/>
        </w:rPr>
        <w:t xml:space="preserve"> </w:t>
      </w:r>
      <w:r w:rsidRPr="001213D5">
        <w:rPr>
          <w:sz w:val="22"/>
          <w:szCs w:val="22"/>
        </w:rPr>
        <w:t xml:space="preserve">como transitar entre telas, </w:t>
      </w:r>
      <w:r w:rsidR="00826B16">
        <w:rPr>
          <w:sz w:val="22"/>
          <w:szCs w:val="22"/>
        </w:rPr>
        <w:t>será ensinada</w:t>
      </w:r>
      <w:r w:rsidRPr="001213D5">
        <w:rPr>
          <w:sz w:val="22"/>
          <w:szCs w:val="22"/>
        </w:rPr>
        <w:t xml:space="preserve"> mais uma técnica para melhorar a usabilidade do seu </w:t>
      </w:r>
      <w:r w:rsidRPr="00D454CF">
        <w:rPr>
          <w:i/>
          <w:sz w:val="22"/>
          <w:szCs w:val="22"/>
        </w:rPr>
        <w:t>app</w:t>
      </w:r>
      <w:r w:rsidRPr="001213D5">
        <w:rPr>
          <w:sz w:val="22"/>
          <w:szCs w:val="22"/>
        </w:rPr>
        <w:t xml:space="preserve">. </w:t>
      </w:r>
      <w:r w:rsidR="00826B16">
        <w:rPr>
          <w:sz w:val="22"/>
          <w:szCs w:val="22"/>
        </w:rPr>
        <w:t>Será inserida</w:t>
      </w:r>
      <w:r w:rsidRPr="001213D5">
        <w:rPr>
          <w:sz w:val="22"/>
          <w:szCs w:val="22"/>
        </w:rPr>
        <w:t xml:space="preserve"> a ação de voltar na </w:t>
      </w:r>
      <w:r w:rsidR="00826B16">
        <w:rPr>
          <w:sz w:val="22"/>
          <w:szCs w:val="22"/>
        </w:rPr>
        <w:t>sua</w:t>
      </w:r>
      <w:r w:rsidR="00826B16">
        <w:t xml:space="preserve"> </w:t>
      </w:r>
      <w:r w:rsidRPr="00D454CF">
        <w:rPr>
          <w:rFonts w:ascii="Consolas" w:eastAsia="Consolas" w:hAnsi="Consolas" w:cs="Consolas"/>
          <w:i/>
          <w:color w:val="445588"/>
          <w:sz w:val="22"/>
          <w:szCs w:val="22"/>
          <w:highlight w:val="white"/>
        </w:rPr>
        <w:t>AppBar</w:t>
      </w:r>
      <w:r>
        <w:t>.</w:t>
      </w:r>
    </w:p>
    <w:p w14:paraId="619696BC" w14:textId="77777777" w:rsidR="006D109F" w:rsidRDefault="006D109F" w:rsidP="006D109F">
      <w:pPr>
        <w:pStyle w:val="Ttulo2"/>
        <w:contextualSpacing w:val="0"/>
      </w:pPr>
      <w:bookmarkStart w:id="16" w:name="_w6s2io6k4q9w" w:colFirst="0" w:colLast="0"/>
      <w:bookmarkEnd w:id="16"/>
      <w:r w:rsidRPr="00D454CF">
        <w:rPr>
          <w:i/>
        </w:rPr>
        <w:t>ToolBar</w:t>
      </w:r>
      <w:r>
        <w:t xml:space="preserve"> e Menu </w:t>
      </w:r>
      <w:r w:rsidRPr="00D454CF">
        <w:rPr>
          <w:i/>
        </w:rPr>
        <w:t>Overflow</w:t>
      </w:r>
    </w:p>
    <w:p w14:paraId="49B0F807" w14:textId="660B46E4" w:rsidR="006D109F" w:rsidRPr="001213D5" w:rsidRDefault="006D109F" w:rsidP="00E67CD2">
      <w:pPr>
        <w:pStyle w:val="Textodecomentrio"/>
        <w:spacing w:line="276" w:lineRule="auto"/>
      </w:pPr>
      <w:r w:rsidRPr="001213D5">
        <w:rPr>
          <w:sz w:val="22"/>
          <w:szCs w:val="22"/>
        </w:rPr>
        <w:t xml:space="preserve">A </w:t>
      </w:r>
      <w:r w:rsidR="00CA1FF7" w:rsidRPr="00D454CF">
        <w:rPr>
          <w:rFonts w:ascii="Consolas" w:eastAsia="Consolas" w:hAnsi="Consolas" w:cs="Consolas"/>
          <w:i/>
          <w:color w:val="445588"/>
          <w:sz w:val="18"/>
          <w:szCs w:val="18"/>
          <w:highlight w:val="white"/>
        </w:rPr>
        <w:t>AppBar</w:t>
      </w:r>
      <w:r w:rsidR="00CA1FF7" w:rsidRPr="001213D5">
        <w:rPr>
          <w:sz w:val="22"/>
          <w:szCs w:val="22"/>
        </w:rPr>
        <w:t xml:space="preserve"> </w:t>
      </w:r>
      <w:r w:rsidRPr="001213D5">
        <w:rPr>
          <w:sz w:val="22"/>
          <w:szCs w:val="22"/>
        </w:rPr>
        <w:t xml:space="preserve">é a barra superior </w:t>
      </w:r>
      <w:r w:rsidR="00826B16">
        <w:rPr>
          <w:sz w:val="22"/>
          <w:szCs w:val="22"/>
        </w:rPr>
        <w:t>na qual</w:t>
      </w:r>
      <w:r w:rsidR="00826B16" w:rsidRPr="001213D5">
        <w:rPr>
          <w:sz w:val="22"/>
          <w:szCs w:val="22"/>
        </w:rPr>
        <w:t xml:space="preserve"> </w:t>
      </w:r>
      <w:r w:rsidRPr="001213D5">
        <w:rPr>
          <w:sz w:val="22"/>
          <w:szCs w:val="22"/>
        </w:rPr>
        <w:t xml:space="preserve">se encontra o título da </w:t>
      </w:r>
      <w:r w:rsidRPr="00D454CF">
        <w:rPr>
          <w:rFonts w:ascii="Consolas" w:eastAsia="Consolas" w:hAnsi="Consolas" w:cs="Consolas"/>
          <w:i/>
          <w:color w:val="445588"/>
          <w:sz w:val="18"/>
          <w:szCs w:val="18"/>
          <w:highlight w:val="white"/>
        </w:rPr>
        <w:t>Activity</w:t>
      </w:r>
      <w:r w:rsidRPr="001213D5">
        <w:rPr>
          <w:sz w:val="22"/>
          <w:szCs w:val="22"/>
        </w:rPr>
        <w:t xml:space="preserve"> atual. Nela </w:t>
      </w:r>
      <w:r w:rsidR="00826B16">
        <w:rPr>
          <w:sz w:val="22"/>
          <w:szCs w:val="22"/>
        </w:rPr>
        <w:t>é possível</w:t>
      </w:r>
      <w:r w:rsidR="00826B16" w:rsidRPr="001213D5">
        <w:rPr>
          <w:sz w:val="22"/>
          <w:szCs w:val="22"/>
        </w:rPr>
        <w:t xml:space="preserve"> </w:t>
      </w:r>
      <w:r w:rsidRPr="001213D5">
        <w:rPr>
          <w:sz w:val="22"/>
          <w:szCs w:val="22"/>
        </w:rPr>
        <w:t>inserir alguns botões que realiza</w:t>
      </w:r>
      <w:r w:rsidR="00B87732" w:rsidRPr="001213D5">
        <w:rPr>
          <w:sz w:val="22"/>
          <w:szCs w:val="22"/>
        </w:rPr>
        <w:t>m</w:t>
      </w:r>
      <w:r w:rsidRPr="001213D5">
        <w:rPr>
          <w:sz w:val="22"/>
          <w:szCs w:val="22"/>
        </w:rPr>
        <w:t xml:space="preserve"> certas ações. </w:t>
      </w:r>
      <w:r w:rsidR="003B1945" w:rsidRPr="001213D5">
        <w:rPr>
          <w:sz w:val="22"/>
          <w:szCs w:val="22"/>
        </w:rPr>
        <w:t>Es</w:t>
      </w:r>
      <w:r w:rsidR="003B1945">
        <w:rPr>
          <w:sz w:val="22"/>
          <w:szCs w:val="22"/>
        </w:rPr>
        <w:t>s</w:t>
      </w:r>
      <w:r w:rsidR="003B1945" w:rsidRPr="001213D5">
        <w:rPr>
          <w:sz w:val="22"/>
          <w:szCs w:val="22"/>
        </w:rPr>
        <w:t xml:space="preserve">es </w:t>
      </w:r>
      <w:r w:rsidRPr="001213D5">
        <w:rPr>
          <w:sz w:val="22"/>
          <w:szCs w:val="22"/>
        </w:rPr>
        <w:t xml:space="preserve">botões podem ser colocados tanto </w:t>
      </w:r>
      <w:r w:rsidR="003B1945">
        <w:rPr>
          <w:sz w:val="22"/>
          <w:szCs w:val="22"/>
        </w:rPr>
        <w:t>n</w:t>
      </w:r>
      <w:r w:rsidR="003B1945" w:rsidRPr="001213D5">
        <w:rPr>
          <w:sz w:val="22"/>
          <w:szCs w:val="22"/>
        </w:rPr>
        <w:t xml:space="preserve">o </w:t>
      </w:r>
      <w:r w:rsidRPr="001213D5">
        <w:rPr>
          <w:sz w:val="22"/>
          <w:szCs w:val="22"/>
        </w:rPr>
        <w:t xml:space="preserve">lado direito quanto </w:t>
      </w:r>
      <w:r w:rsidR="003B1945">
        <w:rPr>
          <w:sz w:val="22"/>
          <w:szCs w:val="22"/>
        </w:rPr>
        <w:t>n</w:t>
      </w:r>
      <w:r w:rsidR="003B1945" w:rsidRPr="001213D5">
        <w:rPr>
          <w:sz w:val="22"/>
          <w:szCs w:val="22"/>
        </w:rPr>
        <w:t xml:space="preserve">o </w:t>
      </w:r>
      <w:r w:rsidRPr="001213D5">
        <w:rPr>
          <w:sz w:val="22"/>
          <w:szCs w:val="22"/>
        </w:rPr>
        <w:t xml:space="preserve">lado esquerdo do </w:t>
      </w:r>
      <w:r w:rsidRPr="00D454CF">
        <w:rPr>
          <w:i/>
          <w:sz w:val="22"/>
          <w:szCs w:val="22"/>
        </w:rPr>
        <w:t>app</w:t>
      </w:r>
      <w:r w:rsidRPr="001213D5">
        <w:rPr>
          <w:sz w:val="22"/>
          <w:szCs w:val="22"/>
        </w:rPr>
        <w:t xml:space="preserve">. Uma </w:t>
      </w:r>
      <w:r w:rsidRPr="00D454CF">
        <w:rPr>
          <w:rFonts w:ascii="Consolas" w:eastAsia="Consolas" w:hAnsi="Consolas" w:cs="Consolas"/>
          <w:i/>
          <w:color w:val="445588"/>
          <w:sz w:val="18"/>
          <w:szCs w:val="18"/>
          <w:highlight w:val="white"/>
        </w:rPr>
        <w:t>AppBar</w:t>
      </w:r>
      <w:r w:rsidRPr="001213D5">
        <w:rPr>
          <w:sz w:val="22"/>
          <w:szCs w:val="22"/>
        </w:rPr>
        <w:t xml:space="preserve"> com </w:t>
      </w:r>
      <w:r w:rsidR="003B1945" w:rsidRPr="001213D5">
        <w:rPr>
          <w:sz w:val="22"/>
          <w:szCs w:val="22"/>
        </w:rPr>
        <w:t>es</w:t>
      </w:r>
      <w:r w:rsidR="003B1945">
        <w:rPr>
          <w:sz w:val="22"/>
          <w:szCs w:val="22"/>
        </w:rPr>
        <w:t>s</w:t>
      </w:r>
      <w:r w:rsidR="003B1945" w:rsidRPr="001213D5">
        <w:rPr>
          <w:sz w:val="22"/>
          <w:szCs w:val="22"/>
        </w:rPr>
        <w:t xml:space="preserve">es </w:t>
      </w:r>
      <w:r w:rsidRPr="001213D5">
        <w:rPr>
          <w:sz w:val="22"/>
          <w:szCs w:val="22"/>
        </w:rPr>
        <w:t>botões</w:t>
      </w:r>
      <w:r w:rsidR="00D454CF">
        <w:rPr>
          <w:sz w:val="22"/>
          <w:szCs w:val="22"/>
        </w:rPr>
        <w:t xml:space="preserve"> </w:t>
      </w:r>
      <w:r w:rsidRPr="001213D5">
        <w:rPr>
          <w:sz w:val="22"/>
          <w:szCs w:val="22"/>
        </w:rPr>
        <w:t>torna</w:t>
      </w:r>
      <w:r w:rsidR="003B1945">
        <w:rPr>
          <w:sz w:val="22"/>
          <w:szCs w:val="22"/>
        </w:rPr>
        <w:t>-se</w:t>
      </w:r>
      <w:r w:rsidRPr="001213D5">
        <w:rPr>
          <w:sz w:val="22"/>
          <w:szCs w:val="22"/>
        </w:rPr>
        <w:t xml:space="preserve"> uma </w:t>
      </w:r>
      <w:r w:rsidRPr="00D454CF">
        <w:rPr>
          <w:rFonts w:ascii="Consolas" w:eastAsia="Consolas" w:hAnsi="Consolas" w:cs="Consolas"/>
          <w:i/>
          <w:color w:val="445588"/>
          <w:sz w:val="18"/>
          <w:szCs w:val="18"/>
          <w:highlight w:val="white"/>
        </w:rPr>
        <w:t>ToolBar</w:t>
      </w:r>
      <w:r w:rsidRPr="001213D5">
        <w:rPr>
          <w:sz w:val="22"/>
          <w:szCs w:val="22"/>
        </w:rPr>
        <w:t>.</w:t>
      </w:r>
    </w:p>
    <w:p w14:paraId="252803DB" w14:textId="780CB5CD" w:rsidR="006D109F" w:rsidRDefault="006D109F" w:rsidP="006D109F">
      <w:r>
        <w:t xml:space="preserve">Um ponto a se atentar é que no lado esquerdo </w:t>
      </w:r>
      <w:r w:rsidR="003B1945">
        <w:t xml:space="preserve">deve-se </w:t>
      </w:r>
      <w:r>
        <w:t xml:space="preserve">colocar somente um botão. Geralmente </w:t>
      </w:r>
      <w:r w:rsidR="003B1945">
        <w:t xml:space="preserve">esse </w:t>
      </w:r>
      <w:r>
        <w:t>botão é o botão “voltar” ou o chamado “menu sanduíche”. Já no lado direito</w:t>
      </w:r>
      <w:r w:rsidR="003B1945">
        <w:t>,</w:t>
      </w:r>
      <w:r>
        <w:t xml:space="preserve"> </w:t>
      </w:r>
      <w:r w:rsidR="00D80CE0">
        <w:t>é possível</w:t>
      </w:r>
      <w:r w:rsidR="003B1945">
        <w:t xml:space="preserve"> </w:t>
      </w:r>
      <w:r>
        <w:t>inserir quantos botões forem necessários.</w:t>
      </w:r>
    </w:p>
    <w:p w14:paraId="0B289DD6" w14:textId="6593AF39" w:rsidR="006D109F" w:rsidRPr="001213D5" w:rsidRDefault="006D109F" w:rsidP="00E67CD2">
      <w:pPr>
        <w:pStyle w:val="Textodecomentrio"/>
        <w:spacing w:line="276" w:lineRule="auto"/>
      </w:pPr>
      <w:r w:rsidRPr="001213D5">
        <w:rPr>
          <w:sz w:val="22"/>
          <w:szCs w:val="22"/>
        </w:rPr>
        <w:t xml:space="preserve">É claro que há uma limitação de espaço na </w:t>
      </w:r>
      <w:r w:rsidR="003B1945">
        <w:rPr>
          <w:sz w:val="22"/>
          <w:szCs w:val="22"/>
        </w:rPr>
        <w:t>sua</w:t>
      </w:r>
      <w:r w:rsidR="003B1945" w:rsidRPr="001213D5">
        <w:rPr>
          <w:sz w:val="22"/>
          <w:szCs w:val="22"/>
        </w:rPr>
        <w:t xml:space="preserve"> </w:t>
      </w:r>
      <w:r w:rsidRPr="00D454CF">
        <w:rPr>
          <w:rFonts w:ascii="Consolas" w:eastAsia="Consolas" w:hAnsi="Consolas" w:cs="Consolas"/>
          <w:i/>
          <w:color w:val="445588"/>
          <w:sz w:val="18"/>
          <w:szCs w:val="18"/>
          <w:highlight w:val="white"/>
        </w:rPr>
        <w:t>ToolBar</w:t>
      </w:r>
      <w:r w:rsidRPr="001213D5">
        <w:rPr>
          <w:sz w:val="22"/>
          <w:szCs w:val="22"/>
        </w:rPr>
        <w:t>, então</w:t>
      </w:r>
      <w:r w:rsidR="003B1945">
        <w:rPr>
          <w:sz w:val="22"/>
          <w:szCs w:val="22"/>
        </w:rPr>
        <w:t>,</w:t>
      </w:r>
      <w:r w:rsidRPr="001213D5">
        <w:rPr>
          <w:sz w:val="22"/>
          <w:szCs w:val="22"/>
        </w:rPr>
        <w:t xml:space="preserve"> se os botões não couberem nela, acontece o que </w:t>
      </w:r>
      <w:r w:rsidR="003B1945">
        <w:rPr>
          <w:sz w:val="22"/>
          <w:szCs w:val="22"/>
        </w:rPr>
        <w:t>é chamado</w:t>
      </w:r>
      <w:r w:rsidR="003B1945" w:rsidRPr="001213D5">
        <w:rPr>
          <w:sz w:val="22"/>
          <w:szCs w:val="22"/>
        </w:rPr>
        <w:t xml:space="preserve"> </w:t>
      </w:r>
      <w:r w:rsidRPr="001213D5">
        <w:rPr>
          <w:sz w:val="22"/>
          <w:szCs w:val="22"/>
        </w:rPr>
        <w:t xml:space="preserve">de “menu </w:t>
      </w:r>
      <w:r w:rsidRPr="00D454CF">
        <w:rPr>
          <w:i/>
          <w:sz w:val="22"/>
          <w:szCs w:val="22"/>
        </w:rPr>
        <w:t>overflow</w:t>
      </w:r>
      <w:r w:rsidRPr="001213D5">
        <w:rPr>
          <w:sz w:val="22"/>
          <w:szCs w:val="22"/>
        </w:rPr>
        <w:t xml:space="preserve">”, </w:t>
      </w:r>
      <w:r w:rsidR="003B1945">
        <w:rPr>
          <w:sz w:val="22"/>
          <w:szCs w:val="22"/>
        </w:rPr>
        <w:t>em que</w:t>
      </w:r>
      <w:r w:rsidR="003B1945" w:rsidRPr="001213D5">
        <w:rPr>
          <w:sz w:val="22"/>
          <w:szCs w:val="22"/>
        </w:rPr>
        <w:t xml:space="preserve"> </w:t>
      </w:r>
      <w:r w:rsidRPr="001213D5">
        <w:rPr>
          <w:sz w:val="22"/>
          <w:szCs w:val="22"/>
        </w:rPr>
        <w:t xml:space="preserve">os botões com menos prioridade se agrupam em um menu representado pelo símbolo  </w:t>
      </w:r>
      <w:r w:rsidRPr="00E67CD2">
        <w:rPr>
          <w:noProof/>
          <w:sz w:val="22"/>
          <w:szCs w:val="22"/>
        </w:rPr>
        <w:drawing>
          <wp:inline distT="0" distB="0" distL="0" distR="0" wp14:anchorId="023DE20C" wp14:editId="1B15956B">
            <wp:extent cx="183255" cy="19436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6-09-22 às 01.03.37.png"/>
                    <pic:cNvPicPr/>
                  </pic:nvPicPr>
                  <pic:blipFill>
                    <a:blip r:embed="rId8">
                      <a:extLst>
                        <a:ext uri="{28A0092B-C50C-407E-A947-70E740481C1C}">
                          <a14:useLocalDpi xmlns:a14="http://schemas.microsoft.com/office/drawing/2010/main" val="0"/>
                        </a:ext>
                      </a:extLst>
                    </a:blip>
                    <a:stretch>
                      <a:fillRect/>
                    </a:stretch>
                  </pic:blipFill>
                  <pic:spPr>
                    <a:xfrm>
                      <a:off x="0" y="0"/>
                      <a:ext cx="235956" cy="250260"/>
                    </a:xfrm>
                    <a:prstGeom prst="rect">
                      <a:avLst/>
                    </a:prstGeom>
                  </pic:spPr>
                </pic:pic>
              </a:graphicData>
            </a:graphic>
          </wp:inline>
        </w:drawing>
      </w:r>
      <w:r w:rsidRPr="001213D5">
        <w:rPr>
          <w:sz w:val="22"/>
          <w:szCs w:val="22"/>
        </w:rPr>
        <w:t xml:space="preserve">. Agora mãos </w:t>
      </w:r>
      <w:r w:rsidR="003B1945">
        <w:rPr>
          <w:sz w:val="22"/>
          <w:szCs w:val="22"/>
        </w:rPr>
        <w:t>à obra</w:t>
      </w:r>
      <w:r w:rsidRPr="001213D5">
        <w:rPr>
          <w:sz w:val="22"/>
          <w:szCs w:val="22"/>
        </w:rPr>
        <w:t>.</w:t>
      </w:r>
    </w:p>
    <w:p w14:paraId="303BD3D7" w14:textId="6DB614C4" w:rsidR="006D109F" w:rsidRDefault="006D109F" w:rsidP="006D109F">
      <w:r>
        <w:t xml:space="preserve">Veja como </w:t>
      </w:r>
      <w:r w:rsidR="003B1945">
        <w:t xml:space="preserve">sua </w:t>
      </w:r>
      <w:r>
        <w:t>tela ficará:</w:t>
      </w:r>
    </w:p>
    <w:p w14:paraId="023AA252" w14:textId="77777777" w:rsidR="006D109F" w:rsidRDefault="006D109F" w:rsidP="006D109F">
      <w:pPr>
        <w:keepNext/>
        <w:jc w:val="center"/>
      </w:pPr>
      <w:r>
        <w:rPr>
          <w:noProof/>
        </w:rPr>
        <w:lastRenderedPageBreak/>
        <w:drawing>
          <wp:inline distT="0" distB="0" distL="0" distR="0" wp14:anchorId="06B22D0E" wp14:editId="0CBB008E">
            <wp:extent cx="2958894" cy="5260340"/>
            <wp:effectExtent l="203200" t="203200" r="191135" b="20066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922-0055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2856" cy="5267383"/>
                    </a:xfrm>
                    <a:prstGeom prst="rect">
                      <a:avLst/>
                    </a:prstGeom>
                    <a:ln>
                      <a:noFill/>
                    </a:ln>
                    <a:effectLst>
                      <a:outerShdw blurRad="190500" algn="tl" rotWithShape="0">
                        <a:srgbClr val="000000">
                          <a:alpha val="70000"/>
                        </a:srgbClr>
                      </a:outerShdw>
                    </a:effectLst>
                  </pic:spPr>
                </pic:pic>
              </a:graphicData>
            </a:graphic>
          </wp:inline>
        </w:drawing>
      </w:r>
    </w:p>
    <w:p w14:paraId="1E71D4A5" w14:textId="77777777" w:rsidR="006D109F" w:rsidRDefault="006D109F" w:rsidP="006D109F">
      <w:pPr>
        <w:pStyle w:val="Legenda"/>
        <w:jc w:val="center"/>
      </w:pPr>
      <w:r>
        <w:t xml:space="preserve">Figura </w:t>
      </w:r>
      <w:fldSimple w:instr=" SEQ Figura \* ARABIC ">
        <w:r w:rsidR="00CF6692">
          <w:rPr>
            <w:noProof/>
          </w:rPr>
          <w:t>3</w:t>
        </w:r>
      </w:fldSimple>
      <w:r>
        <w:t xml:space="preserve"> - Tela </w:t>
      </w:r>
      <w:r>
        <w:rPr>
          <w:b/>
        </w:rPr>
        <w:t>Escrever</w:t>
      </w:r>
      <w:r>
        <w:t xml:space="preserve"> com itens na barra superior</w:t>
      </w:r>
    </w:p>
    <w:p w14:paraId="0FF781E8" w14:textId="77777777" w:rsidR="006D109F" w:rsidRDefault="002908C2" w:rsidP="006D109F">
      <w:r>
        <w:pict w14:anchorId="5206691D">
          <v:rect id="_x0000_i1026" style="width:0;height:1.5pt" o:hralign="center" o:hrstd="t" o:hr="t" fillcolor="#a0a0a0" stroked="f"/>
        </w:pict>
      </w:r>
    </w:p>
    <w:p w14:paraId="253F6219" w14:textId="21C25A16" w:rsidR="006D109F" w:rsidRDefault="006D109F" w:rsidP="006D109F">
      <w:r>
        <w:t xml:space="preserve">Novamente </w:t>
      </w:r>
      <w:r w:rsidR="006476C6">
        <w:t xml:space="preserve">foi deixado </w:t>
      </w:r>
      <w:r>
        <w:t xml:space="preserve">preparado um projeto como ponto de partida para você iniciar </w:t>
      </w:r>
      <w:r w:rsidR="006476C6">
        <w:t xml:space="preserve">esse </w:t>
      </w:r>
      <w:r>
        <w:t xml:space="preserve">exemplo. Abra o arquivo </w:t>
      </w:r>
      <w:r>
        <w:rPr>
          <w:b/>
        </w:rPr>
        <w:t>Unidade_4_-_Aula_1_-_Exemplo2.zip.</w:t>
      </w:r>
      <w:r>
        <w:t xml:space="preserve"> </w:t>
      </w:r>
      <w:r w:rsidR="006476C6">
        <w:t xml:space="preserve">Nesse </w:t>
      </w:r>
      <w:r>
        <w:t xml:space="preserve">projeto estão inseridas as mudanças feitas na aula anterior. </w:t>
      </w:r>
      <w:r w:rsidR="006476C6">
        <w:t xml:space="preserve">Foi adicionada </w:t>
      </w:r>
      <w:r>
        <w:t xml:space="preserve">novamente a tela </w:t>
      </w:r>
      <w:r w:rsidRPr="00E67CD2">
        <w:rPr>
          <w:rFonts w:ascii="Consolas" w:eastAsia="Consolas" w:hAnsi="Consolas" w:cs="Consolas"/>
          <w:color w:val="445588"/>
          <w:sz w:val="18"/>
          <w:szCs w:val="18"/>
          <w:highlight w:val="white"/>
        </w:rPr>
        <w:t>ComposeActivity.</w:t>
      </w:r>
      <w:r>
        <w:t xml:space="preserve"> É nela que </w:t>
      </w:r>
      <w:r w:rsidR="006476C6">
        <w:t xml:space="preserve">você </w:t>
      </w:r>
      <w:r>
        <w:t>trabalhar</w:t>
      </w:r>
      <w:r w:rsidR="00D454CF">
        <w:t>á</w:t>
      </w:r>
      <w:r>
        <w:t xml:space="preserve">. </w:t>
      </w:r>
      <w:r w:rsidR="006476C6">
        <w:t xml:space="preserve">Nesse </w:t>
      </w:r>
      <w:r>
        <w:t xml:space="preserve">exemplo </w:t>
      </w:r>
      <w:r w:rsidR="006476C6">
        <w:t>será inserido</w:t>
      </w:r>
      <w:r>
        <w:t xml:space="preserve"> o botão </w:t>
      </w:r>
      <w:r>
        <w:rPr>
          <w:b/>
        </w:rPr>
        <w:t xml:space="preserve">Enviar </w:t>
      </w:r>
      <w:r>
        <w:t xml:space="preserve">e o botão </w:t>
      </w:r>
      <w:r>
        <w:rPr>
          <w:b/>
        </w:rPr>
        <w:t xml:space="preserve">Voltar. </w:t>
      </w:r>
      <w:r w:rsidR="006476C6">
        <w:t xml:space="preserve">Comece </w:t>
      </w:r>
      <w:r>
        <w:t xml:space="preserve">pelo botão </w:t>
      </w:r>
      <w:r>
        <w:rPr>
          <w:b/>
        </w:rPr>
        <w:t>Voltar.</w:t>
      </w:r>
    </w:p>
    <w:p w14:paraId="0BA31122" w14:textId="77777777" w:rsidR="006D109F" w:rsidRDefault="006D109F" w:rsidP="00021E9B">
      <w:pPr>
        <w:numPr>
          <w:ilvl w:val="0"/>
          <w:numId w:val="7"/>
        </w:numPr>
        <w:ind w:hanging="360"/>
        <w:contextualSpacing/>
      </w:pPr>
      <w:r>
        <w:t xml:space="preserve">Na classe </w:t>
      </w:r>
      <w:r>
        <w:rPr>
          <w:b/>
        </w:rPr>
        <w:t>ComposeActivity</w:t>
      </w:r>
      <w:r>
        <w:t xml:space="preserve"> insira o seguinte método:</w:t>
      </w:r>
    </w:p>
    <w:p w14:paraId="40DC5B64"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r w:rsidRPr="00E67CD2">
        <w:rPr>
          <w:rStyle w:val="nf"/>
          <w:rFonts w:ascii="Consolas" w:hAnsi="Consolas"/>
          <w:b/>
          <w:bCs/>
          <w:color w:val="990000"/>
          <w:sz w:val="18"/>
          <w:szCs w:val="18"/>
          <w:lang w:val="en-US"/>
        </w:rPr>
        <w:t>setHomeButton</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60AAEDC8"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if</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getSupportActionBar</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kc"/>
          <w:rFonts w:ascii="Consolas" w:hAnsi="Consolas"/>
          <w:b/>
          <w:bCs/>
          <w:color w:val="333333"/>
          <w:sz w:val="18"/>
          <w:szCs w:val="18"/>
          <w:lang w:val="en-US"/>
        </w:rPr>
        <w:t>null</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1871056C"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getSupportActionBar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setDisplayHomeAsUpEnabled</w:t>
      </w:r>
      <w:r w:rsidRPr="00E67CD2">
        <w:rPr>
          <w:rStyle w:val="o"/>
          <w:rFonts w:ascii="Consolas" w:hAnsi="Consolas"/>
          <w:b/>
          <w:bCs/>
          <w:color w:val="333333"/>
          <w:sz w:val="18"/>
          <w:szCs w:val="18"/>
          <w:lang w:val="en-US"/>
        </w:rPr>
        <w:t>(</w:t>
      </w:r>
      <w:r w:rsidRPr="00E67CD2">
        <w:rPr>
          <w:rStyle w:val="kc"/>
          <w:rFonts w:ascii="Consolas" w:hAnsi="Consolas"/>
          <w:b/>
          <w:bCs/>
          <w:color w:val="333333"/>
          <w:sz w:val="18"/>
          <w:szCs w:val="18"/>
          <w:lang w:val="en-US"/>
        </w:rPr>
        <w:t>true</w:t>
      </w:r>
      <w:r w:rsidRPr="00E67CD2">
        <w:rPr>
          <w:rStyle w:val="o"/>
          <w:rFonts w:ascii="Consolas" w:hAnsi="Consolas"/>
          <w:b/>
          <w:bCs/>
          <w:color w:val="333333"/>
          <w:sz w:val="18"/>
          <w:szCs w:val="18"/>
          <w:lang w:val="en-US"/>
        </w:rPr>
        <w:t>);</w:t>
      </w:r>
    </w:p>
    <w:p w14:paraId="42E9CC10"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getSupportActionBar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setHomeButtonEnabled</w:t>
      </w:r>
      <w:r w:rsidRPr="00E67CD2">
        <w:rPr>
          <w:rStyle w:val="o"/>
          <w:rFonts w:ascii="Consolas" w:hAnsi="Consolas"/>
          <w:b/>
          <w:bCs/>
          <w:color w:val="333333"/>
          <w:sz w:val="18"/>
          <w:szCs w:val="18"/>
          <w:lang w:val="en-US"/>
        </w:rPr>
        <w:t>(</w:t>
      </w:r>
      <w:r w:rsidRPr="00E67CD2">
        <w:rPr>
          <w:rStyle w:val="kc"/>
          <w:rFonts w:ascii="Consolas" w:hAnsi="Consolas"/>
          <w:b/>
          <w:bCs/>
          <w:color w:val="333333"/>
          <w:sz w:val="18"/>
          <w:szCs w:val="18"/>
          <w:lang w:val="en-US"/>
        </w:rPr>
        <w:t>true</w:t>
      </w:r>
      <w:r w:rsidRPr="00E67CD2">
        <w:rPr>
          <w:rStyle w:val="o"/>
          <w:rFonts w:ascii="Consolas" w:hAnsi="Consolas"/>
          <w:b/>
          <w:bCs/>
          <w:color w:val="333333"/>
          <w:sz w:val="18"/>
          <w:szCs w:val="18"/>
          <w:lang w:val="en-US"/>
        </w:rPr>
        <w:t>);</w:t>
      </w:r>
    </w:p>
    <w:p w14:paraId="1E4654C3"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17" w:name="snippet.java-5"/>
      <w:bookmarkEnd w:id="17"/>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getSupportActionBar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setHomeAsUpIndicator</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drawable</w:t>
      </w:r>
      <w:r w:rsidRPr="00E67CD2">
        <w:rPr>
          <w:rStyle w:val="o"/>
          <w:rFonts w:ascii="Consolas" w:hAnsi="Consolas"/>
          <w:b/>
          <w:bCs/>
          <w:color w:val="333333"/>
          <w:sz w:val="18"/>
          <w:szCs w:val="18"/>
          <w:lang w:val="en-US"/>
        </w:rPr>
        <w:t>.</w:t>
      </w:r>
      <w:r w:rsidRPr="00E67CD2">
        <w:rPr>
          <w:rStyle w:val="na"/>
          <w:rFonts w:ascii="Consolas" w:hAnsi="Consolas"/>
          <w:color w:val="008080"/>
          <w:lang w:val="en-US"/>
        </w:rPr>
        <w:t>back</w:t>
      </w:r>
      <w:r w:rsidRPr="00E67CD2">
        <w:rPr>
          <w:rStyle w:val="o"/>
          <w:rFonts w:ascii="Consolas" w:hAnsi="Consolas"/>
          <w:b/>
          <w:bCs/>
          <w:color w:val="333333"/>
          <w:sz w:val="18"/>
          <w:szCs w:val="18"/>
          <w:lang w:val="en-US"/>
        </w:rPr>
        <w:t>);</w:t>
      </w:r>
    </w:p>
    <w:p w14:paraId="0B2E733E" w14:textId="77777777" w:rsidR="0054194B" w:rsidRDefault="0054194B" w:rsidP="00E67CD2">
      <w:pPr>
        <w:pStyle w:val="Pr-formataoHTML"/>
        <w:shd w:val="clear" w:color="auto" w:fill="FFFFFF"/>
        <w:ind w:left="1080"/>
        <w:rPr>
          <w:rFonts w:ascii="Consolas" w:hAnsi="Consolas"/>
          <w:color w:val="333333"/>
          <w:sz w:val="18"/>
          <w:szCs w:val="18"/>
        </w:rPr>
      </w:pPr>
      <w:bookmarkStart w:id="18" w:name="snippet.java-6"/>
      <w:bookmarkEnd w:id="18"/>
      <w:r w:rsidRPr="00E67CD2">
        <w:rPr>
          <w:rFonts w:ascii="Consolas" w:hAnsi="Consolas"/>
          <w:color w:val="333333"/>
          <w:sz w:val="18"/>
          <w:szCs w:val="18"/>
          <w:lang w:val="en-US"/>
        </w:rPr>
        <w:t xml:space="preserve">   </w:t>
      </w:r>
      <w:r>
        <w:rPr>
          <w:rStyle w:val="o"/>
          <w:rFonts w:ascii="Consolas" w:hAnsi="Consolas"/>
          <w:b/>
          <w:bCs/>
          <w:color w:val="333333"/>
          <w:sz w:val="18"/>
          <w:szCs w:val="18"/>
        </w:rPr>
        <w:t>}</w:t>
      </w:r>
    </w:p>
    <w:p w14:paraId="1007C00F" w14:textId="77777777" w:rsidR="0054194B" w:rsidRDefault="0054194B" w:rsidP="00E67CD2">
      <w:pPr>
        <w:pStyle w:val="Pr-formataoHTML"/>
        <w:shd w:val="clear" w:color="auto" w:fill="FFFFFF"/>
        <w:ind w:left="1080"/>
        <w:rPr>
          <w:rFonts w:ascii="Consolas" w:hAnsi="Consolas"/>
          <w:color w:val="333333"/>
          <w:sz w:val="18"/>
          <w:szCs w:val="18"/>
        </w:rPr>
      </w:pPr>
      <w:bookmarkStart w:id="19" w:name="snippet.java-7"/>
      <w:bookmarkEnd w:id="19"/>
      <w:r>
        <w:rPr>
          <w:rStyle w:val="o"/>
          <w:rFonts w:ascii="Consolas" w:hAnsi="Consolas"/>
          <w:b/>
          <w:bCs/>
          <w:color w:val="333333"/>
          <w:sz w:val="18"/>
          <w:szCs w:val="18"/>
        </w:rPr>
        <w:t>}</w:t>
      </w:r>
    </w:p>
    <w:p w14:paraId="4F0DD3C4" w14:textId="77777777" w:rsidR="006D109F" w:rsidRDefault="006D109F" w:rsidP="006D109F">
      <w:pPr>
        <w:spacing w:after="0"/>
      </w:pPr>
    </w:p>
    <w:p w14:paraId="6081EB48" w14:textId="257652E5" w:rsidR="006D109F" w:rsidRDefault="006D109F" w:rsidP="00E67CD2">
      <w:pPr>
        <w:pStyle w:val="Textodecomentrio"/>
        <w:spacing w:line="276" w:lineRule="auto"/>
      </w:pPr>
      <w:r w:rsidRPr="00E67CD2">
        <w:rPr>
          <w:b/>
          <w:color w:val="3B3838" w:themeColor="background2" w:themeShade="40"/>
          <w:sz w:val="22"/>
          <w:szCs w:val="22"/>
        </w:rPr>
        <w:lastRenderedPageBreak/>
        <w:t>Entendendo o código:</w:t>
      </w:r>
      <w:r w:rsidRPr="00E67CD2">
        <w:rPr>
          <w:color w:val="3B3838" w:themeColor="background2" w:themeShade="40"/>
          <w:sz w:val="22"/>
          <w:szCs w:val="22"/>
        </w:rPr>
        <w:t xml:space="preserve"> </w:t>
      </w:r>
      <w:r w:rsidR="006476C6">
        <w:rPr>
          <w:color w:val="3B3838" w:themeColor="background2" w:themeShade="40"/>
          <w:sz w:val="22"/>
          <w:szCs w:val="22"/>
        </w:rPr>
        <w:t>e</w:t>
      </w:r>
      <w:r w:rsidR="006476C6" w:rsidRPr="00E67CD2">
        <w:rPr>
          <w:color w:val="3B3838" w:themeColor="background2" w:themeShade="40"/>
          <w:sz w:val="22"/>
          <w:szCs w:val="22"/>
        </w:rPr>
        <w:t>s</w:t>
      </w:r>
      <w:r w:rsidR="00D80CE0">
        <w:rPr>
          <w:color w:val="3B3838" w:themeColor="background2" w:themeShade="40"/>
          <w:sz w:val="22"/>
          <w:szCs w:val="22"/>
        </w:rPr>
        <w:t>s</w:t>
      </w:r>
      <w:r w:rsidR="006476C6" w:rsidRPr="00E67CD2">
        <w:rPr>
          <w:color w:val="3B3838" w:themeColor="background2" w:themeShade="40"/>
          <w:sz w:val="22"/>
          <w:szCs w:val="22"/>
        </w:rPr>
        <w:t xml:space="preserve">e </w:t>
      </w:r>
      <w:r w:rsidRPr="00E67CD2">
        <w:rPr>
          <w:color w:val="3B3838" w:themeColor="background2" w:themeShade="40"/>
          <w:sz w:val="22"/>
          <w:szCs w:val="22"/>
        </w:rPr>
        <w:t xml:space="preserve">é o trecho que </w:t>
      </w:r>
      <w:r w:rsidR="006476C6">
        <w:rPr>
          <w:color w:val="3B3838" w:themeColor="background2" w:themeShade="40"/>
          <w:sz w:val="22"/>
          <w:szCs w:val="22"/>
        </w:rPr>
        <w:t>será utilizado</w:t>
      </w:r>
      <w:r w:rsidR="006476C6" w:rsidRPr="00E67CD2">
        <w:rPr>
          <w:color w:val="3B3838" w:themeColor="background2" w:themeShade="40"/>
          <w:sz w:val="22"/>
          <w:szCs w:val="22"/>
        </w:rPr>
        <w:t xml:space="preserve"> </w:t>
      </w:r>
      <w:r w:rsidRPr="00E67CD2">
        <w:rPr>
          <w:color w:val="3B3838" w:themeColor="background2" w:themeShade="40"/>
          <w:sz w:val="22"/>
          <w:szCs w:val="22"/>
        </w:rPr>
        <w:t xml:space="preserve">para adicionar o botão </w:t>
      </w:r>
      <w:r w:rsidRPr="005E13C3">
        <w:rPr>
          <w:i/>
          <w:color w:val="3B3838" w:themeColor="background2" w:themeShade="40"/>
          <w:sz w:val="22"/>
          <w:szCs w:val="22"/>
        </w:rPr>
        <w:t>back</w:t>
      </w:r>
      <w:r w:rsidRPr="00E67CD2">
        <w:rPr>
          <w:color w:val="3B3838" w:themeColor="background2" w:themeShade="40"/>
          <w:sz w:val="22"/>
          <w:szCs w:val="22"/>
        </w:rPr>
        <w:t xml:space="preserve"> na </w:t>
      </w:r>
      <w:r w:rsidR="00054268">
        <w:rPr>
          <w:color w:val="3B3838" w:themeColor="background2" w:themeShade="40"/>
          <w:sz w:val="22"/>
          <w:szCs w:val="22"/>
        </w:rPr>
        <w:t>sua</w:t>
      </w:r>
      <w:r w:rsidR="00054268">
        <w:t xml:space="preserve"> </w:t>
      </w:r>
      <w:r w:rsidRPr="005E13C3">
        <w:rPr>
          <w:rFonts w:ascii="Consolas" w:eastAsia="Consolas" w:hAnsi="Consolas" w:cs="Consolas"/>
          <w:i/>
          <w:color w:val="445588"/>
          <w:sz w:val="18"/>
          <w:szCs w:val="18"/>
          <w:highlight w:val="white"/>
        </w:rPr>
        <w:t>Activity</w:t>
      </w:r>
      <w:r w:rsidRPr="00CA1FF7">
        <w:rPr>
          <w:sz w:val="22"/>
          <w:szCs w:val="22"/>
        </w:rPr>
        <w:t xml:space="preserve">. </w:t>
      </w:r>
      <w:r w:rsidRPr="00E67CD2">
        <w:rPr>
          <w:color w:val="3B3838" w:themeColor="background2" w:themeShade="40"/>
          <w:sz w:val="22"/>
          <w:szCs w:val="22"/>
        </w:rPr>
        <w:t>Os métodos</w:t>
      </w:r>
      <w:r w:rsidRPr="00E67CD2">
        <w:rPr>
          <w:color w:val="3B3838" w:themeColor="background2" w:themeShade="40"/>
        </w:rPr>
        <w:t xml:space="preserve"> </w:t>
      </w:r>
      <w:r w:rsidR="0054194B">
        <w:rPr>
          <w:rStyle w:val="nf"/>
          <w:rFonts w:ascii="Consolas" w:hAnsi="Consolas"/>
          <w:b/>
          <w:bCs/>
          <w:color w:val="990000"/>
          <w:sz w:val="18"/>
          <w:szCs w:val="18"/>
        </w:rPr>
        <w:t>getSupportActionBar</w:t>
      </w:r>
      <w:r w:rsidR="0054194B">
        <w:rPr>
          <w:rStyle w:val="o"/>
          <w:rFonts w:ascii="Consolas" w:hAnsi="Consolas"/>
          <w:b/>
          <w:bCs/>
          <w:color w:val="333333"/>
          <w:sz w:val="18"/>
          <w:szCs w:val="18"/>
        </w:rPr>
        <w:t>()</w:t>
      </w:r>
      <w:r w:rsidR="0054194B" w:rsidRPr="00E67CD2">
        <w:rPr>
          <w:rFonts w:ascii="Consolas" w:hAnsi="Consolas"/>
          <w:color w:val="3B3838" w:themeColor="background2" w:themeShade="40"/>
          <w:sz w:val="18"/>
          <w:szCs w:val="18"/>
        </w:rPr>
        <w:t xml:space="preserve"> </w:t>
      </w:r>
      <w:r w:rsidRPr="00E67CD2">
        <w:rPr>
          <w:color w:val="3B3838" w:themeColor="background2" w:themeShade="40"/>
          <w:sz w:val="22"/>
          <w:szCs w:val="22"/>
        </w:rPr>
        <w:t>são métodos da</w:t>
      </w:r>
      <w:r w:rsidRPr="00E67CD2">
        <w:rPr>
          <w:color w:val="3B3838" w:themeColor="background2" w:themeShade="40"/>
        </w:rPr>
        <w:t xml:space="preserve"> </w:t>
      </w:r>
      <w:r w:rsidRPr="00E67CD2">
        <w:rPr>
          <w:rFonts w:ascii="Consolas" w:eastAsia="Consolas" w:hAnsi="Consolas" w:cs="Consolas"/>
          <w:color w:val="445588"/>
          <w:sz w:val="18"/>
          <w:szCs w:val="18"/>
          <w:highlight w:val="white"/>
        </w:rPr>
        <w:t>AppCompatActivity</w:t>
      </w:r>
      <w:r w:rsidRPr="00E67CD2">
        <w:rPr>
          <w:b/>
          <w:color w:val="3B3838" w:themeColor="background2" w:themeShade="40"/>
        </w:rPr>
        <w:t xml:space="preserve"> </w:t>
      </w:r>
      <w:r w:rsidRPr="00E67CD2">
        <w:rPr>
          <w:color w:val="3B3838" w:themeColor="background2" w:themeShade="40"/>
          <w:sz w:val="22"/>
          <w:szCs w:val="22"/>
        </w:rPr>
        <w:t xml:space="preserve">(que é a mãe da </w:t>
      </w:r>
      <w:r w:rsidR="00054268">
        <w:rPr>
          <w:color w:val="3B3838" w:themeColor="background2" w:themeShade="40"/>
          <w:sz w:val="22"/>
          <w:szCs w:val="22"/>
        </w:rPr>
        <w:t>sua</w:t>
      </w:r>
      <w:r w:rsidR="00054268" w:rsidRPr="00E67CD2">
        <w:rPr>
          <w:color w:val="3B3838" w:themeColor="background2" w:themeShade="40"/>
        </w:rPr>
        <w:t xml:space="preserve"> </w:t>
      </w:r>
      <w:r w:rsidRPr="00E67CD2">
        <w:rPr>
          <w:rFonts w:ascii="Consolas" w:eastAsia="Consolas" w:hAnsi="Consolas" w:cs="Consolas"/>
          <w:color w:val="445588"/>
          <w:sz w:val="18"/>
          <w:szCs w:val="18"/>
          <w:highlight w:val="white"/>
        </w:rPr>
        <w:t>ComposeActivity</w:t>
      </w:r>
      <w:r w:rsidRPr="00CA1FF7">
        <w:rPr>
          <w:sz w:val="22"/>
          <w:szCs w:val="22"/>
        </w:rPr>
        <w:t>)</w:t>
      </w:r>
      <w:r w:rsidRPr="00E67CD2">
        <w:rPr>
          <w:b/>
          <w:color w:val="3B3838" w:themeColor="background2" w:themeShade="40"/>
          <w:sz w:val="22"/>
          <w:szCs w:val="22"/>
        </w:rPr>
        <w:t xml:space="preserve"> </w:t>
      </w:r>
      <w:r w:rsidRPr="00E67CD2">
        <w:rPr>
          <w:color w:val="3B3838" w:themeColor="background2" w:themeShade="40"/>
          <w:sz w:val="22"/>
          <w:szCs w:val="22"/>
        </w:rPr>
        <w:t>e ele</w:t>
      </w:r>
      <w:r w:rsidR="00054268">
        <w:rPr>
          <w:color w:val="3B3838" w:themeColor="background2" w:themeShade="40"/>
          <w:sz w:val="22"/>
          <w:szCs w:val="22"/>
        </w:rPr>
        <w:t>s</w:t>
      </w:r>
      <w:r w:rsidRPr="00E67CD2">
        <w:rPr>
          <w:color w:val="3B3838" w:themeColor="background2" w:themeShade="40"/>
          <w:sz w:val="22"/>
          <w:szCs w:val="22"/>
        </w:rPr>
        <w:t xml:space="preserve"> nos </w:t>
      </w:r>
      <w:r w:rsidR="00054268" w:rsidRPr="00E67CD2">
        <w:rPr>
          <w:color w:val="3B3838" w:themeColor="background2" w:themeShade="40"/>
          <w:sz w:val="22"/>
          <w:szCs w:val="22"/>
        </w:rPr>
        <w:t>prov</w:t>
      </w:r>
      <w:r w:rsidR="00054268">
        <w:rPr>
          <w:color w:val="3B3838" w:themeColor="background2" w:themeShade="40"/>
          <w:sz w:val="22"/>
          <w:szCs w:val="22"/>
        </w:rPr>
        <w:t>eem</w:t>
      </w:r>
      <w:r w:rsidR="00054268" w:rsidRPr="00E67CD2">
        <w:rPr>
          <w:color w:val="3B3838" w:themeColor="background2" w:themeShade="40"/>
          <w:sz w:val="22"/>
          <w:szCs w:val="22"/>
        </w:rPr>
        <w:t xml:space="preserve"> </w:t>
      </w:r>
      <w:r w:rsidRPr="00E67CD2">
        <w:rPr>
          <w:color w:val="3B3838" w:themeColor="background2" w:themeShade="40"/>
          <w:sz w:val="22"/>
          <w:szCs w:val="22"/>
        </w:rPr>
        <w:t xml:space="preserve">a barra de ações. Na sequência </w:t>
      </w:r>
      <w:r w:rsidR="00054268">
        <w:rPr>
          <w:color w:val="3B3838" w:themeColor="background2" w:themeShade="40"/>
          <w:sz w:val="22"/>
          <w:szCs w:val="22"/>
        </w:rPr>
        <w:t>foi deixado</w:t>
      </w:r>
      <w:r w:rsidRPr="00E67CD2">
        <w:rPr>
          <w:color w:val="3B3838" w:themeColor="background2" w:themeShade="40"/>
          <w:sz w:val="22"/>
          <w:szCs w:val="22"/>
        </w:rPr>
        <w:t xml:space="preserve"> o botão </w:t>
      </w:r>
      <w:r w:rsidRPr="005E13C3">
        <w:rPr>
          <w:i/>
          <w:color w:val="3B3838" w:themeColor="background2" w:themeShade="40"/>
          <w:sz w:val="22"/>
          <w:szCs w:val="22"/>
        </w:rPr>
        <w:t>home</w:t>
      </w:r>
      <w:r w:rsidRPr="00E67CD2">
        <w:rPr>
          <w:color w:val="3B3838" w:themeColor="background2" w:themeShade="40"/>
          <w:sz w:val="22"/>
          <w:szCs w:val="22"/>
        </w:rPr>
        <w:t xml:space="preserve"> (nome dado ao botão posicionado à esquerda na barra de ações) visível</w:t>
      </w:r>
      <w:r w:rsidR="00054268">
        <w:rPr>
          <w:color w:val="3B3838" w:themeColor="background2" w:themeShade="40"/>
          <w:sz w:val="22"/>
          <w:szCs w:val="22"/>
        </w:rPr>
        <w:t xml:space="preserve"> e</w:t>
      </w:r>
      <w:r w:rsidRPr="00E67CD2">
        <w:rPr>
          <w:color w:val="3B3838" w:themeColor="background2" w:themeShade="40"/>
          <w:sz w:val="22"/>
          <w:szCs w:val="22"/>
        </w:rPr>
        <w:t xml:space="preserve"> habilitado, ou seja, ele receberá interação do usuário</w:t>
      </w:r>
      <w:r w:rsidR="00054268">
        <w:rPr>
          <w:color w:val="3B3838" w:themeColor="background2" w:themeShade="40"/>
          <w:sz w:val="22"/>
          <w:szCs w:val="22"/>
        </w:rPr>
        <w:t>,</w:t>
      </w:r>
      <w:r w:rsidRPr="00E67CD2">
        <w:rPr>
          <w:color w:val="3B3838" w:themeColor="background2" w:themeShade="40"/>
          <w:sz w:val="22"/>
          <w:szCs w:val="22"/>
        </w:rPr>
        <w:t xml:space="preserve"> e por fim </w:t>
      </w:r>
      <w:r w:rsidR="00054268">
        <w:rPr>
          <w:color w:val="3B3838" w:themeColor="background2" w:themeShade="40"/>
          <w:sz w:val="22"/>
          <w:szCs w:val="22"/>
        </w:rPr>
        <w:t>foi configurada</w:t>
      </w:r>
      <w:r w:rsidR="00054268" w:rsidRPr="00E67CD2">
        <w:rPr>
          <w:color w:val="3B3838" w:themeColor="background2" w:themeShade="40"/>
          <w:sz w:val="22"/>
          <w:szCs w:val="22"/>
        </w:rPr>
        <w:t xml:space="preserve"> </w:t>
      </w:r>
      <w:r w:rsidRPr="00E67CD2">
        <w:rPr>
          <w:color w:val="3B3838" w:themeColor="background2" w:themeShade="40"/>
          <w:sz w:val="22"/>
          <w:szCs w:val="22"/>
        </w:rPr>
        <w:t>a imagem que aparecer</w:t>
      </w:r>
      <w:r w:rsidR="00054268">
        <w:rPr>
          <w:color w:val="3B3838" w:themeColor="background2" w:themeShade="40"/>
          <w:sz w:val="22"/>
          <w:szCs w:val="22"/>
        </w:rPr>
        <w:t>á</w:t>
      </w:r>
      <w:r w:rsidRPr="00E67CD2">
        <w:rPr>
          <w:color w:val="3B3838" w:themeColor="background2" w:themeShade="40"/>
          <w:sz w:val="22"/>
          <w:szCs w:val="22"/>
        </w:rPr>
        <w:t>.</w:t>
      </w:r>
    </w:p>
    <w:p w14:paraId="732C0444" w14:textId="77777777" w:rsidR="006D109F" w:rsidRDefault="006D109F" w:rsidP="006D109F"/>
    <w:p w14:paraId="7AACA01B" w14:textId="789F6183" w:rsidR="006D109F" w:rsidRDefault="006D109F" w:rsidP="00021E9B">
      <w:pPr>
        <w:numPr>
          <w:ilvl w:val="0"/>
          <w:numId w:val="7"/>
        </w:numPr>
        <w:ind w:hanging="360"/>
        <w:contextualSpacing/>
      </w:pPr>
      <w:r>
        <w:t xml:space="preserve">Agora chame o método criado ao final do método </w:t>
      </w:r>
      <w:r w:rsidR="0054194B">
        <w:rPr>
          <w:rStyle w:val="nf"/>
          <w:rFonts w:ascii="Consolas" w:hAnsi="Consolas"/>
          <w:b/>
          <w:bCs/>
          <w:color w:val="990000"/>
          <w:sz w:val="18"/>
          <w:szCs w:val="18"/>
        </w:rPr>
        <w:t>onCreate</w:t>
      </w:r>
      <w:r w:rsidR="0054194B">
        <w:rPr>
          <w:rStyle w:val="o"/>
          <w:rFonts w:ascii="Consolas" w:hAnsi="Consolas"/>
          <w:b/>
          <w:bCs/>
          <w:color w:val="333333"/>
          <w:sz w:val="18"/>
          <w:szCs w:val="18"/>
        </w:rPr>
        <w:t>()</w:t>
      </w:r>
      <w:r>
        <w:rPr>
          <w:b/>
        </w:rPr>
        <w:t xml:space="preserve">. </w:t>
      </w:r>
      <w:r>
        <w:t xml:space="preserve"> Ainda </w:t>
      </w:r>
      <w:r w:rsidR="00054268">
        <w:t xml:space="preserve">é preciso </w:t>
      </w:r>
      <w:r>
        <w:t>inserir mais um método.</w:t>
      </w:r>
    </w:p>
    <w:p w14:paraId="4B87324E" w14:textId="77777777" w:rsidR="006D109F" w:rsidRDefault="006D109F" w:rsidP="00021E9B">
      <w:pPr>
        <w:numPr>
          <w:ilvl w:val="0"/>
          <w:numId w:val="7"/>
        </w:numPr>
        <w:ind w:hanging="360"/>
        <w:contextualSpacing/>
      </w:pPr>
      <w:r>
        <w:t xml:space="preserve">Insira o método que é responsável por dar ação ao botão </w:t>
      </w:r>
      <w:r w:rsidRPr="00D413AD">
        <w:rPr>
          <w:b/>
          <w:i/>
        </w:rPr>
        <w:t>back</w:t>
      </w:r>
      <w:r>
        <w:rPr>
          <w:b/>
        </w:rPr>
        <w:t>.</w:t>
      </w:r>
    </w:p>
    <w:p w14:paraId="0F6DF873"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@Override</w:t>
      </w:r>
    </w:p>
    <w:p w14:paraId="08E113C5"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boolean</w:t>
      </w:r>
      <w:r w:rsidRPr="00E67CD2">
        <w:rPr>
          <w:rFonts w:ascii="Consolas" w:hAnsi="Consolas"/>
          <w:color w:val="333333"/>
          <w:sz w:val="18"/>
          <w:szCs w:val="18"/>
          <w:lang w:val="en-US"/>
        </w:rPr>
        <w:t xml:space="preserve"> </w:t>
      </w:r>
      <w:r w:rsidRPr="00E67CD2">
        <w:rPr>
          <w:rStyle w:val="nf"/>
          <w:rFonts w:ascii="Consolas" w:hAnsi="Consolas"/>
          <w:b/>
          <w:bCs/>
          <w:color w:val="990000"/>
          <w:sz w:val="18"/>
          <w:szCs w:val="18"/>
          <w:lang w:val="en-US"/>
        </w:rPr>
        <w:t>onOptionsItemSelected</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MenuItem</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item</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3DC024B0"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p>
    <w:p w14:paraId="0F4C4FA7"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switch</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item</w:t>
      </w:r>
      <w:r w:rsidRPr="00E67CD2">
        <w:rPr>
          <w:rStyle w:val="o"/>
          <w:rFonts w:ascii="Consolas" w:hAnsi="Consolas"/>
          <w:b/>
          <w:bCs/>
          <w:color w:val="333333"/>
          <w:sz w:val="18"/>
          <w:szCs w:val="18"/>
          <w:lang w:val="en-US"/>
        </w:rPr>
        <w:t>.</w:t>
      </w:r>
      <w:r w:rsidRPr="00E67CD2">
        <w:rPr>
          <w:rStyle w:val="na"/>
          <w:rFonts w:ascii="Consolas" w:hAnsi="Consolas"/>
          <w:color w:val="008080"/>
          <w:lang w:val="en-US"/>
        </w:rPr>
        <w:t>getItemId</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7D9879BA"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case</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android</w:t>
      </w:r>
      <w:r w:rsidRPr="00E67CD2">
        <w:rPr>
          <w:rStyle w:val="o"/>
          <w:rFonts w:ascii="Consolas" w:hAnsi="Consolas"/>
          <w:b/>
          <w:bCs/>
          <w:color w:val="333333"/>
          <w:sz w:val="18"/>
          <w:szCs w:val="18"/>
          <w:lang w:val="en-US"/>
        </w:rPr>
        <w:t>.</w:t>
      </w:r>
      <w:r w:rsidRPr="00E67CD2">
        <w:rPr>
          <w:rStyle w:val="na"/>
          <w:rFonts w:ascii="Consolas" w:hAnsi="Consolas"/>
          <w:color w:val="008080"/>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id</w:t>
      </w:r>
      <w:r w:rsidRPr="00E67CD2">
        <w:rPr>
          <w:rStyle w:val="o"/>
          <w:rFonts w:ascii="Consolas" w:hAnsi="Consolas"/>
          <w:b/>
          <w:bCs/>
          <w:color w:val="333333"/>
          <w:sz w:val="18"/>
          <w:szCs w:val="18"/>
          <w:lang w:val="en-US"/>
        </w:rPr>
        <w:t>.</w:t>
      </w:r>
      <w:r w:rsidRPr="00E67CD2">
        <w:rPr>
          <w:rStyle w:val="na"/>
          <w:rFonts w:ascii="Consolas" w:hAnsi="Consolas"/>
          <w:color w:val="008080"/>
          <w:lang w:val="en-US"/>
        </w:rPr>
        <w:t>home</w:t>
      </w:r>
      <w:r w:rsidRPr="00E67CD2">
        <w:rPr>
          <w:rStyle w:val="o"/>
          <w:rFonts w:ascii="Consolas" w:hAnsi="Consolas"/>
          <w:b/>
          <w:bCs/>
          <w:color w:val="333333"/>
          <w:sz w:val="18"/>
          <w:szCs w:val="18"/>
          <w:lang w:val="en-US"/>
        </w:rPr>
        <w:t>:</w:t>
      </w:r>
    </w:p>
    <w:p w14:paraId="5D82E063"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finish</w:t>
      </w:r>
      <w:r w:rsidRPr="00E67CD2">
        <w:rPr>
          <w:rStyle w:val="o"/>
          <w:rFonts w:ascii="Consolas" w:hAnsi="Consolas"/>
          <w:b/>
          <w:bCs/>
          <w:color w:val="333333"/>
          <w:sz w:val="18"/>
          <w:szCs w:val="18"/>
          <w:lang w:val="en-US"/>
        </w:rPr>
        <w:t>();</w:t>
      </w:r>
    </w:p>
    <w:p w14:paraId="00E70DB6"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return</w:t>
      </w:r>
      <w:r w:rsidRPr="00E67CD2">
        <w:rPr>
          <w:rFonts w:ascii="Consolas" w:hAnsi="Consolas"/>
          <w:color w:val="333333"/>
          <w:sz w:val="18"/>
          <w:szCs w:val="18"/>
          <w:lang w:val="en-US"/>
        </w:rPr>
        <w:t xml:space="preserve"> </w:t>
      </w:r>
      <w:r w:rsidRPr="00E67CD2">
        <w:rPr>
          <w:rStyle w:val="kc"/>
          <w:rFonts w:ascii="Consolas" w:hAnsi="Consolas"/>
          <w:b/>
          <w:bCs/>
          <w:color w:val="333333"/>
          <w:sz w:val="18"/>
          <w:szCs w:val="18"/>
          <w:lang w:val="en-US"/>
        </w:rPr>
        <w:t>true</w:t>
      </w:r>
      <w:r w:rsidRPr="00E67CD2">
        <w:rPr>
          <w:rStyle w:val="o"/>
          <w:rFonts w:ascii="Consolas" w:hAnsi="Consolas"/>
          <w:b/>
          <w:bCs/>
          <w:color w:val="333333"/>
          <w:sz w:val="18"/>
          <w:szCs w:val="18"/>
          <w:lang w:val="en-US"/>
        </w:rPr>
        <w:t>;</w:t>
      </w:r>
    </w:p>
    <w:p w14:paraId="3B05A721"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0" w:name="snippet.java-8"/>
      <w:bookmarkEnd w:id="20"/>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62E976AD"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1" w:name="snippet.java-9"/>
      <w:bookmarkEnd w:id="21"/>
    </w:p>
    <w:p w14:paraId="317AC069"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2" w:name="snippet.java-10"/>
      <w:bookmarkEnd w:id="22"/>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return</w:t>
      </w:r>
      <w:r w:rsidRPr="00E67CD2">
        <w:rPr>
          <w:rFonts w:ascii="Consolas" w:hAnsi="Consolas"/>
          <w:color w:val="333333"/>
          <w:sz w:val="18"/>
          <w:szCs w:val="18"/>
          <w:lang w:val="en-US"/>
        </w:rPr>
        <w:t xml:space="preserve"> </w:t>
      </w:r>
      <w:r w:rsidRPr="00E67CD2">
        <w:rPr>
          <w:rStyle w:val="kd"/>
          <w:rFonts w:ascii="Consolas" w:hAnsi="Consolas"/>
          <w:b/>
          <w:bCs/>
          <w:color w:val="333333"/>
          <w:sz w:val="18"/>
          <w:szCs w:val="18"/>
          <w:lang w:val="en-US"/>
        </w:rPr>
        <w:t>super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onOptionsItemSelected</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item</w:t>
      </w:r>
      <w:r w:rsidRPr="00E67CD2">
        <w:rPr>
          <w:rStyle w:val="o"/>
          <w:rFonts w:ascii="Consolas" w:hAnsi="Consolas"/>
          <w:b/>
          <w:bCs/>
          <w:color w:val="333333"/>
          <w:sz w:val="18"/>
          <w:szCs w:val="18"/>
          <w:lang w:val="en-US"/>
        </w:rPr>
        <w:t>);</w:t>
      </w:r>
    </w:p>
    <w:p w14:paraId="4D3455C2"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3" w:name="snippet.java-11"/>
      <w:bookmarkEnd w:id="23"/>
      <w:r w:rsidRPr="00E67CD2">
        <w:rPr>
          <w:rStyle w:val="o"/>
          <w:rFonts w:ascii="Consolas" w:hAnsi="Consolas"/>
          <w:b/>
          <w:bCs/>
          <w:color w:val="333333"/>
          <w:sz w:val="18"/>
          <w:szCs w:val="18"/>
          <w:lang w:val="en-US"/>
        </w:rPr>
        <w:t>}</w:t>
      </w:r>
    </w:p>
    <w:p w14:paraId="68B4AA37" w14:textId="77777777" w:rsidR="006D109F" w:rsidRPr="00880E57" w:rsidRDefault="006D109F" w:rsidP="006D109F">
      <w:pPr>
        <w:rPr>
          <w:lang w:val="en-US"/>
        </w:rPr>
      </w:pPr>
    </w:p>
    <w:p w14:paraId="75F2FC49" w14:textId="77777777" w:rsidR="006D109F" w:rsidRDefault="006D109F" w:rsidP="00021E9B">
      <w:pPr>
        <w:numPr>
          <w:ilvl w:val="0"/>
          <w:numId w:val="7"/>
        </w:numPr>
        <w:ind w:hanging="360"/>
        <w:contextualSpacing/>
      </w:pPr>
      <w:r>
        <w:t>Execute o projeto e veja o que acontece.</w:t>
      </w:r>
    </w:p>
    <w:p w14:paraId="05C5637A" w14:textId="08067A43" w:rsidR="006D109F" w:rsidRPr="00CA1FF7" w:rsidRDefault="006D109F" w:rsidP="00E67CD2">
      <w:pPr>
        <w:pStyle w:val="Textodecomentrio"/>
        <w:spacing w:line="276" w:lineRule="auto"/>
      </w:pPr>
      <w:r w:rsidRPr="00CA1FF7">
        <w:rPr>
          <w:sz w:val="22"/>
          <w:szCs w:val="22"/>
        </w:rPr>
        <w:t xml:space="preserve">Quando você tocar no botão </w:t>
      </w:r>
      <w:r w:rsidRPr="00D413AD">
        <w:rPr>
          <w:b/>
          <w:i/>
          <w:sz w:val="22"/>
          <w:szCs w:val="22"/>
        </w:rPr>
        <w:t>back</w:t>
      </w:r>
      <w:r w:rsidR="00054268">
        <w:rPr>
          <w:b/>
          <w:i/>
          <w:sz w:val="22"/>
          <w:szCs w:val="22"/>
        </w:rPr>
        <w:t>,</w:t>
      </w:r>
      <w:r w:rsidRPr="00CA1FF7">
        <w:rPr>
          <w:b/>
          <w:sz w:val="22"/>
          <w:szCs w:val="22"/>
        </w:rPr>
        <w:t xml:space="preserve"> </w:t>
      </w:r>
      <w:r w:rsidRPr="00CA1FF7">
        <w:rPr>
          <w:sz w:val="22"/>
          <w:szCs w:val="22"/>
        </w:rPr>
        <w:t xml:space="preserve">o </w:t>
      </w:r>
      <w:r w:rsidRPr="00D413AD">
        <w:rPr>
          <w:i/>
          <w:sz w:val="22"/>
          <w:szCs w:val="22"/>
        </w:rPr>
        <w:t>app</w:t>
      </w:r>
      <w:r w:rsidRPr="00CA1FF7">
        <w:rPr>
          <w:sz w:val="22"/>
          <w:szCs w:val="22"/>
        </w:rPr>
        <w:t xml:space="preserve"> fechar</w:t>
      </w:r>
      <w:r w:rsidR="00054268">
        <w:rPr>
          <w:sz w:val="22"/>
          <w:szCs w:val="22"/>
        </w:rPr>
        <w:t>á</w:t>
      </w:r>
      <w:r w:rsidRPr="00CA1FF7">
        <w:rPr>
          <w:sz w:val="22"/>
          <w:szCs w:val="22"/>
        </w:rPr>
        <w:t xml:space="preserve">. Ele executa a ação de finalizar a </w:t>
      </w:r>
      <w:r w:rsidRPr="00D413AD">
        <w:rPr>
          <w:rFonts w:ascii="Consolas" w:eastAsia="Consolas" w:hAnsi="Consolas" w:cs="Consolas"/>
          <w:i/>
          <w:color w:val="445588"/>
          <w:sz w:val="18"/>
          <w:szCs w:val="18"/>
          <w:highlight w:val="white"/>
        </w:rPr>
        <w:t>Activity</w:t>
      </w:r>
      <w:r w:rsidRPr="00CA1FF7">
        <w:rPr>
          <w:sz w:val="22"/>
          <w:szCs w:val="22"/>
        </w:rPr>
        <w:t xml:space="preserve">. Se </w:t>
      </w:r>
      <w:r w:rsidR="00054268" w:rsidRPr="00CA1FF7">
        <w:rPr>
          <w:sz w:val="22"/>
          <w:szCs w:val="22"/>
        </w:rPr>
        <w:t>es</w:t>
      </w:r>
      <w:r w:rsidR="00054268">
        <w:rPr>
          <w:sz w:val="22"/>
          <w:szCs w:val="22"/>
        </w:rPr>
        <w:t>s</w:t>
      </w:r>
      <w:r w:rsidR="00054268" w:rsidRPr="00CA1FF7">
        <w:rPr>
          <w:sz w:val="22"/>
          <w:szCs w:val="22"/>
        </w:rPr>
        <w:t xml:space="preserve">a </w:t>
      </w:r>
      <w:r w:rsidRPr="00CA1FF7">
        <w:rPr>
          <w:sz w:val="22"/>
          <w:szCs w:val="22"/>
        </w:rPr>
        <w:t xml:space="preserve">tela tivesse sido aberta a partir de outra </w:t>
      </w:r>
      <w:r w:rsidRPr="00D413AD">
        <w:rPr>
          <w:rFonts w:ascii="Consolas" w:eastAsia="Consolas" w:hAnsi="Consolas" w:cs="Consolas"/>
          <w:i/>
          <w:color w:val="445588"/>
          <w:sz w:val="18"/>
          <w:szCs w:val="18"/>
          <w:highlight w:val="white"/>
        </w:rPr>
        <w:t>Activity</w:t>
      </w:r>
      <w:r w:rsidRPr="00CA1FF7">
        <w:rPr>
          <w:sz w:val="22"/>
          <w:szCs w:val="22"/>
        </w:rPr>
        <w:t xml:space="preserve">, o botão </w:t>
      </w:r>
      <w:r w:rsidRPr="00D413AD">
        <w:rPr>
          <w:b/>
          <w:i/>
          <w:sz w:val="22"/>
          <w:szCs w:val="22"/>
        </w:rPr>
        <w:t>back</w:t>
      </w:r>
      <w:r w:rsidRPr="00CA1FF7">
        <w:rPr>
          <w:sz w:val="22"/>
          <w:szCs w:val="22"/>
        </w:rPr>
        <w:t xml:space="preserve"> faria com que </w:t>
      </w:r>
      <w:r w:rsidR="00054268">
        <w:rPr>
          <w:sz w:val="22"/>
          <w:szCs w:val="22"/>
        </w:rPr>
        <w:t>se voltasse</w:t>
      </w:r>
      <w:r w:rsidR="00054268" w:rsidRPr="00CA1FF7">
        <w:rPr>
          <w:sz w:val="22"/>
          <w:szCs w:val="22"/>
        </w:rPr>
        <w:t xml:space="preserve"> </w:t>
      </w:r>
      <w:r w:rsidRPr="00CA1FF7">
        <w:rPr>
          <w:sz w:val="22"/>
          <w:szCs w:val="22"/>
        </w:rPr>
        <w:t>para esta</w:t>
      </w:r>
      <w:r w:rsidR="00204DB9">
        <w:rPr>
          <w:sz w:val="22"/>
          <w:szCs w:val="22"/>
        </w:rPr>
        <w:t xml:space="preserve"> mesma</w:t>
      </w:r>
      <w:r w:rsidRPr="00CA1FF7">
        <w:rPr>
          <w:sz w:val="22"/>
          <w:szCs w:val="22"/>
        </w:rPr>
        <w:t xml:space="preserve"> </w:t>
      </w:r>
      <w:r w:rsidRPr="00D413AD">
        <w:rPr>
          <w:rFonts w:ascii="Consolas" w:eastAsia="Consolas" w:hAnsi="Consolas" w:cs="Consolas"/>
          <w:i/>
          <w:color w:val="445588"/>
          <w:sz w:val="18"/>
          <w:szCs w:val="18"/>
          <w:highlight w:val="white"/>
        </w:rPr>
        <w:t>Activity</w:t>
      </w:r>
      <w:r w:rsidRPr="00CA1FF7">
        <w:rPr>
          <w:sz w:val="22"/>
          <w:szCs w:val="22"/>
        </w:rPr>
        <w:t xml:space="preserve">. Como nenhuma </w:t>
      </w:r>
      <w:r w:rsidRPr="00D413AD">
        <w:rPr>
          <w:rFonts w:ascii="Consolas" w:eastAsia="Consolas" w:hAnsi="Consolas" w:cs="Consolas"/>
          <w:i/>
          <w:color w:val="445588"/>
          <w:sz w:val="18"/>
          <w:szCs w:val="18"/>
          <w:highlight w:val="white"/>
        </w:rPr>
        <w:t>Actvity</w:t>
      </w:r>
      <w:r w:rsidRPr="00CA1FF7">
        <w:rPr>
          <w:sz w:val="22"/>
          <w:szCs w:val="22"/>
        </w:rPr>
        <w:t xml:space="preserve"> </w:t>
      </w:r>
      <w:r w:rsidR="004A3696" w:rsidRPr="00CA1FF7">
        <w:rPr>
          <w:sz w:val="22"/>
          <w:szCs w:val="22"/>
        </w:rPr>
        <w:t>além</w:t>
      </w:r>
      <w:r w:rsidRPr="00CA1FF7">
        <w:rPr>
          <w:sz w:val="22"/>
          <w:szCs w:val="22"/>
        </w:rPr>
        <w:t xml:space="preserve"> da </w:t>
      </w:r>
      <w:r w:rsidRPr="00E67CD2">
        <w:rPr>
          <w:rFonts w:ascii="Consolas" w:eastAsia="Consolas" w:hAnsi="Consolas" w:cs="Consolas"/>
          <w:color w:val="445588"/>
          <w:sz w:val="18"/>
          <w:szCs w:val="18"/>
          <w:highlight w:val="white"/>
        </w:rPr>
        <w:t>ComposeActivity</w:t>
      </w:r>
      <w:r w:rsidRPr="00CA1FF7">
        <w:rPr>
          <w:sz w:val="22"/>
          <w:szCs w:val="22"/>
        </w:rPr>
        <w:t xml:space="preserve"> foi aberta ainda, o </w:t>
      </w:r>
      <w:r w:rsidRPr="00D413AD">
        <w:rPr>
          <w:i/>
          <w:sz w:val="22"/>
          <w:szCs w:val="22"/>
        </w:rPr>
        <w:t>app</w:t>
      </w:r>
      <w:r w:rsidRPr="00CA1FF7">
        <w:rPr>
          <w:sz w:val="22"/>
          <w:szCs w:val="22"/>
        </w:rPr>
        <w:t xml:space="preserve"> fechar</w:t>
      </w:r>
      <w:r w:rsidR="00054268">
        <w:rPr>
          <w:sz w:val="22"/>
          <w:szCs w:val="22"/>
        </w:rPr>
        <w:t>á</w:t>
      </w:r>
      <w:r w:rsidRPr="00CA1FF7">
        <w:rPr>
          <w:sz w:val="22"/>
          <w:szCs w:val="22"/>
        </w:rPr>
        <w:t>.</w:t>
      </w:r>
    </w:p>
    <w:p w14:paraId="0085E29E" w14:textId="04D5413C" w:rsidR="006D109F" w:rsidRPr="00CA1FF7" w:rsidRDefault="006D109F" w:rsidP="00E67CD2">
      <w:pPr>
        <w:pStyle w:val="Textodecomentrio"/>
        <w:spacing w:line="276" w:lineRule="auto"/>
      </w:pPr>
      <w:r w:rsidRPr="00CA1FF7">
        <w:rPr>
          <w:sz w:val="22"/>
          <w:szCs w:val="22"/>
        </w:rPr>
        <w:t xml:space="preserve">Para testar a ação de voltar para outra </w:t>
      </w:r>
      <w:r w:rsidR="004A3696" w:rsidRPr="00645228">
        <w:rPr>
          <w:rFonts w:ascii="Consolas" w:eastAsia="Consolas" w:hAnsi="Consolas" w:cs="Consolas"/>
          <w:i/>
          <w:color w:val="445588"/>
          <w:sz w:val="22"/>
          <w:szCs w:val="22"/>
          <w:highlight w:val="white"/>
        </w:rPr>
        <w:t>A</w:t>
      </w:r>
      <w:r w:rsidRPr="00645228">
        <w:rPr>
          <w:rFonts w:ascii="Consolas" w:eastAsia="Consolas" w:hAnsi="Consolas" w:cs="Consolas"/>
          <w:i/>
          <w:color w:val="445588"/>
          <w:sz w:val="22"/>
          <w:szCs w:val="22"/>
          <w:highlight w:val="white"/>
        </w:rPr>
        <w:t>ctivity</w:t>
      </w:r>
      <w:r w:rsidRPr="00CA1FF7">
        <w:rPr>
          <w:sz w:val="22"/>
          <w:szCs w:val="22"/>
        </w:rPr>
        <w:t xml:space="preserve">, </w:t>
      </w:r>
      <w:r w:rsidR="00054268">
        <w:rPr>
          <w:sz w:val="22"/>
          <w:szCs w:val="22"/>
        </w:rPr>
        <w:t>execute</w:t>
      </w:r>
      <w:r w:rsidRPr="00CA1FF7">
        <w:rPr>
          <w:sz w:val="22"/>
          <w:szCs w:val="22"/>
        </w:rPr>
        <w:t xml:space="preserve"> os seguintes passos.</w:t>
      </w:r>
    </w:p>
    <w:p w14:paraId="2B5369B8" w14:textId="63921D49" w:rsidR="006D109F" w:rsidRPr="00CA1FF7" w:rsidRDefault="006D109F" w:rsidP="00E67CD2">
      <w:pPr>
        <w:pStyle w:val="Textodecomentrio"/>
        <w:spacing w:line="276" w:lineRule="auto"/>
      </w:pPr>
      <w:r w:rsidRPr="00CA1FF7">
        <w:rPr>
          <w:sz w:val="22"/>
          <w:szCs w:val="22"/>
        </w:rPr>
        <w:t xml:space="preserve">Para mudar a </w:t>
      </w:r>
      <w:r w:rsidRPr="00645228">
        <w:rPr>
          <w:rFonts w:ascii="Consolas" w:eastAsia="Consolas" w:hAnsi="Consolas" w:cs="Consolas"/>
          <w:i/>
          <w:color w:val="445588"/>
          <w:sz w:val="18"/>
          <w:szCs w:val="18"/>
          <w:highlight w:val="white"/>
        </w:rPr>
        <w:t>Activity</w:t>
      </w:r>
      <w:r w:rsidRPr="00CA1FF7">
        <w:rPr>
          <w:sz w:val="22"/>
          <w:szCs w:val="22"/>
        </w:rPr>
        <w:t xml:space="preserve"> inicial, </w:t>
      </w:r>
      <w:r w:rsidR="00054268">
        <w:rPr>
          <w:sz w:val="22"/>
          <w:szCs w:val="22"/>
        </w:rPr>
        <w:t>é preciso</w:t>
      </w:r>
      <w:r w:rsidR="00054268" w:rsidRPr="00CA1FF7">
        <w:rPr>
          <w:sz w:val="22"/>
          <w:szCs w:val="22"/>
        </w:rPr>
        <w:t xml:space="preserve"> </w:t>
      </w:r>
      <w:r w:rsidRPr="00CA1FF7">
        <w:rPr>
          <w:sz w:val="22"/>
          <w:szCs w:val="22"/>
        </w:rPr>
        <w:t xml:space="preserve">mudar algumas configurações no AndroidManifest.xml. Entre no </w:t>
      </w:r>
      <w:r w:rsidRPr="00E67CD2">
        <w:rPr>
          <w:b/>
          <w:sz w:val="22"/>
          <w:szCs w:val="22"/>
        </w:rPr>
        <w:t>AndroidManifest</w:t>
      </w:r>
      <w:r w:rsidR="00CA1FF7" w:rsidRPr="00E67CD2">
        <w:rPr>
          <w:b/>
          <w:sz w:val="22"/>
          <w:szCs w:val="22"/>
        </w:rPr>
        <w:t>.xml</w:t>
      </w:r>
      <w:r w:rsidRPr="00CA1FF7">
        <w:rPr>
          <w:sz w:val="22"/>
          <w:szCs w:val="22"/>
        </w:rPr>
        <w:t xml:space="preserve"> e mova o </w:t>
      </w:r>
      <w:r w:rsidR="00CA1FF7">
        <w:rPr>
          <w:rStyle w:val="nt"/>
          <w:rFonts w:ascii="Consolas" w:hAnsi="Consolas"/>
          <w:color w:val="000080"/>
          <w:sz w:val="18"/>
          <w:szCs w:val="18"/>
        </w:rPr>
        <w:t xml:space="preserve">&lt;intent-filter&gt; </w:t>
      </w:r>
      <w:r w:rsidRPr="00CA1FF7">
        <w:rPr>
          <w:sz w:val="22"/>
          <w:szCs w:val="22"/>
        </w:rPr>
        <w:t xml:space="preserve">da </w:t>
      </w:r>
      <w:r w:rsidRPr="00E67CD2">
        <w:rPr>
          <w:rFonts w:ascii="Consolas" w:eastAsia="Consolas" w:hAnsi="Consolas" w:cs="Consolas"/>
          <w:color w:val="445588"/>
          <w:sz w:val="18"/>
          <w:szCs w:val="18"/>
          <w:highlight w:val="white"/>
        </w:rPr>
        <w:t>ComposeActivity</w:t>
      </w:r>
      <w:r w:rsidRPr="00CA1FF7">
        <w:rPr>
          <w:sz w:val="22"/>
          <w:szCs w:val="22"/>
        </w:rPr>
        <w:t xml:space="preserve"> para a </w:t>
      </w:r>
      <w:r w:rsidRPr="00E67CD2">
        <w:rPr>
          <w:rFonts w:ascii="Consolas" w:eastAsia="Consolas" w:hAnsi="Consolas" w:cs="Consolas"/>
          <w:color w:val="445588"/>
          <w:sz w:val="18"/>
          <w:szCs w:val="18"/>
          <w:highlight w:val="white"/>
        </w:rPr>
        <w:t>InboxActivity</w:t>
      </w:r>
      <w:r w:rsidRPr="00CA1FF7">
        <w:rPr>
          <w:sz w:val="22"/>
          <w:szCs w:val="22"/>
        </w:rPr>
        <w:t>. Seu manifesto ficará da seguinte maneira:</w:t>
      </w:r>
    </w:p>
    <w:p w14:paraId="36E1CC85" w14:textId="77777777" w:rsidR="004025E2" w:rsidRPr="00E023CC" w:rsidRDefault="004025E2" w:rsidP="00E67CD2">
      <w:pPr>
        <w:pStyle w:val="Pr-formataoHTML"/>
        <w:shd w:val="clear" w:color="auto" w:fill="FFFFFF"/>
        <w:ind w:left="1134"/>
        <w:rPr>
          <w:rFonts w:ascii="Consolas" w:hAnsi="Consolas"/>
          <w:color w:val="333333"/>
          <w:sz w:val="18"/>
          <w:szCs w:val="18"/>
          <w:lang w:val="en-US"/>
        </w:rPr>
      </w:pPr>
      <w:r w:rsidRPr="00E023CC">
        <w:rPr>
          <w:rStyle w:val="cp"/>
          <w:rFonts w:ascii="Consolas" w:hAnsi="Consolas"/>
          <w:b/>
          <w:bCs/>
          <w:color w:val="999999"/>
          <w:sz w:val="18"/>
          <w:szCs w:val="18"/>
          <w:lang w:val="en-US"/>
        </w:rPr>
        <w:t>&lt;?xml version="1.0" encoding="utf-8"?&gt;</w:t>
      </w:r>
    </w:p>
    <w:p w14:paraId="0F6FD360" w14:textId="77777777" w:rsidR="004025E2" w:rsidRPr="00E023CC" w:rsidRDefault="004025E2" w:rsidP="00E67CD2">
      <w:pPr>
        <w:pStyle w:val="Pr-formataoHTML"/>
        <w:shd w:val="clear" w:color="auto" w:fill="FFFFFF"/>
        <w:ind w:left="1134"/>
        <w:rPr>
          <w:rFonts w:ascii="Consolas" w:hAnsi="Consolas"/>
          <w:color w:val="333333"/>
          <w:sz w:val="18"/>
          <w:szCs w:val="18"/>
          <w:lang w:val="en-US"/>
        </w:rPr>
      </w:pPr>
      <w:bookmarkStart w:id="24" w:name="snippet.xml-2"/>
      <w:bookmarkEnd w:id="24"/>
      <w:r w:rsidRPr="00E023CC">
        <w:rPr>
          <w:rStyle w:val="nt"/>
          <w:rFonts w:ascii="Consolas" w:hAnsi="Consolas"/>
          <w:color w:val="000080"/>
          <w:sz w:val="18"/>
          <w:szCs w:val="18"/>
          <w:lang w:val="en-US"/>
        </w:rPr>
        <w:t>&lt;manifest</w:t>
      </w:r>
      <w:r w:rsidRPr="00E023CC">
        <w:rPr>
          <w:rFonts w:ascii="Consolas" w:hAnsi="Consolas"/>
          <w:color w:val="333333"/>
          <w:sz w:val="18"/>
          <w:szCs w:val="18"/>
          <w:lang w:val="en-US"/>
        </w:rPr>
        <w:t xml:space="preserve"> </w:t>
      </w:r>
      <w:r w:rsidRPr="00E023CC">
        <w:rPr>
          <w:rStyle w:val="na"/>
          <w:rFonts w:ascii="Consolas" w:hAnsi="Consolas"/>
          <w:color w:val="008080"/>
          <w:sz w:val="18"/>
          <w:szCs w:val="18"/>
          <w:lang w:val="en-US"/>
        </w:rPr>
        <w:t>xmlns:android=</w:t>
      </w:r>
      <w:r w:rsidRPr="00E023CC">
        <w:rPr>
          <w:rStyle w:val="s"/>
          <w:rFonts w:ascii="Consolas" w:hAnsi="Consolas"/>
          <w:color w:val="BB8844"/>
          <w:sz w:val="18"/>
          <w:szCs w:val="18"/>
          <w:lang w:val="en-US"/>
        </w:rPr>
        <w:t>"http://schemas.android.com/apk/res/android"</w:t>
      </w:r>
    </w:p>
    <w:p w14:paraId="500CC12C"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25" w:name="snippet.xml-3"/>
      <w:bookmarkEnd w:id="25"/>
      <w:r w:rsidRPr="00E023CC">
        <w:rPr>
          <w:rFonts w:ascii="Consolas" w:hAnsi="Consolas"/>
          <w:color w:val="333333"/>
          <w:sz w:val="18"/>
          <w:szCs w:val="18"/>
          <w:lang w:val="en-US"/>
        </w:rPr>
        <w:t xml:space="preserve">   </w:t>
      </w:r>
      <w:r w:rsidRPr="00E67CD2">
        <w:rPr>
          <w:rStyle w:val="na"/>
          <w:rFonts w:ascii="Consolas" w:hAnsi="Consolas"/>
          <w:color w:val="008080"/>
          <w:sz w:val="18"/>
          <w:szCs w:val="18"/>
          <w:lang w:val="en-US"/>
        </w:rPr>
        <w:t>package=</w:t>
      </w:r>
      <w:r w:rsidRPr="00E67CD2">
        <w:rPr>
          <w:rStyle w:val="s"/>
          <w:rFonts w:ascii="Consolas" w:hAnsi="Consolas"/>
          <w:color w:val="BB8844"/>
          <w:sz w:val="18"/>
          <w:szCs w:val="18"/>
          <w:lang w:val="en-US"/>
        </w:rPr>
        <w:t>"br.com.pearson.maillist"</w:t>
      </w:r>
      <w:r w:rsidRPr="00E67CD2">
        <w:rPr>
          <w:rStyle w:val="nt"/>
          <w:rFonts w:ascii="Consolas" w:hAnsi="Consolas"/>
          <w:color w:val="000080"/>
          <w:sz w:val="18"/>
          <w:szCs w:val="18"/>
          <w:lang w:val="en-US"/>
        </w:rPr>
        <w:t>&gt;</w:t>
      </w:r>
    </w:p>
    <w:p w14:paraId="145B90C6"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26" w:name="snippet.xml-4"/>
      <w:bookmarkEnd w:id="26"/>
    </w:p>
    <w:p w14:paraId="17CDC2F7"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27" w:name="snippet.xml-5"/>
      <w:bookmarkEnd w:id="27"/>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&lt;application</w:t>
      </w:r>
    </w:p>
    <w:p w14:paraId="4BBD38B3"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28" w:name="snippet.xml-6"/>
      <w:bookmarkEnd w:id="28"/>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android:allowBackup=</w:t>
      </w:r>
      <w:r w:rsidRPr="00E67CD2">
        <w:rPr>
          <w:rStyle w:val="s"/>
          <w:rFonts w:ascii="Consolas" w:hAnsi="Consolas"/>
          <w:color w:val="BB8844"/>
          <w:sz w:val="18"/>
          <w:szCs w:val="18"/>
          <w:lang w:val="en-US"/>
        </w:rPr>
        <w:t>"true"</w:t>
      </w:r>
    </w:p>
    <w:p w14:paraId="353502FF"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29" w:name="snippet.xml-7"/>
      <w:bookmarkEnd w:id="29"/>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android:icon=</w:t>
      </w:r>
      <w:r w:rsidRPr="00E67CD2">
        <w:rPr>
          <w:rStyle w:val="s"/>
          <w:rFonts w:ascii="Consolas" w:hAnsi="Consolas"/>
          <w:color w:val="BB8844"/>
          <w:sz w:val="18"/>
          <w:szCs w:val="18"/>
          <w:lang w:val="en-US"/>
        </w:rPr>
        <w:t>"@mipmap/ic_launcher"</w:t>
      </w:r>
    </w:p>
    <w:p w14:paraId="4DC0AD8E"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0" w:name="snippet.xml-8"/>
      <w:bookmarkEnd w:id="30"/>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android:label=</w:t>
      </w:r>
      <w:r w:rsidRPr="00E67CD2">
        <w:rPr>
          <w:rStyle w:val="s"/>
          <w:rFonts w:ascii="Consolas" w:hAnsi="Consolas"/>
          <w:color w:val="BB8844"/>
          <w:sz w:val="18"/>
          <w:szCs w:val="18"/>
          <w:lang w:val="en-US"/>
        </w:rPr>
        <w:t>"@string/app_name"</w:t>
      </w:r>
    </w:p>
    <w:p w14:paraId="73CEEDE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1" w:name="snippet.xml-9"/>
      <w:bookmarkEnd w:id="31"/>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android:supportsRtl=</w:t>
      </w:r>
      <w:r w:rsidRPr="00E67CD2">
        <w:rPr>
          <w:rStyle w:val="s"/>
          <w:rFonts w:ascii="Consolas" w:hAnsi="Consolas"/>
          <w:color w:val="BB8844"/>
          <w:sz w:val="18"/>
          <w:szCs w:val="18"/>
          <w:lang w:val="en-US"/>
        </w:rPr>
        <w:t>"true"</w:t>
      </w:r>
    </w:p>
    <w:p w14:paraId="6489EED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2" w:name="snippet.xml-10"/>
      <w:bookmarkEnd w:id="32"/>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android:theme=</w:t>
      </w:r>
      <w:r w:rsidRPr="00E67CD2">
        <w:rPr>
          <w:rStyle w:val="s"/>
          <w:rFonts w:ascii="Consolas" w:hAnsi="Consolas"/>
          <w:color w:val="BB8844"/>
          <w:sz w:val="18"/>
          <w:szCs w:val="18"/>
          <w:lang w:val="en-US"/>
        </w:rPr>
        <w:t>"@style/AppTheme"</w:t>
      </w:r>
      <w:r w:rsidRPr="00E67CD2">
        <w:rPr>
          <w:rStyle w:val="nt"/>
          <w:rFonts w:ascii="Consolas" w:hAnsi="Consolas"/>
          <w:color w:val="000080"/>
          <w:sz w:val="18"/>
          <w:szCs w:val="18"/>
          <w:lang w:val="en-US"/>
        </w:rPr>
        <w:t>&gt;</w:t>
      </w:r>
    </w:p>
    <w:p w14:paraId="1A9D91CB"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3" w:name="snippet.xml-11"/>
      <w:bookmarkEnd w:id="33"/>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android:name=</w:t>
      </w:r>
      <w:r w:rsidRPr="00E67CD2">
        <w:rPr>
          <w:rStyle w:val="s"/>
          <w:rFonts w:ascii="Consolas" w:hAnsi="Consolas"/>
          <w:color w:val="BB8844"/>
          <w:sz w:val="18"/>
          <w:szCs w:val="18"/>
          <w:lang w:val="en-US"/>
        </w:rPr>
        <w:t>".UI.LoginActivity"</w:t>
      </w:r>
      <w:r w:rsidRPr="00E67CD2">
        <w:rPr>
          <w:rStyle w:val="nt"/>
          <w:rFonts w:ascii="Consolas" w:hAnsi="Consolas"/>
          <w:color w:val="000080"/>
          <w:sz w:val="18"/>
          <w:szCs w:val="18"/>
          <w:lang w:val="en-US"/>
        </w:rPr>
        <w:t>&gt;</w:t>
      </w:r>
    </w:p>
    <w:p w14:paraId="29EED5B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4" w:name="snippet.xml-12"/>
      <w:bookmarkEnd w:id="34"/>
    </w:p>
    <w:p w14:paraId="4A8A87F4"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5" w:name="snippet.xml-13"/>
      <w:bookmarkEnd w:id="35"/>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&lt;/activity&gt;</w:t>
      </w:r>
    </w:p>
    <w:p w14:paraId="3F8E82BE"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6" w:name="snippet.xml-14"/>
      <w:bookmarkEnd w:id="36"/>
    </w:p>
    <w:p w14:paraId="593A8A77"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7" w:name="snippet.xml-15"/>
      <w:bookmarkEnd w:id="37"/>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w:t>
      </w:r>
    </w:p>
    <w:p w14:paraId="35DED01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8" w:name="snippet.xml-16"/>
      <w:bookmarkEnd w:id="38"/>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android:name=</w:t>
      </w:r>
      <w:r w:rsidRPr="00E67CD2">
        <w:rPr>
          <w:rStyle w:val="s"/>
          <w:rFonts w:ascii="Consolas" w:hAnsi="Consolas"/>
          <w:color w:val="BB8844"/>
          <w:sz w:val="18"/>
          <w:szCs w:val="18"/>
          <w:lang w:val="en-US"/>
        </w:rPr>
        <w:t>".UI.InboxActivity"</w:t>
      </w:r>
    </w:p>
    <w:p w14:paraId="3FE212E4"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9" w:name="snippet.xml-17"/>
      <w:bookmarkEnd w:id="39"/>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android:label=</w:t>
      </w:r>
      <w:r w:rsidRPr="00E67CD2">
        <w:rPr>
          <w:rStyle w:val="s"/>
          <w:rFonts w:ascii="Consolas" w:hAnsi="Consolas"/>
          <w:color w:val="BB8844"/>
          <w:sz w:val="18"/>
          <w:szCs w:val="18"/>
          <w:lang w:val="en-US"/>
        </w:rPr>
        <w:t>"Entrada"</w:t>
      </w:r>
      <w:r w:rsidRPr="00E67CD2">
        <w:rPr>
          <w:rStyle w:val="nt"/>
          <w:rFonts w:ascii="Consolas" w:hAnsi="Consolas"/>
          <w:color w:val="000080"/>
          <w:sz w:val="18"/>
          <w:szCs w:val="18"/>
          <w:lang w:val="en-US"/>
        </w:rPr>
        <w:t>&gt;</w:t>
      </w:r>
    </w:p>
    <w:p w14:paraId="5EFB9D6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0" w:name="snippet.xml-18"/>
      <w:bookmarkEnd w:id="40"/>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&lt;intent-filter&gt;</w:t>
      </w:r>
    </w:p>
    <w:p w14:paraId="75D34E50"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1" w:name="snippet.xml-19"/>
      <w:bookmarkEnd w:id="41"/>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&lt;action</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android:name=</w:t>
      </w:r>
      <w:r w:rsidRPr="00E67CD2">
        <w:rPr>
          <w:rStyle w:val="s"/>
          <w:rFonts w:ascii="Consolas" w:hAnsi="Consolas"/>
          <w:color w:val="BB8844"/>
          <w:sz w:val="18"/>
          <w:szCs w:val="18"/>
          <w:lang w:val="en-US"/>
        </w:rPr>
        <w:t>"android.intent.action.MAIN"</w:t>
      </w: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/&gt;</w:t>
      </w:r>
    </w:p>
    <w:p w14:paraId="46704C9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2" w:name="snippet.xml-20"/>
      <w:bookmarkEnd w:id="42"/>
    </w:p>
    <w:p w14:paraId="5D37550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3" w:name="snippet.xml-21"/>
      <w:bookmarkEnd w:id="43"/>
      <w:r w:rsidRPr="00E67CD2">
        <w:rPr>
          <w:rFonts w:ascii="Consolas" w:hAnsi="Consolas"/>
          <w:color w:val="333333"/>
          <w:sz w:val="18"/>
          <w:szCs w:val="18"/>
          <w:lang w:val="en-US"/>
        </w:rPr>
        <w:lastRenderedPageBreak/>
        <w:t xml:space="preserve">               </w:t>
      </w:r>
      <w:r w:rsidRPr="00E67CD2">
        <w:rPr>
          <w:rStyle w:val="nt"/>
          <w:rFonts w:ascii="Consolas" w:hAnsi="Consolas"/>
          <w:color w:val="000080"/>
          <w:sz w:val="18"/>
          <w:szCs w:val="18"/>
          <w:lang w:val="en-US"/>
        </w:rPr>
        <w:t>&lt;category</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android:name=</w:t>
      </w:r>
      <w:r w:rsidRPr="00E67CD2">
        <w:rPr>
          <w:rStyle w:val="s"/>
          <w:rFonts w:ascii="Consolas" w:hAnsi="Consolas"/>
          <w:color w:val="BB8844"/>
          <w:sz w:val="18"/>
          <w:szCs w:val="18"/>
          <w:lang w:val="en-US"/>
        </w:rPr>
        <w:t>"android.intent.category.LAUNCHER"</w:t>
      </w: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/&gt;</w:t>
      </w:r>
    </w:p>
    <w:p w14:paraId="2EC610B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4" w:name="snippet.xml-22"/>
      <w:bookmarkEnd w:id="44"/>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&lt;/intent-filter&gt;</w:t>
      </w:r>
    </w:p>
    <w:p w14:paraId="7F7CEDA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5" w:name="snippet.xml-23"/>
      <w:bookmarkEnd w:id="45"/>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&lt;/activity&gt;</w:t>
      </w:r>
    </w:p>
    <w:p w14:paraId="76B665C6"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6" w:name="snippet.xml-24"/>
      <w:bookmarkEnd w:id="46"/>
    </w:p>
    <w:p w14:paraId="4E6B6706"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7" w:name="snippet.xml-25"/>
      <w:bookmarkEnd w:id="47"/>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w:t>
      </w:r>
    </w:p>
    <w:p w14:paraId="095C2208"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8" w:name="snippet.xml-26"/>
      <w:bookmarkEnd w:id="48"/>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android:name=</w:t>
      </w:r>
      <w:r w:rsidRPr="00E67CD2">
        <w:rPr>
          <w:rStyle w:val="s"/>
          <w:rFonts w:ascii="Consolas" w:hAnsi="Consolas"/>
          <w:color w:val="BB8844"/>
          <w:sz w:val="18"/>
          <w:szCs w:val="18"/>
          <w:lang w:val="en-US"/>
        </w:rPr>
        <w:t>".UI.ComposeActivity"</w:t>
      </w:r>
    </w:p>
    <w:p w14:paraId="2E924002"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9" w:name="snippet.xml-27"/>
      <w:bookmarkEnd w:id="49"/>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android:label=</w:t>
      </w:r>
      <w:r w:rsidRPr="00E67CD2">
        <w:rPr>
          <w:rStyle w:val="s"/>
          <w:rFonts w:ascii="Consolas" w:hAnsi="Consolas"/>
          <w:color w:val="BB8844"/>
          <w:sz w:val="18"/>
          <w:szCs w:val="18"/>
          <w:lang w:val="en-US"/>
        </w:rPr>
        <w:t>"Escrever"</w:t>
      </w:r>
      <w:r w:rsidRPr="00E67CD2">
        <w:rPr>
          <w:rStyle w:val="nt"/>
          <w:rFonts w:ascii="Consolas" w:hAnsi="Consolas"/>
          <w:color w:val="000080"/>
          <w:sz w:val="18"/>
          <w:szCs w:val="18"/>
          <w:lang w:val="en-US"/>
        </w:rPr>
        <w:t>&gt;</w:t>
      </w:r>
    </w:p>
    <w:p w14:paraId="3BAE61EC"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0" w:name="snippet.xml-28"/>
      <w:bookmarkEnd w:id="50"/>
    </w:p>
    <w:p w14:paraId="2BEF625E"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1" w:name="snippet.xml-29"/>
      <w:bookmarkEnd w:id="51"/>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&lt;/activity&gt;</w:t>
      </w:r>
    </w:p>
    <w:p w14:paraId="199D7C81"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2" w:name="snippet.xml-30"/>
      <w:bookmarkEnd w:id="52"/>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&lt;/application&gt;</w:t>
      </w:r>
    </w:p>
    <w:p w14:paraId="49BE17DC"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3" w:name="snippet.xml-31"/>
      <w:bookmarkEnd w:id="53"/>
    </w:p>
    <w:p w14:paraId="1CA63934" w14:textId="77777777" w:rsidR="004025E2" w:rsidRDefault="004025E2" w:rsidP="00E67CD2">
      <w:pPr>
        <w:pStyle w:val="Pr-formataoHTML"/>
        <w:shd w:val="clear" w:color="auto" w:fill="FFFFFF"/>
        <w:ind w:left="1134"/>
        <w:rPr>
          <w:rFonts w:ascii="Consolas" w:hAnsi="Consolas"/>
          <w:color w:val="333333"/>
          <w:sz w:val="18"/>
          <w:szCs w:val="18"/>
        </w:rPr>
      </w:pPr>
      <w:bookmarkStart w:id="54" w:name="snippet.xml-32"/>
      <w:bookmarkEnd w:id="54"/>
      <w:r>
        <w:rPr>
          <w:rStyle w:val="nt"/>
          <w:rFonts w:ascii="Consolas" w:hAnsi="Consolas"/>
          <w:color w:val="000080"/>
          <w:sz w:val="18"/>
          <w:szCs w:val="18"/>
        </w:rPr>
        <w:t>&lt;/manifest&gt;</w:t>
      </w:r>
    </w:p>
    <w:p w14:paraId="679AE9CD" w14:textId="77777777" w:rsidR="006D109F" w:rsidRDefault="006D109F" w:rsidP="006D109F"/>
    <w:p w14:paraId="5B797D8A" w14:textId="777A5647" w:rsidR="004025E2" w:rsidRDefault="006D109F" w:rsidP="00021E9B">
      <w:pPr>
        <w:numPr>
          <w:ilvl w:val="0"/>
          <w:numId w:val="8"/>
        </w:numPr>
        <w:ind w:hanging="360"/>
        <w:contextualSpacing/>
      </w:pPr>
      <w:r>
        <w:t xml:space="preserve">Agora entre no arquivo </w:t>
      </w:r>
      <w:r w:rsidRPr="00E67CD2">
        <w:rPr>
          <w:b/>
        </w:rPr>
        <w:t>activity_inbox.xml</w:t>
      </w:r>
      <w:r>
        <w:t xml:space="preserve"> e insira um botão como na imagem abaixo</w:t>
      </w:r>
      <w:r w:rsidR="004025E2">
        <w:t>:</w:t>
      </w:r>
    </w:p>
    <w:p w14:paraId="0F93F47D" w14:textId="77777777" w:rsidR="00CA1FF7" w:rsidRDefault="00CA1FF7" w:rsidP="00E67CD2">
      <w:pPr>
        <w:ind w:left="720"/>
        <w:contextualSpacing/>
      </w:pPr>
    </w:p>
    <w:p w14:paraId="2ADB0395" w14:textId="77777777" w:rsidR="00CE11C7" w:rsidRDefault="00CE11C7" w:rsidP="00E67CD2">
      <w:pPr>
        <w:keepNext/>
        <w:ind w:left="720"/>
        <w:contextualSpacing/>
        <w:jc w:val="center"/>
      </w:pPr>
      <w:commentRangeStart w:id="55"/>
      <w:commentRangeStart w:id="56"/>
      <w:r>
        <w:rPr>
          <w:noProof/>
        </w:rPr>
        <w:drawing>
          <wp:inline distT="0" distB="0" distL="0" distR="0" wp14:anchorId="79F3898B" wp14:editId="7434287C">
            <wp:extent cx="2384950" cy="3995451"/>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6-10-05 às 23.14.38.png"/>
                    <pic:cNvPicPr/>
                  </pic:nvPicPr>
                  <pic:blipFill>
                    <a:blip r:embed="rId10">
                      <a:extLst>
                        <a:ext uri="{28A0092B-C50C-407E-A947-70E740481C1C}">
                          <a14:useLocalDpi xmlns:a14="http://schemas.microsoft.com/office/drawing/2010/main" val="0"/>
                        </a:ext>
                      </a:extLst>
                    </a:blip>
                    <a:stretch>
                      <a:fillRect/>
                    </a:stretch>
                  </pic:blipFill>
                  <pic:spPr>
                    <a:xfrm>
                      <a:off x="0" y="0"/>
                      <a:ext cx="2384950" cy="3995451"/>
                    </a:xfrm>
                    <a:prstGeom prst="rect">
                      <a:avLst/>
                    </a:prstGeom>
                  </pic:spPr>
                </pic:pic>
              </a:graphicData>
            </a:graphic>
          </wp:inline>
        </w:drawing>
      </w:r>
      <w:commentRangeEnd w:id="55"/>
      <w:r w:rsidR="00054268">
        <w:rPr>
          <w:rStyle w:val="Refdecomentrio"/>
        </w:rPr>
        <w:commentReference w:id="55"/>
      </w:r>
      <w:commentRangeEnd w:id="56"/>
      <w:r w:rsidR="00AD0344">
        <w:rPr>
          <w:rStyle w:val="Refdecomentrio"/>
        </w:rPr>
        <w:commentReference w:id="56"/>
      </w:r>
    </w:p>
    <w:p w14:paraId="37023309" w14:textId="5ACF9986" w:rsidR="004025E2" w:rsidRDefault="00CE11C7" w:rsidP="00E67CD2">
      <w:pPr>
        <w:pStyle w:val="Legenda"/>
        <w:jc w:val="center"/>
      </w:pPr>
      <w:r>
        <w:t xml:space="preserve">Figura </w:t>
      </w:r>
      <w:fldSimple w:instr=" SEQ Figura \* ARABIC ">
        <w:r w:rsidR="00CF6692">
          <w:rPr>
            <w:noProof/>
          </w:rPr>
          <w:t>4</w:t>
        </w:r>
      </w:fldSimple>
      <w:r>
        <w:t xml:space="preserve"> - Tela com o botão de acesso à tela Compose</w:t>
      </w:r>
    </w:p>
    <w:p w14:paraId="3D0841BA" w14:textId="2B4CDD0D" w:rsidR="006D109F" w:rsidRDefault="006D109F" w:rsidP="00E67CD2">
      <w:pPr>
        <w:ind w:left="720"/>
        <w:contextualSpacing/>
      </w:pPr>
      <w:r>
        <w:t xml:space="preserve"> Não se esqueça de dar um id para ele (</w:t>
      </w:r>
      <w:r w:rsidR="00054268">
        <w:t xml:space="preserve">foi dado </w:t>
      </w:r>
      <w:r>
        <w:t xml:space="preserve">o id </w:t>
      </w:r>
      <w:r w:rsidR="00DE0A7D">
        <w:rPr>
          <w:rStyle w:val="s"/>
          <w:rFonts w:ascii="Consolas" w:hAnsi="Consolas"/>
          <w:color w:val="BB8844"/>
          <w:sz w:val="18"/>
          <w:szCs w:val="18"/>
        </w:rPr>
        <w:t>"@+id/compose"</w:t>
      </w:r>
      <w:r>
        <w:t>).</w:t>
      </w:r>
    </w:p>
    <w:p w14:paraId="1468A0CF"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Style w:val="nt"/>
          <w:rFonts w:ascii="Consolas" w:hAnsi="Consolas"/>
          <w:color w:val="000080"/>
          <w:sz w:val="18"/>
          <w:szCs w:val="18"/>
          <w:lang w:val="en-US"/>
        </w:rPr>
        <w:t>&lt;Button</w:t>
      </w:r>
    </w:p>
    <w:p w14:paraId="0CEDDB73"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android:layout_width=</w:t>
      </w:r>
      <w:r w:rsidRPr="00E67CD2">
        <w:rPr>
          <w:rStyle w:val="s"/>
          <w:rFonts w:ascii="Consolas" w:hAnsi="Consolas"/>
          <w:color w:val="BB8844"/>
          <w:sz w:val="18"/>
          <w:szCs w:val="18"/>
          <w:lang w:val="en-US"/>
        </w:rPr>
        <w:t>"wrap_content"</w:t>
      </w:r>
    </w:p>
    <w:p w14:paraId="1C0891BD"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android:layout_height=</w:t>
      </w:r>
      <w:r w:rsidRPr="00E67CD2">
        <w:rPr>
          <w:rStyle w:val="s"/>
          <w:rFonts w:ascii="Consolas" w:hAnsi="Consolas"/>
          <w:color w:val="BB8844"/>
          <w:sz w:val="18"/>
          <w:szCs w:val="18"/>
          <w:lang w:val="en-US"/>
        </w:rPr>
        <w:t>"wrap_content"</w:t>
      </w:r>
    </w:p>
    <w:p w14:paraId="0FCBB3AA"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android:text=</w:t>
      </w:r>
      <w:r w:rsidRPr="00E67CD2">
        <w:rPr>
          <w:rStyle w:val="s"/>
          <w:rFonts w:ascii="Consolas" w:hAnsi="Consolas"/>
          <w:color w:val="BB8844"/>
          <w:sz w:val="18"/>
          <w:szCs w:val="18"/>
          <w:lang w:val="en-US"/>
        </w:rPr>
        <w:t>"Escrever"</w:t>
      </w:r>
    </w:p>
    <w:p w14:paraId="14B8367C"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android:id=</w:t>
      </w:r>
      <w:r w:rsidRPr="00E67CD2">
        <w:rPr>
          <w:rStyle w:val="s"/>
          <w:rFonts w:ascii="Consolas" w:hAnsi="Consolas"/>
          <w:color w:val="BB8844"/>
          <w:sz w:val="18"/>
          <w:szCs w:val="18"/>
          <w:lang w:val="en-US"/>
        </w:rPr>
        <w:t>"@+id/compose"</w:t>
      </w:r>
    </w:p>
    <w:p w14:paraId="7A0EEF96"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android:layout_below=</w:t>
      </w:r>
      <w:r w:rsidRPr="00E67CD2">
        <w:rPr>
          <w:rStyle w:val="s"/>
          <w:rFonts w:ascii="Consolas" w:hAnsi="Consolas"/>
          <w:color w:val="BB8844"/>
          <w:sz w:val="18"/>
          <w:szCs w:val="18"/>
          <w:lang w:val="en-US"/>
        </w:rPr>
        <w:t>"@+id/textView"</w:t>
      </w:r>
    </w:p>
    <w:p w14:paraId="2A0A44B4"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android:layout_centerHorizontal=</w:t>
      </w:r>
      <w:r w:rsidRPr="00E67CD2">
        <w:rPr>
          <w:rStyle w:val="s"/>
          <w:rFonts w:ascii="Consolas" w:hAnsi="Consolas"/>
          <w:color w:val="BB8844"/>
          <w:sz w:val="18"/>
          <w:szCs w:val="18"/>
          <w:lang w:val="en-US"/>
        </w:rPr>
        <w:t>"true"</w:t>
      </w:r>
    </w:p>
    <w:p w14:paraId="66FA86EE" w14:textId="77777777" w:rsidR="00CE11C7" w:rsidRPr="00645228"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645228">
        <w:rPr>
          <w:rStyle w:val="na"/>
          <w:rFonts w:ascii="Consolas" w:hAnsi="Consolas"/>
          <w:color w:val="008080"/>
          <w:sz w:val="18"/>
          <w:szCs w:val="18"/>
          <w:lang w:val="en-US"/>
        </w:rPr>
        <w:t>android:layout_marginTop=</w:t>
      </w:r>
      <w:r w:rsidRPr="00645228">
        <w:rPr>
          <w:rStyle w:val="s"/>
          <w:rFonts w:ascii="Consolas" w:hAnsi="Consolas"/>
          <w:color w:val="BB8844"/>
          <w:sz w:val="18"/>
          <w:szCs w:val="18"/>
          <w:lang w:val="en-US"/>
        </w:rPr>
        <w:t>"45dp"</w:t>
      </w:r>
      <w:r w:rsidRPr="00645228">
        <w:rPr>
          <w:rFonts w:ascii="Consolas" w:hAnsi="Consolas"/>
          <w:color w:val="333333"/>
          <w:sz w:val="18"/>
          <w:szCs w:val="18"/>
          <w:lang w:val="en-US"/>
        </w:rPr>
        <w:t xml:space="preserve"> </w:t>
      </w:r>
      <w:r w:rsidRPr="00645228">
        <w:rPr>
          <w:rStyle w:val="nt"/>
          <w:rFonts w:ascii="Consolas" w:hAnsi="Consolas"/>
          <w:color w:val="000080"/>
          <w:sz w:val="18"/>
          <w:szCs w:val="18"/>
          <w:lang w:val="en-US"/>
        </w:rPr>
        <w:t>/&gt;</w:t>
      </w:r>
    </w:p>
    <w:p w14:paraId="2B80E4FF" w14:textId="77777777" w:rsidR="00CE11C7" w:rsidRPr="00645228" w:rsidRDefault="00CE11C7" w:rsidP="00E67CD2">
      <w:pPr>
        <w:ind w:left="720"/>
        <w:contextualSpacing/>
        <w:rPr>
          <w:lang w:val="en-US"/>
        </w:rPr>
      </w:pPr>
    </w:p>
    <w:p w14:paraId="00CE57C3" w14:textId="08CDEA3E" w:rsidR="006D109F" w:rsidRDefault="006D109F" w:rsidP="00021E9B">
      <w:pPr>
        <w:numPr>
          <w:ilvl w:val="0"/>
          <w:numId w:val="8"/>
        </w:numPr>
        <w:ind w:hanging="360"/>
        <w:contextualSpacing/>
      </w:pPr>
      <w:r>
        <w:t>Agora entre no InboxActivity.java e inicialize o ButterKnife</w:t>
      </w:r>
      <w:r w:rsidR="00DE0A7D">
        <w:t xml:space="preserve"> no método </w:t>
      </w:r>
      <w:r w:rsidR="00DE0A7D">
        <w:rPr>
          <w:rStyle w:val="nf"/>
          <w:rFonts w:ascii="Consolas" w:hAnsi="Consolas"/>
          <w:b/>
          <w:bCs/>
          <w:color w:val="990000"/>
          <w:sz w:val="18"/>
          <w:szCs w:val="18"/>
        </w:rPr>
        <w:t>onCreate</w:t>
      </w:r>
      <w:r w:rsidR="00DE0A7D">
        <w:rPr>
          <w:rStyle w:val="o"/>
          <w:rFonts w:ascii="Consolas" w:hAnsi="Consolas"/>
          <w:b/>
          <w:bCs/>
          <w:color w:val="333333"/>
          <w:sz w:val="18"/>
          <w:szCs w:val="18"/>
        </w:rPr>
        <w:t>()</w:t>
      </w:r>
      <w:r>
        <w:t>:</w:t>
      </w:r>
    </w:p>
    <w:p w14:paraId="036D0984"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@Override</w:t>
      </w:r>
    </w:p>
    <w:p w14:paraId="0912C0E2"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lastRenderedPageBreak/>
        <w:t>protected</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r w:rsidRPr="00E67CD2">
        <w:rPr>
          <w:rStyle w:val="nf"/>
          <w:rFonts w:ascii="Consolas" w:hAnsi="Consolas"/>
          <w:b/>
          <w:bCs/>
          <w:color w:val="990000"/>
          <w:sz w:val="18"/>
          <w:szCs w:val="18"/>
          <w:lang w:val="en-US"/>
        </w:rPr>
        <w:t>onCreate</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Bundle</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savedInstanceState</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2F7E4CDC"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d"/>
          <w:rFonts w:ascii="Consolas" w:hAnsi="Consolas"/>
          <w:b/>
          <w:bCs/>
          <w:color w:val="333333"/>
          <w:sz w:val="18"/>
          <w:szCs w:val="18"/>
          <w:lang w:val="en-US"/>
        </w:rPr>
        <w:t>super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onCreate</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savedInstanceState</w:t>
      </w:r>
      <w:r w:rsidRPr="00E67CD2">
        <w:rPr>
          <w:rStyle w:val="o"/>
          <w:rFonts w:ascii="Consolas" w:hAnsi="Consolas"/>
          <w:b/>
          <w:bCs/>
          <w:color w:val="333333"/>
          <w:sz w:val="18"/>
          <w:szCs w:val="18"/>
          <w:lang w:val="en-US"/>
        </w:rPr>
        <w:t>);</w:t>
      </w:r>
    </w:p>
    <w:p w14:paraId="1B575496"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setContentView</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layout</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activity_inbox</w:t>
      </w:r>
      <w:r w:rsidRPr="00E67CD2">
        <w:rPr>
          <w:rStyle w:val="o"/>
          <w:rFonts w:ascii="Consolas" w:hAnsi="Consolas"/>
          <w:b/>
          <w:bCs/>
          <w:color w:val="333333"/>
          <w:sz w:val="18"/>
          <w:szCs w:val="18"/>
          <w:lang w:val="en-US"/>
        </w:rPr>
        <w:t>);</w:t>
      </w:r>
    </w:p>
    <w:p w14:paraId="0054CEF8"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p>
    <w:p w14:paraId="5094B6B7" w14:textId="77777777" w:rsidR="00DE0A7D" w:rsidRDefault="00DE0A7D"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r>
        <w:rPr>
          <w:rStyle w:val="n"/>
          <w:rFonts w:ascii="Consolas" w:hAnsi="Consolas"/>
          <w:color w:val="333333"/>
          <w:sz w:val="18"/>
          <w:szCs w:val="18"/>
        </w:rPr>
        <w:t>ButterKnife</w:t>
      </w:r>
      <w:r>
        <w:rPr>
          <w:rStyle w:val="o"/>
          <w:rFonts w:ascii="Consolas" w:hAnsi="Consolas"/>
          <w:b/>
          <w:bCs/>
          <w:color w:val="333333"/>
          <w:sz w:val="18"/>
          <w:szCs w:val="18"/>
        </w:rPr>
        <w:t>.</w:t>
      </w:r>
      <w:r>
        <w:rPr>
          <w:rStyle w:val="na"/>
          <w:rFonts w:ascii="Consolas" w:hAnsi="Consolas"/>
          <w:color w:val="008080"/>
          <w:sz w:val="18"/>
          <w:szCs w:val="18"/>
        </w:rPr>
        <w:t>bind</w:t>
      </w:r>
      <w:r>
        <w:rPr>
          <w:rStyle w:val="o"/>
          <w:rFonts w:ascii="Consolas" w:hAnsi="Consolas"/>
          <w:b/>
          <w:bCs/>
          <w:color w:val="333333"/>
          <w:sz w:val="18"/>
          <w:szCs w:val="18"/>
        </w:rPr>
        <w:t>(</w:t>
      </w:r>
      <w:r>
        <w:rPr>
          <w:rStyle w:val="k"/>
          <w:rFonts w:ascii="Consolas" w:hAnsi="Consolas"/>
          <w:b/>
          <w:bCs/>
          <w:color w:val="333333"/>
        </w:rPr>
        <w:t>this</w:t>
      </w:r>
      <w:r>
        <w:rPr>
          <w:rStyle w:val="o"/>
          <w:rFonts w:ascii="Consolas" w:hAnsi="Consolas"/>
          <w:b/>
          <w:bCs/>
          <w:color w:val="333333"/>
          <w:sz w:val="18"/>
          <w:szCs w:val="18"/>
        </w:rPr>
        <w:t>);</w:t>
      </w:r>
    </w:p>
    <w:p w14:paraId="74327447" w14:textId="77777777" w:rsidR="00DE0A7D" w:rsidRDefault="00DE0A7D" w:rsidP="00E67CD2">
      <w:pPr>
        <w:pStyle w:val="Pr-formataoHTML"/>
        <w:shd w:val="clear" w:color="auto" w:fill="FFFFFF"/>
        <w:ind w:left="1080"/>
        <w:rPr>
          <w:rFonts w:ascii="Consolas" w:hAnsi="Consolas"/>
          <w:color w:val="333333"/>
          <w:sz w:val="18"/>
          <w:szCs w:val="18"/>
        </w:rPr>
      </w:pPr>
    </w:p>
    <w:p w14:paraId="4EA3C24D" w14:textId="77777777" w:rsidR="00DE0A7D" w:rsidRDefault="00DE0A7D" w:rsidP="00E67CD2">
      <w:pPr>
        <w:pStyle w:val="Pr-formataoHTML"/>
        <w:shd w:val="clear" w:color="auto" w:fill="FFFFFF"/>
        <w:ind w:left="1080"/>
        <w:rPr>
          <w:rFonts w:ascii="Consolas" w:hAnsi="Consolas"/>
          <w:color w:val="333333"/>
          <w:sz w:val="18"/>
          <w:szCs w:val="18"/>
        </w:rPr>
      </w:pPr>
      <w:r>
        <w:rPr>
          <w:rStyle w:val="o"/>
          <w:rFonts w:ascii="Consolas" w:hAnsi="Consolas"/>
          <w:b/>
          <w:bCs/>
          <w:color w:val="333333"/>
          <w:sz w:val="18"/>
          <w:szCs w:val="18"/>
        </w:rPr>
        <w:t>}</w:t>
      </w:r>
      <w:r>
        <w:rPr>
          <w:rFonts w:ascii="Consolas" w:hAnsi="Consolas"/>
          <w:color w:val="333333"/>
          <w:sz w:val="18"/>
          <w:szCs w:val="18"/>
        </w:rPr>
        <w:t xml:space="preserve">    </w:t>
      </w:r>
    </w:p>
    <w:p w14:paraId="2CA1DAA0" w14:textId="77777777" w:rsidR="00DE0A7D" w:rsidRDefault="00DE0A7D" w:rsidP="00E67CD2">
      <w:pPr>
        <w:contextualSpacing/>
      </w:pPr>
    </w:p>
    <w:p w14:paraId="0709897E" w14:textId="77777777" w:rsidR="006D109F" w:rsidRPr="00E67CD2" w:rsidRDefault="006D109F" w:rsidP="00021E9B">
      <w:pPr>
        <w:numPr>
          <w:ilvl w:val="0"/>
          <w:numId w:val="8"/>
        </w:numPr>
        <w:ind w:hanging="360"/>
        <w:contextualSpacing/>
      </w:pPr>
      <w:r>
        <w:t xml:space="preserve">Adicione o método onClick para o botão </w:t>
      </w:r>
      <w:r w:rsidRPr="00645228">
        <w:rPr>
          <w:b/>
          <w:i/>
        </w:rPr>
        <w:t>compose</w:t>
      </w:r>
      <w:r>
        <w:rPr>
          <w:b/>
        </w:rPr>
        <w:t>.</w:t>
      </w:r>
    </w:p>
    <w:p w14:paraId="0EB9D8A7"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@OnClick</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id</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compose</w:t>
      </w:r>
      <w:r w:rsidRPr="00E67CD2">
        <w:rPr>
          <w:rStyle w:val="o"/>
          <w:rFonts w:ascii="Consolas" w:hAnsi="Consolas"/>
          <w:b/>
          <w:bCs/>
          <w:color w:val="333333"/>
          <w:sz w:val="18"/>
          <w:szCs w:val="18"/>
          <w:lang w:val="en-US"/>
        </w:rPr>
        <w:t>)</w:t>
      </w:r>
    </w:p>
    <w:p w14:paraId="0AB931D9"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r w:rsidRPr="00E67CD2">
        <w:rPr>
          <w:rStyle w:val="nf"/>
          <w:rFonts w:ascii="Consolas" w:hAnsi="Consolas"/>
          <w:b/>
          <w:bCs/>
          <w:color w:val="990000"/>
          <w:sz w:val="18"/>
          <w:szCs w:val="18"/>
          <w:lang w:val="en-US"/>
        </w:rPr>
        <w:t>composeButtonClicked</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7DBA07A1"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p>
    <w:p w14:paraId="64C3955C"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o"/>
          <w:rFonts w:ascii="Consolas" w:hAnsi="Consolas"/>
          <w:b/>
          <w:bCs/>
          <w:color w:val="333333"/>
          <w:sz w:val="18"/>
          <w:szCs w:val="18"/>
          <w:lang w:val="en-US"/>
        </w:rPr>
        <w:t>}</w:t>
      </w:r>
    </w:p>
    <w:p w14:paraId="5E9FFCED" w14:textId="77777777" w:rsidR="00DE0A7D" w:rsidRPr="00E67CD2" w:rsidRDefault="00DE0A7D" w:rsidP="00E67CD2">
      <w:pPr>
        <w:contextualSpacing/>
        <w:rPr>
          <w:lang w:val="en-US"/>
        </w:rPr>
      </w:pPr>
    </w:p>
    <w:p w14:paraId="13EC5C5A" w14:textId="3EC90DEB" w:rsidR="006D109F" w:rsidRDefault="006D109F" w:rsidP="00E67CD2">
      <w:pPr>
        <w:pStyle w:val="Textodecomentrio"/>
        <w:numPr>
          <w:ilvl w:val="0"/>
          <w:numId w:val="8"/>
        </w:numPr>
        <w:spacing w:line="276" w:lineRule="auto"/>
        <w:ind w:hanging="360"/>
      </w:pPr>
      <w:r w:rsidRPr="00CA1FF7">
        <w:rPr>
          <w:sz w:val="22"/>
          <w:szCs w:val="22"/>
        </w:rPr>
        <w:t>Por fim, inicie um</w:t>
      </w:r>
      <w:r>
        <w:t xml:space="preserve"> </w:t>
      </w:r>
      <w:r w:rsidRPr="00645228">
        <w:rPr>
          <w:rFonts w:ascii="Consolas" w:eastAsia="Consolas" w:hAnsi="Consolas" w:cs="Consolas"/>
          <w:i/>
          <w:color w:val="445588"/>
          <w:sz w:val="18"/>
          <w:szCs w:val="18"/>
          <w:highlight w:val="white"/>
        </w:rPr>
        <w:t>Intent</w:t>
      </w:r>
      <w:r>
        <w:t xml:space="preserve"> </w:t>
      </w:r>
      <w:r w:rsidRPr="00CA1FF7">
        <w:rPr>
          <w:sz w:val="22"/>
          <w:szCs w:val="22"/>
        </w:rPr>
        <w:t xml:space="preserve">com destino </w:t>
      </w:r>
      <w:r w:rsidR="00054268">
        <w:rPr>
          <w:sz w:val="22"/>
          <w:szCs w:val="22"/>
        </w:rPr>
        <w:t>à</w:t>
      </w:r>
      <w:r w:rsidR="00054268" w:rsidRPr="00CA1FF7">
        <w:rPr>
          <w:sz w:val="22"/>
          <w:szCs w:val="22"/>
        </w:rPr>
        <w:t xml:space="preserve"> </w:t>
      </w:r>
      <w:r w:rsidRPr="00CA1FF7">
        <w:rPr>
          <w:sz w:val="22"/>
          <w:szCs w:val="22"/>
        </w:rPr>
        <w:t>classe</w:t>
      </w:r>
      <w:r>
        <w:t xml:space="preserve"> </w:t>
      </w:r>
      <w:r w:rsidRPr="00E67CD2">
        <w:rPr>
          <w:rFonts w:ascii="Consolas" w:eastAsia="Consolas" w:hAnsi="Consolas" w:cs="Consolas"/>
          <w:color w:val="445588"/>
          <w:sz w:val="18"/>
          <w:szCs w:val="18"/>
          <w:highlight w:val="white"/>
        </w:rPr>
        <w:t>ComposeActivity</w:t>
      </w:r>
      <w:r>
        <w:t>.</w:t>
      </w:r>
    </w:p>
    <w:p w14:paraId="7FD9FC45" w14:textId="77777777" w:rsidR="00CA1FF7" w:rsidRPr="00E67CD2" w:rsidRDefault="00CA1FF7"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@OnClick</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id</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compose</w:t>
      </w:r>
      <w:r w:rsidRPr="00E67CD2">
        <w:rPr>
          <w:rStyle w:val="o"/>
          <w:rFonts w:ascii="Consolas" w:hAnsi="Consolas"/>
          <w:b/>
          <w:bCs/>
          <w:color w:val="333333"/>
          <w:sz w:val="18"/>
          <w:szCs w:val="18"/>
          <w:lang w:val="en-US"/>
        </w:rPr>
        <w:t>)</w:t>
      </w:r>
    </w:p>
    <w:p w14:paraId="68AFCD16" w14:textId="77777777" w:rsidR="00CA1FF7" w:rsidRPr="00E67CD2" w:rsidRDefault="00CA1FF7"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r w:rsidRPr="00E67CD2">
        <w:rPr>
          <w:rStyle w:val="nf"/>
          <w:rFonts w:ascii="Consolas" w:hAnsi="Consolas"/>
          <w:b/>
          <w:bCs/>
          <w:color w:val="990000"/>
          <w:sz w:val="18"/>
          <w:szCs w:val="18"/>
          <w:lang w:val="en-US"/>
        </w:rPr>
        <w:t>composeButtonClicked</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3B5BC618" w14:textId="77777777" w:rsidR="00CA1FF7" w:rsidRPr="00E67CD2" w:rsidRDefault="00CA1FF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k"/>
          <w:rFonts w:ascii="Consolas" w:hAnsi="Consolas"/>
          <w:b/>
          <w:bCs/>
          <w:color w:val="333333"/>
          <w:lang w:val="en-US"/>
        </w:rPr>
        <w:t>new</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Style w:val="o"/>
          <w:rFonts w:ascii="Consolas" w:hAnsi="Consolas"/>
          <w:b/>
          <w:bCs/>
          <w:color w:val="333333"/>
          <w:sz w:val="18"/>
          <w:szCs w:val="18"/>
          <w:lang w:val="en-US"/>
        </w:rPr>
        <w:t>(</w:t>
      </w:r>
      <w:r w:rsidRPr="00E67CD2">
        <w:rPr>
          <w:rStyle w:val="k"/>
          <w:rFonts w:ascii="Consolas" w:hAnsi="Consolas"/>
          <w:b/>
          <w:bCs/>
          <w:color w:val="333333"/>
          <w:lang w:val="en-US"/>
        </w:rPr>
        <w:t>this</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ComposeActivity</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class</w:t>
      </w:r>
      <w:r w:rsidRPr="00E67CD2">
        <w:rPr>
          <w:rStyle w:val="o"/>
          <w:rFonts w:ascii="Consolas" w:hAnsi="Consolas"/>
          <w:b/>
          <w:bCs/>
          <w:color w:val="333333"/>
          <w:sz w:val="18"/>
          <w:szCs w:val="18"/>
          <w:lang w:val="en-US"/>
        </w:rPr>
        <w:t>);</w:t>
      </w:r>
    </w:p>
    <w:p w14:paraId="4ACB5F49" w14:textId="77777777" w:rsidR="00CA1FF7" w:rsidRDefault="00CA1FF7"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r>
        <w:rPr>
          <w:rStyle w:val="n"/>
          <w:rFonts w:ascii="Consolas" w:hAnsi="Consolas"/>
          <w:color w:val="333333"/>
          <w:sz w:val="18"/>
          <w:szCs w:val="18"/>
        </w:rPr>
        <w:t>startActivity</w:t>
      </w:r>
      <w:r>
        <w:rPr>
          <w:rStyle w:val="o"/>
          <w:rFonts w:ascii="Consolas" w:hAnsi="Consolas"/>
          <w:b/>
          <w:bCs/>
          <w:color w:val="333333"/>
          <w:sz w:val="18"/>
          <w:szCs w:val="18"/>
        </w:rPr>
        <w:t>(</w:t>
      </w:r>
      <w:r>
        <w:rPr>
          <w:rStyle w:val="n"/>
          <w:rFonts w:ascii="Consolas" w:hAnsi="Consolas"/>
          <w:color w:val="333333"/>
          <w:sz w:val="18"/>
          <w:szCs w:val="18"/>
        </w:rPr>
        <w:t>intent</w:t>
      </w:r>
      <w:r>
        <w:rPr>
          <w:rStyle w:val="o"/>
          <w:rFonts w:ascii="Consolas" w:hAnsi="Consolas"/>
          <w:b/>
          <w:bCs/>
          <w:color w:val="333333"/>
          <w:sz w:val="18"/>
          <w:szCs w:val="18"/>
        </w:rPr>
        <w:t>);</w:t>
      </w:r>
    </w:p>
    <w:p w14:paraId="771341D1" w14:textId="77777777" w:rsidR="00CA1FF7" w:rsidRDefault="00CA1FF7" w:rsidP="00E67CD2">
      <w:pPr>
        <w:pStyle w:val="Pr-formataoHTML"/>
        <w:shd w:val="clear" w:color="auto" w:fill="FFFFFF"/>
        <w:ind w:left="1080"/>
        <w:rPr>
          <w:rFonts w:ascii="Consolas" w:hAnsi="Consolas"/>
          <w:color w:val="333333"/>
          <w:sz w:val="18"/>
          <w:szCs w:val="18"/>
        </w:rPr>
      </w:pPr>
      <w:r>
        <w:rPr>
          <w:rStyle w:val="o"/>
          <w:rFonts w:ascii="Consolas" w:hAnsi="Consolas"/>
          <w:b/>
          <w:bCs/>
          <w:color w:val="333333"/>
          <w:sz w:val="18"/>
          <w:szCs w:val="18"/>
        </w:rPr>
        <w:t>}</w:t>
      </w:r>
    </w:p>
    <w:p w14:paraId="7551CF5E" w14:textId="77777777" w:rsidR="00DE0A7D" w:rsidRDefault="00DE0A7D" w:rsidP="00E67CD2">
      <w:pPr>
        <w:pStyle w:val="Textodecomentrio"/>
        <w:spacing w:line="276" w:lineRule="auto"/>
        <w:ind w:left="720"/>
      </w:pPr>
    </w:p>
    <w:p w14:paraId="6D9FA2CD" w14:textId="5142CD5D" w:rsidR="006D109F" w:rsidRDefault="006D109F" w:rsidP="00021E9B">
      <w:pPr>
        <w:numPr>
          <w:ilvl w:val="0"/>
          <w:numId w:val="8"/>
        </w:numPr>
        <w:ind w:hanging="360"/>
        <w:contextualSpacing/>
      </w:pPr>
      <w:r>
        <w:t xml:space="preserve">Execute o </w:t>
      </w:r>
      <w:r w:rsidRPr="00E023CC">
        <w:rPr>
          <w:i/>
        </w:rPr>
        <w:t>app</w:t>
      </w:r>
      <w:r>
        <w:t xml:space="preserve"> e veja o resultado.</w:t>
      </w:r>
      <w:r w:rsidR="00DE0A7D">
        <w:t xml:space="preserve"> Você poderá entrar e sair da tela </w:t>
      </w:r>
      <w:r w:rsidR="00DE0A7D" w:rsidRPr="00E023CC">
        <w:rPr>
          <w:i/>
        </w:rPr>
        <w:t>Compose</w:t>
      </w:r>
      <w:r w:rsidR="00DE0A7D">
        <w:t>.</w:t>
      </w:r>
    </w:p>
    <w:p w14:paraId="20357A37" w14:textId="0B6CF9C6" w:rsidR="006D109F" w:rsidRPr="00CA1FF7" w:rsidRDefault="00DE0A7D" w:rsidP="00E67CD2">
      <w:pPr>
        <w:pStyle w:val="Textodecomentrio"/>
        <w:spacing w:line="276" w:lineRule="auto"/>
      </w:pPr>
      <w:r w:rsidRPr="00CA1FF7">
        <w:rPr>
          <w:sz w:val="22"/>
          <w:szCs w:val="22"/>
        </w:rPr>
        <w:t>A</w:t>
      </w:r>
      <w:r w:rsidR="006D109F" w:rsidRPr="00CA1FF7">
        <w:rPr>
          <w:sz w:val="22"/>
          <w:szCs w:val="22"/>
        </w:rPr>
        <w:t xml:space="preserve">gora quando </w:t>
      </w:r>
      <w:r w:rsidR="00054268">
        <w:rPr>
          <w:sz w:val="22"/>
          <w:szCs w:val="22"/>
        </w:rPr>
        <w:t>você toca</w:t>
      </w:r>
      <w:r w:rsidR="00054268" w:rsidRPr="00CA1FF7">
        <w:rPr>
          <w:sz w:val="22"/>
          <w:szCs w:val="22"/>
        </w:rPr>
        <w:t xml:space="preserve"> </w:t>
      </w:r>
      <w:r w:rsidR="006D109F" w:rsidRPr="00CA1FF7">
        <w:rPr>
          <w:sz w:val="22"/>
          <w:szCs w:val="22"/>
        </w:rPr>
        <w:t xml:space="preserve">no botão </w:t>
      </w:r>
      <w:r w:rsidR="006D109F" w:rsidRPr="00E023CC">
        <w:rPr>
          <w:b/>
          <w:i/>
          <w:sz w:val="22"/>
          <w:szCs w:val="22"/>
        </w:rPr>
        <w:t>back</w:t>
      </w:r>
      <w:r w:rsidR="006D109F" w:rsidRPr="00CA1FF7">
        <w:rPr>
          <w:sz w:val="22"/>
          <w:szCs w:val="22"/>
        </w:rPr>
        <w:t xml:space="preserve"> da </w:t>
      </w:r>
      <w:r w:rsidR="006D109F" w:rsidRPr="00E67CD2">
        <w:rPr>
          <w:rFonts w:ascii="Consolas" w:eastAsia="Consolas" w:hAnsi="Consolas" w:cs="Consolas"/>
          <w:color w:val="445588"/>
          <w:sz w:val="18"/>
          <w:szCs w:val="18"/>
          <w:highlight w:val="white"/>
        </w:rPr>
        <w:t>ComposeActivity</w:t>
      </w:r>
      <w:r w:rsidR="006D109F" w:rsidRPr="00CA1FF7">
        <w:rPr>
          <w:sz w:val="22"/>
          <w:szCs w:val="22"/>
        </w:rPr>
        <w:t xml:space="preserve">, o </w:t>
      </w:r>
      <w:r w:rsidR="006D109F" w:rsidRPr="00E023CC">
        <w:rPr>
          <w:i/>
          <w:sz w:val="22"/>
          <w:szCs w:val="22"/>
        </w:rPr>
        <w:t>app</w:t>
      </w:r>
      <w:r w:rsidR="006D109F" w:rsidRPr="00CA1FF7">
        <w:rPr>
          <w:sz w:val="22"/>
          <w:szCs w:val="22"/>
        </w:rPr>
        <w:t xml:space="preserve"> retorna para a </w:t>
      </w:r>
      <w:r w:rsidR="006D109F" w:rsidRPr="00E67CD2">
        <w:rPr>
          <w:rFonts w:ascii="Consolas" w:eastAsia="Consolas" w:hAnsi="Consolas" w:cs="Consolas"/>
          <w:color w:val="445588"/>
          <w:sz w:val="18"/>
          <w:szCs w:val="18"/>
          <w:highlight w:val="white"/>
        </w:rPr>
        <w:t>InboxActivity</w:t>
      </w:r>
      <w:r w:rsidR="006D109F" w:rsidRPr="00CA1FF7">
        <w:rPr>
          <w:sz w:val="22"/>
          <w:szCs w:val="22"/>
        </w:rPr>
        <w:t>.</w:t>
      </w:r>
    </w:p>
    <w:p w14:paraId="3E9E42DB" w14:textId="77777777" w:rsidR="006D109F" w:rsidRDefault="006D109F" w:rsidP="006D109F"/>
    <w:p w14:paraId="5877B236" w14:textId="77777777" w:rsidR="006D109F" w:rsidRDefault="006D109F" w:rsidP="006D109F">
      <w:pPr>
        <w:pStyle w:val="Ttulo3"/>
        <w:contextualSpacing w:val="0"/>
      </w:pPr>
      <w:bookmarkStart w:id="57" w:name="_mn0i49wnbbb6" w:colFirst="0" w:colLast="0"/>
      <w:bookmarkEnd w:id="57"/>
      <w:r>
        <w:t xml:space="preserve">Menu </w:t>
      </w:r>
      <w:r w:rsidRPr="00645228">
        <w:rPr>
          <w:i/>
        </w:rPr>
        <w:t>Overflow</w:t>
      </w:r>
    </w:p>
    <w:p w14:paraId="02FC959E" w14:textId="4911F53B" w:rsidR="006D109F" w:rsidRDefault="00054268" w:rsidP="00E67CD2">
      <w:pPr>
        <w:pStyle w:val="Textodecomentrio"/>
        <w:spacing w:line="276" w:lineRule="auto"/>
      </w:pPr>
      <w:r w:rsidRPr="00994283">
        <w:rPr>
          <w:sz w:val="22"/>
          <w:szCs w:val="22"/>
        </w:rPr>
        <w:t xml:space="preserve">Você aprendeu </w:t>
      </w:r>
      <w:r w:rsidR="006D109F" w:rsidRPr="00994283">
        <w:rPr>
          <w:sz w:val="22"/>
          <w:szCs w:val="22"/>
        </w:rPr>
        <w:t xml:space="preserve">a adicionar o chamado botão </w:t>
      </w:r>
      <w:r w:rsidR="00451778" w:rsidRPr="00994283">
        <w:rPr>
          <w:b/>
          <w:i/>
          <w:sz w:val="22"/>
          <w:szCs w:val="22"/>
        </w:rPr>
        <w:t>home</w:t>
      </w:r>
      <w:r w:rsidR="006D109F" w:rsidRPr="00994283">
        <w:rPr>
          <w:sz w:val="22"/>
          <w:szCs w:val="22"/>
        </w:rPr>
        <w:t xml:space="preserve"> </w:t>
      </w:r>
      <w:r w:rsidR="00204DB9" w:rsidRPr="00994283">
        <w:rPr>
          <w:sz w:val="22"/>
          <w:szCs w:val="22"/>
        </w:rPr>
        <w:t xml:space="preserve">para o qual </w:t>
      </w:r>
      <w:r w:rsidRPr="00994283">
        <w:rPr>
          <w:sz w:val="22"/>
          <w:szCs w:val="22"/>
        </w:rPr>
        <w:t xml:space="preserve">foi </w:t>
      </w:r>
      <w:r w:rsidR="00204DB9" w:rsidRPr="00994283">
        <w:rPr>
          <w:sz w:val="22"/>
          <w:szCs w:val="22"/>
        </w:rPr>
        <w:t>dada</w:t>
      </w:r>
      <w:r w:rsidRPr="00994283">
        <w:rPr>
          <w:sz w:val="22"/>
          <w:szCs w:val="22"/>
        </w:rPr>
        <w:t xml:space="preserve"> </w:t>
      </w:r>
      <w:r w:rsidR="006D109F" w:rsidRPr="00994283">
        <w:rPr>
          <w:sz w:val="22"/>
          <w:szCs w:val="22"/>
        </w:rPr>
        <w:t xml:space="preserve">a funcionalidade de voltar para a tela anterior. Agora </w:t>
      </w:r>
      <w:r w:rsidRPr="00994283">
        <w:rPr>
          <w:sz w:val="22"/>
          <w:szCs w:val="22"/>
        </w:rPr>
        <w:t xml:space="preserve">você </w:t>
      </w:r>
      <w:r w:rsidR="00645228" w:rsidRPr="00994283">
        <w:rPr>
          <w:sz w:val="22"/>
          <w:szCs w:val="22"/>
        </w:rPr>
        <w:t xml:space="preserve">vai </w:t>
      </w:r>
      <w:r w:rsidR="006D109F" w:rsidRPr="00994283">
        <w:rPr>
          <w:sz w:val="22"/>
          <w:szCs w:val="22"/>
        </w:rPr>
        <w:t>adicionar botões do lado direito da</w:t>
      </w:r>
      <w:r w:rsidR="006D109F">
        <w:t xml:space="preserve"> </w:t>
      </w:r>
      <w:r w:rsidR="006D109F" w:rsidRPr="00994283">
        <w:rPr>
          <w:rFonts w:ascii="Consolas" w:eastAsia="Consolas" w:hAnsi="Consolas" w:cs="Consolas"/>
          <w:i/>
          <w:color w:val="445588"/>
          <w:highlight w:val="white"/>
        </w:rPr>
        <w:t>ToolBar</w:t>
      </w:r>
      <w:r w:rsidR="006D109F">
        <w:t xml:space="preserve"> </w:t>
      </w:r>
      <w:r w:rsidR="006D109F" w:rsidRPr="00994283">
        <w:rPr>
          <w:sz w:val="22"/>
          <w:szCs w:val="22"/>
        </w:rPr>
        <w:t>e testar o menu</w:t>
      </w:r>
      <w:r w:rsidR="006D109F">
        <w:t xml:space="preserve"> </w:t>
      </w:r>
      <w:r w:rsidR="006D109F" w:rsidRPr="00994283">
        <w:rPr>
          <w:i/>
          <w:sz w:val="22"/>
          <w:szCs w:val="22"/>
        </w:rPr>
        <w:t>overflow.</w:t>
      </w:r>
      <w:r w:rsidR="006D109F" w:rsidRPr="00994283">
        <w:rPr>
          <w:sz w:val="22"/>
          <w:szCs w:val="22"/>
        </w:rPr>
        <w:t xml:space="preserve"> </w:t>
      </w:r>
      <w:r w:rsidR="00EB2AA3" w:rsidRPr="00994283">
        <w:rPr>
          <w:sz w:val="22"/>
          <w:szCs w:val="22"/>
        </w:rPr>
        <w:t>Lembrando</w:t>
      </w:r>
      <w:r w:rsidR="0057656C" w:rsidRPr="00994283">
        <w:rPr>
          <w:sz w:val="22"/>
          <w:szCs w:val="22"/>
        </w:rPr>
        <w:t>-se de</w:t>
      </w:r>
      <w:r w:rsidR="00EB2AA3" w:rsidRPr="00994283">
        <w:rPr>
          <w:sz w:val="22"/>
          <w:szCs w:val="22"/>
        </w:rPr>
        <w:t xml:space="preserve"> que a</w:t>
      </w:r>
      <w:r w:rsidR="00EB2AA3">
        <w:t xml:space="preserve"> </w:t>
      </w:r>
      <w:r w:rsidR="00EB2AA3" w:rsidRPr="00994283">
        <w:rPr>
          <w:i/>
        </w:rPr>
        <w:t>Toolbar</w:t>
      </w:r>
      <w:r w:rsidR="00EB2AA3">
        <w:t xml:space="preserve"> </w:t>
      </w:r>
      <w:r w:rsidR="00EB2AA3" w:rsidRPr="00994283">
        <w:rPr>
          <w:sz w:val="22"/>
          <w:szCs w:val="22"/>
        </w:rPr>
        <w:t xml:space="preserve">é a barra superior do </w:t>
      </w:r>
      <w:r w:rsidR="0057656C" w:rsidRPr="00994283">
        <w:rPr>
          <w:sz w:val="22"/>
          <w:szCs w:val="22"/>
        </w:rPr>
        <w:t>seu</w:t>
      </w:r>
      <w:r w:rsidR="00EB2AA3">
        <w:t xml:space="preserve"> </w:t>
      </w:r>
      <w:r w:rsidR="00EB2AA3" w:rsidRPr="00994283">
        <w:rPr>
          <w:i/>
          <w:sz w:val="22"/>
          <w:szCs w:val="22"/>
        </w:rPr>
        <w:t>app</w:t>
      </w:r>
      <w:r w:rsidR="00EB2AA3" w:rsidRPr="00994283">
        <w:rPr>
          <w:sz w:val="22"/>
          <w:szCs w:val="22"/>
        </w:rPr>
        <w:t>. Quando ela está em seu estado básico (somente com um título) é chamada de</w:t>
      </w:r>
      <w:r w:rsidR="00EB2AA3">
        <w:t xml:space="preserve"> </w:t>
      </w:r>
      <w:r w:rsidR="00EB2AA3" w:rsidRPr="00994283">
        <w:rPr>
          <w:i/>
          <w:sz w:val="22"/>
          <w:szCs w:val="22"/>
        </w:rPr>
        <w:t>AppBar</w:t>
      </w:r>
      <w:r w:rsidR="00EB2AA3" w:rsidRPr="00994283">
        <w:rPr>
          <w:sz w:val="22"/>
          <w:szCs w:val="22"/>
        </w:rPr>
        <w:t>, mas quando possui botões passa a ser uma</w:t>
      </w:r>
      <w:r w:rsidR="00EB2AA3">
        <w:t xml:space="preserve"> </w:t>
      </w:r>
      <w:r w:rsidR="00EB2AA3" w:rsidRPr="00994283">
        <w:rPr>
          <w:i/>
          <w:sz w:val="22"/>
          <w:szCs w:val="22"/>
        </w:rPr>
        <w:t xml:space="preserve">Toolbar </w:t>
      </w:r>
      <w:r w:rsidR="00EB2AA3" w:rsidRPr="00994283">
        <w:rPr>
          <w:sz w:val="22"/>
          <w:szCs w:val="22"/>
        </w:rPr>
        <w:t xml:space="preserve">(traduzindo do inglês, uma barra de ferramentas). </w:t>
      </w:r>
      <w:r w:rsidR="006D109F" w:rsidRPr="00994283">
        <w:rPr>
          <w:sz w:val="22"/>
          <w:szCs w:val="22"/>
        </w:rPr>
        <w:t xml:space="preserve">Neste exemplo </w:t>
      </w:r>
      <w:r w:rsidR="0057656C" w:rsidRPr="00994283">
        <w:rPr>
          <w:sz w:val="22"/>
          <w:szCs w:val="22"/>
        </w:rPr>
        <w:t xml:space="preserve">será inserido </w:t>
      </w:r>
      <w:r w:rsidR="006D109F" w:rsidRPr="00994283">
        <w:rPr>
          <w:sz w:val="22"/>
          <w:szCs w:val="22"/>
        </w:rPr>
        <w:t>o botão</w:t>
      </w:r>
      <w:r w:rsidR="006D109F">
        <w:t xml:space="preserve"> </w:t>
      </w:r>
      <w:r w:rsidR="006D109F" w:rsidRPr="00994283">
        <w:rPr>
          <w:b/>
          <w:sz w:val="22"/>
          <w:szCs w:val="22"/>
        </w:rPr>
        <w:t xml:space="preserve">send </w:t>
      </w:r>
      <w:r w:rsidR="006D109F" w:rsidRPr="00994283">
        <w:rPr>
          <w:sz w:val="22"/>
          <w:szCs w:val="22"/>
        </w:rPr>
        <w:t>e a opção</w:t>
      </w:r>
      <w:r w:rsidR="006D109F">
        <w:t xml:space="preserve"> </w:t>
      </w:r>
      <w:r w:rsidR="006D109F" w:rsidRPr="00994283">
        <w:rPr>
          <w:b/>
          <w:sz w:val="22"/>
          <w:szCs w:val="22"/>
        </w:rPr>
        <w:t>Sobre</w:t>
      </w:r>
      <w:r w:rsidR="006D109F">
        <w:t xml:space="preserve">, </w:t>
      </w:r>
      <w:r w:rsidR="006D109F" w:rsidRPr="00994283">
        <w:rPr>
          <w:sz w:val="22"/>
          <w:szCs w:val="22"/>
        </w:rPr>
        <w:t xml:space="preserve">que </w:t>
      </w:r>
      <w:r w:rsidR="001213D5" w:rsidRPr="00994283">
        <w:rPr>
          <w:sz w:val="22"/>
          <w:szCs w:val="22"/>
        </w:rPr>
        <w:t>ficará dentro do menu</w:t>
      </w:r>
      <w:r w:rsidR="006D109F" w:rsidRPr="00994283">
        <w:rPr>
          <w:sz w:val="22"/>
          <w:szCs w:val="22"/>
        </w:rPr>
        <w:t>. Siga os seguinte</w:t>
      </w:r>
      <w:r w:rsidR="00451778" w:rsidRPr="00994283">
        <w:rPr>
          <w:sz w:val="22"/>
          <w:szCs w:val="22"/>
        </w:rPr>
        <w:t>s</w:t>
      </w:r>
      <w:r w:rsidR="006D109F" w:rsidRPr="00994283">
        <w:rPr>
          <w:sz w:val="22"/>
          <w:szCs w:val="22"/>
        </w:rPr>
        <w:t xml:space="preserve"> passos.</w:t>
      </w:r>
    </w:p>
    <w:p w14:paraId="2F047344" w14:textId="0AFC4A96" w:rsidR="006D109F" w:rsidRDefault="006D109F" w:rsidP="00021E9B">
      <w:pPr>
        <w:numPr>
          <w:ilvl w:val="0"/>
          <w:numId w:val="4"/>
        </w:numPr>
        <w:ind w:hanging="360"/>
        <w:contextualSpacing/>
      </w:pPr>
      <w:r>
        <w:t xml:space="preserve">A primeira coisa que </w:t>
      </w:r>
      <w:r w:rsidR="0057656C">
        <w:t xml:space="preserve">se deve </w:t>
      </w:r>
      <w:r>
        <w:t xml:space="preserve">fazer é criar um recurso para o menu. Clique </w:t>
      </w:r>
      <w:r w:rsidR="001213D5">
        <w:t xml:space="preserve">no menu </w:t>
      </w:r>
      <w:r w:rsidR="001213D5">
        <w:rPr>
          <w:b/>
        </w:rPr>
        <w:t xml:space="preserve">File &gt; New &gt; Android Resource File. </w:t>
      </w:r>
      <w:r w:rsidR="001213D5">
        <w:t>A seguinte tela aparecer</w:t>
      </w:r>
      <w:r w:rsidR="0057656C">
        <w:t>á</w:t>
      </w:r>
      <w:r w:rsidR="001213D5">
        <w:t>:</w:t>
      </w:r>
    </w:p>
    <w:p w14:paraId="525979D1" w14:textId="77777777" w:rsidR="001213D5" w:rsidRDefault="001213D5" w:rsidP="00E67CD2">
      <w:pPr>
        <w:keepNext/>
        <w:contextualSpacing/>
        <w:jc w:val="center"/>
      </w:pPr>
      <w:r>
        <w:rPr>
          <w:noProof/>
        </w:rPr>
        <w:lastRenderedPageBreak/>
        <w:drawing>
          <wp:inline distT="0" distB="0" distL="0" distR="0" wp14:anchorId="22E6AE91" wp14:editId="31EDB3EC">
            <wp:extent cx="4394835" cy="3620421"/>
            <wp:effectExtent l="0" t="0" r="0" b="1206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Tela 2016-10-05 às 23.50.10.png"/>
                    <pic:cNvPicPr/>
                  </pic:nvPicPr>
                  <pic:blipFill>
                    <a:blip r:embed="rId13">
                      <a:extLst>
                        <a:ext uri="{28A0092B-C50C-407E-A947-70E740481C1C}">
                          <a14:useLocalDpi xmlns:a14="http://schemas.microsoft.com/office/drawing/2010/main" val="0"/>
                        </a:ext>
                      </a:extLst>
                    </a:blip>
                    <a:stretch>
                      <a:fillRect/>
                    </a:stretch>
                  </pic:blipFill>
                  <pic:spPr>
                    <a:xfrm>
                      <a:off x="0" y="0"/>
                      <a:ext cx="4397180" cy="3622353"/>
                    </a:xfrm>
                    <a:prstGeom prst="rect">
                      <a:avLst/>
                    </a:prstGeom>
                  </pic:spPr>
                </pic:pic>
              </a:graphicData>
            </a:graphic>
          </wp:inline>
        </w:drawing>
      </w:r>
    </w:p>
    <w:p w14:paraId="39C3D7F7" w14:textId="3C728D11" w:rsidR="001213D5" w:rsidRPr="00E67CD2" w:rsidRDefault="001213D5" w:rsidP="00E67CD2">
      <w:pPr>
        <w:pStyle w:val="Legenda"/>
        <w:jc w:val="center"/>
        <w:rPr>
          <w:lang w:val="en-US"/>
        </w:rPr>
      </w:pPr>
      <w:r w:rsidRPr="00E67CD2">
        <w:rPr>
          <w:lang w:val="en-US"/>
        </w:rPr>
        <w:t xml:space="preserve">Figura </w:t>
      </w:r>
      <w:r>
        <w:fldChar w:fldCharType="begin"/>
      </w:r>
      <w:r w:rsidRPr="00E67CD2">
        <w:rPr>
          <w:lang w:val="en-US"/>
        </w:rPr>
        <w:instrText xml:space="preserve"> SEQ Figura \* ARABIC </w:instrText>
      </w:r>
      <w:r>
        <w:fldChar w:fldCharType="separate"/>
      </w:r>
      <w:r w:rsidR="00CF6692" w:rsidRPr="00E67CD2">
        <w:rPr>
          <w:noProof/>
          <w:lang w:val="en-US"/>
        </w:rPr>
        <w:t>5</w:t>
      </w:r>
      <w:r>
        <w:fldChar w:fldCharType="end"/>
      </w:r>
      <w:r w:rsidRPr="00E67CD2">
        <w:rPr>
          <w:lang w:val="en-US"/>
        </w:rPr>
        <w:t xml:space="preserve"> - Tela "New Resource File"</w:t>
      </w:r>
    </w:p>
    <w:p w14:paraId="58C6B944" w14:textId="16A0C9E8" w:rsidR="006D109F" w:rsidRDefault="006D109F" w:rsidP="00021E9B">
      <w:pPr>
        <w:numPr>
          <w:ilvl w:val="0"/>
          <w:numId w:val="4"/>
        </w:numPr>
        <w:ind w:hanging="360"/>
        <w:contextualSpacing/>
      </w:pPr>
      <w:r>
        <w:t xml:space="preserve">No campo “File Name” insira o nome </w:t>
      </w:r>
      <w:r>
        <w:rPr>
          <w:b/>
        </w:rPr>
        <w:t>compose_menu</w:t>
      </w:r>
      <w:r>
        <w:t xml:space="preserve">. No campo “Resource Type”, escolha a opção </w:t>
      </w:r>
      <w:r>
        <w:rPr>
          <w:b/>
        </w:rPr>
        <w:t xml:space="preserve">Menu. </w:t>
      </w:r>
      <w:r>
        <w:t xml:space="preserve">Clique em </w:t>
      </w:r>
      <w:r>
        <w:rPr>
          <w:b/>
        </w:rPr>
        <w:t>OK.</w:t>
      </w:r>
    </w:p>
    <w:p w14:paraId="2BCECB9F" w14:textId="77777777" w:rsidR="00000C7F" w:rsidRDefault="00000C7F" w:rsidP="00E67CD2">
      <w:pPr>
        <w:ind w:left="720"/>
        <w:contextualSpacing/>
      </w:pPr>
    </w:p>
    <w:p w14:paraId="5ABE5412" w14:textId="77777777" w:rsidR="006D109F" w:rsidRDefault="006D109F" w:rsidP="00E67CD2">
      <w:pPr>
        <w:ind w:left="720"/>
        <w:contextualSpacing/>
      </w:pPr>
      <w:r>
        <w:t>Você terá o seguinte código:</w:t>
      </w:r>
    </w:p>
    <w:p w14:paraId="39E5179B"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Style w:val="cp"/>
          <w:rFonts w:ascii="Consolas" w:hAnsi="Consolas"/>
          <w:b/>
          <w:bCs/>
          <w:color w:val="999999"/>
          <w:sz w:val="18"/>
          <w:szCs w:val="18"/>
          <w:lang w:val="en-US"/>
        </w:rPr>
        <w:t>&lt;?xml version="1.0" encoding="utf-8"?&gt;</w:t>
      </w:r>
    </w:p>
    <w:p w14:paraId="137585AB" w14:textId="0E5C5B1B"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Style w:val="nt"/>
          <w:rFonts w:ascii="Consolas" w:hAnsi="Consolas"/>
          <w:color w:val="000080"/>
          <w:sz w:val="18"/>
          <w:szCs w:val="18"/>
          <w:lang w:val="en-US"/>
        </w:rPr>
        <w:t>&lt;menu</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xmlns:android=</w:t>
      </w:r>
      <w:r w:rsidRPr="00E67CD2">
        <w:rPr>
          <w:rStyle w:val="s"/>
          <w:rFonts w:ascii="Consolas" w:hAnsi="Consolas"/>
          <w:color w:val="BB8844"/>
          <w:sz w:val="18"/>
          <w:szCs w:val="18"/>
          <w:lang w:val="en-US"/>
        </w:rPr>
        <w:t>"http://schemas.android.com/apk/res/android"</w:t>
      </w:r>
      <w:r w:rsidRPr="00E67CD2">
        <w:rPr>
          <w:rStyle w:val="nt"/>
          <w:rFonts w:ascii="Consolas" w:hAnsi="Consolas"/>
          <w:color w:val="000080"/>
          <w:sz w:val="18"/>
          <w:szCs w:val="18"/>
          <w:lang w:val="en-US"/>
        </w:rPr>
        <w:t>&gt;</w:t>
      </w:r>
    </w:p>
    <w:p w14:paraId="1E95A580" w14:textId="77777777" w:rsidR="00000C7F" w:rsidRDefault="00000C7F" w:rsidP="00E67CD2">
      <w:pPr>
        <w:pStyle w:val="Pr-formataoHTML"/>
        <w:shd w:val="clear" w:color="auto" w:fill="FFFFFF"/>
        <w:ind w:left="1080"/>
        <w:rPr>
          <w:rStyle w:val="nt"/>
          <w:rFonts w:ascii="Consolas" w:hAnsi="Consolas"/>
          <w:color w:val="000080"/>
          <w:sz w:val="18"/>
          <w:szCs w:val="18"/>
        </w:rPr>
      </w:pPr>
      <w:r>
        <w:rPr>
          <w:rStyle w:val="nt"/>
          <w:rFonts w:ascii="Consolas" w:hAnsi="Consolas"/>
          <w:color w:val="000080"/>
          <w:sz w:val="18"/>
          <w:szCs w:val="18"/>
        </w:rPr>
        <w:t>&lt;/menu&gt;</w:t>
      </w:r>
    </w:p>
    <w:p w14:paraId="5BB13FB0" w14:textId="77777777" w:rsidR="00000C7F" w:rsidRDefault="00000C7F" w:rsidP="00E67CD2">
      <w:pPr>
        <w:contextualSpacing/>
      </w:pPr>
    </w:p>
    <w:p w14:paraId="52AC25BB" w14:textId="4B5C0C5D" w:rsidR="006D109F" w:rsidRDefault="0057656C" w:rsidP="00021E9B">
      <w:pPr>
        <w:numPr>
          <w:ilvl w:val="0"/>
          <w:numId w:val="4"/>
        </w:numPr>
        <w:ind w:hanging="360"/>
        <w:contextualSpacing/>
      </w:pPr>
      <w:r>
        <w:t xml:space="preserve">Esse </w:t>
      </w:r>
      <w:r w:rsidR="006D109F">
        <w:t xml:space="preserve">é um arquivo que </w:t>
      </w:r>
      <w:r>
        <w:t>será u</w:t>
      </w:r>
      <w:r w:rsidR="00B4043A">
        <w:t>t</w:t>
      </w:r>
      <w:r>
        <w:t xml:space="preserve">ilizado </w:t>
      </w:r>
      <w:r w:rsidR="006D109F">
        <w:t xml:space="preserve">para criar um menu. </w:t>
      </w:r>
      <w:r w:rsidR="00000C7F">
        <w:t>A</w:t>
      </w:r>
      <w:r w:rsidR="006D109F">
        <w:t>dicione a seguinte propriedade:</w:t>
      </w:r>
    </w:p>
    <w:p w14:paraId="4D0343CE" w14:textId="77777777" w:rsidR="004025E2" w:rsidRPr="00E67CD2" w:rsidRDefault="004025E2" w:rsidP="00E67CD2">
      <w:pPr>
        <w:pStyle w:val="Pr-formataoHTML"/>
        <w:shd w:val="clear" w:color="auto" w:fill="FFFFFF"/>
        <w:ind w:left="1134"/>
        <w:rPr>
          <w:rFonts w:ascii="Consolas" w:hAnsi="Consolas"/>
          <w:color w:val="AEAAAA" w:themeColor="background2" w:themeShade="BF"/>
          <w:sz w:val="18"/>
          <w:szCs w:val="18"/>
          <w:lang w:val="en-US"/>
        </w:rPr>
      </w:pPr>
      <w:r w:rsidRPr="00E67CD2">
        <w:rPr>
          <w:rStyle w:val="cp"/>
          <w:rFonts w:ascii="Consolas" w:hAnsi="Consolas"/>
          <w:b/>
          <w:bCs/>
          <w:color w:val="AEAAAA" w:themeColor="background2" w:themeShade="BF"/>
          <w:sz w:val="18"/>
          <w:szCs w:val="18"/>
          <w:lang w:val="en-US"/>
        </w:rPr>
        <w:t>&lt;?xml version="1.0" encoding="utf-8"?&gt;</w:t>
      </w:r>
    </w:p>
    <w:p w14:paraId="114D1D8A" w14:textId="77777777" w:rsidR="004025E2" w:rsidRPr="00E023CC" w:rsidRDefault="004025E2" w:rsidP="00E67CD2">
      <w:pPr>
        <w:pStyle w:val="Pr-formataoHTML"/>
        <w:shd w:val="clear" w:color="auto" w:fill="FFFFFF"/>
        <w:ind w:left="1134"/>
        <w:rPr>
          <w:rFonts w:ascii="Consolas" w:hAnsi="Consolas"/>
          <w:color w:val="AEAAAA" w:themeColor="background2" w:themeShade="BF"/>
          <w:sz w:val="18"/>
          <w:szCs w:val="18"/>
          <w:lang w:val="en-US"/>
        </w:rPr>
      </w:pPr>
      <w:r w:rsidRPr="00E023CC">
        <w:rPr>
          <w:rStyle w:val="nt"/>
          <w:rFonts w:ascii="Consolas" w:hAnsi="Consolas"/>
          <w:color w:val="AEAAAA" w:themeColor="background2" w:themeShade="BF"/>
          <w:sz w:val="18"/>
          <w:szCs w:val="18"/>
          <w:lang w:val="en-US"/>
        </w:rPr>
        <w:t>&lt;menu</w:t>
      </w:r>
      <w:r w:rsidRPr="00E023CC">
        <w:rPr>
          <w:rFonts w:ascii="Consolas" w:hAnsi="Consolas"/>
          <w:color w:val="AEAAAA" w:themeColor="background2" w:themeShade="BF"/>
          <w:sz w:val="18"/>
          <w:szCs w:val="18"/>
          <w:lang w:val="en-US"/>
        </w:rPr>
        <w:t xml:space="preserve"> </w:t>
      </w:r>
      <w:r w:rsidRPr="00E023CC">
        <w:rPr>
          <w:rStyle w:val="na"/>
          <w:rFonts w:ascii="Consolas" w:hAnsi="Consolas"/>
          <w:color w:val="AEAAAA" w:themeColor="background2" w:themeShade="BF"/>
          <w:sz w:val="18"/>
          <w:szCs w:val="18"/>
          <w:lang w:val="en-US"/>
        </w:rPr>
        <w:t>xmlns:android=</w:t>
      </w:r>
      <w:r w:rsidRPr="00E023CC">
        <w:rPr>
          <w:rStyle w:val="s"/>
          <w:rFonts w:ascii="Consolas" w:hAnsi="Consolas"/>
          <w:color w:val="AEAAAA" w:themeColor="background2" w:themeShade="BF"/>
          <w:sz w:val="18"/>
          <w:szCs w:val="18"/>
          <w:lang w:val="en-US"/>
        </w:rPr>
        <w:t>"http://schemas.android.com/apk/res/android"</w:t>
      </w:r>
    </w:p>
    <w:p w14:paraId="5672F998" w14:textId="77777777" w:rsidR="004025E2" w:rsidRPr="00E023CC" w:rsidRDefault="004025E2" w:rsidP="00E67CD2">
      <w:pPr>
        <w:pStyle w:val="Pr-formataoHTML"/>
        <w:shd w:val="clear" w:color="auto" w:fill="FFFFFF"/>
        <w:ind w:left="1134"/>
        <w:rPr>
          <w:rFonts w:ascii="Consolas" w:hAnsi="Consolas"/>
          <w:color w:val="333333"/>
          <w:sz w:val="18"/>
          <w:szCs w:val="18"/>
          <w:lang w:val="en-US"/>
        </w:rPr>
      </w:pPr>
      <w:r w:rsidRPr="00E023CC">
        <w:rPr>
          <w:rFonts w:ascii="Consolas" w:hAnsi="Consolas"/>
          <w:color w:val="333333"/>
          <w:sz w:val="18"/>
          <w:szCs w:val="18"/>
          <w:lang w:val="en-US"/>
        </w:rPr>
        <w:t xml:space="preserve">   </w:t>
      </w:r>
      <w:r w:rsidRPr="00E023CC">
        <w:rPr>
          <w:rStyle w:val="na"/>
          <w:rFonts w:ascii="Consolas" w:hAnsi="Consolas"/>
          <w:color w:val="008080"/>
          <w:sz w:val="18"/>
          <w:szCs w:val="18"/>
          <w:lang w:val="en-US"/>
        </w:rPr>
        <w:t>xmlns:app=</w:t>
      </w:r>
      <w:r w:rsidRPr="00E023CC">
        <w:rPr>
          <w:rStyle w:val="s"/>
          <w:rFonts w:ascii="Consolas" w:hAnsi="Consolas"/>
          <w:color w:val="BB8844"/>
          <w:sz w:val="18"/>
          <w:szCs w:val="18"/>
          <w:lang w:val="en-US"/>
        </w:rPr>
        <w:t>"http://schemas.android.com/apk/res-auto"</w:t>
      </w:r>
      <w:r w:rsidRPr="00E023CC">
        <w:rPr>
          <w:rStyle w:val="nt"/>
          <w:rFonts w:ascii="Consolas" w:hAnsi="Consolas"/>
          <w:color w:val="000080"/>
          <w:sz w:val="18"/>
          <w:szCs w:val="18"/>
          <w:lang w:val="en-US"/>
        </w:rPr>
        <w:t>&gt;</w:t>
      </w:r>
    </w:p>
    <w:p w14:paraId="13DE1A7B" w14:textId="77777777" w:rsidR="004025E2" w:rsidRPr="00E67CD2" w:rsidRDefault="004025E2" w:rsidP="00E67CD2">
      <w:pPr>
        <w:pStyle w:val="Pr-formataoHTML"/>
        <w:shd w:val="clear" w:color="auto" w:fill="FFFFFF"/>
        <w:ind w:left="1134"/>
        <w:rPr>
          <w:rStyle w:val="nt"/>
          <w:rFonts w:ascii="Consolas" w:hAnsi="Consolas"/>
          <w:color w:val="AEAAAA" w:themeColor="background2" w:themeShade="BF"/>
          <w:sz w:val="18"/>
          <w:szCs w:val="18"/>
        </w:rPr>
      </w:pPr>
      <w:r w:rsidRPr="00E67CD2">
        <w:rPr>
          <w:rStyle w:val="nt"/>
          <w:rFonts w:ascii="Consolas" w:hAnsi="Consolas"/>
          <w:color w:val="AEAAAA" w:themeColor="background2" w:themeShade="BF"/>
          <w:sz w:val="18"/>
          <w:szCs w:val="18"/>
        </w:rPr>
        <w:t>&lt;/menu&gt;</w:t>
      </w:r>
    </w:p>
    <w:p w14:paraId="55F29893" w14:textId="77777777" w:rsidR="001213D5" w:rsidRDefault="001213D5" w:rsidP="00E67CD2">
      <w:pPr>
        <w:pStyle w:val="Pr-formataoHTML"/>
        <w:shd w:val="clear" w:color="auto" w:fill="FFFFFF"/>
        <w:ind w:left="1134"/>
        <w:rPr>
          <w:rFonts w:ascii="Consolas" w:hAnsi="Consolas"/>
          <w:color w:val="333333"/>
          <w:sz w:val="18"/>
          <w:szCs w:val="18"/>
        </w:rPr>
      </w:pPr>
    </w:p>
    <w:p w14:paraId="606E5DBD" w14:textId="77777777" w:rsidR="006D109F" w:rsidRDefault="006D109F" w:rsidP="00021E9B">
      <w:pPr>
        <w:numPr>
          <w:ilvl w:val="0"/>
          <w:numId w:val="4"/>
        </w:numPr>
        <w:ind w:hanging="360"/>
        <w:contextualSpacing/>
      </w:pPr>
      <w:r>
        <w:t>Agora adicione estes dois itens dentro do menu:</w:t>
      </w:r>
    </w:p>
    <w:p w14:paraId="7A6E703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Style w:val="nt"/>
          <w:rFonts w:ascii="Consolas" w:hAnsi="Consolas"/>
          <w:color w:val="000080"/>
          <w:sz w:val="18"/>
          <w:szCs w:val="18"/>
          <w:lang w:val="en-US"/>
        </w:rPr>
        <w:t>&lt;item</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android:id=</w:t>
      </w:r>
      <w:r w:rsidRPr="00E67CD2">
        <w:rPr>
          <w:rStyle w:val="s"/>
          <w:rFonts w:ascii="Consolas" w:hAnsi="Consolas"/>
          <w:color w:val="BB8844"/>
          <w:sz w:val="18"/>
          <w:szCs w:val="18"/>
          <w:lang w:val="en-US"/>
        </w:rPr>
        <w:t>"@+id/send"</w:t>
      </w:r>
    </w:p>
    <w:p w14:paraId="79D4A155"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android:title=</w:t>
      </w:r>
      <w:r w:rsidRPr="00E67CD2">
        <w:rPr>
          <w:rStyle w:val="s"/>
          <w:rFonts w:ascii="Consolas" w:hAnsi="Consolas"/>
          <w:color w:val="BB8844"/>
          <w:sz w:val="18"/>
          <w:szCs w:val="18"/>
          <w:lang w:val="en-US"/>
        </w:rPr>
        <w:t>"Send"</w:t>
      </w:r>
    </w:p>
    <w:p w14:paraId="6D3E3DAD"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android:icon=</w:t>
      </w:r>
      <w:r w:rsidRPr="00E67CD2">
        <w:rPr>
          <w:rStyle w:val="s"/>
          <w:rFonts w:ascii="Consolas" w:hAnsi="Consolas"/>
          <w:color w:val="BB8844"/>
          <w:sz w:val="18"/>
          <w:szCs w:val="18"/>
          <w:lang w:val="en-US"/>
        </w:rPr>
        <w:t>"@drawable/send"</w:t>
      </w:r>
    </w:p>
    <w:p w14:paraId="07D1032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android:orderInCategory=</w:t>
      </w:r>
      <w:r w:rsidRPr="00E67CD2">
        <w:rPr>
          <w:rStyle w:val="s"/>
          <w:rFonts w:ascii="Consolas" w:hAnsi="Consolas"/>
          <w:color w:val="BB8844"/>
          <w:sz w:val="18"/>
          <w:szCs w:val="18"/>
          <w:lang w:val="en-US"/>
        </w:rPr>
        <w:t>"99"</w:t>
      </w:r>
    </w:p>
    <w:p w14:paraId="7873630E"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app:showAsAction=</w:t>
      </w:r>
      <w:r w:rsidRPr="00E67CD2">
        <w:rPr>
          <w:rStyle w:val="s"/>
          <w:rFonts w:ascii="Consolas" w:hAnsi="Consolas"/>
          <w:color w:val="BB8844"/>
          <w:sz w:val="18"/>
          <w:szCs w:val="18"/>
          <w:lang w:val="en-US"/>
        </w:rPr>
        <w:t>"always"</w:t>
      </w:r>
      <w:r w:rsidRPr="00E67CD2">
        <w:rPr>
          <w:rStyle w:val="nt"/>
          <w:rFonts w:ascii="Consolas" w:hAnsi="Consolas"/>
          <w:color w:val="000080"/>
          <w:sz w:val="18"/>
          <w:szCs w:val="18"/>
          <w:lang w:val="en-US"/>
        </w:rPr>
        <w:t>/&gt;</w:t>
      </w:r>
    </w:p>
    <w:p w14:paraId="7DAC1980"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p>
    <w:p w14:paraId="4E5B48C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Style w:val="nt"/>
          <w:rFonts w:ascii="Consolas" w:hAnsi="Consolas"/>
          <w:color w:val="000080"/>
          <w:sz w:val="18"/>
          <w:szCs w:val="18"/>
          <w:lang w:val="en-US"/>
        </w:rPr>
        <w:t>&lt;item</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android:id=</w:t>
      </w:r>
      <w:r w:rsidRPr="00E67CD2">
        <w:rPr>
          <w:rStyle w:val="s"/>
          <w:rFonts w:ascii="Consolas" w:hAnsi="Consolas"/>
          <w:color w:val="BB8844"/>
          <w:sz w:val="18"/>
          <w:szCs w:val="18"/>
          <w:lang w:val="en-US"/>
        </w:rPr>
        <w:t>"@+id/about"</w:t>
      </w:r>
    </w:p>
    <w:p w14:paraId="1F049958"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android:title=</w:t>
      </w:r>
      <w:r w:rsidRPr="00E67CD2">
        <w:rPr>
          <w:rStyle w:val="s"/>
          <w:rFonts w:ascii="Consolas" w:hAnsi="Consolas"/>
          <w:color w:val="BB8844"/>
          <w:sz w:val="18"/>
          <w:szCs w:val="18"/>
          <w:lang w:val="en-US"/>
        </w:rPr>
        <w:t>"Sobre"</w:t>
      </w:r>
    </w:p>
    <w:p w14:paraId="0E7B99A4"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android:orderInCategory=</w:t>
      </w:r>
      <w:r w:rsidRPr="00E67CD2">
        <w:rPr>
          <w:rStyle w:val="s"/>
          <w:rFonts w:ascii="Consolas" w:hAnsi="Consolas"/>
          <w:color w:val="BB8844"/>
          <w:sz w:val="18"/>
          <w:szCs w:val="18"/>
          <w:lang w:val="en-US"/>
        </w:rPr>
        <w:t>"100"</w:t>
      </w:r>
    </w:p>
    <w:p w14:paraId="36C1E5C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app:showAsAction=</w:t>
      </w:r>
      <w:r w:rsidRPr="00E67CD2">
        <w:rPr>
          <w:rStyle w:val="s"/>
          <w:rFonts w:ascii="Consolas" w:hAnsi="Consolas"/>
          <w:color w:val="BB8844"/>
          <w:sz w:val="18"/>
          <w:szCs w:val="18"/>
          <w:lang w:val="en-US"/>
        </w:rPr>
        <w:t>"never"</w:t>
      </w:r>
      <w:r w:rsidRPr="00E67CD2">
        <w:rPr>
          <w:rStyle w:val="nt"/>
          <w:rFonts w:ascii="Consolas" w:hAnsi="Consolas"/>
          <w:color w:val="000080"/>
          <w:sz w:val="18"/>
          <w:szCs w:val="18"/>
          <w:lang w:val="en-US"/>
        </w:rPr>
        <w:t>/&gt;</w:t>
      </w:r>
    </w:p>
    <w:p w14:paraId="6205867F" w14:textId="77777777" w:rsidR="006D109F" w:rsidRPr="00880E57" w:rsidRDefault="006D109F" w:rsidP="006D109F">
      <w:pPr>
        <w:spacing w:after="0"/>
        <w:ind w:left="1130"/>
        <w:rPr>
          <w:lang w:val="en-US"/>
        </w:rPr>
      </w:pPr>
    </w:p>
    <w:p w14:paraId="0905911A" w14:textId="755E7ABB" w:rsidR="006D109F" w:rsidRPr="00E67CD2" w:rsidRDefault="006D109F" w:rsidP="006D109F">
      <w:pPr>
        <w:ind w:left="1130"/>
        <w:rPr>
          <w:color w:val="767171" w:themeColor="background2" w:themeShade="80"/>
        </w:rPr>
      </w:pPr>
      <w:r w:rsidRPr="00E023CC">
        <w:rPr>
          <w:b/>
          <w:color w:val="auto"/>
        </w:rPr>
        <w:t xml:space="preserve">Entendendo o código: </w:t>
      </w:r>
      <w:r w:rsidR="00A5702C" w:rsidRPr="00E023CC">
        <w:rPr>
          <w:color w:val="auto"/>
        </w:rPr>
        <w:t xml:space="preserve">esses </w:t>
      </w:r>
      <w:r w:rsidR="004025E2" w:rsidRPr="00E023CC">
        <w:rPr>
          <w:color w:val="auto"/>
        </w:rPr>
        <w:t xml:space="preserve">itens mostrarão algumas opções no menu que </w:t>
      </w:r>
      <w:r w:rsidR="005A5A99" w:rsidRPr="00E023CC">
        <w:rPr>
          <w:color w:val="auto"/>
        </w:rPr>
        <w:t xml:space="preserve">está sendo </w:t>
      </w:r>
      <w:r w:rsidR="004025E2" w:rsidRPr="00E023CC">
        <w:rPr>
          <w:color w:val="auto"/>
        </w:rPr>
        <w:t xml:space="preserve">criado. </w:t>
      </w:r>
      <w:r w:rsidRPr="00E023CC">
        <w:rPr>
          <w:color w:val="auto"/>
        </w:rPr>
        <w:t xml:space="preserve">Algumas propriedades são intuitivas, como </w:t>
      </w:r>
      <w:r w:rsidR="001213D5" w:rsidRPr="00125E93">
        <w:rPr>
          <w:rStyle w:val="na"/>
          <w:rFonts w:ascii="Consolas" w:hAnsi="Consolas"/>
          <w:color w:val="auto"/>
          <w:sz w:val="18"/>
          <w:szCs w:val="18"/>
        </w:rPr>
        <w:t>id</w:t>
      </w:r>
      <w:r w:rsidR="001213D5" w:rsidRPr="00125E93" w:rsidDel="001213D5">
        <w:rPr>
          <w:color w:val="auto"/>
        </w:rPr>
        <w:t xml:space="preserve"> </w:t>
      </w:r>
      <w:r w:rsidRPr="00125E93">
        <w:rPr>
          <w:color w:val="auto"/>
        </w:rPr>
        <w:t xml:space="preserve">(identificador do item), </w:t>
      </w:r>
      <w:r w:rsidR="001213D5" w:rsidRPr="00125E93">
        <w:rPr>
          <w:rStyle w:val="na"/>
          <w:rFonts w:ascii="Consolas" w:hAnsi="Consolas"/>
          <w:i/>
          <w:color w:val="auto"/>
          <w:sz w:val="18"/>
          <w:szCs w:val="18"/>
        </w:rPr>
        <w:t>title</w:t>
      </w:r>
      <w:r w:rsidR="001213D5" w:rsidRPr="00125E93" w:rsidDel="001213D5">
        <w:rPr>
          <w:color w:val="auto"/>
        </w:rPr>
        <w:t xml:space="preserve"> </w:t>
      </w:r>
      <w:r w:rsidRPr="00125E93">
        <w:rPr>
          <w:color w:val="auto"/>
        </w:rPr>
        <w:lastRenderedPageBreak/>
        <w:t xml:space="preserve">(texto que será exibido no item) e </w:t>
      </w:r>
      <w:r w:rsidR="001213D5" w:rsidRPr="00125E93">
        <w:rPr>
          <w:rStyle w:val="na"/>
          <w:rFonts w:ascii="Consolas" w:hAnsi="Consolas"/>
          <w:i/>
          <w:color w:val="auto"/>
          <w:sz w:val="18"/>
          <w:szCs w:val="18"/>
        </w:rPr>
        <w:t>icon</w:t>
      </w:r>
      <w:r w:rsidR="001213D5" w:rsidRPr="00125E93" w:rsidDel="001213D5">
        <w:rPr>
          <w:color w:val="auto"/>
        </w:rPr>
        <w:t xml:space="preserve"> </w:t>
      </w:r>
      <w:r w:rsidRPr="00125E93">
        <w:rPr>
          <w:color w:val="auto"/>
        </w:rPr>
        <w:t xml:space="preserve">(ícone do item), porém existem dois atributos peculiares aqui. O primeiro é o </w:t>
      </w:r>
      <w:r w:rsidR="001213D5" w:rsidRPr="00125E93">
        <w:rPr>
          <w:rStyle w:val="na"/>
          <w:rFonts w:ascii="Consolas" w:hAnsi="Consolas"/>
          <w:color w:val="auto"/>
          <w:sz w:val="18"/>
          <w:szCs w:val="18"/>
        </w:rPr>
        <w:t>orderInCategory</w:t>
      </w:r>
      <w:r w:rsidR="005A5A99" w:rsidRPr="00125E93">
        <w:rPr>
          <w:rStyle w:val="na"/>
          <w:rFonts w:ascii="Consolas" w:hAnsi="Consolas"/>
          <w:color w:val="auto"/>
          <w:sz w:val="18"/>
          <w:szCs w:val="18"/>
        </w:rPr>
        <w:t>,</w:t>
      </w:r>
      <w:r w:rsidR="001213D5" w:rsidRPr="00125E93" w:rsidDel="001213D5">
        <w:rPr>
          <w:rFonts w:ascii="Consolas" w:eastAsia="Consolas" w:hAnsi="Consolas" w:cs="Consolas"/>
          <w:b/>
          <w:color w:val="auto"/>
          <w:highlight w:val="white"/>
        </w:rPr>
        <w:t xml:space="preserve"> </w:t>
      </w:r>
      <w:r w:rsidRPr="00125E93">
        <w:rPr>
          <w:color w:val="auto"/>
        </w:rPr>
        <w:t xml:space="preserve">que determina a ordem que os itens aparecerão, sendo que quanto maior o número, mais </w:t>
      </w:r>
      <w:r w:rsidR="005A5A99" w:rsidRPr="00125E93">
        <w:rPr>
          <w:color w:val="auto"/>
        </w:rPr>
        <w:t xml:space="preserve">à </w:t>
      </w:r>
      <w:r w:rsidRPr="00125E93">
        <w:rPr>
          <w:color w:val="auto"/>
        </w:rPr>
        <w:t>direita o item aparecer</w:t>
      </w:r>
      <w:r w:rsidR="005A5A99" w:rsidRPr="00125E93">
        <w:rPr>
          <w:color w:val="auto"/>
        </w:rPr>
        <w:t>á</w:t>
      </w:r>
      <w:r w:rsidRPr="00125E93">
        <w:rPr>
          <w:color w:val="auto"/>
        </w:rPr>
        <w:t>. O seguinte atributo é o que determina quando o item aparecer</w:t>
      </w:r>
      <w:r w:rsidR="006658D2">
        <w:rPr>
          <w:color w:val="auto"/>
        </w:rPr>
        <w:t>á</w:t>
      </w:r>
      <w:r w:rsidRPr="00125E93">
        <w:rPr>
          <w:color w:val="auto"/>
        </w:rPr>
        <w:t xml:space="preserve">. </w:t>
      </w:r>
      <w:r w:rsidR="005A5A99" w:rsidRPr="00125E93">
        <w:rPr>
          <w:color w:val="auto"/>
        </w:rPr>
        <w:t xml:space="preserve">Nesse </w:t>
      </w:r>
      <w:r w:rsidRPr="00125E93">
        <w:rPr>
          <w:color w:val="auto"/>
        </w:rPr>
        <w:t xml:space="preserve">caso </w:t>
      </w:r>
      <w:r w:rsidR="005A5A99" w:rsidRPr="00125E93">
        <w:rPr>
          <w:color w:val="auto"/>
        </w:rPr>
        <w:t xml:space="preserve">foi determinado </w:t>
      </w:r>
      <w:r w:rsidRPr="00125E93">
        <w:rPr>
          <w:color w:val="auto"/>
        </w:rPr>
        <w:t xml:space="preserve">que o botão </w:t>
      </w:r>
      <w:r w:rsidRPr="00125E93">
        <w:rPr>
          <w:b/>
          <w:i/>
          <w:color w:val="auto"/>
        </w:rPr>
        <w:t>send</w:t>
      </w:r>
      <w:r w:rsidRPr="00125E93">
        <w:rPr>
          <w:b/>
          <w:color w:val="auto"/>
        </w:rPr>
        <w:t xml:space="preserve"> </w:t>
      </w:r>
      <w:r w:rsidR="005A5A99" w:rsidRPr="00125E93">
        <w:rPr>
          <w:color w:val="auto"/>
        </w:rPr>
        <w:t>sempre</w:t>
      </w:r>
      <w:r w:rsidR="005A5A99" w:rsidRPr="00125E93">
        <w:rPr>
          <w:b/>
          <w:color w:val="auto"/>
        </w:rPr>
        <w:t xml:space="preserve"> </w:t>
      </w:r>
      <w:r w:rsidRPr="00125E93">
        <w:rPr>
          <w:color w:val="auto"/>
        </w:rPr>
        <w:t xml:space="preserve">aparecerá e o botão </w:t>
      </w:r>
      <w:r w:rsidRPr="00125E93">
        <w:rPr>
          <w:b/>
          <w:i/>
          <w:color w:val="auto"/>
        </w:rPr>
        <w:t>about</w:t>
      </w:r>
      <w:r w:rsidRPr="00125E93">
        <w:rPr>
          <w:b/>
          <w:color w:val="auto"/>
        </w:rPr>
        <w:t xml:space="preserve"> </w:t>
      </w:r>
      <w:r w:rsidRPr="00125E93">
        <w:rPr>
          <w:color w:val="auto"/>
        </w:rPr>
        <w:t xml:space="preserve">não aparecerá nunca, ou seja, ele transbordará e ficará dentro do menu </w:t>
      </w:r>
      <w:r w:rsidRPr="00125E93">
        <w:rPr>
          <w:i/>
          <w:color w:val="auto"/>
        </w:rPr>
        <w:t>overflow</w:t>
      </w:r>
      <w:r w:rsidRPr="00125E93">
        <w:rPr>
          <w:color w:val="auto"/>
        </w:rPr>
        <w:t>.</w:t>
      </w:r>
      <w:r w:rsidRPr="00125E93">
        <w:rPr>
          <w:rFonts w:ascii="Consolas" w:eastAsia="Consolas" w:hAnsi="Consolas" w:cs="Consolas"/>
          <w:b/>
          <w:color w:val="auto"/>
          <w:highlight w:val="white"/>
        </w:rPr>
        <w:t xml:space="preserve"> </w:t>
      </w:r>
    </w:p>
    <w:p w14:paraId="359C598E" w14:textId="77777777" w:rsidR="006D109F" w:rsidRDefault="006D109F" w:rsidP="006D109F"/>
    <w:p w14:paraId="4A245E86" w14:textId="77777777" w:rsidR="006D109F" w:rsidRDefault="006D109F" w:rsidP="00E67CD2">
      <w:pPr>
        <w:pStyle w:val="Textodecomentrio"/>
        <w:numPr>
          <w:ilvl w:val="0"/>
          <w:numId w:val="8"/>
        </w:numPr>
        <w:spacing w:line="276" w:lineRule="auto"/>
        <w:ind w:hanging="360"/>
      </w:pPr>
      <w:r w:rsidRPr="00125E93">
        <w:rPr>
          <w:color w:val="auto"/>
          <w:sz w:val="22"/>
          <w:szCs w:val="22"/>
        </w:rPr>
        <w:t>Para finalizar. Entre na classe</w:t>
      </w:r>
      <w:r>
        <w:t xml:space="preserve"> </w:t>
      </w:r>
      <w:r w:rsidRPr="00E67CD2">
        <w:rPr>
          <w:rFonts w:ascii="Consolas" w:eastAsia="Consolas" w:hAnsi="Consolas" w:cs="Consolas"/>
          <w:color w:val="445588"/>
          <w:sz w:val="18"/>
          <w:szCs w:val="18"/>
          <w:highlight w:val="white"/>
        </w:rPr>
        <w:t>ComposeActivity</w:t>
      </w:r>
      <w:r>
        <w:t xml:space="preserve"> </w:t>
      </w:r>
      <w:r w:rsidRPr="00125E93">
        <w:rPr>
          <w:color w:val="auto"/>
          <w:sz w:val="22"/>
          <w:szCs w:val="22"/>
        </w:rPr>
        <w:t>e insira o seguinte método:</w:t>
      </w:r>
    </w:p>
    <w:p w14:paraId="011C76F1"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@Override</w:t>
      </w:r>
    </w:p>
    <w:p w14:paraId="3C0BBB8A"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boolean</w:t>
      </w:r>
      <w:r w:rsidRPr="00E67CD2">
        <w:rPr>
          <w:rFonts w:ascii="Consolas" w:hAnsi="Consolas"/>
          <w:color w:val="333333"/>
          <w:sz w:val="18"/>
          <w:szCs w:val="18"/>
          <w:lang w:val="en-US"/>
        </w:rPr>
        <w:t xml:space="preserve"> </w:t>
      </w:r>
      <w:r w:rsidRPr="00E67CD2">
        <w:rPr>
          <w:rStyle w:val="nf"/>
          <w:rFonts w:ascii="Consolas" w:hAnsi="Consolas"/>
          <w:b/>
          <w:bCs/>
          <w:color w:val="990000"/>
          <w:sz w:val="18"/>
          <w:szCs w:val="18"/>
          <w:lang w:val="en-US"/>
        </w:rPr>
        <w:t>onCreateOptionsMenu</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Menu</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menu</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29267B9F"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d"/>
          <w:rFonts w:ascii="Consolas" w:hAnsi="Consolas"/>
          <w:b/>
          <w:bCs/>
          <w:color w:val="333333"/>
          <w:sz w:val="18"/>
          <w:szCs w:val="18"/>
          <w:lang w:val="en-US"/>
        </w:rPr>
        <w:t>super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onCreateOptionsMenu</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menu</w:t>
      </w:r>
      <w:r w:rsidRPr="00E67CD2">
        <w:rPr>
          <w:rStyle w:val="o"/>
          <w:rFonts w:ascii="Consolas" w:hAnsi="Consolas"/>
          <w:b/>
          <w:bCs/>
          <w:color w:val="333333"/>
          <w:sz w:val="18"/>
          <w:szCs w:val="18"/>
          <w:lang w:val="en-US"/>
        </w:rPr>
        <w:t>);</w:t>
      </w:r>
    </w:p>
    <w:p w14:paraId="44614393"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getMenuInflater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inflate</w:t>
      </w:r>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menu</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compose_menu</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menu</w:t>
      </w:r>
      <w:r w:rsidRPr="00E67CD2">
        <w:rPr>
          <w:rStyle w:val="o"/>
          <w:rFonts w:ascii="Consolas" w:hAnsi="Consolas"/>
          <w:b/>
          <w:bCs/>
          <w:color w:val="333333"/>
          <w:sz w:val="18"/>
          <w:szCs w:val="18"/>
          <w:lang w:val="en-US"/>
        </w:rPr>
        <w:t>);</w:t>
      </w:r>
    </w:p>
    <w:p w14:paraId="626A3CCF" w14:textId="77777777" w:rsidR="00000C7F" w:rsidRDefault="00000C7F"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r>
        <w:rPr>
          <w:rStyle w:val="k"/>
          <w:rFonts w:ascii="Consolas" w:hAnsi="Consolas"/>
          <w:b/>
          <w:bCs/>
          <w:color w:val="333333"/>
        </w:rPr>
        <w:t>return</w:t>
      </w:r>
      <w:r>
        <w:rPr>
          <w:rFonts w:ascii="Consolas" w:hAnsi="Consolas"/>
          <w:color w:val="333333"/>
          <w:sz w:val="18"/>
          <w:szCs w:val="18"/>
        </w:rPr>
        <w:t xml:space="preserve"> </w:t>
      </w:r>
      <w:r>
        <w:rPr>
          <w:rStyle w:val="kc"/>
          <w:rFonts w:ascii="Consolas" w:hAnsi="Consolas"/>
          <w:b/>
          <w:bCs/>
          <w:color w:val="333333"/>
          <w:sz w:val="18"/>
          <w:szCs w:val="18"/>
        </w:rPr>
        <w:t>true</w:t>
      </w:r>
      <w:r>
        <w:rPr>
          <w:rStyle w:val="o"/>
          <w:rFonts w:ascii="Consolas" w:hAnsi="Consolas"/>
          <w:b/>
          <w:bCs/>
          <w:color w:val="333333"/>
          <w:sz w:val="18"/>
          <w:szCs w:val="18"/>
        </w:rPr>
        <w:t>;</w:t>
      </w:r>
    </w:p>
    <w:p w14:paraId="20ABCC4F" w14:textId="77777777" w:rsidR="00000C7F" w:rsidRDefault="00000C7F" w:rsidP="00E67CD2">
      <w:pPr>
        <w:pStyle w:val="Pr-formataoHTML"/>
        <w:shd w:val="clear" w:color="auto" w:fill="FFFFFF"/>
        <w:ind w:left="1080"/>
        <w:rPr>
          <w:rFonts w:ascii="Consolas" w:hAnsi="Consolas"/>
          <w:color w:val="333333"/>
          <w:sz w:val="18"/>
          <w:szCs w:val="18"/>
        </w:rPr>
      </w:pPr>
      <w:r>
        <w:rPr>
          <w:rStyle w:val="o"/>
          <w:rFonts w:ascii="Consolas" w:hAnsi="Consolas"/>
          <w:b/>
          <w:bCs/>
          <w:color w:val="333333"/>
          <w:sz w:val="18"/>
          <w:szCs w:val="18"/>
        </w:rPr>
        <w:t>}</w:t>
      </w:r>
    </w:p>
    <w:p w14:paraId="5269087F" w14:textId="77777777" w:rsidR="00CA1FF7" w:rsidRDefault="00CA1FF7" w:rsidP="00E67CD2">
      <w:pPr>
        <w:pStyle w:val="Textodecomentrio"/>
        <w:spacing w:line="276" w:lineRule="auto"/>
        <w:ind w:left="720"/>
        <w:rPr>
          <w:b/>
          <w:color w:val="767171" w:themeColor="background2" w:themeShade="80"/>
        </w:rPr>
      </w:pPr>
    </w:p>
    <w:p w14:paraId="5FB2BB9D" w14:textId="48CDDB2C" w:rsidR="006D109F" w:rsidRPr="00125E93" w:rsidRDefault="006D109F" w:rsidP="00E67CD2">
      <w:pPr>
        <w:pStyle w:val="Textodecomentrio"/>
        <w:spacing w:line="276" w:lineRule="auto"/>
        <w:ind w:left="1134"/>
        <w:rPr>
          <w:color w:val="auto"/>
          <w:sz w:val="22"/>
          <w:szCs w:val="22"/>
        </w:rPr>
      </w:pPr>
      <w:r w:rsidRPr="00125E93">
        <w:rPr>
          <w:b/>
          <w:color w:val="auto"/>
          <w:sz w:val="22"/>
          <w:szCs w:val="22"/>
        </w:rPr>
        <w:t xml:space="preserve">Entendendo o código: </w:t>
      </w:r>
      <w:r w:rsidR="005A5A99" w:rsidRPr="00125E93">
        <w:rPr>
          <w:color w:val="auto"/>
          <w:sz w:val="22"/>
          <w:szCs w:val="22"/>
        </w:rPr>
        <w:t xml:space="preserve">esse </w:t>
      </w:r>
      <w:r w:rsidRPr="00125E93">
        <w:rPr>
          <w:color w:val="auto"/>
          <w:sz w:val="22"/>
          <w:szCs w:val="22"/>
        </w:rPr>
        <w:t xml:space="preserve">é um método que infla o menu na </w:t>
      </w:r>
      <w:r w:rsidR="005A5A99" w:rsidRPr="00125E93">
        <w:rPr>
          <w:color w:val="auto"/>
          <w:sz w:val="22"/>
          <w:szCs w:val="22"/>
        </w:rPr>
        <w:t xml:space="preserve">sua </w:t>
      </w:r>
      <w:r w:rsidRPr="00125E93">
        <w:rPr>
          <w:rFonts w:ascii="Consolas" w:eastAsia="Consolas" w:hAnsi="Consolas" w:cs="Consolas"/>
          <w:i/>
          <w:color w:val="auto"/>
          <w:sz w:val="18"/>
          <w:szCs w:val="18"/>
          <w:highlight w:val="white"/>
        </w:rPr>
        <w:t>Activity</w:t>
      </w:r>
      <w:r w:rsidRPr="00125E93">
        <w:rPr>
          <w:color w:val="auto"/>
          <w:sz w:val="18"/>
          <w:szCs w:val="18"/>
        </w:rPr>
        <w:t>.</w:t>
      </w:r>
      <w:r w:rsidRPr="00125E93">
        <w:rPr>
          <w:color w:val="auto"/>
          <w:sz w:val="22"/>
          <w:szCs w:val="22"/>
        </w:rPr>
        <w:t xml:space="preserve"> O termo inflar é utilizado com o significado de injetar ou instanciar dentro. </w:t>
      </w:r>
      <w:r w:rsidR="005A5A99" w:rsidRPr="00125E93">
        <w:rPr>
          <w:color w:val="auto"/>
          <w:sz w:val="22"/>
          <w:szCs w:val="22"/>
        </w:rPr>
        <w:t xml:space="preserve">Utilizou-se </w:t>
      </w:r>
      <w:r w:rsidRPr="00125E93">
        <w:rPr>
          <w:color w:val="auto"/>
          <w:sz w:val="22"/>
          <w:szCs w:val="22"/>
        </w:rPr>
        <w:t xml:space="preserve">o utilitário </w:t>
      </w:r>
      <w:r w:rsidRPr="00125E93">
        <w:rPr>
          <w:rFonts w:ascii="Consolas" w:eastAsia="Consolas" w:hAnsi="Consolas" w:cs="Consolas"/>
          <w:color w:val="auto"/>
          <w:sz w:val="18"/>
          <w:szCs w:val="18"/>
          <w:highlight w:val="white"/>
        </w:rPr>
        <w:t>MenuInflater</w:t>
      </w:r>
      <w:r w:rsidRPr="00125E93">
        <w:rPr>
          <w:color w:val="auto"/>
          <w:sz w:val="22"/>
          <w:szCs w:val="22"/>
        </w:rPr>
        <w:t xml:space="preserve"> da </w:t>
      </w:r>
      <w:r w:rsidR="005A5A99" w:rsidRPr="00125E93">
        <w:rPr>
          <w:color w:val="auto"/>
          <w:sz w:val="22"/>
          <w:szCs w:val="22"/>
        </w:rPr>
        <w:t xml:space="preserve">sua </w:t>
      </w:r>
      <w:r w:rsidRPr="00125E93">
        <w:rPr>
          <w:rFonts w:ascii="Consolas" w:eastAsia="Consolas" w:hAnsi="Consolas" w:cs="Consolas"/>
          <w:i/>
          <w:color w:val="auto"/>
          <w:sz w:val="18"/>
          <w:szCs w:val="18"/>
          <w:highlight w:val="white"/>
        </w:rPr>
        <w:t>Activity</w:t>
      </w:r>
      <w:r w:rsidRPr="00125E93">
        <w:rPr>
          <w:color w:val="auto"/>
          <w:sz w:val="22"/>
          <w:szCs w:val="22"/>
        </w:rPr>
        <w:t xml:space="preserve"> e </w:t>
      </w:r>
      <w:r w:rsidR="005A5A99" w:rsidRPr="00125E93">
        <w:rPr>
          <w:color w:val="auto"/>
          <w:sz w:val="22"/>
          <w:szCs w:val="22"/>
        </w:rPr>
        <w:t xml:space="preserve">nela foi inserido o </w:t>
      </w:r>
      <w:r w:rsidRPr="00125E93">
        <w:rPr>
          <w:b/>
          <w:color w:val="auto"/>
          <w:sz w:val="22"/>
          <w:szCs w:val="22"/>
        </w:rPr>
        <w:t>compose_menu</w:t>
      </w:r>
      <w:r w:rsidRPr="00125E93">
        <w:rPr>
          <w:color w:val="auto"/>
          <w:sz w:val="22"/>
          <w:szCs w:val="22"/>
        </w:rPr>
        <w:t>.</w:t>
      </w:r>
    </w:p>
    <w:p w14:paraId="66D46347" w14:textId="77777777" w:rsidR="006D109F" w:rsidRDefault="006D109F" w:rsidP="00021E9B">
      <w:pPr>
        <w:numPr>
          <w:ilvl w:val="0"/>
          <w:numId w:val="4"/>
        </w:numPr>
        <w:ind w:hanging="360"/>
        <w:contextualSpacing/>
      </w:pPr>
      <w:r>
        <w:t>Execute o código e veja o resultado.</w:t>
      </w:r>
    </w:p>
    <w:p w14:paraId="43F9FA18" w14:textId="77777777" w:rsidR="00CA1FF7" w:rsidRDefault="00CA1FF7" w:rsidP="00E67CD2">
      <w:pPr>
        <w:pStyle w:val="Textodecomentrio"/>
        <w:spacing w:line="276" w:lineRule="auto"/>
      </w:pPr>
    </w:p>
    <w:p w14:paraId="7CF1948C" w14:textId="5F4C5990" w:rsidR="006D109F" w:rsidRDefault="006D109F" w:rsidP="00E67CD2">
      <w:pPr>
        <w:pStyle w:val="Textodecomentrio"/>
        <w:spacing w:line="276" w:lineRule="auto"/>
      </w:pPr>
      <w:r w:rsidRPr="00125E93">
        <w:rPr>
          <w:color w:val="auto"/>
          <w:sz w:val="22"/>
          <w:szCs w:val="22"/>
        </w:rPr>
        <w:t>Parece fácil</w:t>
      </w:r>
      <w:r w:rsidR="00C54BBF" w:rsidRPr="00125E93">
        <w:rPr>
          <w:color w:val="auto"/>
          <w:sz w:val="22"/>
          <w:szCs w:val="22"/>
        </w:rPr>
        <w:t>,</w:t>
      </w:r>
      <w:r w:rsidRPr="00125E93">
        <w:rPr>
          <w:color w:val="auto"/>
          <w:sz w:val="22"/>
          <w:szCs w:val="22"/>
        </w:rPr>
        <w:t xml:space="preserve"> não é? Existem muitas outras possibilidades de menus que </w:t>
      </w:r>
      <w:r w:rsidR="00C54BBF" w:rsidRPr="00125E93">
        <w:rPr>
          <w:color w:val="auto"/>
          <w:sz w:val="22"/>
          <w:szCs w:val="22"/>
        </w:rPr>
        <w:t xml:space="preserve">se pode </w:t>
      </w:r>
      <w:r w:rsidRPr="00125E93">
        <w:rPr>
          <w:color w:val="auto"/>
          <w:sz w:val="22"/>
          <w:szCs w:val="22"/>
        </w:rPr>
        <w:t>implementar. Uma delas é o</w:t>
      </w:r>
      <w:r>
        <w:t xml:space="preserve"> </w:t>
      </w:r>
      <w:r w:rsidRPr="00E67CD2">
        <w:rPr>
          <w:rFonts w:ascii="Consolas" w:eastAsia="Consolas" w:hAnsi="Consolas" w:cs="Consolas"/>
          <w:color w:val="445588"/>
          <w:sz w:val="18"/>
          <w:szCs w:val="18"/>
          <w:highlight w:val="white"/>
        </w:rPr>
        <w:t>NavigationDrawer</w:t>
      </w:r>
      <w:r w:rsidRPr="00125E93">
        <w:rPr>
          <w:color w:val="auto"/>
          <w:sz w:val="22"/>
          <w:szCs w:val="22"/>
        </w:rPr>
        <w:t xml:space="preserve">, um clássico menu lateral que </w:t>
      </w:r>
      <w:r w:rsidR="00C54BBF" w:rsidRPr="00125E93">
        <w:rPr>
          <w:color w:val="auto"/>
          <w:sz w:val="22"/>
          <w:szCs w:val="22"/>
        </w:rPr>
        <w:t xml:space="preserve">você </w:t>
      </w:r>
      <w:r w:rsidRPr="00125E93">
        <w:rPr>
          <w:color w:val="auto"/>
          <w:sz w:val="22"/>
          <w:szCs w:val="22"/>
        </w:rPr>
        <w:t>aprender</w:t>
      </w:r>
      <w:r w:rsidR="00C54BBF" w:rsidRPr="00125E93">
        <w:rPr>
          <w:color w:val="auto"/>
          <w:sz w:val="22"/>
          <w:szCs w:val="22"/>
        </w:rPr>
        <w:t>á</w:t>
      </w:r>
      <w:r w:rsidRPr="00125E93">
        <w:rPr>
          <w:color w:val="auto"/>
          <w:sz w:val="22"/>
          <w:szCs w:val="22"/>
        </w:rPr>
        <w:t xml:space="preserve"> a seguir.</w:t>
      </w:r>
    </w:p>
    <w:p w14:paraId="5ADCC56E" w14:textId="77777777" w:rsidR="006D109F" w:rsidRPr="00125E93" w:rsidRDefault="006D109F" w:rsidP="006D109F">
      <w:pPr>
        <w:pStyle w:val="Ttulo2"/>
        <w:contextualSpacing w:val="0"/>
        <w:rPr>
          <w:i/>
        </w:rPr>
      </w:pPr>
      <w:bookmarkStart w:id="58" w:name="_v6fzg720g3mq" w:colFirst="0" w:colLast="0"/>
      <w:bookmarkEnd w:id="58"/>
      <w:r w:rsidRPr="00125E93">
        <w:rPr>
          <w:i/>
        </w:rPr>
        <w:t>Navigation Drawer</w:t>
      </w:r>
    </w:p>
    <w:p w14:paraId="628EEF7D" w14:textId="11B5ABE2" w:rsidR="006D109F" w:rsidRDefault="006D109F" w:rsidP="006D109F">
      <w:r>
        <w:t xml:space="preserve">O </w:t>
      </w:r>
      <w:r w:rsidRPr="00125E93">
        <w:rPr>
          <w:rFonts w:ascii="Consolas" w:eastAsia="Consolas" w:hAnsi="Consolas" w:cs="Consolas"/>
          <w:i/>
          <w:color w:val="445588"/>
          <w:sz w:val="18"/>
          <w:szCs w:val="18"/>
          <w:highlight w:val="white"/>
        </w:rPr>
        <w:t>NavigationDrawer</w:t>
      </w:r>
      <w:r w:rsidRPr="00E67CD2">
        <w:rPr>
          <w:rFonts w:ascii="Consolas" w:eastAsia="Consolas" w:hAnsi="Consolas" w:cs="Consolas"/>
          <w:color w:val="445588"/>
          <w:sz w:val="18"/>
          <w:szCs w:val="18"/>
          <w:highlight w:val="white"/>
        </w:rPr>
        <w:t xml:space="preserve"> </w:t>
      </w:r>
      <w:r>
        <w:t xml:space="preserve">é um menu lateral </w:t>
      </w:r>
      <w:r w:rsidR="00C54BBF">
        <w:t xml:space="preserve">bastante </w:t>
      </w:r>
      <w:r>
        <w:t xml:space="preserve">popular nos aplicativos. O nome </w:t>
      </w:r>
      <w:r w:rsidRPr="00125E93">
        <w:rPr>
          <w:i/>
        </w:rPr>
        <w:t>Drawer</w:t>
      </w:r>
      <w:r>
        <w:t xml:space="preserve"> vem de gaveta, pois </w:t>
      </w:r>
      <w:r w:rsidR="00C54BBF">
        <w:t xml:space="preserve">pode-se </w:t>
      </w:r>
      <w:r>
        <w:t xml:space="preserve">utilizar um movimento para puxá-lo. </w:t>
      </w:r>
    </w:p>
    <w:p w14:paraId="20868925" w14:textId="655804D4" w:rsidR="006D109F" w:rsidRDefault="00C54BBF" w:rsidP="006D109F">
      <w:r>
        <w:t>Será inserido</w:t>
      </w:r>
      <w:r w:rsidR="006D109F">
        <w:t xml:space="preserve"> um menu como </w:t>
      </w:r>
      <w:r>
        <w:t xml:space="preserve">esse </w:t>
      </w:r>
      <w:r w:rsidR="006D109F">
        <w:t xml:space="preserve">no </w:t>
      </w:r>
      <w:r>
        <w:t xml:space="preserve">seu </w:t>
      </w:r>
      <w:r w:rsidR="006D109F">
        <w:t xml:space="preserve">aplicativo MailList. Como </w:t>
      </w:r>
      <w:r>
        <w:t>ele está sendo baseado</w:t>
      </w:r>
      <w:r w:rsidR="006D109F">
        <w:t xml:space="preserve"> no </w:t>
      </w:r>
      <w:r w:rsidR="006D109F" w:rsidRPr="00125E93">
        <w:rPr>
          <w:i/>
        </w:rPr>
        <w:t>app</w:t>
      </w:r>
      <w:r w:rsidR="006D109F">
        <w:t xml:space="preserve"> Gmail</w:t>
      </w:r>
      <w:r>
        <w:t>,</w:t>
      </w:r>
      <w:r w:rsidR="006D109F">
        <w:t xml:space="preserve"> </w:t>
      </w:r>
      <w:r>
        <w:t>você vai tentar</w:t>
      </w:r>
      <w:r w:rsidR="006D109F">
        <w:t xml:space="preserve"> criar um </w:t>
      </w:r>
      <w:r w:rsidR="006D109F" w:rsidRPr="00125E93">
        <w:rPr>
          <w:i/>
        </w:rPr>
        <w:t>Drawer</w:t>
      </w:r>
      <w:r w:rsidR="006D109F">
        <w:t xml:space="preserve"> próximo deste:</w:t>
      </w:r>
    </w:p>
    <w:p w14:paraId="6B15412C" w14:textId="77777777" w:rsidR="00CF6692" w:rsidRDefault="00CF6692" w:rsidP="00E67CD2">
      <w:pPr>
        <w:keepNext/>
        <w:jc w:val="center"/>
      </w:pPr>
      <w:bookmarkStart w:id="59" w:name="_x2bkcsdja6d4" w:colFirst="0" w:colLast="0"/>
      <w:bookmarkEnd w:id="59"/>
      <w:commentRangeStart w:id="60"/>
      <w:commentRangeStart w:id="61"/>
      <w:r>
        <w:rPr>
          <w:noProof/>
        </w:rPr>
        <w:lastRenderedPageBreak/>
        <w:drawing>
          <wp:inline distT="0" distB="0" distL="0" distR="0" wp14:anchorId="24A0EA92" wp14:editId="1D056CC5">
            <wp:extent cx="2842605" cy="5053520"/>
            <wp:effectExtent l="203200" t="203200" r="205740" b="2044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1006-0106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2605" cy="5053520"/>
                    </a:xfrm>
                    <a:prstGeom prst="rect">
                      <a:avLst/>
                    </a:prstGeom>
                    <a:ln>
                      <a:noFill/>
                    </a:ln>
                    <a:effectLst>
                      <a:outerShdw blurRad="190500" algn="tl" rotWithShape="0">
                        <a:srgbClr val="000000">
                          <a:alpha val="70000"/>
                        </a:srgbClr>
                      </a:outerShdw>
                    </a:effectLst>
                  </pic:spPr>
                </pic:pic>
              </a:graphicData>
            </a:graphic>
          </wp:inline>
        </w:drawing>
      </w:r>
      <w:commentRangeEnd w:id="60"/>
      <w:r w:rsidR="00C54BBF">
        <w:rPr>
          <w:rStyle w:val="Refdecomentrio"/>
        </w:rPr>
        <w:commentReference w:id="60"/>
      </w:r>
      <w:commentRangeEnd w:id="61"/>
      <w:r w:rsidR="00AD0344">
        <w:rPr>
          <w:rStyle w:val="Refdecomentrio"/>
        </w:rPr>
        <w:commentReference w:id="61"/>
      </w:r>
    </w:p>
    <w:p w14:paraId="2972271A" w14:textId="224A1CF5" w:rsidR="00CF6692" w:rsidRDefault="00CF6692" w:rsidP="00E67CD2">
      <w:pPr>
        <w:pStyle w:val="Legenda"/>
        <w:jc w:val="center"/>
      </w:pPr>
      <w:r>
        <w:t xml:space="preserve">Figura </w:t>
      </w:r>
      <w:fldSimple w:instr=" SEQ Figura \* ARABIC ">
        <w:r>
          <w:rPr>
            <w:noProof/>
          </w:rPr>
          <w:t>6</w:t>
        </w:r>
      </w:fldSimple>
      <w:r>
        <w:t xml:space="preserve"> - Menu proposto</w:t>
      </w:r>
    </w:p>
    <w:p w14:paraId="3CD33D20" w14:textId="77777777" w:rsidR="006D109F" w:rsidRDefault="002908C2" w:rsidP="00E67CD2">
      <w:pPr>
        <w:jc w:val="center"/>
      </w:pPr>
      <w:r>
        <w:pict w14:anchorId="5AFB5A12">
          <v:rect id="_x0000_i1027" style="width:0;height:1.5pt" o:hralign="center" o:hrstd="t" o:hr="t" fillcolor="#a0a0a0" stroked="f"/>
        </w:pict>
      </w:r>
    </w:p>
    <w:p w14:paraId="0EDCCDDE" w14:textId="670AE79D" w:rsidR="006D109F" w:rsidRDefault="00C54BBF" w:rsidP="00021E9B">
      <w:pPr>
        <w:numPr>
          <w:ilvl w:val="0"/>
          <w:numId w:val="3"/>
        </w:numPr>
        <w:spacing w:before="260" w:after="240" w:line="343" w:lineRule="auto"/>
        <w:ind w:hanging="360"/>
        <w:contextualSpacing/>
      </w:pPr>
      <w:r>
        <w:t xml:space="preserve">Você </w:t>
      </w:r>
      <w:r w:rsidR="006D109F">
        <w:t>criar</w:t>
      </w:r>
      <w:r w:rsidR="001B2315">
        <w:t>á</w:t>
      </w:r>
      <w:r w:rsidR="006D109F">
        <w:t xml:space="preserve"> alguns arquivos. Primeiro crie o arquivo </w:t>
      </w:r>
      <w:r w:rsidR="006D109F">
        <w:rPr>
          <w:b/>
        </w:rPr>
        <w:t>menu/drawer_view.xml</w:t>
      </w:r>
      <w:r w:rsidR="00204DB9">
        <w:rPr>
          <w:b/>
        </w:rPr>
        <w:t>.</w:t>
      </w:r>
      <w:r w:rsidR="006D109F">
        <w:rPr>
          <w:b/>
        </w:rPr>
        <w:t xml:space="preserve"> </w:t>
      </w:r>
      <w:r w:rsidR="00204DB9">
        <w:t xml:space="preserve">O </w:t>
      </w:r>
      <w:r w:rsidR="006D109F">
        <w:t xml:space="preserve">procedimento de criação de arquivos </w:t>
      </w:r>
      <w:r>
        <w:t xml:space="preserve">está sendo resumido porque </w:t>
      </w:r>
      <w:r w:rsidR="006D109F">
        <w:t xml:space="preserve">você já aprendeu </w:t>
      </w:r>
      <w:r w:rsidR="00204DB9">
        <w:t xml:space="preserve">isso </w:t>
      </w:r>
      <w:r w:rsidR="006D109F">
        <w:t>em lições anteriores.</w:t>
      </w:r>
    </w:p>
    <w:p w14:paraId="47D27DF0" w14:textId="28646E7E" w:rsidR="006D109F" w:rsidRDefault="006D109F" w:rsidP="00021E9B">
      <w:pPr>
        <w:numPr>
          <w:ilvl w:val="0"/>
          <w:numId w:val="3"/>
        </w:numPr>
        <w:spacing w:before="260" w:after="240" w:line="343" w:lineRule="auto"/>
        <w:ind w:hanging="360"/>
        <w:contextualSpacing/>
      </w:pPr>
      <w:r>
        <w:t xml:space="preserve">Substitua o código gerado </w:t>
      </w:r>
      <w:r w:rsidR="00C54BBF">
        <w:t xml:space="preserve">desse </w:t>
      </w:r>
      <w:r>
        <w:t>novo arquivo pelo seguinte:</w:t>
      </w:r>
    </w:p>
    <w:p w14:paraId="7865E06A" w14:textId="77777777" w:rsidR="00CF6692" w:rsidRDefault="00CF6692" w:rsidP="00E67CD2">
      <w:pPr>
        <w:pStyle w:val="Pr-formataoHTML"/>
        <w:shd w:val="clear" w:color="auto" w:fill="FFFFFF"/>
        <w:ind w:left="1080"/>
        <w:rPr>
          <w:rFonts w:ascii="Consolas" w:hAnsi="Consolas"/>
          <w:color w:val="333333"/>
          <w:sz w:val="18"/>
          <w:szCs w:val="18"/>
        </w:rPr>
      </w:pPr>
      <w:r>
        <w:rPr>
          <w:rStyle w:val="nt"/>
          <w:rFonts w:ascii="Consolas" w:hAnsi="Consolas"/>
          <w:color w:val="000080"/>
          <w:sz w:val="18"/>
          <w:szCs w:val="18"/>
        </w:rPr>
        <w:t>&lt;menu</w:t>
      </w:r>
      <w:r>
        <w:rPr>
          <w:rFonts w:ascii="Consolas" w:hAnsi="Consolas"/>
          <w:color w:val="333333"/>
          <w:sz w:val="18"/>
          <w:szCs w:val="18"/>
        </w:rPr>
        <w:t xml:space="preserve"> </w:t>
      </w:r>
      <w:r>
        <w:rPr>
          <w:rStyle w:val="na"/>
          <w:rFonts w:ascii="Consolas" w:hAnsi="Consolas"/>
          <w:color w:val="008080"/>
          <w:sz w:val="18"/>
          <w:szCs w:val="18"/>
        </w:rPr>
        <w:t>xmlns:android=</w:t>
      </w:r>
      <w:r>
        <w:rPr>
          <w:rStyle w:val="s"/>
          <w:rFonts w:ascii="Consolas" w:hAnsi="Consolas"/>
          <w:color w:val="BB8844"/>
          <w:sz w:val="18"/>
          <w:szCs w:val="18"/>
        </w:rPr>
        <w:t>"http://schemas.android.com/apk/res/android"</w:t>
      </w:r>
      <w:r>
        <w:rPr>
          <w:rStyle w:val="nt"/>
          <w:rFonts w:ascii="Consolas" w:hAnsi="Consolas"/>
          <w:color w:val="000080"/>
          <w:sz w:val="18"/>
          <w:szCs w:val="18"/>
        </w:rPr>
        <w:t>&gt;</w:t>
      </w:r>
    </w:p>
    <w:p w14:paraId="775F439B" w14:textId="77777777" w:rsidR="00CF6692" w:rsidRDefault="00CF6692" w:rsidP="00E67CD2">
      <w:pPr>
        <w:pStyle w:val="Pr-formataoHTML"/>
        <w:shd w:val="clear" w:color="auto" w:fill="FFFFFF"/>
        <w:ind w:left="1080"/>
        <w:rPr>
          <w:rFonts w:ascii="Consolas" w:hAnsi="Consolas"/>
          <w:color w:val="333333"/>
          <w:sz w:val="18"/>
          <w:szCs w:val="18"/>
        </w:rPr>
      </w:pPr>
    </w:p>
    <w:p w14:paraId="1CB19051"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Pr>
          <w:rFonts w:ascii="Consolas" w:hAnsi="Consolas"/>
          <w:color w:val="333333"/>
          <w:sz w:val="18"/>
          <w:szCs w:val="18"/>
        </w:rPr>
        <w:t xml:space="preserve">   </w:t>
      </w:r>
      <w:r w:rsidRPr="00E67CD2">
        <w:rPr>
          <w:rStyle w:val="nt"/>
          <w:rFonts w:ascii="Consolas" w:hAnsi="Consolas"/>
          <w:color w:val="000080"/>
          <w:sz w:val="18"/>
          <w:szCs w:val="18"/>
          <w:lang w:val="en-US"/>
        </w:rPr>
        <w:t>&lt;group</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android:checkableBehavior=</w:t>
      </w:r>
      <w:r w:rsidRPr="00E67CD2">
        <w:rPr>
          <w:rStyle w:val="s"/>
          <w:rFonts w:ascii="Consolas" w:hAnsi="Consolas"/>
          <w:color w:val="BB8844"/>
          <w:sz w:val="18"/>
          <w:szCs w:val="18"/>
          <w:lang w:val="en-US"/>
        </w:rPr>
        <w:t>"single"</w:t>
      </w:r>
      <w:r w:rsidRPr="00E67CD2">
        <w:rPr>
          <w:rStyle w:val="nt"/>
          <w:rFonts w:ascii="Consolas" w:hAnsi="Consolas"/>
          <w:color w:val="000080"/>
          <w:sz w:val="18"/>
          <w:szCs w:val="18"/>
          <w:lang w:val="en-US"/>
        </w:rPr>
        <w:t>&gt;</w:t>
      </w:r>
    </w:p>
    <w:p w14:paraId="62FA2267"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&lt;item</w:t>
      </w:r>
    </w:p>
    <w:p w14:paraId="3106C55A"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android:id=</w:t>
      </w:r>
      <w:r w:rsidRPr="00E67CD2">
        <w:rPr>
          <w:rStyle w:val="s"/>
          <w:rFonts w:ascii="Consolas" w:hAnsi="Consolas"/>
          <w:color w:val="BB8844"/>
          <w:sz w:val="18"/>
          <w:szCs w:val="18"/>
          <w:lang w:val="en-US"/>
        </w:rPr>
        <w:t>"@+id/nav_inbox_fragment"</w:t>
      </w:r>
    </w:p>
    <w:p w14:paraId="6BCDD1CE"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android:icon=</w:t>
      </w:r>
      <w:r w:rsidRPr="00E67CD2">
        <w:rPr>
          <w:rStyle w:val="s"/>
          <w:rFonts w:ascii="Consolas" w:hAnsi="Consolas"/>
          <w:color w:val="BB8844"/>
          <w:sz w:val="18"/>
          <w:szCs w:val="18"/>
          <w:lang w:val="en-US"/>
        </w:rPr>
        <w:t>"@drawable/ic_inbox"</w:t>
      </w:r>
    </w:p>
    <w:p w14:paraId="51F6A9F2" w14:textId="77777777" w:rsidR="00CF6692" w:rsidRDefault="00CF6692"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r>
        <w:rPr>
          <w:rStyle w:val="na"/>
          <w:rFonts w:ascii="Consolas" w:hAnsi="Consolas"/>
          <w:color w:val="008080"/>
          <w:sz w:val="18"/>
          <w:szCs w:val="18"/>
        </w:rPr>
        <w:t>android:title=</w:t>
      </w:r>
      <w:r>
        <w:rPr>
          <w:rStyle w:val="s"/>
          <w:rFonts w:ascii="Consolas" w:hAnsi="Consolas"/>
          <w:color w:val="BB8844"/>
          <w:sz w:val="18"/>
          <w:szCs w:val="18"/>
        </w:rPr>
        <w:t>"Entrada"</w:t>
      </w:r>
      <w:r>
        <w:rPr>
          <w:rFonts w:ascii="Consolas" w:hAnsi="Consolas"/>
          <w:color w:val="333333"/>
          <w:sz w:val="18"/>
          <w:szCs w:val="18"/>
        </w:rPr>
        <w:t xml:space="preserve"> </w:t>
      </w:r>
      <w:r>
        <w:rPr>
          <w:rStyle w:val="nt"/>
          <w:rFonts w:ascii="Consolas" w:hAnsi="Consolas"/>
          <w:color w:val="000080"/>
          <w:sz w:val="18"/>
          <w:szCs w:val="18"/>
        </w:rPr>
        <w:t>/&gt;</w:t>
      </w:r>
    </w:p>
    <w:p w14:paraId="7EE28825"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w:t>
      </w:r>
    </w:p>
    <w:p w14:paraId="538DEE7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android:id=</w:t>
      </w:r>
      <w:r>
        <w:rPr>
          <w:rStyle w:val="s"/>
          <w:rFonts w:ascii="Consolas" w:hAnsi="Consolas"/>
          <w:color w:val="BB8844"/>
          <w:sz w:val="18"/>
          <w:szCs w:val="18"/>
        </w:rPr>
        <w:t>"@+id/nav_outbox_fragment"</w:t>
      </w:r>
    </w:p>
    <w:p w14:paraId="07027BB1"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android:icon=</w:t>
      </w:r>
      <w:r>
        <w:rPr>
          <w:rStyle w:val="s"/>
          <w:rFonts w:ascii="Consolas" w:hAnsi="Consolas"/>
          <w:color w:val="BB8844"/>
          <w:sz w:val="18"/>
          <w:szCs w:val="18"/>
        </w:rPr>
        <w:t>"@drawable/ic_outbox"</w:t>
      </w:r>
    </w:p>
    <w:p w14:paraId="054FDFB7"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android:title=</w:t>
      </w:r>
      <w:r>
        <w:rPr>
          <w:rStyle w:val="s"/>
          <w:rFonts w:ascii="Consolas" w:hAnsi="Consolas"/>
          <w:color w:val="BB8844"/>
          <w:sz w:val="18"/>
          <w:szCs w:val="18"/>
        </w:rPr>
        <w:t>"Saída"</w:t>
      </w:r>
      <w:r>
        <w:rPr>
          <w:rFonts w:ascii="Consolas" w:hAnsi="Consolas"/>
          <w:color w:val="333333"/>
          <w:sz w:val="18"/>
          <w:szCs w:val="18"/>
        </w:rPr>
        <w:t xml:space="preserve"> </w:t>
      </w:r>
      <w:r>
        <w:rPr>
          <w:rStyle w:val="nt"/>
          <w:rFonts w:ascii="Consolas" w:hAnsi="Consolas"/>
          <w:color w:val="000080"/>
          <w:sz w:val="18"/>
          <w:szCs w:val="18"/>
        </w:rPr>
        <w:t>/&gt;</w:t>
      </w:r>
    </w:p>
    <w:p w14:paraId="64461B9D"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lastRenderedPageBreak/>
        <w:t xml:space="preserve">       </w:t>
      </w:r>
      <w:r>
        <w:rPr>
          <w:rStyle w:val="nt"/>
          <w:rFonts w:ascii="Consolas" w:hAnsi="Consolas"/>
          <w:color w:val="000080"/>
          <w:sz w:val="18"/>
          <w:szCs w:val="18"/>
        </w:rPr>
        <w:t>&lt;item</w:t>
      </w:r>
    </w:p>
    <w:p w14:paraId="709E2F5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android:id=</w:t>
      </w:r>
      <w:r>
        <w:rPr>
          <w:rStyle w:val="s"/>
          <w:rFonts w:ascii="Consolas" w:hAnsi="Consolas"/>
          <w:color w:val="BB8844"/>
          <w:sz w:val="18"/>
          <w:szCs w:val="18"/>
        </w:rPr>
        <w:t>"@+id/nav_third_fragment"</w:t>
      </w:r>
    </w:p>
    <w:p w14:paraId="7F8B56F3"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android:icon=</w:t>
      </w:r>
      <w:r>
        <w:rPr>
          <w:rStyle w:val="s"/>
          <w:rFonts w:ascii="Consolas" w:hAnsi="Consolas"/>
          <w:color w:val="BB8844"/>
          <w:sz w:val="18"/>
          <w:szCs w:val="18"/>
        </w:rPr>
        <w:t>"@drawable/ic_trash"</w:t>
      </w:r>
    </w:p>
    <w:p w14:paraId="1F939E97"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android:title=</w:t>
      </w:r>
      <w:r>
        <w:rPr>
          <w:rStyle w:val="s"/>
          <w:rFonts w:ascii="Consolas" w:hAnsi="Consolas"/>
          <w:color w:val="BB8844"/>
          <w:sz w:val="18"/>
          <w:szCs w:val="18"/>
        </w:rPr>
        <w:t>"Lixo"</w:t>
      </w:r>
      <w:r>
        <w:rPr>
          <w:rFonts w:ascii="Consolas" w:hAnsi="Consolas"/>
          <w:color w:val="333333"/>
          <w:sz w:val="18"/>
          <w:szCs w:val="18"/>
        </w:rPr>
        <w:t xml:space="preserve"> </w:t>
      </w:r>
      <w:r>
        <w:rPr>
          <w:rStyle w:val="nt"/>
          <w:rFonts w:ascii="Consolas" w:hAnsi="Consolas"/>
          <w:color w:val="000080"/>
          <w:sz w:val="18"/>
          <w:szCs w:val="18"/>
        </w:rPr>
        <w:t>/&gt;</w:t>
      </w:r>
    </w:p>
    <w:p w14:paraId="7D37D97F"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w:t>
      </w:r>
    </w:p>
    <w:p w14:paraId="629FEAC0"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android:id=</w:t>
      </w:r>
      <w:r>
        <w:rPr>
          <w:rStyle w:val="s"/>
          <w:rFonts w:ascii="Consolas" w:hAnsi="Consolas"/>
          <w:color w:val="BB8844"/>
          <w:sz w:val="18"/>
          <w:szCs w:val="18"/>
        </w:rPr>
        <w:t>"@+id/nav_fourth_fragment"</w:t>
      </w:r>
    </w:p>
    <w:p w14:paraId="2BFDAD48"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android:icon=</w:t>
      </w:r>
      <w:r>
        <w:rPr>
          <w:rStyle w:val="s"/>
          <w:rFonts w:ascii="Consolas" w:hAnsi="Consolas"/>
          <w:color w:val="BB8844"/>
          <w:sz w:val="18"/>
          <w:szCs w:val="18"/>
        </w:rPr>
        <w:t>"@drawable/ic_spam"</w:t>
      </w:r>
    </w:p>
    <w:p w14:paraId="3DED5B5A"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Pr>
          <w:rFonts w:ascii="Consolas" w:hAnsi="Consolas"/>
          <w:color w:val="333333"/>
          <w:sz w:val="18"/>
          <w:szCs w:val="18"/>
        </w:rPr>
        <w:t xml:space="preserve">           </w:t>
      </w:r>
      <w:r w:rsidRPr="00E67CD2">
        <w:rPr>
          <w:rStyle w:val="na"/>
          <w:rFonts w:ascii="Consolas" w:hAnsi="Consolas"/>
          <w:color w:val="008080"/>
          <w:sz w:val="18"/>
          <w:szCs w:val="18"/>
          <w:lang w:val="en-US"/>
        </w:rPr>
        <w:t>android:title=</w:t>
      </w:r>
      <w:r w:rsidRPr="00E67CD2">
        <w:rPr>
          <w:rStyle w:val="s"/>
          <w:rFonts w:ascii="Consolas" w:hAnsi="Consolas"/>
          <w:color w:val="BB8844"/>
          <w:sz w:val="18"/>
          <w:szCs w:val="18"/>
          <w:lang w:val="en-US"/>
        </w:rPr>
        <w:t>"Spam"</w:t>
      </w: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/&gt;</w:t>
      </w:r>
    </w:p>
    <w:p w14:paraId="55D66E60"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&lt;/group&gt;</w:t>
      </w:r>
    </w:p>
    <w:p w14:paraId="1E553B2F" w14:textId="77777777" w:rsidR="00CF6692" w:rsidRPr="00E023CC" w:rsidRDefault="00CF6692"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r w:rsidRPr="00E023CC">
        <w:rPr>
          <w:rStyle w:val="nt"/>
          <w:rFonts w:ascii="Consolas" w:hAnsi="Consolas"/>
          <w:color w:val="000080"/>
          <w:sz w:val="18"/>
          <w:szCs w:val="18"/>
        </w:rPr>
        <w:t>&lt;item</w:t>
      </w:r>
      <w:r w:rsidRPr="00E023CC">
        <w:rPr>
          <w:rFonts w:ascii="Consolas" w:hAnsi="Consolas"/>
          <w:color w:val="333333"/>
          <w:sz w:val="18"/>
          <w:szCs w:val="18"/>
        </w:rPr>
        <w:t xml:space="preserve"> </w:t>
      </w:r>
      <w:r w:rsidRPr="00E023CC">
        <w:rPr>
          <w:rStyle w:val="na"/>
          <w:rFonts w:ascii="Consolas" w:hAnsi="Consolas"/>
          <w:color w:val="008080"/>
          <w:sz w:val="18"/>
          <w:szCs w:val="18"/>
        </w:rPr>
        <w:t>android:title=</w:t>
      </w:r>
      <w:r w:rsidRPr="00E023CC">
        <w:rPr>
          <w:rStyle w:val="s"/>
          <w:rFonts w:ascii="Consolas" w:hAnsi="Consolas"/>
          <w:color w:val="BB8844"/>
          <w:sz w:val="18"/>
          <w:szCs w:val="18"/>
        </w:rPr>
        <w:t>"Outras opções"</w:t>
      </w:r>
      <w:r w:rsidRPr="00E023CC">
        <w:rPr>
          <w:rStyle w:val="nt"/>
          <w:rFonts w:ascii="Consolas" w:hAnsi="Consolas"/>
          <w:color w:val="000080"/>
          <w:sz w:val="18"/>
          <w:szCs w:val="18"/>
        </w:rPr>
        <w:t>&gt;</w:t>
      </w:r>
    </w:p>
    <w:p w14:paraId="46CC398A"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023CC">
        <w:rPr>
          <w:rFonts w:ascii="Consolas" w:hAnsi="Consolas"/>
          <w:color w:val="333333"/>
          <w:sz w:val="18"/>
          <w:szCs w:val="18"/>
        </w:rPr>
        <w:t xml:space="preserve">       </w:t>
      </w:r>
      <w:r w:rsidRPr="00E67CD2">
        <w:rPr>
          <w:rStyle w:val="nt"/>
          <w:rFonts w:ascii="Consolas" w:hAnsi="Consolas"/>
          <w:color w:val="000080"/>
          <w:sz w:val="18"/>
          <w:szCs w:val="18"/>
          <w:lang w:val="en-US"/>
        </w:rPr>
        <w:t>&lt;menu&gt;</w:t>
      </w:r>
    </w:p>
    <w:p w14:paraId="23C83734"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&lt;group</w:t>
      </w:r>
      <w:r w:rsidRPr="00E67CD2">
        <w:rPr>
          <w:rFonts w:ascii="Consolas" w:hAnsi="Consolas"/>
          <w:color w:val="333333"/>
          <w:sz w:val="18"/>
          <w:szCs w:val="18"/>
          <w:lang w:val="en-US"/>
        </w:rPr>
        <w:t xml:space="preserve"> </w:t>
      </w:r>
      <w:r w:rsidRPr="00E67CD2">
        <w:rPr>
          <w:rStyle w:val="na"/>
          <w:rFonts w:ascii="Consolas" w:hAnsi="Consolas"/>
          <w:color w:val="008080"/>
          <w:sz w:val="18"/>
          <w:szCs w:val="18"/>
          <w:lang w:val="en-US"/>
        </w:rPr>
        <w:t>android:checkableBehavior=</w:t>
      </w:r>
      <w:r w:rsidRPr="00E67CD2">
        <w:rPr>
          <w:rStyle w:val="s"/>
          <w:rFonts w:ascii="Consolas" w:hAnsi="Consolas"/>
          <w:color w:val="BB8844"/>
          <w:sz w:val="18"/>
          <w:szCs w:val="18"/>
          <w:lang w:val="en-US"/>
        </w:rPr>
        <w:t>"single"</w:t>
      </w:r>
      <w:r w:rsidRPr="00E67CD2">
        <w:rPr>
          <w:rStyle w:val="nt"/>
          <w:rFonts w:ascii="Consolas" w:hAnsi="Consolas"/>
          <w:color w:val="000080"/>
          <w:sz w:val="18"/>
          <w:szCs w:val="18"/>
          <w:lang w:val="en-US"/>
        </w:rPr>
        <w:t>&gt;</w:t>
      </w:r>
    </w:p>
    <w:p w14:paraId="52FA9816" w14:textId="77777777" w:rsidR="00CF6692" w:rsidRPr="00E023CC"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023CC">
        <w:rPr>
          <w:rStyle w:val="nt"/>
          <w:rFonts w:ascii="Consolas" w:hAnsi="Consolas"/>
          <w:color w:val="000080"/>
          <w:sz w:val="18"/>
          <w:szCs w:val="18"/>
          <w:lang w:val="en-US"/>
        </w:rPr>
        <w:t>&lt;item</w:t>
      </w:r>
    </w:p>
    <w:p w14:paraId="72A967CB" w14:textId="77777777" w:rsidR="00CF6692" w:rsidRDefault="00CF6692" w:rsidP="00E67CD2">
      <w:pPr>
        <w:pStyle w:val="Pr-formataoHTML"/>
        <w:shd w:val="clear" w:color="auto" w:fill="FFFFFF"/>
        <w:ind w:left="1080"/>
        <w:rPr>
          <w:rFonts w:ascii="Consolas" w:hAnsi="Consolas"/>
          <w:color w:val="333333"/>
          <w:sz w:val="18"/>
          <w:szCs w:val="18"/>
        </w:rPr>
      </w:pPr>
      <w:r w:rsidRPr="00E023CC">
        <w:rPr>
          <w:rFonts w:ascii="Consolas" w:hAnsi="Consolas"/>
          <w:color w:val="333333"/>
          <w:sz w:val="18"/>
          <w:szCs w:val="18"/>
          <w:lang w:val="en-US"/>
        </w:rPr>
        <w:t xml:space="preserve">                   </w:t>
      </w:r>
      <w:r>
        <w:rPr>
          <w:rStyle w:val="na"/>
          <w:rFonts w:ascii="Consolas" w:hAnsi="Consolas"/>
          <w:color w:val="008080"/>
          <w:sz w:val="18"/>
          <w:szCs w:val="18"/>
        </w:rPr>
        <w:t>android:title=</w:t>
      </w:r>
      <w:r>
        <w:rPr>
          <w:rStyle w:val="s"/>
          <w:rFonts w:ascii="Consolas" w:hAnsi="Consolas"/>
          <w:color w:val="BB8844"/>
          <w:sz w:val="18"/>
          <w:szCs w:val="18"/>
        </w:rPr>
        <w:t>"Configurações"</w:t>
      </w:r>
      <w:r>
        <w:rPr>
          <w:rFonts w:ascii="Consolas" w:hAnsi="Consolas"/>
          <w:color w:val="333333"/>
          <w:sz w:val="18"/>
          <w:szCs w:val="18"/>
        </w:rPr>
        <w:t xml:space="preserve"> </w:t>
      </w:r>
      <w:r>
        <w:rPr>
          <w:rStyle w:val="nt"/>
          <w:rFonts w:ascii="Consolas" w:hAnsi="Consolas"/>
          <w:color w:val="000080"/>
          <w:sz w:val="18"/>
          <w:szCs w:val="18"/>
        </w:rPr>
        <w:t>/&gt;</w:t>
      </w:r>
    </w:p>
    <w:p w14:paraId="67FFD4D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w:t>
      </w:r>
    </w:p>
    <w:p w14:paraId="5C957DA5"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a"/>
          <w:rFonts w:ascii="Consolas" w:hAnsi="Consolas"/>
          <w:color w:val="008080"/>
          <w:sz w:val="18"/>
          <w:szCs w:val="18"/>
        </w:rPr>
        <w:t>android:title=</w:t>
      </w:r>
      <w:r>
        <w:rPr>
          <w:rStyle w:val="s"/>
          <w:rFonts w:ascii="Consolas" w:hAnsi="Consolas"/>
          <w:color w:val="BB8844"/>
          <w:sz w:val="18"/>
          <w:szCs w:val="18"/>
        </w:rPr>
        <w:t>"Ajuda"</w:t>
      </w:r>
      <w:r>
        <w:rPr>
          <w:rFonts w:ascii="Consolas" w:hAnsi="Consolas"/>
          <w:color w:val="333333"/>
          <w:sz w:val="18"/>
          <w:szCs w:val="18"/>
        </w:rPr>
        <w:t xml:space="preserve"> </w:t>
      </w:r>
      <w:r>
        <w:rPr>
          <w:rStyle w:val="nt"/>
          <w:rFonts w:ascii="Consolas" w:hAnsi="Consolas"/>
          <w:color w:val="000080"/>
          <w:sz w:val="18"/>
          <w:szCs w:val="18"/>
        </w:rPr>
        <w:t>/&gt;</w:t>
      </w:r>
    </w:p>
    <w:p w14:paraId="6E02039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&lt;/group&gt;</w:t>
      </w:r>
    </w:p>
    <w:p w14:paraId="5E50EA8F"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&lt;/menu&gt;</w:t>
      </w:r>
    </w:p>
    <w:p w14:paraId="61435207"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&lt;/item&gt;</w:t>
      </w:r>
    </w:p>
    <w:p w14:paraId="6EAECDD4" w14:textId="77777777" w:rsidR="00CF6692" w:rsidRDefault="00CF6692" w:rsidP="00E67CD2">
      <w:pPr>
        <w:pStyle w:val="Pr-formataoHTML"/>
        <w:shd w:val="clear" w:color="auto" w:fill="FFFFFF"/>
        <w:ind w:left="1080"/>
        <w:rPr>
          <w:rFonts w:ascii="Consolas" w:hAnsi="Consolas"/>
          <w:color w:val="333333"/>
          <w:sz w:val="18"/>
          <w:szCs w:val="18"/>
        </w:rPr>
      </w:pPr>
    </w:p>
    <w:p w14:paraId="431B1E73" w14:textId="77777777" w:rsidR="00CF6692" w:rsidRDefault="00CF6692" w:rsidP="00E67CD2">
      <w:pPr>
        <w:pStyle w:val="Pr-formataoHTML"/>
        <w:shd w:val="clear" w:color="auto" w:fill="FFFFFF"/>
        <w:ind w:left="1080"/>
        <w:rPr>
          <w:rFonts w:ascii="Consolas" w:hAnsi="Consolas"/>
          <w:color w:val="333333"/>
          <w:sz w:val="18"/>
          <w:szCs w:val="18"/>
        </w:rPr>
      </w:pPr>
      <w:r>
        <w:rPr>
          <w:rStyle w:val="nt"/>
          <w:rFonts w:ascii="Consolas" w:hAnsi="Consolas"/>
          <w:color w:val="000080"/>
          <w:sz w:val="18"/>
          <w:szCs w:val="18"/>
        </w:rPr>
        <w:t>&lt;/menu&gt;</w:t>
      </w:r>
    </w:p>
    <w:p w14:paraId="728A3FA7" w14:textId="77777777" w:rsidR="006D109F" w:rsidRDefault="006D109F" w:rsidP="006D109F">
      <w:pPr>
        <w:spacing w:before="260" w:after="240" w:line="343" w:lineRule="auto"/>
      </w:pPr>
    </w:p>
    <w:p w14:paraId="3CB8D903" w14:textId="78C274A6" w:rsidR="006D109F" w:rsidRPr="001B2315" w:rsidRDefault="00CF6692" w:rsidP="00E67CD2">
      <w:pPr>
        <w:spacing w:before="260" w:after="240" w:line="343" w:lineRule="auto"/>
        <w:ind w:left="1134"/>
        <w:rPr>
          <w:color w:val="auto"/>
        </w:rPr>
      </w:pPr>
      <w:r w:rsidRPr="001B2315">
        <w:rPr>
          <w:b/>
          <w:color w:val="auto"/>
        </w:rPr>
        <w:t>DICA</w:t>
      </w:r>
      <w:r w:rsidR="006D109F" w:rsidRPr="001B2315">
        <w:rPr>
          <w:color w:val="auto"/>
        </w:rPr>
        <w:t xml:space="preserve">: Note que você pode deixar um </w:t>
      </w:r>
      <w:r w:rsidR="00516698" w:rsidRPr="001B2315">
        <w:rPr>
          <w:color w:val="auto"/>
        </w:rPr>
        <w:t xml:space="preserve">desses </w:t>
      </w:r>
      <w:r w:rsidR="006D109F" w:rsidRPr="001B2315">
        <w:rPr>
          <w:color w:val="auto"/>
        </w:rPr>
        <w:t>itens como selecionado</w:t>
      </w:r>
      <w:r w:rsidR="00516698" w:rsidRPr="001B2315">
        <w:rPr>
          <w:color w:val="auto"/>
        </w:rPr>
        <w:t>s</w:t>
      </w:r>
      <w:r w:rsidR="006D109F" w:rsidRPr="001B2315">
        <w:rPr>
          <w:color w:val="auto"/>
        </w:rPr>
        <w:t xml:space="preserve"> por padrão</w:t>
      </w:r>
      <w:r w:rsidR="00C248EA" w:rsidRPr="001B2315">
        <w:rPr>
          <w:color w:val="auto"/>
        </w:rPr>
        <w:t>.</w:t>
      </w:r>
      <w:r w:rsidR="006D109F" w:rsidRPr="001B2315">
        <w:rPr>
          <w:color w:val="auto"/>
        </w:rPr>
        <w:t xml:space="preserve"> </w:t>
      </w:r>
      <w:r w:rsidR="00C248EA" w:rsidRPr="001B2315">
        <w:rPr>
          <w:color w:val="auto"/>
        </w:rPr>
        <w:t xml:space="preserve">Basta </w:t>
      </w:r>
      <w:r w:rsidR="006D109F" w:rsidRPr="001B2315">
        <w:rPr>
          <w:color w:val="auto"/>
        </w:rPr>
        <w:t xml:space="preserve">adicionar o atributo </w:t>
      </w:r>
      <w:r w:rsidRPr="001B2315">
        <w:rPr>
          <w:rStyle w:val="na"/>
          <w:rFonts w:ascii="Consolas" w:hAnsi="Consolas"/>
          <w:color w:val="auto"/>
          <w:sz w:val="18"/>
          <w:szCs w:val="18"/>
        </w:rPr>
        <w:t>android:checked=</w:t>
      </w:r>
      <w:r w:rsidRPr="001B2315">
        <w:rPr>
          <w:rStyle w:val="s"/>
          <w:rFonts w:ascii="Consolas" w:hAnsi="Consolas"/>
          <w:color w:val="auto"/>
          <w:sz w:val="18"/>
          <w:szCs w:val="18"/>
        </w:rPr>
        <w:t>"true"</w:t>
      </w:r>
      <w:r w:rsidR="006D109F" w:rsidRPr="001B2315">
        <w:rPr>
          <w:color w:val="auto"/>
        </w:rPr>
        <w:t xml:space="preserve"> no item que deseja deixar pré-selecionado.</w:t>
      </w:r>
    </w:p>
    <w:p w14:paraId="1A6A1EEF" w14:textId="3C103C0F" w:rsidR="006D109F" w:rsidRDefault="00516698" w:rsidP="00021E9B">
      <w:pPr>
        <w:numPr>
          <w:ilvl w:val="0"/>
          <w:numId w:val="3"/>
        </w:numPr>
        <w:spacing w:before="260" w:after="240" w:line="343" w:lineRule="auto"/>
        <w:ind w:hanging="360"/>
        <w:contextualSpacing/>
      </w:pPr>
      <w:r>
        <w:t>Uma vez</w:t>
      </w:r>
      <w:r w:rsidR="006D109F">
        <w:t xml:space="preserve"> que </w:t>
      </w:r>
      <w:r>
        <w:t xml:space="preserve">seu </w:t>
      </w:r>
      <w:r w:rsidR="006D109F" w:rsidRPr="001B2315">
        <w:rPr>
          <w:i/>
        </w:rPr>
        <w:t>Drawer</w:t>
      </w:r>
      <w:r w:rsidR="006D109F">
        <w:t xml:space="preserve"> será </w:t>
      </w:r>
      <w:r w:rsidR="00451778">
        <w:rPr>
          <w:color w:val="FF0000"/>
        </w:rPr>
        <w:t>desliza</w:t>
      </w:r>
      <w:r w:rsidR="00451778" w:rsidRPr="00451778">
        <w:rPr>
          <w:color w:val="FF0000"/>
        </w:rPr>
        <w:t>do</w:t>
      </w:r>
      <w:r w:rsidR="006D109F">
        <w:t xml:space="preserve"> por cima da </w:t>
      </w:r>
      <w:r>
        <w:t xml:space="preserve">sua </w:t>
      </w:r>
      <w:r w:rsidR="006D109F" w:rsidRPr="001B2315">
        <w:rPr>
          <w:i/>
        </w:rPr>
        <w:t>ActionBar</w:t>
      </w:r>
      <w:r w:rsidR="006D109F">
        <w:t xml:space="preserve">, </w:t>
      </w:r>
      <w:r>
        <w:t xml:space="preserve">é preciso </w:t>
      </w:r>
      <w:r w:rsidR="006D109F">
        <w:t xml:space="preserve">criar </w:t>
      </w:r>
      <w:r>
        <w:t xml:space="preserve">sua </w:t>
      </w:r>
      <w:r w:rsidR="006D109F">
        <w:t>própria</w:t>
      </w:r>
      <w:r w:rsidR="00C248EA">
        <w:t xml:space="preserve"> </w:t>
      </w:r>
      <w:r w:rsidR="00C248EA" w:rsidRPr="001B2315">
        <w:rPr>
          <w:i/>
        </w:rPr>
        <w:t>ActionBar</w:t>
      </w:r>
      <w:r w:rsidR="006D109F">
        <w:t xml:space="preserve">. A </w:t>
      </w:r>
      <w:r w:rsidR="006D109F" w:rsidRPr="001B2315">
        <w:rPr>
          <w:i/>
        </w:rPr>
        <w:t>ToolBar</w:t>
      </w:r>
      <w:r w:rsidR="006D109F">
        <w:t xml:space="preserve"> pode ser embarcada dentro dos </w:t>
      </w:r>
      <w:r>
        <w:t xml:space="preserve">seus </w:t>
      </w:r>
      <w:r w:rsidR="006D109F" w:rsidRPr="001B2315">
        <w:rPr>
          <w:i/>
        </w:rPr>
        <w:t>layouts</w:t>
      </w:r>
      <w:r>
        <w:t>,</w:t>
      </w:r>
      <w:r w:rsidR="006D109F">
        <w:t xml:space="preserve"> então crie o arquivo </w:t>
      </w:r>
      <w:r w:rsidR="006D109F">
        <w:rPr>
          <w:b/>
        </w:rPr>
        <w:t>res/layout/toolbar.xml.</w:t>
      </w:r>
    </w:p>
    <w:p w14:paraId="74317E4E" w14:textId="77777777" w:rsidR="006D109F" w:rsidRDefault="006D109F" w:rsidP="00021E9B">
      <w:pPr>
        <w:numPr>
          <w:ilvl w:val="0"/>
          <w:numId w:val="3"/>
        </w:numPr>
        <w:spacing w:before="260" w:after="240" w:line="343" w:lineRule="auto"/>
        <w:ind w:hanging="360"/>
        <w:contextualSpacing/>
      </w:pPr>
      <w:r>
        <w:t xml:space="preserve">Substitua o código do </w:t>
      </w:r>
      <w:r>
        <w:rPr>
          <w:b/>
        </w:rPr>
        <w:t xml:space="preserve">toolbar.xml </w:t>
      </w:r>
      <w:r>
        <w:t xml:space="preserve"> pelo seguinte código:</w:t>
      </w:r>
    </w:p>
    <w:p w14:paraId="29C75B1E"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android.support.v7.widget.Toolbar</w:t>
      </w:r>
    </w:p>
    <w:p w14:paraId="5FFF4D36"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0080"/>
          <w:sz w:val="16"/>
          <w:szCs w:val="16"/>
          <w:highlight w:val="white"/>
          <w:lang w:val="en-US"/>
        </w:rPr>
        <w:t xml:space="preserve">   </w:t>
      </w:r>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"http://schemas.android.com/apk/res/android"</w:t>
      </w:r>
    </w:p>
    <w:p w14:paraId="6041FD1D"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app</w:t>
      </w:r>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"http://schemas.android.com/apk/res-auto"</w:t>
      </w:r>
    </w:p>
    <w:p w14:paraId="5E981BF9"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:id=</w:t>
      </w:r>
      <w:r w:rsidRPr="00880E57">
        <w:rPr>
          <w:rFonts w:ascii="Consolas" w:eastAsia="Consolas" w:hAnsi="Consolas" w:cs="Consolas"/>
          <w:color w:val="008000"/>
          <w:sz w:val="16"/>
          <w:szCs w:val="16"/>
          <w:highlight w:val="white"/>
          <w:lang w:val="en-US"/>
        </w:rPr>
        <w:t>"@+id/toolbar"</w:t>
      </w:r>
    </w:p>
    <w:p w14:paraId="0C760284"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:layout_height=</w:t>
      </w:r>
      <w:r w:rsidRPr="00880E57">
        <w:rPr>
          <w:rFonts w:ascii="Consolas" w:eastAsia="Consolas" w:hAnsi="Consolas" w:cs="Consolas"/>
          <w:color w:val="008000"/>
          <w:sz w:val="16"/>
          <w:szCs w:val="16"/>
          <w:highlight w:val="white"/>
          <w:lang w:val="en-US"/>
        </w:rPr>
        <w:t>"wrap_content"</w:t>
      </w:r>
    </w:p>
    <w:p w14:paraId="264B3A60"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:layout_width=</w:t>
      </w:r>
      <w:r w:rsidRPr="00880E57">
        <w:rPr>
          <w:rFonts w:ascii="Consolas" w:eastAsia="Consolas" w:hAnsi="Consolas" w:cs="Consolas"/>
          <w:color w:val="008000"/>
          <w:sz w:val="16"/>
          <w:szCs w:val="16"/>
          <w:highlight w:val="white"/>
          <w:lang w:val="en-US"/>
        </w:rPr>
        <w:t>"match_parent"</w:t>
      </w:r>
    </w:p>
    <w:p w14:paraId="2F0B4619"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:fitsSystemWindows=</w:t>
      </w:r>
      <w:r w:rsidRPr="00880E57">
        <w:rPr>
          <w:rFonts w:ascii="Consolas" w:eastAsia="Consolas" w:hAnsi="Consolas" w:cs="Consolas"/>
          <w:color w:val="008000"/>
          <w:sz w:val="16"/>
          <w:szCs w:val="16"/>
          <w:highlight w:val="white"/>
          <w:lang w:val="en-US"/>
        </w:rPr>
        <w:t>"true"</w:t>
      </w:r>
    </w:p>
    <w:p w14:paraId="5E8D0306"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:minHeight=</w:t>
      </w:r>
      <w:r w:rsidRPr="00880E57">
        <w:rPr>
          <w:rFonts w:ascii="Consolas" w:eastAsia="Consolas" w:hAnsi="Consolas" w:cs="Consolas"/>
          <w:color w:val="008000"/>
          <w:sz w:val="16"/>
          <w:szCs w:val="16"/>
          <w:highlight w:val="white"/>
          <w:lang w:val="en-US"/>
        </w:rPr>
        <w:t>"?attr/actionBarSize"</w:t>
      </w:r>
    </w:p>
    <w:p w14:paraId="62B9E421"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app</w:t>
      </w:r>
      <w:r w:rsidRPr="00880E57">
        <w:rPr>
          <w:rFonts w:ascii="Consolas" w:eastAsia="Consolas" w:hAnsi="Consolas" w:cs="Consolas"/>
          <w:color w:val="0000FF"/>
          <w:sz w:val="16"/>
          <w:szCs w:val="16"/>
          <w:highlight w:val="white"/>
          <w:lang w:val="en-US"/>
        </w:rPr>
        <w:t>:theme=</w:t>
      </w:r>
      <w:r w:rsidRPr="00880E57">
        <w:rPr>
          <w:rFonts w:ascii="Consolas" w:eastAsia="Consolas" w:hAnsi="Consolas" w:cs="Consolas"/>
          <w:color w:val="008000"/>
          <w:sz w:val="16"/>
          <w:szCs w:val="16"/>
          <w:highlight w:val="white"/>
          <w:lang w:val="en-US"/>
        </w:rPr>
        <w:t>"@style/ThemeOverlay.AppCompat.Dark.ActionBar"</w:t>
      </w:r>
    </w:p>
    <w:p w14:paraId="1071B5DC"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:background=</w:t>
      </w:r>
      <w:r w:rsidRPr="00880E57">
        <w:rPr>
          <w:rFonts w:ascii="Consolas" w:eastAsia="Consolas" w:hAnsi="Consolas" w:cs="Consolas"/>
          <w:color w:val="008000"/>
          <w:sz w:val="16"/>
          <w:szCs w:val="16"/>
          <w:highlight w:val="white"/>
          <w:lang w:val="en-US"/>
        </w:rPr>
        <w:t>"?attr/colorPrimary"</w:t>
      </w:r>
    </w:p>
    <w:p w14:paraId="755A73AA"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:elevation=</w:t>
      </w:r>
      <w:r w:rsidRPr="00880E57">
        <w:rPr>
          <w:rFonts w:ascii="Consolas" w:eastAsia="Consolas" w:hAnsi="Consolas" w:cs="Consolas"/>
          <w:color w:val="008000"/>
          <w:sz w:val="16"/>
          <w:szCs w:val="16"/>
          <w:highlight w:val="white"/>
          <w:lang w:val="en-US"/>
        </w:rPr>
        <w:t>"8dp"</w:t>
      </w:r>
      <w:r w:rsidRPr="00880E57">
        <w:rPr>
          <w:rFonts w:ascii="Consolas" w:eastAsia="Consolas" w:hAnsi="Consolas" w:cs="Consolas"/>
          <w:sz w:val="16"/>
          <w:szCs w:val="16"/>
          <w:highlight w:val="white"/>
          <w:lang w:val="en-US"/>
        </w:rPr>
        <w:t>&gt;</w:t>
      </w:r>
    </w:p>
    <w:p w14:paraId="2A142A2F"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android.support.v7.widget.Toolbar</w:t>
      </w:r>
      <w:r w:rsidRPr="00880E57">
        <w:rPr>
          <w:rFonts w:ascii="Consolas" w:eastAsia="Consolas" w:hAnsi="Consolas" w:cs="Consolas"/>
          <w:sz w:val="16"/>
          <w:szCs w:val="16"/>
          <w:highlight w:val="white"/>
          <w:lang w:val="en-US"/>
        </w:rPr>
        <w:t>&gt;</w:t>
      </w:r>
    </w:p>
    <w:p w14:paraId="62A3166D" w14:textId="77777777" w:rsidR="006D109F" w:rsidRPr="00880E57" w:rsidRDefault="006D109F" w:rsidP="006D109F">
      <w:pPr>
        <w:spacing w:before="260" w:after="240" w:line="343" w:lineRule="auto"/>
        <w:rPr>
          <w:lang w:val="en-US"/>
        </w:rPr>
      </w:pPr>
    </w:p>
    <w:p w14:paraId="25A04D22" w14:textId="4C09A643" w:rsidR="006D109F" w:rsidRDefault="00516698" w:rsidP="006D109F">
      <w:pPr>
        <w:spacing w:before="260" w:after="240" w:line="343" w:lineRule="auto"/>
        <w:ind w:left="1130"/>
      </w:pPr>
      <w:r>
        <w:t xml:space="preserve">Nesse </w:t>
      </w:r>
      <w:r w:rsidR="006D109F">
        <w:t xml:space="preserve">trecho de </w:t>
      </w:r>
      <w:r w:rsidR="006D109F" w:rsidRPr="00673148">
        <w:rPr>
          <w:i/>
        </w:rPr>
        <w:t>layout</w:t>
      </w:r>
      <w:r w:rsidR="006D109F">
        <w:t xml:space="preserve"> </w:t>
      </w:r>
      <w:r>
        <w:t>está sendo criada</w:t>
      </w:r>
      <w:r w:rsidR="006D109F">
        <w:t xml:space="preserve"> uma </w:t>
      </w:r>
      <w:r w:rsidR="006D109F" w:rsidRPr="00673148">
        <w:rPr>
          <w:i/>
        </w:rPr>
        <w:t>Toolbar</w:t>
      </w:r>
      <w:r w:rsidR="006D109F">
        <w:t xml:space="preserve"> básica para </w:t>
      </w:r>
      <w:r>
        <w:t xml:space="preserve">sua </w:t>
      </w:r>
      <w:r w:rsidR="006D109F">
        <w:t xml:space="preserve">aplicação. Note que </w:t>
      </w:r>
      <w:r>
        <w:t xml:space="preserve">há </w:t>
      </w:r>
      <w:r w:rsidR="006D109F">
        <w:t xml:space="preserve">o atributo </w:t>
      </w:r>
      <w:r w:rsidR="006D109F">
        <w:rPr>
          <w:rFonts w:ascii="Consolas" w:eastAsia="Consolas" w:hAnsi="Consolas" w:cs="Consolas"/>
          <w:color w:val="333333"/>
          <w:sz w:val="20"/>
          <w:szCs w:val="20"/>
          <w:highlight w:val="white"/>
        </w:rPr>
        <w:t xml:space="preserve">fitsSystemWindows=true, </w:t>
      </w:r>
      <w:r w:rsidR="006D109F">
        <w:t xml:space="preserve">sem ele a </w:t>
      </w:r>
      <w:r w:rsidR="006D109F" w:rsidRPr="00673148">
        <w:rPr>
          <w:i/>
        </w:rPr>
        <w:t>status bar</w:t>
      </w:r>
      <w:r w:rsidR="006D109F">
        <w:t xml:space="preserve"> (barra que mostra as notificações dos </w:t>
      </w:r>
      <w:r w:rsidR="006D109F" w:rsidRPr="00673148">
        <w:rPr>
          <w:i/>
        </w:rPr>
        <w:t>apps</w:t>
      </w:r>
      <w:r w:rsidR="006D109F">
        <w:t xml:space="preserve">, bateria, hora etc.) ficaria por cima da </w:t>
      </w:r>
      <w:r w:rsidR="006D109F" w:rsidRPr="00673148">
        <w:rPr>
          <w:i/>
        </w:rPr>
        <w:t>Toolbar</w:t>
      </w:r>
      <w:r w:rsidR="006D109F">
        <w:t xml:space="preserve">, dando um efeito </w:t>
      </w:r>
      <w:r w:rsidR="006D109F">
        <w:lastRenderedPageBreak/>
        <w:t xml:space="preserve">translúcido. </w:t>
      </w:r>
      <w:r w:rsidR="00A5702C">
        <w:t xml:space="preserve">Esse </w:t>
      </w:r>
      <w:r w:rsidR="006D109F">
        <w:t xml:space="preserve">atributo aumenta o </w:t>
      </w:r>
      <w:r w:rsidR="006D109F" w:rsidRPr="00673148">
        <w:rPr>
          <w:i/>
        </w:rPr>
        <w:t>padding</w:t>
      </w:r>
      <w:r w:rsidR="006D109F">
        <w:t xml:space="preserve"> do topo da </w:t>
      </w:r>
      <w:r w:rsidR="006D109F" w:rsidRPr="00673148">
        <w:rPr>
          <w:i/>
        </w:rPr>
        <w:t>Toolbar</w:t>
      </w:r>
      <w:r w:rsidR="006D109F">
        <w:t xml:space="preserve"> para que não haja </w:t>
      </w:r>
      <w:r w:rsidR="00A5702C">
        <w:t xml:space="preserve">essa </w:t>
      </w:r>
      <w:r w:rsidR="006D109F">
        <w:t>sobreposição.</w:t>
      </w:r>
      <w:r w:rsidR="00261749">
        <w:t xml:space="preserve"> </w:t>
      </w:r>
    </w:p>
    <w:p w14:paraId="2DD29319" w14:textId="14144E13" w:rsidR="009724C7" w:rsidRPr="00673148" w:rsidRDefault="009724C7" w:rsidP="006D109F">
      <w:pPr>
        <w:spacing w:before="260" w:after="240" w:line="343" w:lineRule="auto"/>
        <w:ind w:left="1130"/>
        <w:rPr>
          <w:color w:val="auto"/>
        </w:rPr>
      </w:pPr>
      <w:r w:rsidRPr="00673148">
        <w:rPr>
          <w:b/>
          <w:color w:val="auto"/>
        </w:rPr>
        <w:t xml:space="preserve">DICA: </w:t>
      </w:r>
      <w:r w:rsidRPr="00673148">
        <w:rPr>
          <w:i/>
          <w:color w:val="auto"/>
        </w:rPr>
        <w:t>Padding</w:t>
      </w:r>
      <w:r w:rsidRPr="00673148">
        <w:rPr>
          <w:color w:val="auto"/>
        </w:rPr>
        <w:t xml:space="preserve"> e </w:t>
      </w:r>
      <w:r w:rsidRPr="00673148">
        <w:rPr>
          <w:i/>
          <w:color w:val="auto"/>
        </w:rPr>
        <w:t>margin</w:t>
      </w:r>
      <w:r w:rsidRPr="00673148">
        <w:rPr>
          <w:color w:val="auto"/>
        </w:rPr>
        <w:t xml:space="preserve"> são termos utilizados para definir espaçamento entre </w:t>
      </w:r>
      <w:r w:rsidRPr="00673148">
        <w:rPr>
          <w:i/>
          <w:color w:val="auto"/>
        </w:rPr>
        <w:t>views</w:t>
      </w:r>
      <w:r w:rsidRPr="00673148">
        <w:rPr>
          <w:color w:val="auto"/>
        </w:rPr>
        <w:t xml:space="preserve">. A diferença entre eles é que o </w:t>
      </w:r>
      <w:r w:rsidRPr="00673148">
        <w:rPr>
          <w:i/>
          <w:color w:val="auto"/>
        </w:rPr>
        <w:t>padding</w:t>
      </w:r>
      <w:r w:rsidRPr="00673148">
        <w:rPr>
          <w:color w:val="auto"/>
        </w:rPr>
        <w:t xml:space="preserve"> aumenta o espaçamento entre</w:t>
      </w:r>
      <w:r w:rsidR="00A5702C" w:rsidRPr="00673148">
        <w:rPr>
          <w:color w:val="auto"/>
        </w:rPr>
        <w:t xml:space="preserve"> o</w:t>
      </w:r>
      <w:r w:rsidRPr="00673148">
        <w:rPr>
          <w:color w:val="auto"/>
        </w:rPr>
        <w:t xml:space="preserve"> </w:t>
      </w:r>
      <w:r w:rsidRPr="00673148">
        <w:rPr>
          <w:i/>
          <w:color w:val="auto"/>
        </w:rPr>
        <w:t>frame</w:t>
      </w:r>
      <w:r w:rsidRPr="00673148">
        <w:rPr>
          <w:color w:val="auto"/>
        </w:rPr>
        <w:t xml:space="preserve"> </w:t>
      </w:r>
      <w:r w:rsidR="00A5702C" w:rsidRPr="00673148">
        <w:rPr>
          <w:color w:val="auto"/>
        </w:rPr>
        <w:t xml:space="preserve">da </w:t>
      </w:r>
      <w:r w:rsidR="00750FAF" w:rsidRPr="00673148">
        <w:rPr>
          <w:i/>
          <w:color w:val="auto"/>
        </w:rPr>
        <w:t>v</w:t>
      </w:r>
      <w:r w:rsidR="00A5702C" w:rsidRPr="00673148">
        <w:rPr>
          <w:i/>
          <w:color w:val="auto"/>
        </w:rPr>
        <w:t>iew</w:t>
      </w:r>
      <w:r w:rsidR="00A5702C" w:rsidRPr="00673148">
        <w:rPr>
          <w:color w:val="auto"/>
        </w:rPr>
        <w:t xml:space="preserve"> </w:t>
      </w:r>
      <w:r w:rsidRPr="00673148">
        <w:rPr>
          <w:color w:val="auto"/>
        </w:rPr>
        <w:t xml:space="preserve">(área da </w:t>
      </w:r>
      <w:r w:rsidR="00750FAF" w:rsidRPr="00673148">
        <w:rPr>
          <w:i/>
          <w:color w:val="auto"/>
        </w:rPr>
        <w:t>view</w:t>
      </w:r>
      <w:r w:rsidRPr="00673148">
        <w:rPr>
          <w:color w:val="auto"/>
        </w:rPr>
        <w:t xml:space="preserve">) e o próprio conteúdo interno </w:t>
      </w:r>
      <w:r w:rsidR="00A5702C" w:rsidRPr="00673148">
        <w:rPr>
          <w:color w:val="auto"/>
        </w:rPr>
        <w:t>dela</w:t>
      </w:r>
      <w:r w:rsidRPr="00673148">
        <w:rPr>
          <w:color w:val="auto"/>
        </w:rPr>
        <w:t xml:space="preserve">. A </w:t>
      </w:r>
      <w:r w:rsidRPr="00673148">
        <w:rPr>
          <w:i/>
          <w:color w:val="auto"/>
        </w:rPr>
        <w:t>margin</w:t>
      </w:r>
      <w:r w:rsidRPr="00673148">
        <w:rPr>
          <w:color w:val="auto"/>
        </w:rPr>
        <w:t xml:space="preserve"> aumenta o espaçamento entre </w:t>
      </w:r>
      <w:r w:rsidRPr="00673148">
        <w:rPr>
          <w:i/>
          <w:color w:val="auto"/>
        </w:rPr>
        <w:t>views</w:t>
      </w:r>
      <w:r w:rsidRPr="00673148">
        <w:rPr>
          <w:color w:val="auto"/>
        </w:rPr>
        <w:t>.</w:t>
      </w:r>
    </w:p>
    <w:p w14:paraId="11BBDCA8" w14:textId="3F3AECED" w:rsidR="006D109F" w:rsidRDefault="006D109F" w:rsidP="00021E9B">
      <w:pPr>
        <w:numPr>
          <w:ilvl w:val="0"/>
          <w:numId w:val="3"/>
        </w:numPr>
        <w:spacing w:before="260" w:after="240" w:line="343" w:lineRule="auto"/>
        <w:ind w:hanging="360"/>
        <w:contextualSpacing/>
      </w:pPr>
      <w:r>
        <w:t xml:space="preserve">Antes de criar mais arquivos, </w:t>
      </w:r>
      <w:r w:rsidR="00A5702C">
        <w:t xml:space="preserve">é preciso </w:t>
      </w:r>
      <w:r>
        <w:t xml:space="preserve">mudar o tema da </w:t>
      </w:r>
      <w:r w:rsidR="00A5702C">
        <w:t xml:space="preserve">sua </w:t>
      </w:r>
      <w:r>
        <w:t xml:space="preserve">aplicação, para que ele não insira uma </w:t>
      </w:r>
      <w:r w:rsidRPr="00414F66">
        <w:rPr>
          <w:i/>
        </w:rPr>
        <w:t>ActionBar</w:t>
      </w:r>
      <w:r>
        <w:t xml:space="preserve">. Assim </w:t>
      </w:r>
      <w:r w:rsidR="00A5702C">
        <w:t xml:space="preserve">você pode </w:t>
      </w:r>
      <w:r>
        <w:t xml:space="preserve">utilizar a </w:t>
      </w:r>
      <w:r w:rsidR="00A5702C">
        <w:t xml:space="preserve">sua </w:t>
      </w:r>
      <w:r w:rsidRPr="00414F66">
        <w:rPr>
          <w:i/>
        </w:rPr>
        <w:t>Toolbar</w:t>
      </w:r>
      <w:r>
        <w:t xml:space="preserve"> tranquilamente. Para </w:t>
      </w:r>
      <w:r w:rsidR="00A5702C">
        <w:t xml:space="preserve">isso, </w:t>
      </w:r>
      <w:r>
        <w:t xml:space="preserve">entre no arquivo </w:t>
      </w:r>
      <w:r>
        <w:rPr>
          <w:b/>
        </w:rPr>
        <w:t xml:space="preserve">res/values/styles.xml </w:t>
      </w:r>
      <w:r>
        <w:t xml:space="preserve"> e substitua o valor do atributo </w:t>
      </w:r>
      <w:r w:rsidRPr="00414F66">
        <w:rPr>
          <w:i/>
        </w:rPr>
        <w:t>parent</w:t>
      </w:r>
      <w:r>
        <w:t xml:space="preserve"> da </w:t>
      </w:r>
      <w:r w:rsidRPr="00414F66">
        <w:rPr>
          <w:i/>
        </w:rPr>
        <w:t>tag style</w:t>
      </w:r>
      <w:r>
        <w:t xml:space="preserve"> para:</w:t>
      </w:r>
    </w:p>
    <w:p w14:paraId="6F0CE18F" w14:textId="77777777" w:rsidR="006D109F" w:rsidRDefault="006D109F" w:rsidP="006D109F">
      <w:pPr>
        <w:spacing w:after="240" w:line="348" w:lineRule="auto"/>
        <w:jc w:val="center"/>
        <w:rPr>
          <w:b/>
          <w:color w:val="008000"/>
        </w:rPr>
      </w:pPr>
      <w:r>
        <w:rPr>
          <w:b/>
          <w:color w:val="008000"/>
          <w:highlight w:val="white"/>
        </w:rPr>
        <w:t>"Theme.AppCompat.Light.NoActionBar"</w:t>
      </w:r>
    </w:p>
    <w:p w14:paraId="1FA3B894" w14:textId="690009AD" w:rsidR="00EB1ECB" w:rsidRPr="00EB1ECB" w:rsidRDefault="00EB1ECB" w:rsidP="00E67CD2">
      <w:pPr>
        <w:ind w:left="1134"/>
      </w:pPr>
      <w:r>
        <w:rPr>
          <w:b/>
        </w:rPr>
        <w:t xml:space="preserve">Entendendo o código: </w:t>
      </w:r>
      <w:r w:rsidR="00A5702C">
        <w:t xml:space="preserve">nesse </w:t>
      </w:r>
      <w:r>
        <w:t xml:space="preserve">arquivo </w:t>
      </w:r>
      <w:r w:rsidRPr="00414F66">
        <w:rPr>
          <w:b/>
          <w:i/>
        </w:rPr>
        <w:t>styles</w:t>
      </w:r>
      <w:r>
        <w:t xml:space="preserve"> </w:t>
      </w:r>
      <w:r w:rsidR="00A5702C">
        <w:t xml:space="preserve">pode-se </w:t>
      </w:r>
      <w:r>
        <w:t xml:space="preserve">trocar o tema do aplicativo. Um tema vai desde uma combinação de cores até </w:t>
      </w:r>
      <w:r w:rsidR="00A5702C">
        <w:t xml:space="preserve">a </w:t>
      </w:r>
      <w:r>
        <w:t xml:space="preserve">adição ou remoção de alguns componentes gráficos. O tema selecionado faz com que o </w:t>
      </w:r>
      <w:r w:rsidRPr="00414F66">
        <w:rPr>
          <w:i/>
        </w:rPr>
        <w:t>app</w:t>
      </w:r>
      <w:r>
        <w:t xml:space="preserve"> não tenha uma </w:t>
      </w:r>
      <w:r w:rsidRPr="00414F66">
        <w:rPr>
          <w:i/>
        </w:rPr>
        <w:t>ActionBar</w:t>
      </w:r>
      <w:r>
        <w:t xml:space="preserve"> (ou </w:t>
      </w:r>
      <w:r w:rsidRPr="00414F66">
        <w:rPr>
          <w:i/>
        </w:rPr>
        <w:t>Toolbar</w:t>
      </w:r>
      <w:r>
        <w:t xml:space="preserve">) para que </w:t>
      </w:r>
      <w:r w:rsidR="000A0292">
        <w:t xml:space="preserve">você possa </w:t>
      </w:r>
      <w:r>
        <w:t xml:space="preserve">criar e usar </w:t>
      </w:r>
      <w:r w:rsidR="00B87623">
        <w:t xml:space="preserve">sua </w:t>
      </w:r>
      <w:r>
        <w:t xml:space="preserve">própria </w:t>
      </w:r>
      <w:r w:rsidRPr="00414F66">
        <w:rPr>
          <w:i/>
        </w:rPr>
        <w:t>Toolbar</w:t>
      </w:r>
      <w:r>
        <w:t>.</w:t>
      </w:r>
    </w:p>
    <w:p w14:paraId="5C36248E" w14:textId="277A3A9D" w:rsidR="006D109F" w:rsidRDefault="009E1993" w:rsidP="00E67CD2">
      <w:pPr>
        <w:numPr>
          <w:ilvl w:val="0"/>
          <w:numId w:val="3"/>
        </w:numPr>
        <w:spacing w:before="260" w:after="240"/>
        <w:ind w:hanging="360"/>
        <w:contextualSpacing/>
      </w:pPr>
      <w:commentRangeStart w:id="62"/>
      <w:commentRangeStart w:id="63"/>
      <w:r>
        <w:t>Agora que</w:t>
      </w:r>
      <w:ins w:id="64" w:author="Willian" w:date="2016-10-18T16:13:00Z">
        <w:r w:rsidR="00F875C8">
          <w:t xml:space="preserve"> </w:t>
        </w:r>
      </w:ins>
      <w:del w:id="65" w:author="Willian" w:date="2016-10-18T16:13:00Z">
        <w:r w:rsidDel="00F875C8">
          <w:delText xml:space="preserve"> </w:delText>
        </w:r>
        <w:r w:rsidR="00B87623" w:rsidDel="00F875C8">
          <w:delText>foi definido</w:delText>
        </w:r>
      </w:del>
      <w:ins w:id="66" w:author="Willian" w:date="2016-10-18T16:13:00Z">
        <w:r w:rsidR="00F875C8">
          <w:t>alteramos o tema do aplicativo</w:t>
        </w:r>
      </w:ins>
      <w:del w:id="67" w:author="Willian" w:date="2016-10-18T16:14:00Z">
        <w:r w:rsidR="00B87623" w:rsidDel="00F875C8">
          <w:delText>,</w:delText>
        </w:r>
      </w:del>
      <w:ins w:id="68" w:author="Willian" w:date="2016-10-18T16:14:00Z">
        <w:r w:rsidR="00F875C8">
          <w:t xml:space="preserve">, </w:t>
        </w:r>
      </w:ins>
      <w:del w:id="69" w:author="Willian" w:date="2016-10-18T16:14:00Z">
        <w:r w:rsidDel="00F875C8">
          <w:delText xml:space="preserve"> </w:delText>
        </w:r>
        <w:r w:rsidR="00B87623" w:rsidDel="00F875C8">
          <w:delText xml:space="preserve">troque </w:delText>
        </w:r>
        <w:r w:rsidDel="00F875C8">
          <w:delText xml:space="preserve">o tema padrão da </w:delText>
        </w:r>
        <w:r w:rsidR="00B87623" w:rsidDel="00F875C8">
          <w:delText xml:space="preserve">sua </w:delText>
        </w:r>
        <w:r w:rsidRPr="00DD7256" w:rsidDel="00F875C8">
          <w:rPr>
            <w:i/>
          </w:rPr>
          <w:delText>ActionBar</w:delText>
        </w:r>
        <w:r w:rsidDel="00F875C8">
          <w:delText xml:space="preserve"> (com o passo anterior) </w:delText>
        </w:r>
        <w:r w:rsidR="006D109F" w:rsidDel="00F875C8">
          <w:delText xml:space="preserve">que </w:delText>
        </w:r>
        <w:r w:rsidR="00B87623" w:rsidDel="00F875C8">
          <w:delText xml:space="preserve">controlará </w:delText>
        </w:r>
        <w:r w:rsidR="006D109F" w:rsidDel="00F875C8">
          <w:delText xml:space="preserve">tudo </w:delText>
        </w:r>
        <w:r w:rsidR="00B87623" w:rsidDel="00F875C8">
          <w:delText>isso</w:delText>
        </w:r>
        <w:r w:rsidR="006D109F" w:rsidDel="00F875C8">
          <w:delText xml:space="preserve">. </w:delText>
        </w:r>
        <w:commentRangeEnd w:id="62"/>
        <w:r w:rsidR="00B87623" w:rsidDel="00F875C8">
          <w:rPr>
            <w:rStyle w:val="Refdecomentrio"/>
          </w:rPr>
          <w:commentReference w:id="62"/>
        </w:r>
      </w:del>
      <w:commentRangeEnd w:id="63"/>
      <w:r w:rsidR="00F875C8">
        <w:rPr>
          <w:rStyle w:val="Refdecomentrio"/>
        </w:rPr>
        <w:commentReference w:id="63"/>
      </w:r>
      <w:del w:id="70" w:author="Willian" w:date="2016-10-18T16:14:00Z">
        <w:r w:rsidR="006D109F" w:rsidDel="00F875C8">
          <w:delText xml:space="preserve">Primeiro </w:delText>
        </w:r>
      </w:del>
      <w:r w:rsidR="006D109F">
        <w:t xml:space="preserve">crie o arquivo </w:t>
      </w:r>
      <w:r w:rsidR="006D109F">
        <w:rPr>
          <w:b/>
        </w:rPr>
        <w:t>res/layout/activity_main.xml</w:t>
      </w:r>
      <w:r w:rsidR="006D109F">
        <w:t xml:space="preserve">. </w:t>
      </w:r>
    </w:p>
    <w:p w14:paraId="00B48846" w14:textId="77777777" w:rsidR="009724C7" w:rsidRDefault="009724C7" w:rsidP="00E67CD2">
      <w:pPr>
        <w:spacing w:before="260" w:after="240"/>
        <w:ind w:left="720"/>
        <w:contextualSpacing/>
      </w:pPr>
    </w:p>
    <w:p w14:paraId="2425544C" w14:textId="7A69FFD9" w:rsidR="006D109F" w:rsidRDefault="00B87623" w:rsidP="00021E9B">
      <w:pPr>
        <w:numPr>
          <w:ilvl w:val="0"/>
          <w:numId w:val="3"/>
        </w:numPr>
        <w:spacing w:before="260" w:after="240" w:line="343" w:lineRule="auto"/>
        <w:ind w:hanging="360"/>
        <w:contextualSpacing/>
      </w:pPr>
      <w:r>
        <w:t xml:space="preserve">Nesse </w:t>
      </w:r>
      <w:r w:rsidR="006D109F">
        <w:t>novo arquivo remova todo o código e insira o seguinte</w:t>
      </w:r>
      <w:r w:rsidR="000A0292">
        <w:t>:</w:t>
      </w:r>
    </w:p>
    <w:p w14:paraId="471FB2FD" w14:textId="77777777" w:rsidR="006D109F" w:rsidRDefault="006D109F" w:rsidP="006D109F">
      <w:pPr>
        <w:spacing w:after="0" w:line="240" w:lineRule="auto"/>
        <w:ind w:left="1130"/>
        <w:jc w:val="left"/>
      </w:pPr>
      <w:r>
        <w:rPr>
          <w:rFonts w:ascii="Consolas" w:eastAsia="Consolas" w:hAnsi="Consolas" w:cs="Consolas"/>
          <w:i/>
          <w:color w:val="808080"/>
          <w:sz w:val="16"/>
          <w:szCs w:val="16"/>
          <w:highlight w:val="white"/>
        </w:rPr>
        <w:t>&lt;!-- Este DrawerLayout tem duas views filhas em sua raiz  --&gt;</w:t>
      </w:r>
    </w:p>
    <w:p w14:paraId="2622636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android.support.v4.widget.DrawerLayout</w:t>
      </w:r>
    </w:p>
    <w:p w14:paraId="104C824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0080"/>
          <w:sz w:val="16"/>
          <w:szCs w:val="16"/>
          <w:highlight w:val="white"/>
          <w:lang w:val="en-US"/>
        </w:rPr>
        <w:t xml:space="preserve">   </w:t>
      </w:r>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"http://schemas.android.com/apk/res/android"</w:t>
      </w:r>
    </w:p>
    <w:p w14:paraId="622E63B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app</w:t>
      </w:r>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"http://schemas.android.com/apk/res-auto"</w:t>
      </w:r>
    </w:p>
    <w:p w14:paraId="28B4245F" w14:textId="77777777" w:rsidR="006D109F" w:rsidRPr="00E67CD2"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E67CD2">
        <w:rPr>
          <w:rFonts w:ascii="Consolas" w:eastAsia="Consolas" w:hAnsi="Consolas" w:cs="Consolas"/>
          <w:color w:val="660E7A"/>
          <w:sz w:val="16"/>
          <w:szCs w:val="16"/>
          <w:highlight w:val="white"/>
          <w:lang w:val="en-US"/>
        </w:rPr>
        <w:t>android</w:t>
      </w:r>
      <w:r w:rsidRPr="00E67CD2">
        <w:rPr>
          <w:rFonts w:ascii="Consolas" w:eastAsia="Consolas" w:hAnsi="Consolas" w:cs="Consolas"/>
          <w:color w:val="0000FF"/>
          <w:sz w:val="16"/>
          <w:szCs w:val="16"/>
          <w:highlight w:val="white"/>
          <w:lang w:val="en-US"/>
        </w:rPr>
        <w:t>:id=</w:t>
      </w:r>
      <w:r w:rsidRPr="00E67CD2">
        <w:rPr>
          <w:rFonts w:ascii="Consolas" w:eastAsia="Consolas" w:hAnsi="Consolas" w:cs="Consolas"/>
          <w:color w:val="008000"/>
          <w:sz w:val="16"/>
          <w:szCs w:val="16"/>
          <w:highlight w:val="white"/>
          <w:lang w:val="en-US"/>
        </w:rPr>
        <w:t>"@+id/drawer_layout"</w:t>
      </w:r>
    </w:p>
    <w:p w14:paraId="21E40F87"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android:layout_width=</w:t>
      </w:r>
      <w:r w:rsidRPr="00880E57">
        <w:rPr>
          <w:rFonts w:ascii="Consolas" w:eastAsia="Consolas" w:hAnsi="Consolas" w:cs="Consolas"/>
          <w:color w:val="008000"/>
          <w:sz w:val="16"/>
          <w:szCs w:val="16"/>
          <w:highlight w:val="white"/>
          <w:lang w:val="en-US"/>
        </w:rPr>
        <w:t>"match_parent"</w:t>
      </w:r>
    </w:p>
    <w:p w14:paraId="45347EAA"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android:layout_height=</w:t>
      </w:r>
      <w:r w:rsidRPr="00880E57">
        <w:rPr>
          <w:rFonts w:ascii="Consolas" w:eastAsia="Consolas" w:hAnsi="Consolas" w:cs="Consolas"/>
          <w:color w:val="008000"/>
          <w:sz w:val="16"/>
          <w:szCs w:val="16"/>
          <w:highlight w:val="white"/>
          <w:lang w:val="en-US"/>
        </w:rPr>
        <w:t>"match_parent"</w:t>
      </w:r>
      <w:r w:rsidRPr="00880E57">
        <w:rPr>
          <w:rFonts w:ascii="Consolas" w:eastAsia="Consolas" w:hAnsi="Consolas" w:cs="Consolas"/>
          <w:sz w:val="16"/>
          <w:szCs w:val="16"/>
          <w:highlight w:val="white"/>
          <w:lang w:val="en-US"/>
        </w:rPr>
        <w:t>&gt;</w:t>
      </w:r>
    </w:p>
    <w:p w14:paraId="09EC2AAF" w14:textId="77777777" w:rsidR="006D109F" w:rsidRPr="00880E57" w:rsidRDefault="006D109F" w:rsidP="006D109F">
      <w:pPr>
        <w:spacing w:after="0" w:line="240" w:lineRule="auto"/>
        <w:ind w:left="1130"/>
        <w:jc w:val="left"/>
        <w:rPr>
          <w:lang w:val="en-US"/>
        </w:rPr>
      </w:pPr>
    </w:p>
    <w:p w14:paraId="442E36C5" w14:textId="77777777" w:rsidR="006D109F" w:rsidRDefault="006D109F" w:rsidP="006D109F">
      <w:pPr>
        <w:spacing w:after="0" w:line="240" w:lineRule="auto"/>
        <w:ind w:left="1130"/>
        <w:jc w:val="left"/>
      </w:pPr>
      <w:r w:rsidRPr="00880E57">
        <w:rPr>
          <w:rFonts w:ascii="Consolas" w:eastAsia="Consolas" w:hAnsi="Consolas" w:cs="Consolas"/>
          <w:sz w:val="16"/>
          <w:szCs w:val="16"/>
          <w:highlight w:val="white"/>
          <w:lang w:val="en-US"/>
        </w:rPr>
        <w:t xml:space="preserve">   </w:t>
      </w:r>
      <w:r>
        <w:rPr>
          <w:rFonts w:ascii="Consolas" w:eastAsia="Consolas" w:hAnsi="Consolas" w:cs="Consolas"/>
          <w:i/>
          <w:color w:val="808080"/>
          <w:sz w:val="16"/>
          <w:szCs w:val="16"/>
          <w:highlight w:val="white"/>
        </w:rPr>
        <w:t>&lt;!-- Este LinearLayout representa o conteúdo da tela  --&gt;</w:t>
      </w:r>
    </w:p>
    <w:p w14:paraId="3BF7EA13" w14:textId="77777777" w:rsidR="006D109F" w:rsidRPr="00E67CD2"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r w:rsidRPr="00E67CD2">
        <w:rPr>
          <w:rFonts w:ascii="Consolas" w:eastAsia="Consolas" w:hAnsi="Consolas" w:cs="Consolas"/>
          <w:sz w:val="16"/>
          <w:szCs w:val="16"/>
          <w:highlight w:val="white"/>
          <w:lang w:val="en-US"/>
        </w:rPr>
        <w:t>&lt;</w:t>
      </w:r>
      <w:r w:rsidRPr="00E67CD2">
        <w:rPr>
          <w:rFonts w:ascii="Consolas" w:eastAsia="Consolas" w:hAnsi="Consolas" w:cs="Consolas"/>
          <w:color w:val="000080"/>
          <w:sz w:val="16"/>
          <w:szCs w:val="16"/>
          <w:highlight w:val="white"/>
          <w:lang w:val="en-US"/>
        </w:rPr>
        <w:t>LinearLayout</w:t>
      </w:r>
    </w:p>
    <w:p w14:paraId="30DBB1D2"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008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android:layout_width=</w:t>
      </w:r>
      <w:r w:rsidRPr="00880E57">
        <w:rPr>
          <w:rFonts w:ascii="Consolas" w:eastAsia="Consolas" w:hAnsi="Consolas" w:cs="Consolas"/>
          <w:color w:val="008000"/>
          <w:sz w:val="16"/>
          <w:szCs w:val="16"/>
          <w:highlight w:val="white"/>
          <w:lang w:val="en-US"/>
        </w:rPr>
        <w:t>"match_parent"</w:t>
      </w:r>
    </w:p>
    <w:p w14:paraId="774193BC"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android:layout_height=</w:t>
      </w:r>
      <w:r w:rsidRPr="00880E57">
        <w:rPr>
          <w:rFonts w:ascii="Consolas" w:eastAsia="Consolas" w:hAnsi="Consolas" w:cs="Consolas"/>
          <w:color w:val="008000"/>
          <w:sz w:val="16"/>
          <w:szCs w:val="16"/>
          <w:highlight w:val="white"/>
          <w:lang w:val="en-US"/>
        </w:rPr>
        <w:t>"match_parent"</w:t>
      </w:r>
    </w:p>
    <w:p w14:paraId="29CD9A52" w14:textId="77777777" w:rsidR="006D109F" w:rsidRDefault="006D109F" w:rsidP="006D109F">
      <w:pPr>
        <w:spacing w:after="0" w:line="240" w:lineRule="auto"/>
        <w:ind w:left="1130"/>
        <w:jc w:val="left"/>
      </w:pPr>
      <w:r w:rsidRPr="00880E57">
        <w:rPr>
          <w:rFonts w:ascii="Consolas" w:eastAsia="Consolas" w:hAnsi="Consolas" w:cs="Consolas"/>
          <w:color w:val="008000"/>
          <w:sz w:val="16"/>
          <w:szCs w:val="16"/>
          <w:highlight w:val="white"/>
          <w:lang w:val="en-US"/>
        </w:rPr>
        <w:t xml:space="preserve">       </w:t>
      </w:r>
      <w:r>
        <w:rPr>
          <w:rFonts w:ascii="Consolas" w:eastAsia="Consolas" w:hAnsi="Consolas" w:cs="Consolas"/>
          <w:color w:val="0000FF"/>
          <w:sz w:val="16"/>
          <w:szCs w:val="16"/>
          <w:highlight w:val="white"/>
        </w:rPr>
        <w:t>android:orientation=</w:t>
      </w:r>
      <w:r>
        <w:rPr>
          <w:rFonts w:ascii="Consolas" w:eastAsia="Consolas" w:hAnsi="Consolas" w:cs="Consolas"/>
          <w:color w:val="008000"/>
          <w:sz w:val="16"/>
          <w:szCs w:val="16"/>
          <w:highlight w:val="white"/>
        </w:rPr>
        <w:t>"vertical"</w:t>
      </w:r>
      <w:r>
        <w:rPr>
          <w:rFonts w:ascii="Consolas" w:eastAsia="Consolas" w:hAnsi="Consolas" w:cs="Consolas"/>
          <w:sz w:val="16"/>
          <w:szCs w:val="16"/>
          <w:highlight w:val="white"/>
        </w:rPr>
        <w:t>&gt;</w:t>
      </w:r>
    </w:p>
    <w:p w14:paraId="4FA5FB8D" w14:textId="77777777" w:rsidR="006D109F" w:rsidRDefault="006D109F" w:rsidP="006D109F">
      <w:pPr>
        <w:spacing w:after="0" w:line="240" w:lineRule="auto"/>
        <w:ind w:left="1130"/>
        <w:jc w:val="left"/>
      </w:pPr>
    </w:p>
    <w:p w14:paraId="2DB0402B" w14:textId="77777777" w:rsidR="006D109F" w:rsidRDefault="006D109F" w:rsidP="006D109F">
      <w:pPr>
        <w:spacing w:after="0" w:line="240" w:lineRule="auto"/>
        <w:ind w:left="1130"/>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&lt;!-- Esta ActionBar/Toolbar é mostrada no topo da tela --&gt;</w:t>
      </w:r>
    </w:p>
    <w:p w14:paraId="5D9A7355" w14:textId="77777777" w:rsidR="006D109F" w:rsidRPr="00E67CD2"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r w:rsidRPr="00E67CD2">
        <w:rPr>
          <w:rFonts w:ascii="Consolas" w:eastAsia="Consolas" w:hAnsi="Consolas" w:cs="Consolas"/>
          <w:sz w:val="16"/>
          <w:szCs w:val="16"/>
          <w:highlight w:val="white"/>
          <w:lang w:val="en-US"/>
        </w:rPr>
        <w:t>&lt;</w:t>
      </w:r>
      <w:r w:rsidRPr="00E67CD2">
        <w:rPr>
          <w:rFonts w:ascii="Consolas" w:eastAsia="Consolas" w:hAnsi="Consolas" w:cs="Consolas"/>
          <w:color w:val="000080"/>
          <w:sz w:val="16"/>
          <w:szCs w:val="16"/>
          <w:highlight w:val="white"/>
          <w:lang w:val="en-US"/>
        </w:rPr>
        <w:t>include</w:t>
      </w:r>
    </w:p>
    <w:p w14:paraId="09476930"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0080"/>
          <w:sz w:val="16"/>
          <w:szCs w:val="16"/>
          <w:highlight w:val="white"/>
          <w:lang w:val="en-US"/>
        </w:rPr>
        <w:t xml:space="preserve">           </w:t>
      </w:r>
      <w:r w:rsidRPr="00880E57">
        <w:rPr>
          <w:rFonts w:ascii="Consolas" w:eastAsia="Consolas" w:hAnsi="Consolas" w:cs="Consolas"/>
          <w:color w:val="0000FF"/>
          <w:sz w:val="16"/>
          <w:szCs w:val="16"/>
          <w:highlight w:val="white"/>
          <w:lang w:val="en-US"/>
        </w:rPr>
        <w:t>layout=</w:t>
      </w:r>
      <w:r w:rsidRPr="00880E57">
        <w:rPr>
          <w:rFonts w:ascii="Consolas" w:eastAsia="Consolas" w:hAnsi="Consolas" w:cs="Consolas"/>
          <w:color w:val="008000"/>
          <w:sz w:val="16"/>
          <w:szCs w:val="16"/>
          <w:highlight w:val="white"/>
          <w:lang w:val="en-US"/>
        </w:rPr>
        <w:t>"@layout/toolbar"</w:t>
      </w:r>
    </w:p>
    <w:p w14:paraId="139AF9BB"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android:layout_width=</w:t>
      </w:r>
      <w:r w:rsidRPr="00880E57">
        <w:rPr>
          <w:rFonts w:ascii="Consolas" w:eastAsia="Consolas" w:hAnsi="Consolas" w:cs="Consolas"/>
          <w:color w:val="008000"/>
          <w:sz w:val="16"/>
          <w:szCs w:val="16"/>
          <w:highlight w:val="white"/>
          <w:lang w:val="en-US"/>
        </w:rPr>
        <w:t>"match_parent"</w:t>
      </w:r>
    </w:p>
    <w:p w14:paraId="3B6B439D"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android:layout_height=</w:t>
      </w:r>
      <w:r w:rsidRPr="00880E57">
        <w:rPr>
          <w:rFonts w:ascii="Consolas" w:eastAsia="Consolas" w:hAnsi="Consolas" w:cs="Consolas"/>
          <w:color w:val="008000"/>
          <w:sz w:val="16"/>
          <w:szCs w:val="16"/>
          <w:highlight w:val="white"/>
          <w:lang w:val="en-US"/>
        </w:rPr>
        <w:t xml:space="preserve">"wrap_content" </w:t>
      </w:r>
      <w:r w:rsidRPr="00880E57">
        <w:rPr>
          <w:rFonts w:ascii="Consolas" w:eastAsia="Consolas" w:hAnsi="Consolas" w:cs="Consolas"/>
          <w:sz w:val="16"/>
          <w:szCs w:val="16"/>
          <w:highlight w:val="white"/>
          <w:lang w:val="en-US"/>
        </w:rPr>
        <w:t>/&gt;</w:t>
      </w:r>
    </w:p>
    <w:p w14:paraId="1D0DBF38" w14:textId="77777777" w:rsidR="006D109F" w:rsidRPr="00880E57" w:rsidRDefault="006D109F" w:rsidP="006D109F">
      <w:pPr>
        <w:spacing w:after="0" w:line="240" w:lineRule="auto"/>
        <w:ind w:left="1130"/>
        <w:jc w:val="left"/>
        <w:rPr>
          <w:lang w:val="en-US"/>
        </w:rPr>
      </w:pPr>
    </w:p>
    <w:p w14:paraId="336D9160" w14:textId="291984B1" w:rsidR="006D109F" w:rsidRDefault="006D109F" w:rsidP="006D109F">
      <w:pPr>
        <w:spacing w:after="0" w:line="240" w:lineRule="auto"/>
        <w:ind w:left="1130"/>
        <w:jc w:val="left"/>
      </w:pPr>
      <w:r w:rsidRPr="00880E57">
        <w:rPr>
          <w:rFonts w:ascii="Consolas" w:eastAsia="Consolas" w:hAnsi="Consolas" w:cs="Consolas"/>
          <w:sz w:val="16"/>
          <w:szCs w:val="16"/>
          <w:highlight w:val="white"/>
          <w:lang w:val="en-US"/>
        </w:rPr>
        <w:t xml:space="preserve">      </w:t>
      </w:r>
      <w:commentRangeStart w:id="71"/>
      <w:commentRangeStart w:id="72"/>
      <w:r w:rsidRPr="00880E57">
        <w:rPr>
          <w:rFonts w:ascii="Consolas" w:eastAsia="Consolas" w:hAnsi="Consolas" w:cs="Consolas"/>
          <w:sz w:val="16"/>
          <w:szCs w:val="16"/>
          <w:highlight w:val="white"/>
          <w:lang w:val="en-US"/>
        </w:rPr>
        <w:t xml:space="preserve"> </w:t>
      </w:r>
      <w:r>
        <w:rPr>
          <w:rFonts w:ascii="Consolas" w:eastAsia="Consolas" w:hAnsi="Consolas" w:cs="Consolas"/>
          <w:i/>
          <w:color w:val="808080"/>
          <w:sz w:val="16"/>
          <w:szCs w:val="16"/>
          <w:highlight w:val="white"/>
        </w:rPr>
        <w:t xml:space="preserve">&lt;!-- </w:t>
      </w:r>
      <w:del w:id="73" w:author="Caroline Ruiz" w:date="2016-10-13T10:10:00Z">
        <w:r w:rsidDel="0008712D">
          <w:rPr>
            <w:rFonts w:ascii="Consolas" w:eastAsia="Consolas" w:hAnsi="Consolas" w:cs="Consolas"/>
            <w:i/>
            <w:color w:val="808080"/>
            <w:sz w:val="16"/>
            <w:szCs w:val="16"/>
            <w:highlight w:val="white"/>
          </w:rPr>
          <w:delText xml:space="preserve">Este </w:delText>
        </w:r>
      </w:del>
      <w:ins w:id="74" w:author="Caroline Ruiz" w:date="2016-10-13T10:10:00Z">
        <w:r w:rsidR="0008712D">
          <w:rPr>
            <w:rFonts w:ascii="Consolas" w:eastAsia="Consolas" w:hAnsi="Consolas" w:cs="Consolas"/>
            <w:i/>
            <w:color w:val="808080"/>
            <w:sz w:val="16"/>
            <w:szCs w:val="16"/>
            <w:highlight w:val="white"/>
          </w:rPr>
          <w:t xml:space="preserve">É neste </w:t>
        </w:r>
      </w:ins>
      <w:r>
        <w:rPr>
          <w:rFonts w:ascii="Consolas" w:eastAsia="Consolas" w:hAnsi="Consolas" w:cs="Consolas"/>
          <w:i/>
          <w:color w:val="808080"/>
          <w:sz w:val="16"/>
          <w:szCs w:val="16"/>
          <w:highlight w:val="white"/>
        </w:rPr>
        <w:t xml:space="preserve">frame </w:t>
      </w:r>
      <w:del w:id="75" w:author="Caroline Ruiz" w:date="2016-10-13T10:10:00Z">
        <w:r w:rsidDel="0008712D">
          <w:rPr>
            <w:rFonts w:ascii="Consolas" w:eastAsia="Consolas" w:hAnsi="Consolas" w:cs="Consolas"/>
            <w:i/>
            <w:color w:val="808080"/>
            <w:sz w:val="16"/>
            <w:szCs w:val="16"/>
            <w:highlight w:val="white"/>
          </w:rPr>
          <w:delText>é onde nossos</w:delText>
        </w:r>
      </w:del>
      <w:ins w:id="76" w:author="Caroline Ruiz" w:date="2016-10-13T10:10:00Z">
        <w:r w:rsidR="0008712D">
          <w:rPr>
            <w:rFonts w:ascii="Consolas" w:eastAsia="Consolas" w:hAnsi="Consolas" w:cs="Consolas"/>
            <w:i/>
            <w:color w:val="808080"/>
            <w:sz w:val="16"/>
            <w:szCs w:val="16"/>
            <w:highlight w:val="white"/>
          </w:rPr>
          <w:t>que seus</w:t>
        </w:r>
      </w:ins>
      <w:r>
        <w:rPr>
          <w:rFonts w:ascii="Consolas" w:eastAsia="Consolas" w:hAnsi="Consolas" w:cs="Consolas"/>
          <w:i/>
          <w:color w:val="808080"/>
          <w:sz w:val="16"/>
          <w:szCs w:val="16"/>
          <w:highlight w:val="white"/>
        </w:rPr>
        <w:t xml:space="preserve"> Fragments serão colocados --&gt;</w:t>
      </w:r>
      <w:commentRangeEnd w:id="71"/>
      <w:r w:rsidR="00DD7256">
        <w:rPr>
          <w:rStyle w:val="Refdecomentrio"/>
        </w:rPr>
        <w:commentReference w:id="71"/>
      </w:r>
      <w:commentRangeEnd w:id="72"/>
      <w:r w:rsidR="002908C2">
        <w:rPr>
          <w:rStyle w:val="Refdecomentrio"/>
        </w:rPr>
        <w:commentReference w:id="72"/>
      </w:r>
    </w:p>
    <w:p w14:paraId="0D6ED50A" w14:textId="77777777" w:rsidR="006D109F" w:rsidRPr="00E67CD2"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r w:rsidRPr="00E67CD2">
        <w:rPr>
          <w:rFonts w:ascii="Consolas" w:eastAsia="Consolas" w:hAnsi="Consolas" w:cs="Consolas"/>
          <w:sz w:val="16"/>
          <w:szCs w:val="16"/>
          <w:highlight w:val="white"/>
          <w:lang w:val="en-US"/>
        </w:rPr>
        <w:t>&lt;</w:t>
      </w:r>
      <w:r w:rsidRPr="00E67CD2">
        <w:rPr>
          <w:rFonts w:ascii="Consolas" w:eastAsia="Consolas" w:hAnsi="Consolas" w:cs="Consolas"/>
          <w:color w:val="000080"/>
          <w:sz w:val="16"/>
          <w:szCs w:val="16"/>
          <w:highlight w:val="white"/>
          <w:lang w:val="en-US"/>
        </w:rPr>
        <w:t>FrameLayout</w:t>
      </w:r>
    </w:p>
    <w:p w14:paraId="6FEF86D8"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0080"/>
          <w:sz w:val="16"/>
          <w:szCs w:val="16"/>
          <w:highlight w:val="white"/>
          <w:lang w:val="en-US"/>
        </w:rPr>
        <w:t xml:space="preserve">           </w:t>
      </w:r>
      <w:r w:rsidRPr="00880E57">
        <w:rPr>
          <w:rFonts w:ascii="Consolas" w:eastAsia="Consolas" w:hAnsi="Consolas" w:cs="Consolas"/>
          <w:color w:val="0000FF"/>
          <w:sz w:val="16"/>
          <w:szCs w:val="16"/>
          <w:highlight w:val="white"/>
          <w:lang w:val="en-US"/>
        </w:rPr>
        <w:t>android:id=</w:t>
      </w:r>
      <w:r w:rsidRPr="00880E57">
        <w:rPr>
          <w:rFonts w:ascii="Consolas" w:eastAsia="Consolas" w:hAnsi="Consolas" w:cs="Consolas"/>
          <w:color w:val="008000"/>
          <w:sz w:val="16"/>
          <w:szCs w:val="16"/>
          <w:highlight w:val="white"/>
          <w:lang w:val="en-US"/>
        </w:rPr>
        <w:t>"@+id/flContent"</w:t>
      </w:r>
    </w:p>
    <w:p w14:paraId="5314FEBC"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android:layout_width=</w:t>
      </w:r>
      <w:r w:rsidRPr="00880E57">
        <w:rPr>
          <w:rFonts w:ascii="Consolas" w:eastAsia="Consolas" w:hAnsi="Consolas" w:cs="Consolas"/>
          <w:color w:val="008000"/>
          <w:sz w:val="16"/>
          <w:szCs w:val="16"/>
          <w:highlight w:val="white"/>
          <w:lang w:val="en-US"/>
        </w:rPr>
        <w:t>"match_parent"</w:t>
      </w:r>
    </w:p>
    <w:p w14:paraId="677D4C4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color w:val="0000FF"/>
          <w:sz w:val="16"/>
          <w:szCs w:val="16"/>
          <w:highlight w:val="white"/>
          <w:lang w:val="en-US"/>
        </w:rPr>
        <w:t>android:layout_height=</w:t>
      </w:r>
      <w:r w:rsidRPr="00880E57">
        <w:rPr>
          <w:rFonts w:ascii="Consolas" w:eastAsia="Consolas" w:hAnsi="Consolas" w:cs="Consolas"/>
          <w:color w:val="008000"/>
          <w:sz w:val="16"/>
          <w:szCs w:val="16"/>
          <w:highlight w:val="white"/>
          <w:lang w:val="en-US"/>
        </w:rPr>
        <w:t xml:space="preserve">"match_parent" </w:t>
      </w:r>
      <w:r w:rsidRPr="00880E57">
        <w:rPr>
          <w:rFonts w:ascii="Consolas" w:eastAsia="Consolas" w:hAnsi="Consolas" w:cs="Consolas"/>
          <w:sz w:val="16"/>
          <w:szCs w:val="16"/>
          <w:highlight w:val="white"/>
          <w:lang w:val="en-US"/>
        </w:rPr>
        <w:t>/&gt;</w:t>
      </w:r>
    </w:p>
    <w:p w14:paraId="4CE46C21" w14:textId="77777777" w:rsidR="006D109F" w:rsidRPr="00E67CD2"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E67CD2">
        <w:rPr>
          <w:rFonts w:ascii="Consolas" w:eastAsia="Consolas" w:hAnsi="Consolas" w:cs="Consolas"/>
          <w:sz w:val="16"/>
          <w:szCs w:val="16"/>
          <w:highlight w:val="white"/>
          <w:lang w:val="en-US"/>
        </w:rPr>
        <w:t>&lt;/</w:t>
      </w:r>
      <w:r w:rsidRPr="00E67CD2">
        <w:rPr>
          <w:rFonts w:ascii="Consolas" w:eastAsia="Consolas" w:hAnsi="Consolas" w:cs="Consolas"/>
          <w:color w:val="000080"/>
          <w:sz w:val="16"/>
          <w:szCs w:val="16"/>
          <w:highlight w:val="white"/>
          <w:lang w:val="en-US"/>
        </w:rPr>
        <w:t>LinearLayout</w:t>
      </w:r>
      <w:r w:rsidRPr="00E67CD2">
        <w:rPr>
          <w:rFonts w:ascii="Consolas" w:eastAsia="Consolas" w:hAnsi="Consolas" w:cs="Consolas"/>
          <w:sz w:val="16"/>
          <w:szCs w:val="16"/>
          <w:highlight w:val="white"/>
          <w:lang w:val="en-US"/>
        </w:rPr>
        <w:t>&gt;</w:t>
      </w:r>
    </w:p>
    <w:p w14:paraId="7214FF22" w14:textId="77777777" w:rsidR="006D109F" w:rsidRPr="00E67CD2" w:rsidRDefault="006D109F" w:rsidP="006D109F">
      <w:pPr>
        <w:spacing w:after="0" w:line="240" w:lineRule="auto"/>
        <w:ind w:left="1130"/>
        <w:jc w:val="left"/>
        <w:rPr>
          <w:lang w:val="en-US"/>
        </w:rPr>
      </w:pPr>
    </w:p>
    <w:p w14:paraId="2A8CB0B1"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sz w:val="16"/>
          <w:szCs w:val="16"/>
          <w:highlight w:val="white"/>
          <w:lang w:val="en-US"/>
        </w:rPr>
        <w:t xml:space="preserve">   </w:t>
      </w:r>
    </w:p>
    <w:p w14:paraId="72633B28"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android.support.v4.widget.DrawerLayout</w:t>
      </w:r>
      <w:r w:rsidRPr="00880E57">
        <w:rPr>
          <w:rFonts w:ascii="Consolas" w:eastAsia="Consolas" w:hAnsi="Consolas" w:cs="Consolas"/>
          <w:sz w:val="16"/>
          <w:szCs w:val="16"/>
          <w:highlight w:val="white"/>
          <w:lang w:val="en-US"/>
        </w:rPr>
        <w:t>&gt;</w:t>
      </w:r>
    </w:p>
    <w:p w14:paraId="63E16AF6" w14:textId="77777777" w:rsidR="006D109F" w:rsidRPr="00880E57" w:rsidRDefault="006D109F" w:rsidP="006D109F">
      <w:pPr>
        <w:spacing w:before="260" w:after="240" w:line="343" w:lineRule="auto"/>
        <w:rPr>
          <w:lang w:val="en-US"/>
        </w:rPr>
      </w:pPr>
    </w:p>
    <w:p w14:paraId="59D13BE7" w14:textId="54C2D36E" w:rsidR="006D109F" w:rsidRPr="00E40478" w:rsidRDefault="00EB1ECB" w:rsidP="006D109F">
      <w:pPr>
        <w:spacing w:before="260" w:after="240" w:line="343" w:lineRule="auto"/>
        <w:ind w:left="1130"/>
      </w:pPr>
      <w:r>
        <w:rPr>
          <w:b/>
        </w:rPr>
        <w:lastRenderedPageBreak/>
        <w:t xml:space="preserve">Entendendo o código: </w:t>
      </w:r>
      <w:r w:rsidR="0008712D">
        <w:t xml:space="preserve">note </w:t>
      </w:r>
      <w:r w:rsidR="006D109F">
        <w:t xml:space="preserve">que </w:t>
      </w:r>
      <w:r w:rsidR="0008712D">
        <w:t xml:space="preserve">sua </w:t>
      </w:r>
      <w:r w:rsidR="006D109F" w:rsidRPr="00DD7256">
        <w:rPr>
          <w:i/>
        </w:rPr>
        <w:t>Toolbar</w:t>
      </w:r>
      <w:r w:rsidR="006D109F">
        <w:t xml:space="preserve"> foi injetada </w:t>
      </w:r>
      <w:r w:rsidR="0008712D">
        <w:t xml:space="preserve">por meio </w:t>
      </w:r>
      <w:r w:rsidR="006D109F">
        <w:t xml:space="preserve">do elemento </w:t>
      </w:r>
      <w:r w:rsidR="006D109F" w:rsidRPr="00DD7256">
        <w:rPr>
          <w:b/>
          <w:i/>
        </w:rPr>
        <w:t>include</w:t>
      </w:r>
      <w:r w:rsidR="006D109F">
        <w:rPr>
          <w:b/>
        </w:rPr>
        <w:t>.</w:t>
      </w:r>
      <w:r w:rsidR="00E40478">
        <w:rPr>
          <w:b/>
        </w:rPr>
        <w:t xml:space="preserve"> </w:t>
      </w:r>
      <w:r w:rsidR="00E40478">
        <w:t xml:space="preserve">Como não </w:t>
      </w:r>
      <w:r w:rsidR="0008712D">
        <w:t xml:space="preserve">havia </w:t>
      </w:r>
      <w:r w:rsidR="00E40478">
        <w:t xml:space="preserve">mais </w:t>
      </w:r>
      <w:r w:rsidR="00E40478" w:rsidRPr="00DD7256">
        <w:rPr>
          <w:i/>
        </w:rPr>
        <w:t>Toolbar</w:t>
      </w:r>
      <w:r w:rsidR="00E40478">
        <w:t xml:space="preserve"> devido ao tema selecionado no passo 5 e </w:t>
      </w:r>
      <w:r w:rsidR="0008712D">
        <w:t>foi criada a sua</w:t>
      </w:r>
      <w:r w:rsidR="00E40478">
        <w:t xml:space="preserve"> própria </w:t>
      </w:r>
      <w:r w:rsidR="00E40478" w:rsidRPr="00DD7256">
        <w:rPr>
          <w:i/>
        </w:rPr>
        <w:t>Toolbar</w:t>
      </w:r>
      <w:r w:rsidR="00E40478">
        <w:t xml:space="preserve">, </w:t>
      </w:r>
      <w:r w:rsidR="0008712D">
        <w:t xml:space="preserve">é necessário, </w:t>
      </w:r>
      <w:r w:rsidR="00E40478">
        <w:t>de certa forma</w:t>
      </w:r>
      <w:r w:rsidR="0008712D">
        <w:t>,</w:t>
      </w:r>
      <w:r w:rsidR="00E40478">
        <w:t xml:space="preserve"> </w:t>
      </w:r>
      <w:r w:rsidR="0008712D">
        <w:t>inseri</w:t>
      </w:r>
      <w:r w:rsidR="00E40478">
        <w:t xml:space="preserve">-la no </w:t>
      </w:r>
      <w:r w:rsidR="00E40478" w:rsidRPr="00DD7256">
        <w:rPr>
          <w:i/>
        </w:rPr>
        <w:t>layout</w:t>
      </w:r>
      <w:r w:rsidR="00E40478">
        <w:t xml:space="preserve">. O elemento </w:t>
      </w:r>
      <w:r w:rsidR="00E40478" w:rsidRPr="00DD7256">
        <w:rPr>
          <w:i/>
        </w:rPr>
        <w:t>include</w:t>
      </w:r>
      <w:r w:rsidR="00E40478">
        <w:t xml:space="preserve"> é responsável por </w:t>
      </w:r>
      <w:r w:rsidR="00FC0BC2">
        <w:t xml:space="preserve">injetar arquivos de </w:t>
      </w:r>
      <w:r w:rsidR="00FC0BC2" w:rsidRPr="00DD7256">
        <w:rPr>
          <w:i/>
        </w:rPr>
        <w:t>layout</w:t>
      </w:r>
      <w:r w:rsidR="00FC0BC2">
        <w:t xml:space="preserve"> em outro </w:t>
      </w:r>
      <w:r w:rsidR="00FC0BC2" w:rsidRPr="00DD7256">
        <w:rPr>
          <w:i/>
        </w:rPr>
        <w:t>layout</w:t>
      </w:r>
      <w:r w:rsidR="00FC0BC2">
        <w:t>.</w:t>
      </w:r>
    </w:p>
    <w:p w14:paraId="4AF3F345" w14:textId="51360E1C" w:rsidR="006D109F" w:rsidRDefault="006D109F" w:rsidP="00021E9B">
      <w:pPr>
        <w:numPr>
          <w:ilvl w:val="0"/>
          <w:numId w:val="3"/>
        </w:numPr>
        <w:spacing w:before="260" w:after="240" w:line="343" w:lineRule="auto"/>
        <w:ind w:hanging="360"/>
        <w:contextualSpacing/>
      </w:pPr>
      <w:r>
        <w:t xml:space="preserve">Agora é hora de criar </w:t>
      </w:r>
      <w:r w:rsidR="0008712D">
        <w:t xml:space="preserve">sua </w:t>
      </w:r>
      <w:r w:rsidRPr="00DD7256">
        <w:rPr>
          <w:i/>
        </w:rPr>
        <w:t>Activity</w:t>
      </w:r>
      <w:r>
        <w:t xml:space="preserve">. No pacote UI, crie uma nova </w:t>
      </w:r>
      <w:r w:rsidRPr="00DD7256">
        <w:rPr>
          <w:i/>
        </w:rPr>
        <w:t>Activity</w:t>
      </w:r>
      <w:r>
        <w:t xml:space="preserve"> chamada MainActivity.</w:t>
      </w:r>
    </w:p>
    <w:p w14:paraId="0BC87C8E" w14:textId="77777777" w:rsidR="006D109F" w:rsidRDefault="006D109F" w:rsidP="00021E9B">
      <w:pPr>
        <w:numPr>
          <w:ilvl w:val="0"/>
          <w:numId w:val="3"/>
        </w:numPr>
        <w:spacing w:before="260" w:after="240" w:line="343" w:lineRule="auto"/>
        <w:ind w:hanging="360"/>
        <w:contextualSpacing/>
      </w:pPr>
      <w:r>
        <w:t xml:space="preserve">Substitua todo o conteúdo da nova </w:t>
      </w:r>
      <w:r w:rsidRPr="005F6699">
        <w:rPr>
          <w:i/>
        </w:rPr>
        <w:t>activity</w:t>
      </w:r>
      <w:r>
        <w:t xml:space="preserve"> pelo seguinte código:</w:t>
      </w:r>
    </w:p>
    <w:p w14:paraId="255F08F0"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000080"/>
          <w:sz w:val="18"/>
          <w:szCs w:val="18"/>
          <w:highlight w:val="white"/>
          <w:lang w:val="en-US"/>
        </w:rPr>
        <w:t xml:space="preserve">public class </w:t>
      </w:r>
      <w:r w:rsidRPr="00880E57">
        <w:rPr>
          <w:rFonts w:ascii="Consolas" w:eastAsia="Consolas" w:hAnsi="Consolas" w:cs="Consolas"/>
          <w:sz w:val="18"/>
          <w:szCs w:val="18"/>
          <w:highlight w:val="white"/>
          <w:lang w:val="en-US"/>
        </w:rPr>
        <w:t xml:space="preserve">MainActivity </w:t>
      </w:r>
      <w:r w:rsidRPr="00880E57">
        <w:rPr>
          <w:rFonts w:ascii="Consolas" w:eastAsia="Consolas" w:hAnsi="Consolas" w:cs="Consolas"/>
          <w:color w:val="000080"/>
          <w:sz w:val="18"/>
          <w:szCs w:val="18"/>
          <w:highlight w:val="white"/>
          <w:lang w:val="en-US"/>
        </w:rPr>
        <w:t xml:space="preserve">extends </w:t>
      </w:r>
      <w:r w:rsidRPr="00880E57">
        <w:rPr>
          <w:rFonts w:ascii="Consolas" w:eastAsia="Consolas" w:hAnsi="Consolas" w:cs="Consolas"/>
          <w:sz w:val="18"/>
          <w:szCs w:val="18"/>
          <w:highlight w:val="white"/>
          <w:lang w:val="en-US"/>
        </w:rPr>
        <w:t>AppCompatActivity {</w:t>
      </w:r>
    </w:p>
    <w:p w14:paraId="49E69F40"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808000"/>
          <w:sz w:val="18"/>
          <w:szCs w:val="18"/>
          <w:highlight w:val="white"/>
          <w:lang w:val="en-US"/>
        </w:rPr>
        <w:t>@BindView</w:t>
      </w:r>
      <w:r w:rsidRPr="00880E57">
        <w:rPr>
          <w:rFonts w:ascii="Consolas" w:eastAsia="Consolas" w:hAnsi="Consolas" w:cs="Consolas"/>
          <w:sz w:val="18"/>
          <w:szCs w:val="18"/>
          <w:highlight w:val="white"/>
          <w:lang w:val="en-US"/>
        </w:rPr>
        <w:t>(R.id.</w:t>
      </w:r>
      <w:r w:rsidRPr="00880E57">
        <w:rPr>
          <w:rFonts w:ascii="Consolas" w:eastAsia="Consolas" w:hAnsi="Consolas" w:cs="Consolas"/>
          <w:b/>
          <w:i/>
          <w:color w:val="660E7A"/>
          <w:sz w:val="18"/>
          <w:szCs w:val="18"/>
          <w:highlight w:val="white"/>
          <w:lang w:val="en-US"/>
        </w:rPr>
        <w:t>drawer_layout</w:t>
      </w:r>
      <w:r w:rsidRPr="00880E57">
        <w:rPr>
          <w:rFonts w:ascii="Consolas" w:eastAsia="Consolas" w:hAnsi="Consolas" w:cs="Consolas"/>
          <w:sz w:val="18"/>
          <w:szCs w:val="18"/>
          <w:highlight w:val="white"/>
          <w:lang w:val="en-US"/>
        </w:rPr>
        <w:t xml:space="preserve">) DrawerLayout </w:t>
      </w:r>
      <w:r w:rsidRPr="00880E57">
        <w:rPr>
          <w:rFonts w:ascii="Consolas" w:eastAsia="Consolas" w:hAnsi="Consolas" w:cs="Consolas"/>
          <w:b/>
          <w:color w:val="660E7A"/>
          <w:sz w:val="18"/>
          <w:szCs w:val="18"/>
          <w:highlight w:val="white"/>
          <w:lang w:val="en-US"/>
        </w:rPr>
        <w:t>drawerLayout</w:t>
      </w:r>
      <w:r w:rsidRPr="00880E57">
        <w:rPr>
          <w:rFonts w:ascii="Consolas" w:eastAsia="Consolas" w:hAnsi="Consolas" w:cs="Consolas"/>
          <w:sz w:val="18"/>
          <w:szCs w:val="18"/>
          <w:highlight w:val="white"/>
          <w:lang w:val="en-US"/>
        </w:rPr>
        <w:t>;</w:t>
      </w:r>
    </w:p>
    <w:p w14:paraId="2F783FB4"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808000"/>
          <w:sz w:val="18"/>
          <w:szCs w:val="18"/>
          <w:highlight w:val="white"/>
          <w:lang w:val="en-US"/>
        </w:rPr>
        <w:t xml:space="preserve">   @BindView</w:t>
      </w:r>
      <w:r w:rsidRPr="00880E57">
        <w:rPr>
          <w:rFonts w:ascii="Consolas" w:eastAsia="Consolas" w:hAnsi="Consolas" w:cs="Consolas"/>
          <w:sz w:val="18"/>
          <w:szCs w:val="18"/>
          <w:highlight w:val="white"/>
          <w:lang w:val="en-US"/>
        </w:rPr>
        <w:t>(R.id.</w:t>
      </w:r>
      <w:r w:rsidRPr="00880E57">
        <w:rPr>
          <w:rFonts w:ascii="Consolas" w:eastAsia="Consolas" w:hAnsi="Consolas" w:cs="Consolas"/>
          <w:b/>
          <w:i/>
          <w:color w:val="660E7A"/>
          <w:sz w:val="18"/>
          <w:szCs w:val="18"/>
          <w:highlight w:val="white"/>
          <w:lang w:val="en-US"/>
        </w:rPr>
        <w:t>toolbar</w:t>
      </w:r>
      <w:r w:rsidRPr="00880E57">
        <w:rPr>
          <w:rFonts w:ascii="Consolas" w:eastAsia="Consolas" w:hAnsi="Consolas" w:cs="Consolas"/>
          <w:sz w:val="18"/>
          <w:szCs w:val="18"/>
          <w:highlight w:val="white"/>
          <w:lang w:val="en-US"/>
        </w:rPr>
        <w:t xml:space="preserve">) Toolbar </w:t>
      </w:r>
      <w:r w:rsidRPr="00880E57">
        <w:rPr>
          <w:rFonts w:ascii="Consolas" w:eastAsia="Consolas" w:hAnsi="Consolas" w:cs="Consolas"/>
          <w:b/>
          <w:color w:val="660E7A"/>
          <w:sz w:val="18"/>
          <w:szCs w:val="18"/>
          <w:highlight w:val="white"/>
          <w:lang w:val="en-US"/>
        </w:rPr>
        <w:t>toolbar</w:t>
      </w:r>
      <w:r w:rsidRPr="00880E57">
        <w:rPr>
          <w:rFonts w:ascii="Consolas" w:eastAsia="Consolas" w:hAnsi="Consolas" w:cs="Consolas"/>
          <w:sz w:val="18"/>
          <w:szCs w:val="18"/>
          <w:highlight w:val="white"/>
          <w:lang w:val="en-US"/>
        </w:rPr>
        <w:t>;</w:t>
      </w:r>
    </w:p>
    <w:p w14:paraId="3330B3FC" w14:textId="77777777" w:rsidR="006D109F" w:rsidRPr="00880E57" w:rsidRDefault="006D109F" w:rsidP="006D109F">
      <w:pPr>
        <w:spacing w:after="0" w:line="240" w:lineRule="auto"/>
        <w:ind w:left="1130"/>
        <w:rPr>
          <w:lang w:val="en-US"/>
        </w:rPr>
      </w:pPr>
    </w:p>
    <w:p w14:paraId="6E758AFC" w14:textId="77777777" w:rsidR="006D109F" w:rsidRPr="00880E57" w:rsidRDefault="006D109F" w:rsidP="006D109F">
      <w:pPr>
        <w:spacing w:after="0" w:line="240" w:lineRule="auto"/>
        <w:ind w:left="1130"/>
        <w:rPr>
          <w:lang w:val="en-US"/>
        </w:rPr>
      </w:pPr>
    </w:p>
    <w:p w14:paraId="2E61C77B" w14:textId="77777777" w:rsidR="006D109F" w:rsidRPr="00E67CD2"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color w:val="808000"/>
          <w:sz w:val="18"/>
          <w:szCs w:val="18"/>
          <w:highlight w:val="white"/>
          <w:lang w:val="en-US"/>
        </w:rPr>
        <w:t>@Override</w:t>
      </w:r>
    </w:p>
    <w:p w14:paraId="782E7CBE" w14:textId="77777777" w:rsidR="006D109F" w:rsidRPr="00880E57"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protected void </w:t>
      </w:r>
      <w:r w:rsidRPr="00880E57">
        <w:rPr>
          <w:rFonts w:ascii="Consolas" w:eastAsia="Consolas" w:hAnsi="Consolas" w:cs="Consolas"/>
          <w:sz w:val="18"/>
          <w:szCs w:val="18"/>
          <w:highlight w:val="white"/>
          <w:lang w:val="en-US"/>
        </w:rPr>
        <w:t>onCreate(Bundle savedInstanceState) {</w:t>
      </w:r>
    </w:p>
    <w:p w14:paraId="2A7474AB"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super</w:t>
      </w:r>
      <w:r w:rsidRPr="00880E57">
        <w:rPr>
          <w:rFonts w:ascii="Consolas" w:eastAsia="Consolas" w:hAnsi="Consolas" w:cs="Consolas"/>
          <w:sz w:val="18"/>
          <w:szCs w:val="18"/>
          <w:highlight w:val="white"/>
          <w:lang w:val="en-US"/>
        </w:rPr>
        <w:t>.onCreate(savedInstanceState);</w:t>
      </w:r>
    </w:p>
    <w:p w14:paraId="50AC9079"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setContentView(R.layout.</w:t>
      </w:r>
      <w:r w:rsidRPr="00880E57">
        <w:rPr>
          <w:rFonts w:ascii="Consolas" w:eastAsia="Consolas" w:hAnsi="Consolas" w:cs="Consolas"/>
          <w:i/>
          <w:color w:val="660E7A"/>
          <w:sz w:val="18"/>
          <w:szCs w:val="18"/>
          <w:highlight w:val="white"/>
          <w:lang w:val="en-US"/>
        </w:rPr>
        <w:t>activity_main</w:t>
      </w:r>
      <w:r w:rsidRPr="00880E57">
        <w:rPr>
          <w:rFonts w:ascii="Consolas" w:eastAsia="Consolas" w:hAnsi="Consolas" w:cs="Consolas"/>
          <w:sz w:val="18"/>
          <w:szCs w:val="18"/>
          <w:highlight w:val="white"/>
          <w:lang w:val="en-US"/>
        </w:rPr>
        <w:t>);</w:t>
      </w:r>
    </w:p>
    <w:p w14:paraId="072F4F52" w14:textId="77777777" w:rsidR="006D109F" w:rsidRPr="00880E57" w:rsidRDefault="006D109F" w:rsidP="006D109F">
      <w:pPr>
        <w:spacing w:after="0" w:line="240" w:lineRule="auto"/>
        <w:rPr>
          <w:lang w:val="en-US"/>
        </w:rPr>
      </w:pPr>
      <w:r w:rsidRPr="00880E57">
        <w:rPr>
          <w:rFonts w:ascii="Consolas" w:eastAsia="Consolas" w:hAnsi="Consolas" w:cs="Consolas"/>
          <w:sz w:val="18"/>
          <w:szCs w:val="18"/>
          <w:highlight w:val="white"/>
          <w:lang w:val="en-US"/>
        </w:rPr>
        <w:tab/>
      </w:r>
      <w:r w:rsidRPr="00880E57">
        <w:rPr>
          <w:rFonts w:ascii="Consolas" w:eastAsia="Consolas" w:hAnsi="Consolas" w:cs="Consolas"/>
          <w:sz w:val="18"/>
          <w:szCs w:val="18"/>
          <w:highlight w:val="white"/>
          <w:lang w:val="en-US"/>
        </w:rPr>
        <w:tab/>
        <w:t xml:space="preserve">    ButterKnife.bind(this);</w:t>
      </w:r>
    </w:p>
    <w:p w14:paraId="3D02BCB4" w14:textId="77777777" w:rsidR="006D109F" w:rsidRPr="00880E57" w:rsidRDefault="006D109F" w:rsidP="006D109F">
      <w:pPr>
        <w:spacing w:after="0" w:line="240" w:lineRule="auto"/>
        <w:rPr>
          <w:lang w:val="en-US"/>
        </w:rPr>
      </w:pPr>
    </w:p>
    <w:p w14:paraId="2D0E1CE9"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setSupportActionBar(</w:t>
      </w:r>
      <w:r w:rsidRPr="00880E57">
        <w:rPr>
          <w:rFonts w:ascii="Consolas" w:eastAsia="Consolas" w:hAnsi="Consolas" w:cs="Consolas"/>
          <w:color w:val="660E7A"/>
          <w:sz w:val="18"/>
          <w:szCs w:val="18"/>
          <w:highlight w:val="white"/>
          <w:lang w:val="en-US"/>
        </w:rPr>
        <w:t>toolbar</w:t>
      </w:r>
      <w:r w:rsidRPr="00880E57">
        <w:rPr>
          <w:rFonts w:ascii="Consolas" w:eastAsia="Consolas" w:hAnsi="Consolas" w:cs="Consolas"/>
          <w:sz w:val="18"/>
          <w:szCs w:val="18"/>
          <w:highlight w:val="white"/>
          <w:lang w:val="en-US"/>
        </w:rPr>
        <w:t>);</w:t>
      </w:r>
    </w:p>
    <w:p w14:paraId="1177D01E" w14:textId="77777777" w:rsidR="006D109F" w:rsidRPr="00880E57" w:rsidRDefault="006D109F" w:rsidP="006D109F">
      <w:pPr>
        <w:spacing w:after="0" w:line="240" w:lineRule="auto"/>
        <w:rPr>
          <w:lang w:val="en-US"/>
        </w:rPr>
      </w:pPr>
    </w:p>
    <w:p w14:paraId="3C77CE97" w14:textId="77777777" w:rsidR="006D109F" w:rsidRPr="00E67CD2"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sz w:val="18"/>
          <w:szCs w:val="18"/>
          <w:highlight w:val="white"/>
          <w:lang w:val="en-US"/>
        </w:rPr>
        <w:t>setHomeButton();</w:t>
      </w:r>
    </w:p>
    <w:p w14:paraId="5B3D3977" w14:textId="77777777" w:rsidR="006D109F" w:rsidRPr="00E67CD2"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p>
    <w:p w14:paraId="56D2766D" w14:textId="77777777" w:rsidR="006D109F" w:rsidRPr="00E67CD2" w:rsidRDefault="006D109F" w:rsidP="006D109F">
      <w:pPr>
        <w:spacing w:after="0" w:line="240" w:lineRule="auto"/>
        <w:ind w:left="1130"/>
        <w:rPr>
          <w:lang w:val="en-US"/>
        </w:rPr>
      </w:pPr>
    </w:p>
    <w:p w14:paraId="63161886" w14:textId="77777777" w:rsidR="006D109F" w:rsidRPr="00880E57"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public void </w:t>
      </w:r>
      <w:r w:rsidRPr="00880E57">
        <w:rPr>
          <w:rFonts w:ascii="Consolas" w:eastAsia="Consolas" w:hAnsi="Consolas" w:cs="Consolas"/>
          <w:sz w:val="18"/>
          <w:szCs w:val="18"/>
          <w:highlight w:val="white"/>
          <w:lang w:val="en-US"/>
        </w:rPr>
        <w:t>setHomeButton() {</w:t>
      </w:r>
    </w:p>
    <w:p w14:paraId="61B7C038"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if </w:t>
      </w:r>
      <w:r w:rsidRPr="00880E57">
        <w:rPr>
          <w:rFonts w:ascii="Consolas" w:eastAsia="Consolas" w:hAnsi="Consolas" w:cs="Consolas"/>
          <w:sz w:val="18"/>
          <w:szCs w:val="18"/>
          <w:highlight w:val="white"/>
          <w:lang w:val="en-US"/>
        </w:rPr>
        <w:t xml:space="preserve">(getSupportActionBar() != </w:t>
      </w:r>
      <w:r w:rsidRPr="00880E57">
        <w:rPr>
          <w:rFonts w:ascii="Consolas" w:eastAsia="Consolas" w:hAnsi="Consolas" w:cs="Consolas"/>
          <w:color w:val="000080"/>
          <w:sz w:val="18"/>
          <w:szCs w:val="18"/>
          <w:highlight w:val="white"/>
          <w:lang w:val="en-US"/>
        </w:rPr>
        <w:t>null</w:t>
      </w:r>
      <w:r w:rsidRPr="00880E57">
        <w:rPr>
          <w:rFonts w:ascii="Consolas" w:eastAsia="Consolas" w:hAnsi="Consolas" w:cs="Consolas"/>
          <w:sz w:val="18"/>
          <w:szCs w:val="18"/>
          <w:highlight w:val="white"/>
          <w:lang w:val="en-US"/>
        </w:rPr>
        <w:t>) {</w:t>
      </w:r>
    </w:p>
    <w:p w14:paraId="615601A1"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getSupportActionBar().setDisplayHomeAsUpEnabled(</w:t>
      </w:r>
      <w:r w:rsidRPr="00880E57">
        <w:rPr>
          <w:rFonts w:ascii="Consolas" w:eastAsia="Consolas" w:hAnsi="Consolas" w:cs="Consolas"/>
          <w:color w:val="000080"/>
          <w:sz w:val="18"/>
          <w:szCs w:val="18"/>
          <w:highlight w:val="white"/>
          <w:lang w:val="en-US"/>
        </w:rPr>
        <w:t>true</w:t>
      </w:r>
      <w:r w:rsidRPr="00880E57">
        <w:rPr>
          <w:rFonts w:ascii="Consolas" w:eastAsia="Consolas" w:hAnsi="Consolas" w:cs="Consolas"/>
          <w:sz w:val="18"/>
          <w:szCs w:val="18"/>
          <w:highlight w:val="white"/>
          <w:lang w:val="en-US"/>
        </w:rPr>
        <w:t>);</w:t>
      </w:r>
    </w:p>
    <w:p w14:paraId="3B895CCC"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getSupportActionBar().setHomeButtonEnabled(</w:t>
      </w:r>
      <w:r w:rsidRPr="00880E57">
        <w:rPr>
          <w:rFonts w:ascii="Consolas" w:eastAsia="Consolas" w:hAnsi="Consolas" w:cs="Consolas"/>
          <w:color w:val="000080"/>
          <w:sz w:val="18"/>
          <w:szCs w:val="18"/>
          <w:highlight w:val="white"/>
          <w:lang w:val="en-US"/>
        </w:rPr>
        <w:t>true</w:t>
      </w:r>
      <w:r w:rsidRPr="00880E57">
        <w:rPr>
          <w:rFonts w:ascii="Consolas" w:eastAsia="Consolas" w:hAnsi="Consolas" w:cs="Consolas"/>
          <w:sz w:val="18"/>
          <w:szCs w:val="18"/>
          <w:highlight w:val="white"/>
          <w:lang w:val="en-US"/>
        </w:rPr>
        <w:t>);</w:t>
      </w:r>
    </w:p>
    <w:p w14:paraId="1FB9D9C0"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getSupportActionBar().setHomeAsUpIndicator(R.drawable.</w:t>
      </w:r>
      <w:r w:rsidRPr="00880E57">
        <w:rPr>
          <w:rFonts w:ascii="Consolas" w:eastAsia="Consolas" w:hAnsi="Consolas" w:cs="Consolas"/>
          <w:i/>
          <w:color w:val="660E7A"/>
          <w:sz w:val="18"/>
          <w:szCs w:val="18"/>
          <w:highlight w:val="white"/>
          <w:lang w:val="en-US"/>
        </w:rPr>
        <w:t>menu</w:t>
      </w:r>
      <w:r w:rsidRPr="00880E57">
        <w:rPr>
          <w:rFonts w:ascii="Consolas" w:eastAsia="Consolas" w:hAnsi="Consolas" w:cs="Consolas"/>
          <w:sz w:val="18"/>
          <w:szCs w:val="18"/>
          <w:highlight w:val="white"/>
          <w:lang w:val="en-US"/>
        </w:rPr>
        <w:t>);</w:t>
      </w:r>
    </w:p>
    <w:p w14:paraId="37E353D9" w14:textId="77777777" w:rsidR="006D109F" w:rsidRPr="00E67CD2"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sz w:val="18"/>
          <w:szCs w:val="18"/>
          <w:highlight w:val="white"/>
          <w:lang w:val="en-US"/>
        </w:rPr>
        <w:t>}</w:t>
      </w:r>
    </w:p>
    <w:p w14:paraId="27146F0B" w14:textId="77777777" w:rsidR="006D109F" w:rsidRPr="00E67CD2"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p>
    <w:p w14:paraId="55F4D036" w14:textId="77777777" w:rsidR="006D109F" w:rsidRPr="00E67CD2" w:rsidRDefault="006D109F" w:rsidP="006D109F">
      <w:pPr>
        <w:spacing w:after="0" w:line="240" w:lineRule="auto"/>
        <w:ind w:left="1130"/>
        <w:rPr>
          <w:lang w:val="en-US"/>
        </w:rPr>
      </w:pPr>
    </w:p>
    <w:p w14:paraId="2BE491F1" w14:textId="77777777" w:rsidR="006D109F" w:rsidRPr="00E67CD2"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r w:rsidRPr="00E67CD2">
        <w:rPr>
          <w:rFonts w:ascii="Consolas" w:eastAsia="Consolas" w:hAnsi="Consolas" w:cs="Consolas"/>
          <w:color w:val="808000"/>
          <w:sz w:val="18"/>
          <w:szCs w:val="18"/>
          <w:highlight w:val="white"/>
          <w:lang w:val="en-US"/>
        </w:rPr>
        <w:t>@Override</w:t>
      </w:r>
    </w:p>
    <w:p w14:paraId="7ABF9AB9" w14:textId="77777777" w:rsidR="006D109F" w:rsidRPr="00880E57"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public boolean </w:t>
      </w:r>
      <w:r w:rsidRPr="00880E57">
        <w:rPr>
          <w:rFonts w:ascii="Consolas" w:eastAsia="Consolas" w:hAnsi="Consolas" w:cs="Consolas"/>
          <w:sz w:val="18"/>
          <w:szCs w:val="18"/>
          <w:highlight w:val="white"/>
          <w:lang w:val="en-US"/>
        </w:rPr>
        <w:t>onOptionsItemSelected(MenuItem item) {</w:t>
      </w:r>
    </w:p>
    <w:p w14:paraId="239F92AF" w14:textId="69D160F1" w:rsidR="006D109F" w:rsidRPr="00C97170" w:rsidRDefault="006D109F" w:rsidP="006D109F">
      <w:pPr>
        <w:spacing w:after="0" w:line="240" w:lineRule="auto"/>
        <w:ind w:left="1130"/>
        <w:rPr>
          <w:lang w:val="en-US"/>
          <w:rPrChange w:id="77" w:author="Oliveira, Sizue" w:date="2016-10-18T07:58:00Z">
            <w:rPr/>
          </w:rPrChange>
        </w:rPr>
      </w:pPr>
      <w:r w:rsidRPr="00880E57">
        <w:rPr>
          <w:rFonts w:ascii="Consolas" w:eastAsia="Consolas" w:hAnsi="Consolas" w:cs="Consolas"/>
          <w:sz w:val="18"/>
          <w:szCs w:val="18"/>
          <w:highlight w:val="white"/>
          <w:lang w:val="en-US"/>
        </w:rPr>
        <w:t xml:space="preserve">       </w:t>
      </w:r>
      <w:commentRangeStart w:id="78"/>
      <w:commentRangeStart w:id="79"/>
      <w:r w:rsidRPr="00C97170">
        <w:rPr>
          <w:rFonts w:ascii="Consolas" w:eastAsia="Consolas" w:hAnsi="Consolas" w:cs="Consolas"/>
          <w:i/>
          <w:color w:val="808080"/>
          <w:sz w:val="18"/>
          <w:szCs w:val="18"/>
          <w:highlight w:val="white"/>
          <w:lang w:val="en-US"/>
          <w:rPrChange w:id="80" w:author="Oliveira, Sizue" w:date="2016-10-18T07:58:00Z">
            <w:rPr>
              <w:rFonts w:ascii="Consolas" w:eastAsia="Consolas" w:hAnsi="Consolas" w:cs="Consolas"/>
              <w:i/>
              <w:color w:val="808080"/>
              <w:sz w:val="18"/>
              <w:szCs w:val="18"/>
              <w:highlight w:val="white"/>
            </w:rPr>
          </w:rPrChange>
        </w:rPr>
        <w:t xml:space="preserve">// A ação home/up action </w:t>
      </w:r>
      <w:del w:id="81" w:author="Caroline Corrêa Ruiz" w:date="2016-10-13T19:04:00Z">
        <w:r w:rsidRPr="00C97170" w:rsidDel="000A0292">
          <w:rPr>
            <w:rFonts w:ascii="Consolas" w:eastAsia="Consolas" w:hAnsi="Consolas" w:cs="Consolas"/>
            <w:i/>
            <w:color w:val="808080"/>
            <w:sz w:val="18"/>
            <w:szCs w:val="18"/>
            <w:highlight w:val="white"/>
            <w:lang w:val="en-US"/>
            <w:rPrChange w:id="82" w:author="Oliveira, Sizue" w:date="2016-10-18T07:58:00Z">
              <w:rPr>
                <w:rFonts w:ascii="Consolas" w:eastAsia="Consolas" w:hAnsi="Consolas" w:cs="Consolas"/>
                <w:i/>
                <w:color w:val="808080"/>
                <w:sz w:val="18"/>
                <w:szCs w:val="18"/>
                <w:highlight w:val="white"/>
              </w:rPr>
            </w:rPrChange>
          </w:rPr>
          <w:delText xml:space="preserve">irá </w:delText>
        </w:r>
      </w:del>
      <w:r w:rsidRPr="00C97170">
        <w:rPr>
          <w:rFonts w:ascii="Consolas" w:eastAsia="Consolas" w:hAnsi="Consolas" w:cs="Consolas"/>
          <w:i/>
          <w:color w:val="808080"/>
          <w:sz w:val="18"/>
          <w:szCs w:val="18"/>
          <w:highlight w:val="white"/>
          <w:lang w:val="en-US"/>
          <w:rPrChange w:id="83" w:author="Oliveira, Sizue" w:date="2016-10-18T07:58:00Z">
            <w:rPr>
              <w:rFonts w:ascii="Consolas" w:eastAsia="Consolas" w:hAnsi="Consolas" w:cs="Consolas"/>
              <w:i/>
              <w:color w:val="808080"/>
              <w:sz w:val="18"/>
              <w:szCs w:val="18"/>
              <w:highlight w:val="white"/>
            </w:rPr>
          </w:rPrChange>
        </w:rPr>
        <w:t>abrir</w:t>
      </w:r>
      <w:ins w:id="84" w:author="Caroline Corrêa Ruiz" w:date="2016-10-13T19:04:00Z">
        <w:r w:rsidR="000A0292" w:rsidRPr="00C97170">
          <w:rPr>
            <w:rFonts w:ascii="Consolas" w:eastAsia="Consolas" w:hAnsi="Consolas" w:cs="Consolas"/>
            <w:i/>
            <w:color w:val="808080"/>
            <w:sz w:val="18"/>
            <w:szCs w:val="18"/>
            <w:highlight w:val="white"/>
            <w:lang w:val="en-US"/>
            <w:rPrChange w:id="85" w:author="Oliveira, Sizue" w:date="2016-10-18T07:58:00Z">
              <w:rPr>
                <w:rFonts w:ascii="Consolas" w:eastAsia="Consolas" w:hAnsi="Consolas" w:cs="Consolas"/>
                <w:i/>
                <w:color w:val="808080"/>
                <w:sz w:val="18"/>
                <w:szCs w:val="18"/>
                <w:highlight w:val="white"/>
              </w:rPr>
            </w:rPrChange>
          </w:rPr>
          <w:t>á</w:t>
        </w:r>
      </w:ins>
      <w:r w:rsidRPr="00C97170">
        <w:rPr>
          <w:rFonts w:ascii="Consolas" w:eastAsia="Consolas" w:hAnsi="Consolas" w:cs="Consolas"/>
          <w:i/>
          <w:color w:val="808080"/>
          <w:sz w:val="18"/>
          <w:szCs w:val="18"/>
          <w:highlight w:val="white"/>
          <w:lang w:val="en-US"/>
          <w:rPrChange w:id="86" w:author="Oliveira, Sizue" w:date="2016-10-18T07:58:00Z">
            <w:rPr>
              <w:rFonts w:ascii="Consolas" w:eastAsia="Consolas" w:hAnsi="Consolas" w:cs="Consolas"/>
              <w:i/>
              <w:color w:val="808080"/>
              <w:sz w:val="18"/>
              <w:szCs w:val="18"/>
              <w:highlight w:val="white"/>
            </w:rPr>
          </w:rPrChange>
        </w:rPr>
        <w:t xml:space="preserve"> ou fechar</w:t>
      </w:r>
      <w:ins w:id="87" w:author="Caroline Corrêa Ruiz" w:date="2016-10-13T19:04:00Z">
        <w:r w:rsidR="000A0292" w:rsidRPr="00C97170">
          <w:rPr>
            <w:rFonts w:ascii="Consolas" w:eastAsia="Consolas" w:hAnsi="Consolas" w:cs="Consolas"/>
            <w:i/>
            <w:color w:val="808080"/>
            <w:sz w:val="18"/>
            <w:szCs w:val="18"/>
            <w:highlight w:val="white"/>
            <w:lang w:val="en-US"/>
            <w:rPrChange w:id="88" w:author="Oliveira, Sizue" w:date="2016-10-18T07:58:00Z">
              <w:rPr>
                <w:rFonts w:ascii="Consolas" w:eastAsia="Consolas" w:hAnsi="Consolas" w:cs="Consolas"/>
                <w:i/>
                <w:color w:val="808080"/>
                <w:sz w:val="18"/>
                <w:szCs w:val="18"/>
                <w:highlight w:val="white"/>
              </w:rPr>
            </w:rPrChange>
          </w:rPr>
          <w:t>á</w:t>
        </w:r>
      </w:ins>
      <w:r w:rsidRPr="00C97170">
        <w:rPr>
          <w:rFonts w:ascii="Consolas" w:eastAsia="Consolas" w:hAnsi="Consolas" w:cs="Consolas"/>
          <w:i/>
          <w:color w:val="808080"/>
          <w:sz w:val="18"/>
          <w:szCs w:val="18"/>
          <w:highlight w:val="white"/>
          <w:lang w:val="en-US"/>
          <w:rPrChange w:id="89" w:author="Oliveira, Sizue" w:date="2016-10-18T07:58:00Z">
            <w:rPr>
              <w:rFonts w:ascii="Consolas" w:eastAsia="Consolas" w:hAnsi="Consolas" w:cs="Consolas"/>
              <w:i/>
              <w:color w:val="808080"/>
              <w:sz w:val="18"/>
              <w:szCs w:val="18"/>
              <w:highlight w:val="white"/>
            </w:rPr>
          </w:rPrChange>
        </w:rPr>
        <w:t xml:space="preserve"> o drawer.</w:t>
      </w:r>
      <w:commentRangeEnd w:id="78"/>
      <w:r w:rsidR="005F6699">
        <w:rPr>
          <w:rStyle w:val="Refdecomentrio"/>
        </w:rPr>
        <w:commentReference w:id="78"/>
      </w:r>
      <w:commentRangeEnd w:id="79"/>
      <w:r w:rsidR="002908C2">
        <w:rPr>
          <w:rStyle w:val="Refdecomentrio"/>
        </w:rPr>
        <w:commentReference w:id="79"/>
      </w:r>
    </w:p>
    <w:p w14:paraId="3BCB1792" w14:textId="77777777" w:rsidR="006D109F" w:rsidRPr="00880E57" w:rsidRDefault="006D109F" w:rsidP="006D109F">
      <w:pPr>
        <w:spacing w:after="0" w:line="240" w:lineRule="auto"/>
        <w:ind w:left="1130"/>
        <w:rPr>
          <w:lang w:val="en-US"/>
        </w:rPr>
      </w:pPr>
      <w:r w:rsidRPr="00C97170">
        <w:rPr>
          <w:rFonts w:ascii="Consolas" w:eastAsia="Consolas" w:hAnsi="Consolas" w:cs="Consolas"/>
          <w:i/>
          <w:color w:val="808080"/>
          <w:sz w:val="18"/>
          <w:szCs w:val="18"/>
          <w:highlight w:val="white"/>
          <w:lang w:val="en-US"/>
          <w:rPrChange w:id="90" w:author="Oliveira, Sizue" w:date="2016-10-18T07:58:00Z">
            <w:rPr>
              <w:rFonts w:ascii="Consolas" w:eastAsia="Consolas" w:hAnsi="Consolas" w:cs="Consolas"/>
              <w:i/>
              <w:color w:val="808080"/>
              <w:sz w:val="18"/>
              <w:szCs w:val="18"/>
              <w:highlight w:val="white"/>
            </w:rPr>
          </w:rPrChange>
        </w:rPr>
        <w:t xml:space="preserve">       </w:t>
      </w:r>
      <w:r w:rsidRPr="00880E57">
        <w:rPr>
          <w:rFonts w:ascii="Consolas" w:eastAsia="Consolas" w:hAnsi="Consolas" w:cs="Consolas"/>
          <w:color w:val="000080"/>
          <w:sz w:val="18"/>
          <w:szCs w:val="18"/>
          <w:highlight w:val="white"/>
          <w:lang w:val="en-US"/>
        </w:rPr>
        <w:t xml:space="preserve">switch </w:t>
      </w:r>
      <w:r w:rsidRPr="00880E57">
        <w:rPr>
          <w:rFonts w:ascii="Consolas" w:eastAsia="Consolas" w:hAnsi="Consolas" w:cs="Consolas"/>
          <w:sz w:val="18"/>
          <w:szCs w:val="18"/>
          <w:highlight w:val="white"/>
          <w:lang w:val="en-US"/>
        </w:rPr>
        <w:t>(item.getItemId()) {</w:t>
      </w:r>
    </w:p>
    <w:p w14:paraId="79540744"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case </w:t>
      </w:r>
      <w:r w:rsidRPr="00880E57">
        <w:rPr>
          <w:rFonts w:ascii="Consolas" w:eastAsia="Consolas" w:hAnsi="Consolas" w:cs="Consolas"/>
          <w:sz w:val="18"/>
          <w:szCs w:val="18"/>
          <w:highlight w:val="white"/>
          <w:lang w:val="en-US"/>
        </w:rPr>
        <w:t>android.R.id.</w:t>
      </w:r>
      <w:r w:rsidRPr="00880E57">
        <w:rPr>
          <w:rFonts w:ascii="Consolas" w:eastAsia="Consolas" w:hAnsi="Consolas" w:cs="Consolas"/>
          <w:i/>
          <w:color w:val="660E7A"/>
          <w:sz w:val="18"/>
          <w:szCs w:val="18"/>
          <w:highlight w:val="white"/>
          <w:lang w:val="en-US"/>
        </w:rPr>
        <w:t>home</w:t>
      </w:r>
      <w:r w:rsidRPr="00880E57">
        <w:rPr>
          <w:rFonts w:ascii="Consolas" w:eastAsia="Consolas" w:hAnsi="Consolas" w:cs="Consolas"/>
          <w:sz w:val="18"/>
          <w:szCs w:val="18"/>
          <w:highlight w:val="white"/>
          <w:lang w:val="en-US"/>
        </w:rPr>
        <w:t>:</w:t>
      </w:r>
    </w:p>
    <w:p w14:paraId="27A7A3A1"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660E7A"/>
          <w:sz w:val="18"/>
          <w:szCs w:val="18"/>
          <w:highlight w:val="white"/>
          <w:lang w:val="en-US"/>
        </w:rPr>
        <w:t>drawerLayout</w:t>
      </w:r>
      <w:r w:rsidRPr="00880E57">
        <w:rPr>
          <w:rFonts w:ascii="Consolas" w:eastAsia="Consolas" w:hAnsi="Consolas" w:cs="Consolas"/>
          <w:sz w:val="18"/>
          <w:szCs w:val="18"/>
          <w:highlight w:val="white"/>
          <w:lang w:val="en-US"/>
        </w:rPr>
        <w:t>.openDrawer(GravityCompat.</w:t>
      </w:r>
      <w:r w:rsidRPr="00880E57">
        <w:rPr>
          <w:rFonts w:ascii="Consolas" w:eastAsia="Consolas" w:hAnsi="Consolas" w:cs="Consolas"/>
          <w:i/>
          <w:color w:val="660E7A"/>
          <w:sz w:val="18"/>
          <w:szCs w:val="18"/>
          <w:highlight w:val="white"/>
          <w:lang w:val="en-US"/>
        </w:rPr>
        <w:t>START</w:t>
      </w:r>
      <w:r w:rsidRPr="00880E57">
        <w:rPr>
          <w:rFonts w:ascii="Consolas" w:eastAsia="Consolas" w:hAnsi="Consolas" w:cs="Consolas"/>
          <w:sz w:val="18"/>
          <w:szCs w:val="18"/>
          <w:highlight w:val="white"/>
          <w:lang w:val="en-US"/>
        </w:rPr>
        <w:t>);</w:t>
      </w:r>
    </w:p>
    <w:p w14:paraId="653D2EED"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return true</w:t>
      </w:r>
      <w:r w:rsidRPr="00880E57">
        <w:rPr>
          <w:rFonts w:ascii="Consolas" w:eastAsia="Consolas" w:hAnsi="Consolas" w:cs="Consolas"/>
          <w:sz w:val="18"/>
          <w:szCs w:val="18"/>
          <w:highlight w:val="white"/>
          <w:lang w:val="en-US"/>
        </w:rPr>
        <w:t>;</w:t>
      </w:r>
    </w:p>
    <w:p w14:paraId="773E3953" w14:textId="77777777" w:rsidR="006D109F" w:rsidRPr="00E67CD2" w:rsidRDefault="006D109F" w:rsidP="006D109F">
      <w:pPr>
        <w:spacing w:after="0" w:line="240" w:lineRule="auto"/>
        <w:ind w:left="1130"/>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sz w:val="18"/>
          <w:szCs w:val="18"/>
          <w:highlight w:val="white"/>
        </w:rPr>
        <w:t>}</w:t>
      </w:r>
    </w:p>
    <w:p w14:paraId="292A0F54" w14:textId="77777777" w:rsidR="006D109F" w:rsidRPr="00E67CD2" w:rsidRDefault="006D109F" w:rsidP="006D109F">
      <w:pPr>
        <w:spacing w:after="0" w:line="240" w:lineRule="auto"/>
        <w:ind w:left="1130"/>
      </w:pPr>
    </w:p>
    <w:p w14:paraId="4D9ACBD4" w14:textId="77777777" w:rsidR="006D109F" w:rsidRDefault="006D109F" w:rsidP="006D109F">
      <w:pPr>
        <w:spacing w:after="0" w:line="240" w:lineRule="auto"/>
        <w:ind w:left="1130"/>
      </w:pPr>
      <w:r w:rsidRPr="00E67CD2">
        <w:rPr>
          <w:rFonts w:ascii="Consolas" w:eastAsia="Consolas" w:hAnsi="Consolas" w:cs="Consolas"/>
          <w:sz w:val="18"/>
          <w:szCs w:val="18"/>
          <w:highlight w:val="white"/>
        </w:rPr>
        <w:t xml:space="preserve">       </w:t>
      </w:r>
      <w:r>
        <w:rPr>
          <w:rFonts w:ascii="Consolas" w:eastAsia="Consolas" w:hAnsi="Consolas" w:cs="Consolas"/>
          <w:color w:val="000080"/>
          <w:sz w:val="18"/>
          <w:szCs w:val="18"/>
          <w:highlight w:val="white"/>
        </w:rPr>
        <w:t>return super</w:t>
      </w:r>
      <w:r>
        <w:rPr>
          <w:rFonts w:ascii="Consolas" w:eastAsia="Consolas" w:hAnsi="Consolas" w:cs="Consolas"/>
          <w:sz w:val="18"/>
          <w:szCs w:val="18"/>
          <w:highlight w:val="white"/>
        </w:rPr>
        <w:t>.onOptionsItemSelected(item);</w:t>
      </w:r>
    </w:p>
    <w:p w14:paraId="468A5457" w14:textId="77777777" w:rsidR="006D109F" w:rsidRDefault="006D109F" w:rsidP="006D109F">
      <w:pPr>
        <w:spacing w:after="0" w:line="240" w:lineRule="auto"/>
        <w:ind w:left="1130"/>
      </w:pPr>
      <w:r>
        <w:rPr>
          <w:rFonts w:ascii="Consolas" w:eastAsia="Consolas" w:hAnsi="Consolas" w:cs="Consolas"/>
          <w:sz w:val="18"/>
          <w:szCs w:val="18"/>
          <w:highlight w:val="white"/>
        </w:rPr>
        <w:t xml:space="preserve">   }</w:t>
      </w:r>
    </w:p>
    <w:p w14:paraId="43D25CA8" w14:textId="77777777" w:rsidR="006D109F" w:rsidRDefault="006D109F" w:rsidP="006D109F">
      <w:pPr>
        <w:spacing w:after="0" w:line="240" w:lineRule="auto"/>
        <w:ind w:left="1130"/>
      </w:pPr>
    </w:p>
    <w:p w14:paraId="783964B5" w14:textId="77777777" w:rsidR="006D109F" w:rsidRDefault="006D109F" w:rsidP="006D109F">
      <w:pPr>
        <w:spacing w:after="0" w:line="240" w:lineRule="auto"/>
        <w:ind w:left="1130"/>
      </w:pPr>
      <w:r>
        <w:rPr>
          <w:rFonts w:ascii="Consolas" w:eastAsia="Consolas" w:hAnsi="Consolas" w:cs="Consolas"/>
          <w:sz w:val="18"/>
          <w:szCs w:val="18"/>
          <w:highlight w:val="white"/>
        </w:rPr>
        <w:t xml:space="preserve">   </w:t>
      </w:r>
      <w:r>
        <w:rPr>
          <w:rFonts w:ascii="Consolas" w:eastAsia="Consolas" w:hAnsi="Consolas" w:cs="Consolas"/>
          <w:i/>
          <w:color w:val="808080"/>
          <w:sz w:val="18"/>
          <w:szCs w:val="18"/>
          <w:highlight w:val="white"/>
        </w:rPr>
        <w:t>// `onPostCreate` é chamado depois `onStart()` quando a inicialização da Activity está completa</w:t>
      </w:r>
    </w:p>
    <w:p w14:paraId="4CD95F20" w14:textId="77777777" w:rsidR="006D109F" w:rsidRPr="00E67CD2" w:rsidRDefault="006D109F" w:rsidP="006D109F">
      <w:pPr>
        <w:spacing w:after="0" w:line="240" w:lineRule="auto"/>
        <w:ind w:left="1130"/>
        <w:rPr>
          <w:lang w:val="en-US"/>
        </w:rPr>
      </w:pPr>
      <w:r>
        <w:rPr>
          <w:rFonts w:ascii="Consolas" w:eastAsia="Consolas" w:hAnsi="Consolas" w:cs="Consolas"/>
          <w:i/>
          <w:color w:val="808080"/>
          <w:sz w:val="18"/>
          <w:szCs w:val="18"/>
          <w:highlight w:val="white"/>
        </w:rPr>
        <w:t xml:space="preserve">   </w:t>
      </w:r>
      <w:r w:rsidRPr="00E67CD2">
        <w:rPr>
          <w:rFonts w:ascii="Consolas" w:eastAsia="Consolas" w:hAnsi="Consolas" w:cs="Consolas"/>
          <w:color w:val="808000"/>
          <w:sz w:val="18"/>
          <w:szCs w:val="18"/>
          <w:highlight w:val="white"/>
          <w:lang w:val="en-US"/>
        </w:rPr>
        <w:t>@Override</w:t>
      </w:r>
    </w:p>
    <w:p w14:paraId="4A2333B4" w14:textId="77777777" w:rsidR="006D109F" w:rsidRPr="00880E57"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protected void </w:t>
      </w:r>
      <w:r w:rsidRPr="00880E57">
        <w:rPr>
          <w:rFonts w:ascii="Consolas" w:eastAsia="Consolas" w:hAnsi="Consolas" w:cs="Consolas"/>
          <w:sz w:val="18"/>
          <w:szCs w:val="18"/>
          <w:highlight w:val="white"/>
          <w:lang w:val="en-US"/>
        </w:rPr>
        <w:t>onPostCreate(Bundle savedInstanceState) {</w:t>
      </w:r>
    </w:p>
    <w:p w14:paraId="43835B81" w14:textId="77777777" w:rsidR="006D109F" w:rsidRDefault="006D109F" w:rsidP="006D109F">
      <w:pPr>
        <w:spacing w:after="0" w:line="240" w:lineRule="auto"/>
        <w:ind w:left="1130"/>
      </w:pPr>
      <w:r w:rsidRPr="00880E57">
        <w:rPr>
          <w:rFonts w:ascii="Consolas" w:eastAsia="Consolas" w:hAnsi="Consolas" w:cs="Consolas"/>
          <w:sz w:val="18"/>
          <w:szCs w:val="18"/>
          <w:highlight w:val="white"/>
          <w:lang w:val="en-US"/>
        </w:rPr>
        <w:t xml:space="preserve">       </w:t>
      </w:r>
      <w:r>
        <w:rPr>
          <w:rFonts w:ascii="Consolas" w:eastAsia="Consolas" w:hAnsi="Consolas" w:cs="Consolas"/>
          <w:color w:val="000080"/>
          <w:sz w:val="18"/>
          <w:szCs w:val="18"/>
          <w:highlight w:val="white"/>
        </w:rPr>
        <w:t>super</w:t>
      </w:r>
      <w:r>
        <w:rPr>
          <w:rFonts w:ascii="Consolas" w:eastAsia="Consolas" w:hAnsi="Consolas" w:cs="Consolas"/>
          <w:sz w:val="18"/>
          <w:szCs w:val="18"/>
          <w:highlight w:val="white"/>
        </w:rPr>
        <w:t>.onPostCreate(savedInstanceState);</w:t>
      </w:r>
    </w:p>
    <w:p w14:paraId="215A38E9" w14:textId="77777777" w:rsidR="006D109F" w:rsidRDefault="006D109F" w:rsidP="006D109F">
      <w:pPr>
        <w:spacing w:after="0" w:line="240" w:lineRule="auto"/>
        <w:ind w:left="1130"/>
      </w:pPr>
      <w:r>
        <w:rPr>
          <w:rFonts w:ascii="Consolas" w:eastAsia="Consolas" w:hAnsi="Consolas" w:cs="Consolas"/>
          <w:sz w:val="18"/>
          <w:szCs w:val="18"/>
          <w:highlight w:val="white"/>
        </w:rPr>
        <w:t xml:space="preserve">   }</w:t>
      </w:r>
    </w:p>
    <w:p w14:paraId="1D45FC57" w14:textId="77777777" w:rsidR="006D109F" w:rsidRDefault="006D109F" w:rsidP="006D109F">
      <w:pPr>
        <w:spacing w:after="0" w:line="240" w:lineRule="auto"/>
        <w:ind w:left="1130"/>
      </w:pPr>
      <w:r>
        <w:rPr>
          <w:rFonts w:ascii="Consolas" w:eastAsia="Consolas" w:hAnsi="Consolas" w:cs="Consolas"/>
          <w:sz w:val="18"/>
          <w:szCs w:val="18"/>
          <w:highlight w:val="white"/>
        </w:rPr>
        <w:t>}</w:t>
      </w:r>
    </w:p>
    <w:p w14:paraId="20EE6A34" w14:textId="77777777" w:rsidR="006D109F" w:rsidRDefault="006D109F" w:rsidP="006D109F">
      <w:pPr>
        <w:spacing w:before="260" w:after="240" w:line="343" w:lineRule="auto"/>
      </w:pPr>
    </w:p>
    <w:p w14:paraId="756D0323" w14:textId="64C95659" w:rsidR="006D109F" w:rsidRDefault="006D109F" w:rsidP="006D109F">
      <w:pPr>
        <w:spacing w:before="260" w:after="240" w:line="343" w:lineRule="auto"/>
        <w:ind w:left="1130"/>
      </w:pPr>
      <w:r>
        <w:rPr>
          <w:b/>
        </w:rPr>
        <w:lastRenderedPageBreak/>
        <w:t xml:space="preserve">Entendendo o código: </w:t>
      </w:r>
      <w:r w:rsidR="0008712D">
        <w:t xml:space="preserve">agora é hora de entender </w:t>
      </w:r>
      <w:r w:rsidR="00077916">
        <w:t xml:space="preserve">o código que </w:t>
      </w:r>
      <w:r w:rsidR="0008712D">
        <w:t xml:space="preserve">você acabou </w:t>
      </w:r>
      <w:r w:rsidR="00077916">
        <w:t>de inserir</w:t>
      </w:r>
      <w:r>
        <w:t xml:space="preserve">. Primeiro veja as instruções no método </w:t>
      </w:r>
      <w:r>
        <w:rPr>
          <w:b/>
        </w:rPr>
        <w:t>onCreate():</w:t>
      </w:r>
    </w:p>
    <w:p w14:paraId="721E4308" w14:textId="77777777" w:rsidR="006D109F" w:rsidRPr="00E67CD2" w:rsidRDefault="006D109F" w:rsidP="006D109F">
      <w:pPr>
        <w:spacing w:after="0" w:line="240" w:lineRule="auto"/>
        <w:ind w:left="1130"/>
        <w:jc w:val="left"/>
      </w:pPr>
      <w:r w:rsidRPr="00E67CD2">
        <w:rPr>
          <w:rFonts w:ascii="Consolas" w:eastAsia="Consolas" w:hAnsi="Consolas" w:cs="Consolas"/>
          <w:color w:val="660E7A"/>
          <w:sz w:val="18"/>
          <w:szCs w:val="18"/>
          <w:highlight w:val="white"/>
        </w:rPr>
        <w:t xml:space="preserve">toolbar </w:t>
      </w:r>
      <w:r w:rsidRPr="00E67CD2">
        <w:rPr>
          <w:rFonts w:ascii="Consolas" w:eastAsia="Consolas" w:hAnsi="Consolas" w:cs="Consolas"/>
          <w:sz w:val="18"/>
          <w:szCs w:val="18"/>
          <w:highlight w:val="white"/>
        </w:rPr>
        <w:t>= (Toolbar) findViewById(R.id.</w:t>
      </w:r>
      <w:r w:rsidRPr="00E67CD2">
        <w:rPr>
          <w:rFonts w:ascii="Consolas" w:eastAsia="Consolas" w:hAnsi="Consolas" w:cs="Consolas"/>
          <w:i/>
          <w:color w:val="660E7A"/>
          <w:sz w:val="18"/>
          <w:szCs w:val="18"/>
          <w:highlight w:val="white"/>
        </w:rPr>
        <w:t>toolbar</w:t>
      </w:r>
      <w:r w:rsidRPr="00E67CD2">
        <w:rPr>
          <w:rFonts w:ascii="Consolas" w:eastAsia="Consolas" w:hAnsi="Consolas" w:cs="Consolas"/>
          <w:sz w:val="18"/>
          <w:szCs w:val="18"/>
          <w:highlight w:val="white"/>
        </w:rPr>
        <w:t>);</w:t>
      </w:r>
    </w:p>
    <w:p w14:paraId="0DFE8AB6" w14:textId="77777777" w:rsidR="006D109F" w:rsidRDefault="006D109F" w:rsidP="006D109F">
      <w:pPr>
        <w:spacing w:after="0" w:line="240" w:lineRule="auto"/>
        <w:ind w:left="1130"/>
        <w:jc w:val="left"/>
      </w:pPr>
      <w:r>
        <w:rPr>
          <w:rFonts w:ascii="Consolas" w:eastAsia="Consolas" w:hAnsi="Consolas" w:cs="Consolas"/>
          <w:sz w:val="18"/>
          <w:szCs w:val="18"/>
          <w:highlight w:val="white"/>
        </w:rPr>
        <w:t>setSupportActionBar(</w:t>
      </w:r>
      <w:r>
        <w:rPr>
          <w:rFonts w:ascii="Consolas" w:eastAsia="Consolas" w:hAnsi="Consolas" w:cs="Consolas"/>
          <w:color w:val="660E7A"/>
          <w:sz w:val="18"/>
          <w:szCs w:val="18"/>
          <w:highlight w:val="white"/>
        </w:rPr>
        <w:t>toolbar</w:t>
      </w:r>
      <w:r>
        <w:rPr>
          <w:rFonts w:ascii="Consolas" w:eastAsia="Consolas" w:hAnsi="Consolas" w:cs="Consolas"/>
          <w:sz w:val="18"/>
          <w:szCs w:val="18"/>
          <w:highlight w:val="white"/>
        </w:rPr>
        <w:t>);</w:t>
      </w:r>
    </w:p>
    <w:p w14:paraId="791C24E2" w14:textId="77777777" w:rsidR="006D109F" w:rsidRDefault="006D109F" w:rsidP="006D109F">
      <w:pPr>
        <w:spacing w:after="0" w:line="240" w:lineRule="auto"/>
        <w:ind w:left="1130"/>
        <w:jc w:val="left"/>
      </w:pPr>
    </w:p>
    <w:p w14:paraId="47BFD7DB" w14:textId="2F2C15BC" w:rsidR="006D109F" w:rsidRPr="00FC0BC2" w:rsidRDefault="0008712D" w:rsidP="006D109F">
      <w:pPr>
        <w:ind w:left="1130"/>
      </w:pPr>
      <w:r>
        <w:t xml:space="preserve">Por meio desse </w:t>
      </w:r>
      <w:r w:rsidR="006D109F">
        <w:t xml:space="preserve">comando </w:t>
      </w:r>
      <w:r w:rsidR="000A0292">
        <w:t xml:space="preserve">é possível </w:t>
      </w:r>
      <w:r w:rsidR="006D109F">
        <w:t xml:space="preserve">adicionar </w:t>
      </w:r>
      <w:r>
        <w:t>sua</w:t>
      </w:r>
      <w:r w:rsidR="005F6699">
        <w:t xml:space="preserve"> </w:t>
      </w:r>
      <w:r w:rsidR="006D109F" w:rsidRPr="005F6699">
        <w:rPr>
          <w:i/>
        </w:rPr>
        <w:t>toolbar</w:t>
      </w:r>
      <w:r w:rsidR="006D109F">
        <w:t xml:space="preserve"> na </w:t>
      </w:r>
      <w:r>
        <w:t xml:space="preserve">sua </w:t>
      </w:r>
      <w:r w:rsidR="006D109F" w:rsidRPr="005F6699">
        <w:rPr>
          <w:i/>
        </w:rPr>
        <w:t>Activity</w:t>
      </w:r>
      <w:r w:rsidR="006D109F">
        <w:t xml:space="preserve">, funcionalmente. Agora veja o método </w:t>
      </w:r>
      <w:r w:rsidR="006D109F">
        <w:rPr>
          <w:b/>
        </w:rPr>
        <w:t>setHomeButton()</w:t>
      </w:r>
      <w:r w:rsidR="006D109F">
        <w:t xml:space="preserve"> e perceba que ele é igual ao implementado na </w:t>
      </w:r>
      <w:r>
        <w:t xml:space="preserve">sua </w:t>
      </w:r>
      <w:r w:rsidR="006D109F">
        <w:t>ComposeActivity, com a diferença de possuir um ícone diferente.</w:t>
      </w:r>
      <w:r w:rsidR="00FC0BC2">
        <w:t xml:space="preserve"> Desta vez o ícone é o </w:t>
      </w:r>
      <w:r w:rsidR="00FC0BC2">
        <w:rPr>
          <w:b/>
        </w:rPr>
        <w:t>menu</w:t>
      </w:r>
      <w:r w:rsidR="00FC0BC2">
        <w:t xml:space="preserve">, </w:t>
      </w:r>
      <w:r w:rsidR="00D83F17">
        <w:t xml:space="preserve">pois </w:t>
      </w:r>
      <w:r w:rsidR="00FC0BC2">
        <w:t xml:space="preserve">não </w:t>
      </w:r>
      <w:r>
        <w:t xml:space="preserve">seria possível </w:t>
      </w:r>
      <w:r w:rsidR="00FC0BC2">
        <w:t xml:space="preserve">manter o botão </w:t>
      </w:r>
      <w:r w:rsidR="00FC0BC2" w:rsidRPr="005F6699">
        <w:rPr>
          <w:b/>
          <w:i/>
        </w:rPr>
        <w:t>back</w:t>
      </w:r>
      <w:r w:rsidR="00FC0BC2">
        <w:t xml:space="preserve"> porque não faria sentido</w:t>
      </w:r>
      <w:r w:rsidR="00BE092F">
        <w:t xml:space="preserve"> a real ação do </w:t>
      </w:r>
      <w:r w:rsidR="00BE092F" w:rsidRPr="005F6699">
        <w:rPr>
          <w:i/>
        </w:rPr>
        <w:t>home button</w:t>
      </w:r>
      <w:r w:rsidR="00BE092F">
        <w:t xml:space="preserve"> que agora abrir</w:t>
      </w:r>
      <w:r>
        <w:t>á</w:t>
      </w:r>
      <w:r w:rsidR="00BE092F">
        <w:t xml:space="preserve"> um menu e não voltar</w:t>
      </w:r>
      <w:r>
        <w:t>á</w:t>
      </w:r>
      <w:r w:rsidR="00BE092F">
        <w:t xml:space="preserve"> p</w:t>
      </w:r>
      <w:r>
        <w:t>a</w:t>
      </w:r>
      <w:r w:rsidR="00BE092F">
        <w:t xml:space="preserve">ra </w:t>
      </w:r>
      <w:r>
        <w:t xml:space="preserve">a </w:t>
      </w:r>
      <w:r w:rsidR="00BE092F">
        <w:t>tela anterior.</w:t>
      </w:r>
    </w:p>
    <w:p w14:paraId="25C8B9D0" w14:textId="4F87C08F" w:rsidR="006D109F" w:rsidRDefault="006D109F" w:rsidP="006D109F">
      <w:pPr>
        <w:ind w:left="1130"/>
      </w:pPr>
      <w:r>
        <w:t xml:space="preserve">Veja que </w:t>
      </w:r>
      <w:r w:rsidR="0008712D">
        <w:t xml:space="preserve">há </w:t>
      </w:r>
      <w:r>
        <w:t xml:space="preserve">também o método </w:t>
      </w:r>
      <w:r>
        <w:rPr>
          <w:b/>
        </w:rPr>
        <w:t>onOptionsItemSelected()</w:t>
      </w:r>
      <w:r>
        <w:t xml:space="preserve"> com a diferença</w:t>
      </w:r>
      <w:r w:rsidR="0008712D">
        <w:t xml:space="preserve"> de</w:t>
      </w:r>
      <w:r>
        <w:t xml:space="preserve"> que a</w:t>
      </w:r>
      <w:r w:rsidR="000A0292">
        <w:t>gora a</w:t>
      </w:r>
      <w:r>
        <w:t xml:space="preserve"> ação do botão </w:t>
      </w:r>
      <w:r w:rsidRPr="005F6699">
        <w:rPr>
          <w:i/>
        </w:rPr>
        <w:t>home</w:t>
      </w:r>
      <w:r>
        <w:t xml:space="preserve"> é abrir o menu </w:t>
      </w:r>
      <w:r w:rsidRPr="005F6699">
        <w:rPr>
          <w:i/>
        </w:rPr>
        <w:t>drawer</w:t>
      </w:r>
      <w:r>
        <w:t>.</w:t>
      </w:r>
    </w:p>
    <w:p w14:paraId="60D62354" w14:textId="25F312BB" w:rsidR="006D109F" w:rsidRDefault="006D109F" w:rsidP="006D109F">
      <w:pPr>
        <w:ind w:left="-9"/>
      </w:pPr>
      <w:r>
        <w:t xml:space="preserve">Você ainda pode inserir um cabeçalho </w:t>
      </w:r>
      <w:r w:rsidR="0008712D">
        <w:t xml:space="preserve">em </w:t>
      </w:r>
      <w:r>
        <w:t>seu menu. Para isso siga os seguinte</w:t>
      </w:r>
      <w:r w:rsidR="0030485E">
        <w:t>s</w:t>
      </w:r>
      <w:r>
        <w:t xml:space="preserve"> passos:</w:t>
      </w:r>
    </w:p>
    <w:p w14:paraId="12162988" w14:textId="79224F2B" w:rsidR="006D109F" w:rsidRDefault="0008712D" w:rsidP="00021E9B">
      <w:pPr>
        <w:numPr>
          <w:ilvl w:val="0"/>
          <w:numId w:val="12"/>
        </w:numPr>
        <w:ind w:hanging="360"/>
        <w:contextualSpacing/>
      </w:pPr>
      <w:r>
        <w:t xml:space="preserve">Já está </w:t>
      </w:r>
      <w:r w:rsidR="006D109F">
        <w:t xml:space="preserve">pronto para você o arquivo de </w:t>
      </w:r>
      <w:r w:rsidR="006D109F" w:rsidRPr="005F6699">
        <w:rPr>
          <w:i/>
        </w:rPr>
        <w:t>header</w:t>
      </w:r>
      <w:r w:rsidR="006D109F">
        <w:t xml:space="preserve">. Entre no arquivo </w:t>
      </w:r>
      <w:r w:rsidR="006D109F">
        <w:rPr>
          <w:b/>
        </w:rPr>
        <w:t xml:space="preserve">activity_main.xml </w:t>
      </w:r>
      <w:r w:rsidR="006D109F">
        <w:t xml:space="preserve"> </w:t>
      </w:r>
      <w:r>
        <w:t xml:space="preserve">e </w:t>
      </w:r>
      <w:r w:rsidR="006D109F">
        <w:t>adicione o seguinte atributo para o elemento NavigationView.</w:t>
      </w:r>
    </w:p>
    <w:p w14:paraId="13012E69" w14:textId="1CE6A0BA"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&lt;android.support.design.widget.NavigationView</w:t>
      </w:r>
    </w:p>
    <w:p w14:paraId="2F5E326F" w14:textId="56B0D357"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android:id="@+id/nvView"</w:t>
      </w:r>
    </w:p>
    <w:p w14:paraId="4BC1A052" w14:textId="58A88D4A"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android:layout_width="wrap_content"</w:t>
      </w:r>
    </w:p>
    <w:p w14:paraId="5E303504" w14:textId="5541442C"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android:layout_height="match_parent"</w:t>
      </w:r>
    </w:p>
    <w:p w14:paraId="7A6EC260" w14:textId="43E1223A"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android:layout_gravity="start"</w:t>
      </w:r>
    </w:p>
    <w:p w14:paraId="0623DA9C" w14:textId="2EEAE788"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android:background="@android:color/white"</w:t>
      </w:r>
    </w:p>
    <w:p w14:paraId="28863E5B" w14:textId="04C12BCB"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app:menu="@menu/drawer_view"</w:t>
      </w:r>
    </w:p>
    <w:p w14:paraId="4112FEED" w14:textId="01B9C6FE" w:rsidR="006D109F" w:rsidRPr="00880E57" w:rsidRDefault="006D109F" w:rsidP="006D109F">
      <w:pPr>
        <w:spacing w:after="0" w:line="240" w:lineRule="auto"/>
        <w:ind w:left="1130"/>
        <w:rPr>
          <w:lang w:val="en-US"/>
        </w:rPr>
      </w:pPr>
      <w:r w:rsidRPr="00880E57">
        <w:rPr>
          <w:rFonts w:ascii="Consolas" w:eastAsia="Consolas" w:hAnsi="Consolas" w:cs="Consolas"/>
          <w:color w:val="008000"/>
          <w:sz w:val="18"/>
          <w:szCs w:val="18"/>
          <w:highlight w:val="white"/>
          <w:lang w:val="en-US"/>
        </w:rPr>
        <w:t xml:space="preserve">    </w:t>
      </w:r>
      <w:r w:rsidRPr="00880E57">
        <w:rPr>
          <w:rFonts w:ascii="Consolas" w:eastAsia="Consolas" w:hAnsi="Consolas" w:cs="Consolas"/>
          <w:color w:val="0000FF"/>
          <w:sz w:val="18"/>
          <w:szCs w:val="18"/>
          <w:highlight w:val="white"/>
          <w:lang w:val="en-US"/>
        </w:rPr>
        <w:t>app:headerLayout=</w:t>
      </w:r>
      <w:r w:rsidRPr="00880E57">
        <w:rPr>
          <w:rFonts w:ascii="Consolas" w:eastAsia="Consolas" w:hAnsi="Consolas" w:cs="Consolas"/>
          <w:color w:val="008000"/>
          <w:sz w:val="18"/>
          <w:szCs w:val="18"/>
          <w:highlight w:val="white"/>
          <w:lang w:val="en-US"/>
        </w:rPr>
        <w:t>"@layout/nav_header"</w:t>
      </w:r>
      <w:r w:rsidRPr="00880E57">
        <w:rPr>
          <w:rFonts w:ascii="Consolas" w:eastAsia="Consolas" w:hAnsi="Consolas" w:cs="Consolas"/>
          <w:sz w:val="18"/>
          <w:szCs w:val="18"/>
          <w:highlight w:val="white"/>
          <w:lang w:val="en-US"/>
        </w:rPr>
        <w:t>/&gt;</w:t>
      </w:r>
    </w:p>
    <w:p w14:paraId="10CAAA16" w14:textId="77777777" w:rsidR="006D109F" w:rsidRPr="00880E57" w:rsidRDefault="006D109F" w:rsidP="006D109F">
      <w:pPr>
        <w:spacing w:after="0" w:line="240" w:lineRule="auto"/>
        <w:ind w:left="1130"/>
        <w:rPr>
          <w:lang w:val="en-US"/>
        </w:rPr>
      </w:pPr>
    </w:p>
    <w:p w14:paraId="0CC6A8ED" w14:textId="46F7153E" w:rsidR="00EB2AA3" w:rsidRDefault="006D109F" w:rsidP="00021E9B">
      <w:pPr>
        <w:numPr>
          <w:ilvl w:val="0"/>
          <w:numId w:val="12"/>
        </w:numPr>
        <w:ind w:hanging="360"/>
        <w:contextualSpacing/>
      </w:pPr>
      <w:r>
        <w:t xml:space="preserve">Agora </w:t>
      </w:r>
      <w:r w:rsidR="0008712D">
        <w:t xml:space="preserve">você está </w:t>
      </w:r>
      <w:r>
        <w:t xml:space="preserve">com o visual do </w:t>
      </w:r>
      <w:r w:rsidR="0008712D">
        <w:t xml:space="preserve">seu </w:t>
      </w:r>
      <w:r>
        <w:t>menu pronto.</w:t>
      </w:r>
      <w:r w:rsidR="008D15B8">
        <w:t xml:space="preserve"> </w:t>
      </w:r>
      <w:r w:rsidR="00EB2AA3">
        <w:t>Ele ficará como na figura abaixo:</w:t>
      </w:r>
    </w:p>
    <w:p w14:paraId="49EBB541" w14:textId="0FF6D1CE" w:rsidR="006D109F" w:rsidRDefault="006D109F" w:rsidP="005F6699">
      <w:pPr>
        <w:contextualSpacing/>
      </w:pPr>
    </w:p>
    <w:p w14:paraId="14307E1C" w14:textId="77777777" w:rsidR="00EB2AA3" w:rsidRDefault="00EB2AA3" w:rsidP="00EB2AA3">
      <w:pPr>
        <w:keepNext/>
        <w:jc w:val="center"/>
      </w:pPr>
      <w:commentRangeStart w:id="91"/>
      <w:commentRangeStart w:id="92"/>
      <w:ins w:id="93" w:author="Willian" w:date="2016-10-11T17:33:00Z">
        <w:r>
          <w:rPr>
            <w:noProof/>
          </w:rPr>
          <w:lastRenderedPageBreak/>
          <w:drawing>
            <wp:inline distT="0" distB="0" distL="0" distR="0" wp14:anchorId="1D25FC8C" wp14:editId="4EA91598">
              <wp:extent cx="2842605" cy="5053520"/>
              <wp:effectExtent l="203200" t="203200" r="205740" b="2044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1006-0106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2605" cy="5053520"/>
                      </a:xfrm>
                      <a:prstGeom prst="rect">
                        <a:avLst/>
                      </a:prstGeom>
                      <a:ln>
                        <a:noFill/>
                      </a:ln>
                      <a:effectLst>
                        <a:outerShdw blurRad="190500" algn="tl" rotWithShape="0">
                          <a:srgbClr val="000000">
                            <a:alpha val="70000"/>
                          </a:srgbClr>
                        </a:outerShdw>
                      </a:effectLst>
                    </pic:spPr>
                  </pic:pic>
                </a:graphicData>
              </a:graphic>
            </wp:inline>
          </w:drawing>
        </w:r>
      </w:ins>
      <w:commentRangeEnd w:id="91"/>
      <w:r w:rsidR="0008712D">
        <w:rPr>
          <w:rStyle w:val="Refdecomentrio"/>
        </w:rPr>
        <w:commentReference w:id="91"/>
      </w:r>
      <w:commentRangeEnd w:id="92"/>
      <w:r w:rsidR="00AD0344">
        <w:rPr>
          <w:rStyle w:val="Refdecomentrio"/>
        </w:rPr>
        <w:commentReference w:id="92"/>
      </w:r>
    </w:p>
    <w:p w14:paraId="2362B77D" w14:textId="25F72786" w:rsidR="00EB2AA3" w:rsidRDefault="00EB2AA3" w:rsidP="00EB2AA3">
      <w:pPr>
        <w:pStyle w:val="Legenda"/>
        <w:jc w:val="center"/>
      </w:pPr>
      <w:r>
        <w:t xml:space="preserve">Figura </w:t>
      </w:r>
      <w:fldSimple w:instr=" SEQ Figura \* ARABIC ">
        <w:r>
          <w:rPr>
            <w:noProof/>
          </w:rPr>
          <w:t>7</w:t>
        </w:r>
      </w:fldSimple>
      <w:r>
        <w:t xml:space="preserve"> - Menu pronto</w:t>
      </w:r>
    </w:p>
    <w:p w14:paraId="72955F58" w14:textId="509F81E0" w:rsidR="006D109F" w:rsidRDefault="00EB2AA3" w:rsidP="006D109F">
      <w:pPr>
        <w:spacing w:after="240"/>
      </w:pPr>
      <w:r w:rsidRPr="005F6699">
        <w:rPr>
          <w:b/>
        </w:rPr>
        <w:t>Obs</w:t>
      </w:r>
      <w:r>
        <w:t>.: Es</w:t>
      </w:r>
      <w:r w:rsidR="0008712D">
        <w:t>s</w:t>
      </w:r>
      <w:r>
        <w:t xml:space="preserve">a imagem é ilustrativa. Se a sua tentativa não estiver idêntica a </w:t>
      </w:r>
      <w:r w:rsidR="0008712D">
        <w:t>essa,</w:t>
      </w:r>
      <w:r>
        <w:t xml:space="preserve"> não se preocupe. A intenção é apresentar a funcionalidade.</w:t>
      </w:r>
    </w:p>
    <w:p w14:paraId="67779FEA" w14:textId="75118200" w:rsidR="006D109F" w:rsidRDefault="00E2745B" w:rsidP="006D109F">
      <w:pPr>
        <w:spacing w:after="240"/>
      </w:pPr>
      <w:r>
        <w:t>O</w:t>
      </w:r>
      <w:r w:rsidR="006D109F">
        <w:t xml:space="preserve"> visual do </w:t>
      </w:r>
      <w:r>
        <w:t xml:space="preserve">seu </w:t>
      </w:r>
      <w:r w:rsidR="006D109F">
        <w:t xml:space="preserve">menu </w:t>
      </w:r>
      <w:r>
        <w:t xml:space="preserve">está </w:t>
      </w:r>
      <w:r w:rsidR="006D109F">
        <w:t>pronto.</w:t>
      </w:r>
      <w:r w:rsidR="00EB2AA3">
        <w:t xml:space="preserve"> Você conseguirá visualizá-lo clicando no ícone de menu no canto superior direito da tela do seu </w:t>
      </w:r>
      <w:r w:rsidR="00EB2AA3" w:rsidRPr="005F6699">
        <w:rPr>
          <w:i/>
        </w:rPr>
        <w:t>app</w:t>
      </w:r>
      <w:r w:rsidR="00EB2AA3">
        <w:t>.</w:t>
      </w:r>
      <w:r w:rsidR="006D109F">
        <w:t xml:space="preserve"> Confira a próxima aula, que </w:t>
      </w:r>
      <w:r>
        <w:t xml:space="preserve">falará </w:t>
      </w:r>
      <w:r w:rsidR="006D109F">
        <w:t xml:space="preserve">sobre </w:t>
      </w:r>
      <w:r w:rsidR="006D109F" w:rsidRPr="005F6699">
        <w:rPr>
          <w:i/>
        </w:rPr>
        <w:t>Activities</w:t>
      </w:r>
      <w:r w:rsidR="006D109F">
        <w:t xml:space="preserve"> e </w:t>
      </w:r>
      <w:r w:rsidR="006D109F" w:rsidRPr="005F6699">
        <w:rPr>
          <w:i/>
        </w:rPr>
        <w:t>Fragments</w:t>
      </w:r>
      <w:r w:rsidR="006D109F">
        <w:t xml:space="preserve"> e</w:t>
      </w:r>
      <w:r w:rsidR="000A0292">
        <w:t xml:space="preserve"> na qual</w:t>
      </w:r>
      <w:r w:rsidR="006D109F">
        <w:t xml:space="preserve"> </w:t>
      </w:r>
      <w:r>
        <w:t>será finalizada</w:t>
      </w:r>
      <w:r w:rsidR="006D109F">
        <w:t xml:space="preserve"> a navegação via </w:t>
      </w:r>
      <w:r w:rsidR="006D109F" w:rsidRPr="005F6699">
        <w:rPr>
          <w:i/>
        </w:rPr>
        <w:t>Drawer</w:t>
      </w:r>
      <w:r w:rsidR="006D109F">
        <w:t>.</w:t>
      </w:r>
    </w:p>
    <w:p w14:paraId="733EB20A" w14:textId="77777777" w:rsidR="006D109F" w:rsidRDefault="006D109F" w:rsidP="006D109F">
      <w:pPr>
        <w:pStyle w:val="Ttulo2"/>
        <w:contextualSpacing w:val="0"/>
      </w:pPr>
      <w:bookmarkStart w:id="94" w:name="_rilkm33i1vgw" w:colFirst="0" w:colLast="0"/>
      <w:bookmarkEnd w:id="94"/>
      <w:r>
        <w:t>Resumo</w:t>
      </w:r>
    </w:p>
    <w:p w14:paraId="47412843" w14:textId="1F50F5FC" w:rsidR="006D109F" w:rsidRDefault="00E2745B" w:rsidP="006D109F">
      <w:r>
        <w:t xml:space="preserve">Você aprendeu </w:t>
      </w:r>
      <w:r w:rsidR="006D109F">
        <w:t xml:space="preserve">algumas técnicas de navegação entre telas e entre elas a navegação via </w:t>
      </w:r>
      <w:r w:rsidR="006D109F" w:rsidRPr="005F6699">
        <w:rPr>
          <w:i/>
        </w:rPr>
        <w:t>Intents</w:t>
      </w:r>
      <w:r w:rsidR="006D109F">
        <w:t xml:space="preserve"> e </w:t>
      </w:r>
      <w:r w:rsidR="006D109F" w:rsidRPr="005F6699">
        <w:rPr>
          <w:i/>
        </w:rPr>
        <w:t>Navigation Drawer</w:t>
      </w:r>
      <w:r w:rsidR="006D109F">
        <w:t>. Além disso</w:t>
      </w:r>
      <w:r>
        <w:t>,</w:t>
      </w:r>
      <w:r w:rsidR="006D109F">
        <w:t xml:space="preserve"> </w:t>
      </w:r>
      <w:r>
        <w:t xml:space="preserve">você viu como </w:t>
      </w:r>
      <w:r w:rsidR="006D109F">
        <w:t xml:space="preserve">customizar </w:t>
      </w:r>
      <w:r>
        <w:t xml:space="preserve">sua </w:t>
      </w:r>
      <w:r w:rsidR="006D109F" w:rsidRPr="005F6699">
        <w:rPr>
          <w:i/>
        </w:rPr>
        <w:t>Toolbar</w:t>
      </w:r>
      <w:r w:rsidR="006D109F">
        <w:t xml:space="preserve"> e otimizar </w:t>
      </w:r>
      <w:r>
        <w:t xml:space="preserve">as </w:t>
      </w:r>
      <w:r w:rsidR="006D109F" w:rsidRPr="005F6699">
        <w:rPr>
          <w:i/>
        </w:rPr>
        <w:t>Activities</w:t>
      </w:r>
      <w:r w:rsidR="006D109F">
        <w:t xml:space="preserve"> para </w:t>
      </w:r>
      <w:r>
        <w:t>reuso</w:t>
      </w:r>
      <w:r w:rsidR="006D109F">
        <w:t xml:space="preserve">, criando uma </w:t>
      </w:r>
      <w:r w:rsidR="006D109F" w:rsidRPr="005F6699">
        <w:rPr>
          <w:i/>
        </w:rPr>
        <w:t>Acitivity</w:t>
      </w:r>
      <w:r w:rsidR="006D109F">
        <w:t xml:space="preserve"> base.</w:t>
      </w:r>
    </w:p>
    <w:p w14:paraId="29B26B48" w14:textId="77777777" w:rsidR="006D109F" w:rsidRDefault="006D109F" w:rsidP="006D109F">
      <w:pPr>
        <w:pStyle w:val="Ttulo2"/>
        <w:contextualSpacing w:val="0"/>
      </w:pPr>
      <w:bookmarkStart w:id="95" w:name="_oe0dy8yoo51" w:colFirst="0" w:colLast="0"/>
      <w:bookmarkEnd w:id="95"/>
      <w:r>
        <w:lastRenderedPageBreak/>
        <w:t>Exercícios</w:t>
      </w:r>
    </w:p>
    <w:p w14:paraId="3CCA73EF" w14:textId="77777777" w:rsidR="006D109F" w:rsidRDefault="006D109F" w:rsidP="006D109F">
      <w:pPr>
        <w:pStyle w:val="Ttulo2"/>
        <w:contextualSpacing w:val="0"/>
      </w:pPr>
      <w:bookmarkStart w:id="96" w:name="_5zx5fxjxknl4" w:colFirst="0" w:colLast="0"/>
      <w:bookmarkEnd w:id="96"/>
      <w:r>
        <w:t>TDP</w:t>
      </w:r>
    </w:p>
    <w:p w14:paraId="3DCE7C4E" w14:textId="77777777" w:rsidR="006D109F" w:rsidRDefault="006D109F" w:rsidP="006D109F">
      <w:r>
        <w:br w:type="page"/>
      </w:r>
    </w:p>
    <w:p w14:paraId="35838611" w14:textId="77777777" w:rsidR="006D109F" w:rsidRDefault="006D109F" w:rsidP="006D109F"/>
    <w:p w14:paraId="11BB09D4" w14:textId="77777777" w:rsidR="006D109F" w:rsidRDefault="006D109F" w:rsidP="006D109F"/>
    <w:p w14:paraId="4F74C0B6" w14:textId="77777777" w:rsidR="006D109F" w:rsidRDefault="006D109F" w:rsidP="006D109F">
      <w:pPr>
        <w:pStyle w:val="Head"/>
      </w:pPr>
      <w:bookmarkStart w:id="97" w:name="_5k60ol3rr0em" w:colFirst="0" w:colLast="0"/>
      <w:bookmarkEnd w:id="97"/>
      <w:r>
        <w:t>Aula 2</w:t>
      </w:r>
    </w:p>
    <w:p w14:paraId="4D11F6E2" w14:textId="77777777" w:rsidR="006D109F" w:rsidRDefault="006D109F" w:rsidP="006D109F">
      <w:pPr>
        <w:pStyle w:val="Ttulo1"/>
        <w:contextualSpacing w:val="0"/>
      </w:pPr>
      <w:bookmarkStart w:id="98" w:name="_ns4x9lekcy2z" w:colFirst="0" w:colLast="0"/>
      <w:bookmarkEnd w:id="98"/>
      <w:r w:rsidRPr="007E3366">
        <w:rPr>
          <w:i/>
        </w:rPr>
        <w:t>Activities</w:t>
      </w:r>
      <w:r>
        <w:t xml:space="preserve"> e </w:t>
      </w:r>
      <w:r w:rsidRPr="007E3366">
        <w:rPr>
          <w:i/>
        </w:rPr>
        <w:t>Fragments</w:t>
      </w:r>
    </w:p>
    <w:p w14:paraId="4539241A" w14:textId="77777777" w:rsidR="006D109F" w:rsidRDefault="006D109F" w:rsidP="006D109F"/>
    <w:p w14:paraId="3C2AD7C8" w14:textId="7F93260C" w:rsidR="006D109F" w:rsidRDefault="006D109F" w:rsidP="006D109F">
      <w:r>
        <w:t xml:space="preserve">Depois de tanto usar nas aulas anteriores, finalmente você vai entender o que é uma </w:t>
      </w:r>
      <w:r w:rsidRPr="007E3366">
        <w:rPr>
          <w:i/>
        </w:rPr>
        <w:t>Activity</w:t>
      </w:r>
      <w:r>
        <w:t xml:space="preserve">. Esta é uma das classes principais e que </w:t>
      </w:r>
      <w:r w:rsidR="00E2745B">
        <w:t xml:space="preserve">você terá </w:t>
      </w:r>
      <w:r>
        <w:t xml:space="preserve">mais contato no desenvolvimento Android. Ao lado de </w:t>
      </w:r>
      <w:r w:rsidRPr="007E3366">
        <w:rPr>
          <w:i/>
        </w:rPr>
        <w:t>Activities</w:t>
      </w:r>
      <w:r w:rsidR="00E2745B">
        <w:rPr>
          <w:i/>
        </w:rPr>
        <w:t>,</w:t>
      </w:r>
      <w:r>
        <w:t xml:space="preserve"> </w:t>
      </w:r>
      <w:r w:rsidR="00E2745B">
        <w:t xml:space="preserve">há </w:t>
      </w:r>
      <w:r>
        <w:t xml:space="preserve">os </w:t>
      </w:r>
      <w:r w:rsidRPr="007E3366">
        <w:rPr>
          <w:i/>
        </w:rPr>
        <w:t>Fragments</w:t>
      </w:r>
      <w:r>
        <w:t>. Nesta aula você entender</w:t>
      </w:r>
      <w:r w:rsidR="00E2745B">
        <w:t>á</w:t>
      </w:r>
      <w:r>
        <w:t xml:space="preserve"> o que é uma </w:t>
      </w:r>
      <w:r w:rsidRPr="007E3366">
        <w:rPr>
          <w:i/>
        </w:rPr>
        <w:t>Activity</w:t>
      </w:r>
      <w:r>
        <w:t xml:space="preserve"> e um </w:t>
      </w:r>
      <w:r w:rsidRPr="007E3366">
        <w:rPr>
          <w:i/>
        </w:rPr>
        <w:t>Fragment</w:t>
      </w:r>
      <w:r w:rsidR="00E2745B">
        <w:t xml:space="preserve"> e</w:t>
      </w:r>
      <w:r>
        <w:t xml:space="preserve"> vai saber diferenciá-los e como usá-los. </w:t>
      </w:r>
    </w:p>
    <w:p w14:paraId="52A4E16E" w14:textId="77777777" w:rsidR="006D109F" w:rsidRPr="007E3366" w:rsidRDefault="006D109F" w:rsidP="006D109F">
      <w:pPr>
        <w:pStyle w:val="Ttulo2"/>
        <w:contextualSpacing w:val="0"/>
        <w:rPr>
          <w:i/>
        </w:rPr>
      </w:pPr>
      <w:bookmarkStart w:id="99" w:name="_vl4wz1owvag" w:colFirst="0" w:colLast="0"/>
      <w:bookmarkEnd w:id="99"/>
      <w:r w:rsidRPr="007E3366">
        <w:rPr>
          <w:i/>
        </w:rPr>
        <w:t>Activities</w:t>
      </w:r>
    </w:p>
    <w:p w14:paraId="1A6927A2" w14:textId="79EC43FB" w:rsidR="006D109F" w:rsidRDefault="006D109F" w:rsidP="006D109F">
      <w:r>
        <w:t xml:space="preserve">A </w:t>
      </w:r>
      <w:r w:rsidRPr="007E3366">
        <w:rPr>
          <w:i/>
        </w:rPr>
        <w:t>Activity</w:t>
      </w:r>
      <w:r>
        <w:t xml:space="preserve"> é popularmente conhecida como uma tela do seu aplicativo. Em partes </w:t>
      </w:r>
      <w:r w:rsidR="00E2745B">
        <w:t xml:space="preserve">isso </w:t>
      </w:r>
      <w:r>
        <w:t xml:space="preserve">é correto, na arquitetura do Android, </w:t>
      </w:r>
      <w:r w:rsidR="00E2745B">
        <w:t xml:space="preserve">é utilizada </w:t>
      </w:r>
      <w:r>
        <w:t xml:space="preserve">uma </w:t>
      </w:r>
      <w:r w:rsidRPr="007E3366">
        <w:rPr>
          <w:i/>
        </w:rPr>
        <w:t>Activity</w:t>
      </w:r>
      <w:r>
        <w:t xml:space="preserve"> para uma tela. Na verdade</w:t>
      </w:r>
      <w:r w:rsidR="00E2745B">
        <w:t>,</w:t>
      </w:r>
      <w:r>
        <w:t xml:space="preserve"> ela é a controladora da tela e fornece ações (atividades) n</w:t>
      </w:r>
      <w:r w:rsidR="00E2745B">
        <w:t>as</w:t>
      </w:r>
      <w:r>
        <w:t xml:space="preserve"> </w:t>
      </w:r>
      <w:r w:rsidR="00E2745B">
        <w:t xml:space="preserve">quais </w:t>
      </w:r>
      <w:r>
        <w:t xml:space="preserve">o usuário pode interagir e fazer algo como mandar uma mensagem, escrever um </w:t>
      </w:r>
      <w:r w:rsidRPr="007E3366">
        <w:rPr>
          <w:i/>
        </w:rPr>
        <w:t>e-mail</w:t>
      </w:r>
      <w:r>
        <w:t xml:space="preserve">, aplicar um filtro em uma foto etc. Geralmente a janela produzida por </w:t>
      </w:r>
      <w:r w:rsidR="00E2745B">
        <w:t xml:space="preserve">essa </w:t>
      </w:r>
      <w:r w:rsidRPr="007E3366">
        <w:rPr>
          <w:i/>
        </w:rPr>
        <w:t>Activity</w:t>
      </w:r>
      <w:r>
        <w:t xml:space="preserve"> preenche a tela do seu </w:t>
      </w:r>
      <w:r w:rsidRPr="007E3366">
        <w:rPr>
          <w:i/>
        </w:rPr>
        <w:t>smartphone</w:t>
      </w:r>
      <w:r>
        <w:t xml:space="preserve">, mas </w:t>
      </w:r>
      <w:r w:rsidR="00E2745B">
        <w:t xml:space="preserve">é possível </w:t>
      </w:r>
      <w:r>
        <w:t>fazer telas menores flutuantes.</w:t>
      </w:r>
    </w:p>
    <w:p w14:paraId="4F223031" w14:textId="40F33C16" w:rsidR="006D109F" w:rsidRDefault="006D109F" w:rsidP="006D109F">
      <w:r>
        <w:t xml:space="preserve">As </w:t>
      </w:r>
      <w:r w:rsidRPr="007E3366">
        <w:rPr>
          <w:i/>
        </w:rPr>
        <w:t>Activities</w:t>
      </w:r>
      <w:r>
        <w:t xml:space="preserve"> são pouco vinculadas entre si e</w:t>
      </w:r>
      <w:r w:rsidR="008D15B8">
        <w:t xml:space="preserve"> </w:t>
      </w:r>
      <w:r w:rsidR="005667D0">
        <w:t xml:space="preserve">isso </w:t>
      </w:r>
      <w:r>
        <w:t xml:space="preserve">evita o acoplamento, com exceção de casos muito específicos, </w:t>
      </w:r>
      <w:r w:rsidR="005667D0">
        <w:t xml:space="preserve">nos quais </w:t>
      </w:r>
      <w:r>
        <w:t xml:space="preserve">existe uma complexidade visual muito grande da interface do usuário. A maneira que as </w:t>
      </w:r>
      <w:r w:rsidRPr="007E3366">
        <w:rPr>
          <w:i/>
        </w:rPr>
        <w:t>Activities</w:t>
      </w:r>
      <w:r>
        <w:t xml:space="preserve"> se comunicam entre si é por meio de intenções (</w:t>
      </w:r>
      <w:r w:rsidRPr="007E3366">
        <w:rPr>
          <w:i/>
        </w:rPr>
        <w:t>Intents</w:t>
      </w:r>
      <w:r>
        <w:t xml:space="preserve">), </w:t>
      </w:r>
      <w:r w:rsidR="00705B5A">
        <w:t xml:space="preserve">o </w:t>
      </w:r>
      <w:r>
        <w:t xml:space="preserve">que </w:t>
      </w:r>
      <w:r w:rsidR="005667D0">
        <w:t xml:space="preserve">será mais bem abordado </w:t>
      </w:r>
      <w:r>
        <w:t>futuramente.</w:t>
      </w:r>
    </w:p>
    <w:p w14:paraId="6D9FA66F" w14:textId="285613DC" w:rsidR="006D109F" w:rsidRDefault="006D109F" w:rsidP="006D109F">
      <w:r>
        <w:t>Lembra</w:t>
      </w:r>
      <w:r w:rsidR="005667D0">
        <w:t>-se de</w:t>
      </w:r>
      <w:r>
        <w:t xml:space="preserve"> que </w:t>
      </w:r>
      <w:r w:rsidR="005667D0">
        <w:t xml:space="preserve">foi definida </w:t>
      </w:r>
      <w:r>
        <w:t xml:space="preserve">uma </w:t>
      </w:r>
      <w:r w:rsidRPr="003276EF">
        <w:rPr>
          <w:i/>
        </w:rPr>
        <w:t>Activity</w:t>
      </w:r>
      <w:r>
        <w:t xml:space="preserve"> no início dos projetos? </w:t>
      </w:r>
      <w:r w:rsidR="005667D0">
        <w:t xml:space="preserve">Esse </w:t>
      </w:r>
      <w:r>
        <w:t xml:space="preserve">tipo de </w:t>
      </w:r>
      <w:r w:rsidRPr="003276EF">
        <w:rPr>
          <w:i/>
        </w:rPr>
        <w:t>Activity</w:t>
      </w:r>
      <w:r>
        <w:t xml:space="preserve"> é </w:t>
      </w:r>
      <w:r w:rsidR="005667D0">
        <w:t>especificado</w:t>
      </w:r>
      <w:r>
        <w:t xml:space="preserve"> como “principal” e será </w:t>
      </w:r>
      <w:r w:rsidR="00004FFF">
        <w:t xml:space="preserve">apresentado </w:t>
      </w:r>
      <w:r>
        <w:t xml:space="preserve">ao usuário ao iniciar o aplicativo. Cada </w:t>
      </w:r>
      <w:r w:rsidRPr="003276EF">
        <w:rPr>
          <w:i/>
        </w:rPr>
        <w:t>Activity</w:t>
      </w:r>
      <w:r>
        <w:t xml:space="preserve"> pode então iniciar outras </w:t>
      </w:r>
      <w:r w:rsidRPr="003276EF">
        <w:rPr>
          <w:i/>
        </w:rPr>
        <w:t>Activities</w:t>
      </w:r>
      <w:r>
        <w:t xml:space="preserve"> para executar outras ações diferentes.</w:t>
      </w:r>
    </w:p>
    <w:p w14:paraId="20C0D9FA" w14:textId="712D580D" w:rsidR="006D109F" w:rsidRDefault="006D109F" w:rsidP="006D109F">
      <w:r>
        <w:t xml:space="preserve">Quando </w:t>
      </w:r>
      <w:r w:rsidR="00004FFF">
        <w:t xml:space="preserve">se inicia </w:t>
      </w:r>
      <w:r>
        <w:t xml:space="preserve">uma nova </w:t>
      </w:r>
      <w:r w:rsidRPr="003276EF">
        <w:rPr>
          <w:i/>
        </w:rPr>
        <w:t>Activity</w:t>
      </w:r>
      <w:r>
        <w:t xml:space="preserve">, ela é colocada no que </w:t>
      </w:r>
      <w:r w:rsidR="006B7945">
        <w:t xml:space="preserve">é chamado </w:t>
      </w:r>
      <w:r>
        <w:t xml:space="preserve">de “pilha de retorno”. </w:t>
      </w:r>
      <w:r w:rsidR="00004FFF">
        <w:t xml:space="preserve">Essa </w:t>
      </w:r>
      <w:r>
        <w:t>pilha é uma estrutura de dados LIFO (</w:t>
      </w:r>
      <w:r w:rsidRPr="003276EF">
        <w:rPr>
          <w:i/>
        </w:rPr>
        <w:t>Last in</w:t>
      </w:r>
      <w:r>
        <w:t xml:space="preserve">, </w:t>
      </w:r>
      <w:r w:rsidRPr="003276EF">
        <w:rPr>
          <w:i/>
        </w:rPr>
        <w:t>First out</w:t>
      </w:r>
      <w:r>
        <w:t xml:space="preserve"> ou </w:t>
      </w:r>
      <w:r w:rsidR="006B7945">
        <w:rPr>
          <w:b/>
        </w:rPr>
        <w:t xml:space="preserve">O último </w:t>
      </w:r>
      <w:r>
        <w:rPr>
          <w:b/>
        </w:rPr>
        <w:t>a entrar é o primeiro a sair</w:t>
      </w:r>
      <w:r>
        <w:t xml:space="preserve">) que guarda a sequência e </w:t>
      </w:r>
      <w:r w:rsidR="00004FFF">
        <w:t xml:space="preserve">o </w:t>
      </w:r>
      <w:r>
        <w:t xml:space="preserve">estado das </w:t>
      </w:r>
      <w:r w:rsidRPr="003276EF">
        <w:rPr>
          <w:i/>
        </w:rPr>
        <w:t>Activities</w:t>
      </w:r>
      <w:r>
        <w:t xml:space="preserve"> instanciadas, dando então a possibilidade de usar a ação “Voltar” para desempilhar </w:t>
      </w:r>
      <w:r w:rsidR="00004FFF">
        <w:t xml:space="preserve">essas </w:t>
      </w:r>
      <w:r>
        <w:t xml:space="preserve">telas, ou melhor, voltar para a tela anterior. Após iniciar uma nova </w:t>
      </w:r>
      <w:r w:rsidRPr="003276EF">
        <w:rPr>
          <w:i/>
        </w:rPr>
        <w:t>Activity</w:t>
      </w:r>
      <w:r>
        <w:t>, a atividade da anterior é suspensa</w:t>
      </w:r>
      <w:r w:rsidR="006B7945">
        <w:t>.</w:t>
      </w:r>
      <w:r>
        <w:t xml:space="preserve"> </w:t>
      </w:r>
      <w:r w:rsidR="006B7945">
        <w:t>S</w:t>
      </w:r>
      <w:r w:rsidR="00004FFF">
        <w:t xml:space="preserve">erá mais bem abordado </w:t>
      </w:r>
      <w:r>
        <w:t xml:space="preserve">sobre o ciclo de vida das </w:t>
      </w:r>
      <w:r w:rsidRPr="003276EF">
        <w:rPr>
          <w:i/>
        </w:rPr>
        <w:t>Activities</w:t>
      </w:r>
      <w:r w:rsidR="00004FFF">
        <w:t xml:space="preserve"> futuramente</w:t>
      </w:r>
      <w:r>
        <w:t xml:space="preserve">. </w:t>
      </w:r>
    </w:p>
    <w:p w14:paraId="217703CB" w14:textId="77777777" w:rsidR="006D109F" w:rsidRDefault="006D109F" w:rsidP="006D109F">
      <w:pPr>
        <w:spacing w:after="180"/>
      </w:pPr>
    </w:p>
    <w:p w14:paraId="6DD95085" w14:textId="3CCE60D2" w:rsidR="006D109F" w:rsidRDefault="006D109F" w:rsidP="006D109F">
      <w:r>
        <w:t xml:space="preserve">Quando uma atividade é interrompida devido ao início de uma nova, ela é notificada acerca dessa alteração de estado por meio de métodos de retorno de chamada do ciclo de vida da atividade. Há diversos métodos de retorno de chamada que uma atividade pode receber </w:t>
      </w:r>
      <w:r w:rsidR="00004FFF">
        <w:t xml:space="preserve">em razão de </w:t>
      </w:r>
      <w:r>
        <w:t xml:space="preserve">uma alteração em seu estado </w:t>
      </w:r>
      <w:r w:rsidR="006B7945">
        <w:t xml:space="preserve">— </w:t>
      </w:r>
      <w:r>
        <w:t>quando o sistema a está criando, interrompendo, retomando ou destruindo</w:t>
      </w:r>
      <w:r w:rsidR="006B7945">
        <w:t xml:space="preserve"> —</w:t>
      </w:r>
      <w:r>
        <w:t xml:space="preserve"> e cada retorno de chamada oferece uma oportunidade de executar trabalhos específicos adequados a essa alteração de estado. Por exemplo: quando interrompida, a atividade </w:t>
      </w:r>
      <w:r>
        <w:lastRenderedPageBreak/>
        <w:t>deve liberar todos os objetos grandes, como conexões com a rede ou com um banco de dados. Quando a atividade for retomada, será possível readquirir os recursos necessários e retomar as ações interrompidas. Essas transições de estado são parte do ciclo de vida da atividade.</w:t>
      </w:r>
    </w:p>
    <w:p w14:paraId="44F2ECFC" w14:textId="77777777" w:rsidR="006D109F" w:rsidRDefault="006D109F" w:rsidP="006D109F">
      <w:pPr>
        <w:pStyle w:val="Ttulo3"/>
        <w:contextualSpacing w:val="0"/>
      </w:pPr>
      <w:bookmarkStart w:id="100" w:name="_sw4vrm7d99ep" w:colFirst="0" w:colLast="0"/>
      <w:bookmarkEnd w:id="100"/>
      <w:r>
        <w:t>Criação de uma atividade</w:t>
      </w:r>
    </w:p>
    <w:p w14:paraId="44476CC3" w14:textId="54651A13" w:rsidR="008D15B8" w:rsidRDefault="006D109F" w:rsidP="006D109F">
      <w:r>
        <w:t xml:space="preserve">Para criar uma atividade é preciso criar uma subclasse de </w:t>
      </w:r>
      <w:r w:rsidRPr="000839C4">
        <w:rPr>
          <w:i/>
        </w:rPr>
        <w:t>Activity</w:t>
      </w:r>
      <w:r>
        <w:t xml:space="preserve"> ou de uma respectiva subclasse existente</w:t>
      </w:r>
      <w:r w:rsidR="008D15B8">
        <w:t>.</w:t>
      </w:r>
    </w:p>
    <w:p w14:paraId="21CEA7B0" w14:textId="45A6372C" w:rsidR="008D15B8" w:rsidRPr="00E67CD2" w:rsidRDefault="008D15B8" w:rsidP="00E67CD2">
      <w:pPr>
        <w:ind w:left="567"/>
        <w:rPr>
          <w:color w:val="3B3838" w:themeColor="background2" w:themeShade="40"/>
        </w:rPr>
      </w:pPr>
      <w:r w:rsidRPr="00E67CD2">
        <w:rPr>
          <w:b/>
          <w:color w:val="3B3838" w:themeColor="background2" w:themeShade="40"/>
        </w:rPr>
        <w:t xml:space="preserve">DICA: </w:t>
      </w:r>
      <w:r w:rsidRPr="00E67CD2">
        <w:rPr>
          <w:color w:val="3B3838" w:themeColor="background2" w:themeShade="40"/>
        </w:rPr>
        <w:t>E</w:t>
      </w:r>
      <w:r w:rsidR="006D109F" w:rsidRPr="00E67CD2">
        <w:rPr>
          <w:color w:val="3B3838" w:themeColor="background2" w:themeShade="40"/>
        </w:rPr>
        <w:t>xistem várias</w:t>
      </w:r>
      <w:r w:rsidRPr="00E67CD2">
        <w:rPr>
          <w:color w:val="3B3838" w:themeColor="background2" w:themeShade="40"/>
        </w:rPr>
        <w:t xml:space="preserve"> subclasses de </w:t>
      </w:r>
      <w:r w:rsidRPr="000839C4">
        <w:rPr>
          <w:i/>
          <w:color w:val="3B3838" w:themeColor="background2" w:themeShade="40"/>
        </w:rPr>
        <w:t>Activcity</w:t>
      </w:r>
      <w:r w:rsidR="006D109F" w:rsidRPr="00E67CD2">
        <w:rPr>
          <w:color w:val="3B3838" w:themeColor="background2" w:themeShade="40"/>
        </w:rPr>
        <w:t>, cada uma com um conjunto de funcionalidades diferentes</w:t>
      </w:r>
      <w:r w:rsidR="00004FFF">
        <w:rPr>
          <w:color w:val="3B3838" w:themeColor="background2" w:themeShade="40"/>
        </w:rPr>
        <w:t>. P</w:t>
      </w:r>
      <w:r w:rsidR="006D109F" w:rsidRPr="00E67CD2">
        <w:rPr>
          <w:color w:val="3B3838" w:themeColor="background2" w:themeShade="40"/>
        </w:rPr>
        <w:t xml:space="preserve">esquise na documentação oficial do Android. </w:t>
      </w:r>
    </w:p>
    <w:p w14:paraId="367A6454" w14:textId="0217D476" w:rsidR="006D109F" w:rsidRDefault="006D109F" w:rsidP="006D109F">
      <w:r>
        <w:t xml:space="preserve">Ao criar uma subclasse, </w:t>
      </w:r>
      <w:r w:rsidR="00004FFF">
        <w:t xml:space="preserve">é preciso </w:t>
      </w:r>
      <w:r>
        <w:t xml:space="preserve">implementar o que </w:t>
      </w:r>
      <w:r w:rsidR="00004FFF">
        <w:t xml:space="preserve">é chamado </w:t>
      </w:r>
      <w:r>
        <w:t xml:space="preserve">de métodos de retorno de chamada que o sistema </w:t>
      </w:r>
      <w:r w:rsidR="00004FFF">
        <w:t xml:space="preserve">requere </w:t>
      </w:r>
      <w:r>
        <w:t xml:space="preserve">quando ocorre a transição entre os diversos estados de seu ciclo de vida. Eis aí mais um Padrão de Projeto para entender: o </w:t>
      </w:r>
      <w:r w:rsidRPr="000E248F">
        <w:rPr>
          <w:b/>
          <w:i/>
        </w:rPr>
        <w:t>Template Method</w:t>
      </w:r>
      <w:r>
        <w:rPr>
          <w:b/>
        </w:rPr>
        <w:t xml:space="preserve">. </w:t>
      </w:r>
      <w:r>
        <w:t xml:space="preserve">Para que você possa entender com mais propriedade o funcionamento </w:t>
      </w:r>
      <w:r w:rsidR="00004FFF">
        <w:t xml:space="preserve">desses </w:t>
      </w:r>
      <w:r>
        <w:t xml:space="preserve">métodos de retorno de chamada, na Unidade 5 </w:t>
      </w:r>
      <w:r w:rsidR="00004FFF">
        <w:t xml:space="preserve">foi preparada </w:t>
      </w:r>
      <w:r>
        <w:t xml:space="preserve">uma explicação sobre o </w:t>
      </w:r>
      <w:r w:rsidRPr="000E248F">
        <w:rPr>
          <w:i/>
        </w:rPr>
        <w:t>Template Method</w:t>
      </w:r>
      <w:r>
        <w:t xml:space="preserve">, que é o padrão de projeto utilizado pela API do Android para </w:t>
      </w:r>
      <w:r w:rsidR="00004FFF">
        <w:t xml:space="preserve">esse </w:t>
      </w:r>
      <w:r>
        <w:t>tipo de atividade.</w:t>
      </w:r>
    </w:p>
    <w:p w14:paraId="1067A9C2" w14:textId="77777777" w:rsidR="006D109F" w:rsidRDefault="006D109F" w:rsidP="006D109F">
      <w:r>
        <w:t>Os dois métodos mais importantes de retorno de chamada são:</w:t>
      </w:r>
    </w:p>
    <w:p w14:paraId="73E836A3" w14:textId="77777777" w:rsidR="006D109F" w:rsidRDefault="006D109F" w:rsidP="006D109F">
      <w:r>
        <w:t>onCreate()</w:t>
      </w:r>
    </w:p>
    <w:p w14:paraId="2E851024" w14:textId="784AE711" w:rsidR="006D109F" w:rsidRDefault="006D109F" w:rsidP="006D109F">
      <w:pPr>
        <w:ind w:left="560"/>
      </w:pPr>
      <w:r>
        <w:t xml:space="preserve">É preciso implementar esse método. O sistema o chama ao criar a atividade. Na implementação, é preciso inicializar os componentes essenciais da </w:t>
      </w:r>
      <w:r w:rsidRPr="00685470">
        <w:rPr>
          <w:i/>
        </w:rPr>
        <w:t>Activity</w:t>
      </w:r>
      <w:r>
        <w:t xml:space="preserve">. E é necessariamente </w:t>
      </w:r>
      <w:r w:rsidR="00004FFF">
        <w:t xml:space="preserve">nesse </w:t>
      </w:r>
      <w:r>
        <w:t xml:space="preserve">método que </w:t>
      </w:r>
      <w:r w:rsidR="00004FFF">
        <w:t xml:space="preserve">se deve </w:t>
      </w:r>
      <w:r>
        <w:t xml:space="preserve">invocar o setContentView() para relacionar o </w:t>
      </w:r>
      <w:r w:rsidRPr="00685470">
        <w:rPr>
          <w:i/>
        </w:rPr>
        <w:t>layout</w:t>
      </w:r>
      <w:r>
        <w:t xml:space="preserve"> da interface com a </w:t>
      </w:r>
      <w:r w:rsidRPr="00685470">
        <w:rPr>
          <w:i/>
        </w:rPr>
        <w:t>Activity</w:t>
      </w:r>
      <w:r>
        <w:t xml:space="preserve"> que o controlará.</w:t>
      </w:r>
    </w:p>
    <w:p w14:paraId="41C8F18C" w14:textId="77777777" w:rsidR="006D109F" w:rsidRDefault="006D109F" w:rsidP="006D109F">
      <w:r>
        <w:t>onPause()</w:t>
      </w:r>
    </w:p>
    <w:p w14:paraId="54E751BD" w14:textId="4372F391" w:rsidR="006D109F" w:rsidRDefault="006D109F" w:rsidP="006D109F">
      <w:pPr>
        <w:ind w:left="560"/>
      </w:pPr>
      <w:r>
        <w:t xml:space="preserve">O sistema chama esse método como o primeiro indício de que o usuário está saindo da </w:t>
      </w:r>
      <w:r w:rsidRPr="00685470">
        <w:rPr>
          <w:i/>
        </w:rPr>
        <w:t>Activity</w:t>
      </w:r>
      <w:r w:rsidR="00004FFF">
        <w:rPr>
          <w:i/>
        </w:rPr>
        <w:t>,</w:t>
      </w:r>
      <w:r>
        <w:t xml:space="preserve"> embora não seja sempre uma indicação de que a atividade será destruída. É quando geralmente se deve confirmar qualquer alteração que deva persistir além da sessão do usuário atual</w:t>
      </w:r>
      <w:r w:rsidR="00004FFF">
        <w:t xml:space="preserve">, </w:t>
      </w:r>
      <w:r>
        <w:t>porque o usuário pode não retornar.</w:t>
      </w:r>
    </w:p>
    <w:p w14:paraId="49379D3F" w14:textId="2BF6CBEE" w:rsidR="006D109F" w:rsidRDefault="006D109F" w:rsidP="006D109F">
      <w:r>
        <w:t xml:space="preserve">Há outros métodos de retorno de chamada do ciclo de vida que </w:t>
      </w:r>
      <w:r w:rsidR="00AC56E3">
        <w:t>podem ser usados</w:t>
      </w:r>
      <w:r>
        <w:t xml:space="preserve"> para oferecer uma experiência fluida ao usuário entre atividades e manipular interrupções inesperadas que venham a parar ou até a destruir a atividade. </w:t>
      </w:r>
    </w:p>
    <w:p w14:paraId="75984EB4" w14:textId="77777777" w:rsidR="006D109F" w:rsidRDefault="006D109F" w:rsidP="006D109F">
      <w:pPr>
        <w:pStyle w:val="Ttulo3"/>
        <w:spacing w:after="180"/>
        <w:contextualSpacing w:val="0"/>
      </w:pPr>
      <w:bookmarkStart w:id="101" w:name="_1w21sbh5kbmq" w:colFirst="0" w:colLast="0"/>
      <w:bookmarkEnd w:id="101"/>
      <w:r>
        <w:t>Gerenciamento do ciclo de vida da atividade</w:t>
      </w:r>
    </w:p>
    <w:p w14:paraId="6F1040E8" w14:textId="77777777" w:rsidR="006D109F" w:rsidRDefault="006D109F" w:rsidP="006D109F">
      <w:r>
        <w:t xml:space="preserve">O ciclo de vida de uma atividade é diretamente afetado por sua associação a outras </w:t>
      </w:r>
      <w:r w:rsidRPr="00685470">
        <w:rPr>
          <w:i/>
        </w:rPr>
        <w:t>Activities</w:t>
      </w:r>
      <w:r>
        <w:t xml:space="preserve">, sua tarefa e sua pilha de retorno. Uma </w:t>
      </w:r>
      <w:r w:rsidRPr="00685470">
        <w:rPr>
          <w:i/>
        </w:rPr>
        <w:t>Activity</w:t>
      </w:r>
      <w:r>
        <w:t xml:space="preserve"> existe essencialmente em três estados:</w:t>
      </w:r>
    </w:p>
    <w:p w14:paraId="5D96E550" w14:textId="77777777" w:rsidR="006D109F" w:rsidRDefault="006D109F" w:rsidP="006D109F">
      <w:pPr>
        <w:spacing w:before="360" w:after="180"/>
      </w:pPr>
      <w:r>
        <w:rPr>
          <w:rFonts w:ascii="Arial" w:eastAsia="Arial" w:hAnsi="Arial" w:cs="Arial"/>
          <w:b/>
          <w:sz w:val="21"/>
          <w:szCs w:val="21"/>
          <w:highlight w:val="white"/>
        </w:rPr>
        <w:t>Retomada</w:t>
      </w:r>
    </w:p>
    <w:p w14:paraId="00E81099" w14:textId="5CFD5241" w:rsidR="006D109F" w:rsidRDefault="006D109F" w:rsidP="006D109F">
      <w:pPr>
        <w:spacing w:after="160"/>
        <w:ind w:left="600"/>
      </w:pPr>
      <w:r>
        <w:rPr>
          <w:rFonts w:ascii="Arial" w:eastAsia="Arial" w:hAnsi="Arial" w:cs="Arial"/>
          <w:sz w:val="21"/>
          <w:szCs w:val="21"/>
          <w:highlight w:val="white"/>
        </w:rPr>
        <w:t xml:space="preserve">A </w:t>
      </w:r>
      <w:r w:rsidRPr="00685470">
        <w:rPr>
          <w:rFonts w:ascii="Arial" w:eastAsia="Arial" w:hAnsi="Arial" w:cs="Arial"/>
          <w:i/>
          <w:sz w:val="21"/>
          <w:szCs w:val="21"/>
          <w:highlight w:val="white"/>
        </w:rPr>
        <w:t>Activity</w:t>
      </w:r>
      <w:r>
        <w:rPr>
          <w:rFonts w:ascii="Arial" w:eastAsia="Arial" w:hAnsi="Arial" w:cs="Arial"/>
          <w:sz w:val="21"/>
          <w:szCs w:val="21"/>
          <w:highlight w:val="white"/>
        </w:rPr>
        <w:t xml:space="preserve"> está em primeiro plano na tela e tem o foco do usuário</w:t>
      </w:r>
      <w:r w:rsidR="00AC56E3">
        <w:rPr>
          <w:rFonts w:ascii="Arial" w:eastAsia="Arial" w:hAnsi="Arial" w:cs="Arial"/>
          <w:sz w:val="21"/>
          <w:szCs w:val="21"/>
          <w:highlight w:val="white"/>
        </w:rPr>
        <w:t xml:space="preserve">, </w:t>
      </w:r>
      <w:r>
        <w:rPr>
          <w:rFonts w:ascii="Arial" w:eastAsia="Arial" w:hAnsi="Arial" w:cs="Arial"/>
          <w:sz w:val="21"/>
          <w:szCs w:val="21"/>
          <w:highlight w:val="white"/>
        </w:rPr>
        <w:t>em geral, chama-se esse estado de "em execução”.</w:t>
      </w:r>
    </w:p>
    <w:p w14:paraId="61D16B96" w14:textId="77777777" w:rsidR="006D109F" w:rsidRDefault="006D109F" w:rsidP="006D109F">
      <w:pPr>
        <w:spacing w:before="360" w:after="180"/>
      </w:pPr>
      <w:r>
        <w:rPr>
          <w:rFonts w:ascii="Arial" w:eastAsia="Arial" w:hAnsi="Arial" w:cs="Arial"/>
          <w:b/>
          <w:sz w:val="21"/>
          <w:szCs w:val="21"/>
          <w:highlight w:val="white"/>
        </w:rPr>
        <w:lastRenderedPageBreak/>
        <w:t>Pausada</w:t>
      </w:r>
    </w:p>
    <w:p w14:paraId="3A194790" w14:textId="77777777" w:rsidR="006D109F" w:rsidRDefault="006D109F" w:rsidP="006D109F">
      <w:pPr>
        <w:spacing w:after="160"/>
        <w:ind w:left="600"/>
      </w:pPr>
      <w:r>
        <w:rPr>
          <w:rFonts w:ascii="Arial" w:eastAsia="Arial" w:hAnsi="Arial" w:cs="Arial"/>
          <w:sz w:val="21"/>
          <w:szCs w:val="21"/>
          <w:highlight w:val="white"/>
        </w:rPr>
        <w:t xml:space="preserve">A </w:t>
      </w:r>
      <w:r w:rsidRPr="00685470">
        <w:rPr>
          <w:rFonts w:ascii="Arial" w:eastAsia="Arial" w:hAnsi="Arial" w:cs="Arial"/>
          <w:i/>
          <w:sz w:val="21"/>
          <w:szCs w:val="21"/>
          <w:highlight w:val="white"/>
        </w:rPr>
        <w:t>Activity</w:t>
      </w:r>
      <w:r>
        <w:rPr>
          <w:rFonts w:ascii="Arial" w:eastAsia="Arial" w:hAnsi="Arial" w:cs="Arial"/>
          <w:sz w:val="21"/>
          <w:szCs w:val="21"/>
          <w:highlight w:val="white"/>
        </w:rPr>
        <w:t xml:space="preserve"> ainda está aberta, mas outra </w:t>
      </w:r>
      <w:r w:rsidRPr="00685470">
        <w:rPr>
          <w:rFonts w:ascii="Arial" w:eastAsia="Arial" w:hAnsi="Arial" w:cs="Arial"/>
          <w:i/>
          <w:sz w:val="21"/>
          <w:szCs w:val="21"/>
          <w:highlight w:val="white"/>
        </w:rPr>
        <w:t>Activity</w:t>
      </w:r>
      <w:r>
        <w:rPr>
          <w:rFonts w:ascii="Arial" w:eastAsia="Arial" w:hAnsi="Arial" w:cs="Arial"/>
          <w:sz w:val="21"/>
          <w:szCs w:val="21"/>
          <w:highlight w:val="white"/>
        </w:rPr>
        <w:t xml:space="preserve"> está em primeiro plano e tem o foco. Ou seja, outra </w:t>
      </w:r>
      <w:r w:rsidRPr="00685470">
        <w:rPr>
          <w:rFonts w:ascii="Arial" w:eastAsia="Arial" w:hAnsi="Arial" w:cs="Arial"/>
          <w:i/>
          <w:sz w:val="21"/>
          <w:szCs w:val="21"/>
          <w:highlight w:val="white"/>
        </w:rPr>
        <w:t>Activity</w:t>
      </w:r>
      <w:r>
        <w:rPr>
          <w:rFonts w:ascii="Arial" w:eastAsia="Arial" w:hAnsi="Arial" w:cs="Arial"/>
          <w:sz w:val="21"/>
          <w:szCs w:val="21"/>
          <w:highlight w:val="white"/>
        </w:rPr>
        <w:t xml:space="preserve"> está visível por cima desta e está parcialmente transparente ou não cobre inteiramente a tela. </w:t>
      </w:r>
    </w:p>
    <w:p w14:paraId="76DB3E18" w14:textId="77777777" w:rsidR="006D109F" w:rsidRDefault="006D109F" w:rsidP="006D109F">
      <w:pPr>
        <w:spacing w:before="360" w:after="180"/>
      </w:pPr>
      <w:r>
        <w:rPr>
          <w:rFonts w:ascii="Arial" w:eastAsia="Arial" w:hAnsi="Arial" w:cs="Arial"/>
          <w:b/>
          <w:sz w:val="21"/>
          <w:szCs w:val="21"/>
          <w:highlight w:val="white"/>
        </w:rPr>
        <w:t>Interrompida</w:t>
      </w:r>
    </w:p>
    <w:p w14:paraId="53EA164E" w14:textId="2FEEB4CD" w:rsidR="006D109F" w:rsidRDefault="006D109F" w:rsidP="006D109F">
      <w:pPr>
        <w:spacing w:after="160"/>
        <w:ind w:left="600"/>
      </w:pPr>
      <w:r>
        <w:rPr>
          <w:rFonts w:ascii="Arial" w:eastAsia="Arial" w:hAnsi="Arial" w:cs="Arial"/>
          <w:sz w:val="21"/>
          <w:szCs w:val="21"/>
          <w:highlight w:val="white"/>
        </w:rPr>
        <w:t xml:space="preserve">A atividade está totalmente suplantada por outra (a atividade passa para "segundo plano"). Uma atividade interrompida ainda está ativa (o objeto </w:t>
      </w:r>
      <w:r w:rsidRPr="00C97170">
        <w:rPr>
          <w:rFonts w:ascii="Consolas" w:eastAsia="Consolas" w:hAnsi="Consolas" w:cs="Consolas"/>
          <w:i/>
          <w:sz w:val="20"/>
          <w:szCs w:val="20"/>
          <w:highlight w:val="white"/>
        </w:rPr>
        <w:t>Activity</w:t>
      </w:r>
      <w:r>
        <w:rPr>
          <w:rFonts w:ascii="Arial" w:eastAsia="Arial" w:hAnsi="Arial" w:cs="Arial"/>
          <w:sz w:val="21"/>
          <w:szCs w:val="21"/>
          <w:highlight w:val="white"/>
        </w:rPr>
        <w:t xml:space="preserve"> está retido na memória, mantém todas as informações de estado e do membro, mas </w:t>
      </w:r>
      <w:r>
        <w:rPr>
          <w:rFonts w:ascii="Arial" w:eastAsia="Arial" w:hAnsi="Arial" w:cs="Arial"/>
          <w:i/>
          <w:sz w:val="21"/>
          <w:szCs w:val="21"/>
          <w:highlight w:val="white"/>
        </w:rPr>
        <w:t>não</w:t>
      </w:r>
      <w:r>
        <w:rPr>
          <w:rFonts w:ascii="Arial" w:eastAsia="Arial" w:hAnsi="Arial" w:cs="Arial"/>
          <w:sz w:val="21"/>
          <w:szCs w:val="21"/>
          <w:highlight w:val="white"/>
        </w:rPr>
        <w:t xml:space="preserve"> está </w:t>
      </w:r>
      <w:r w:rsidR="00B37AB4">
        <w:rPr>
          <w:rFonts w:ascii="Arial" w:eastAsia="Arial" w:hAnsi="Arial" w:cs="Arial"/>
          <w:sz w:val="21"/>
          <w:szCs w:val="21"/>
          <w:highlight w:val="white"/>
        </w:rPr>
        <w:t xml:space="preserve">anexo </w:t>
      </w:r>
      <w:r>
        <w:rPr>
          <w:rFonts w:ascii="Arial" w:eastAsia="Arial" w:hAnsi="Arial" w:cs="Arial"/>
          <w:sz w:val="21"/>
          <w:szCs w:val="21"/>
          <w:highlight w:val="white"/>
        </w:rPr>
        <w:t>ao gerenciador de janelas). No entanto, ela não fica mais visível para o usuário e pode ser eliminada pelo sistema se a memória for necessária em outro processo.</w:t>
      </w:r>
    </w:p>
    <w:p w14:paraId="56668447" w14:textId="739AD99C" w:rsidR="006D109F" w:rsidRDefault="006D109F" w:rsidP="006D109F">
      <w:pPr>
        <w:spacing w:after="180"/>
        <w:rPr>
          <w:rFonts w:ascii="Arial" w:eastAsia="Arial" w:hAnsi="Arial" w:cs="Arial"/>
          <w:sz w:val="21"/>
          <w:szCs w:val="21"/>
        </w:rPr>
      </w:pPr>
      <w:r>
        <w:rPr>
          <w:rFonts w:ascii="Arial" w:eastAsia="Arial" w:hAnsi="Arial" w:cs="Arial"/>
          <w:sz w:val="21"/>
          <w:szCs w:val="21"/>
          <w:highlight w:val="white"/>
        </w:rPr>
        <w:t xml:space="preserve">Se uma atividade estiver pausada ou interrompida, o sistema poderá descartá-la da memória solicitando a finalização do processo (chamando seu método </w:t>
      </w:r>
      <w:r>
        <w:rPr>
          <w:rFonts w:ascii="Consolas" w:eastAsia="Consolas" w:hAnsi="Consolas" w:cs="Consolas"/>
          <w:sz w:val="20"/>
          <w:szCs w:val="20"/>
          <w:highlight w:val="white"/>
        </w:rPr>
        <w:t>finish()</w:t>
      </w:r>
      <w:r>
        <w:rPr>
          <w:rFonts w:ascii="Arial" w:eastAsia="Arial" w:hAnsi="Arial" w:cs="Arial"/>
          <w:sz w:val="21"/>
          <w:szCs w:val="21"/>
          <w:highlight w:val="white"/>
        </w:rPr>
        <w:t>) ou simplesmente eliminando-</w:t>
      </w:r>
      <w:r w:rsidR="00AC56E3">
        <w:rPr>
          <w:rFonts w:ascii="Arial" w:eastAsia="Arial" w:hAnsi="Arial" w:cs="Arial"/>
          <w:sz w:val="21"/>
          <w:szCs w:val="21"/>
          <w:highlight w:val="white"/>
        </w:rPr>
        <w:t>a</w:t>
      </w:r>
      <w:r>
        <w:rPr>
          <w:rFonts w:ascii="Arial" w:eastAsia="Arial" w:hAnsi="Arial" w:cs="Arial"/>
          <w:sz w:val="21"/>
          <w:szCs w:val="21"/>
          <w:highlight w:val="white"/>
        </w:rPr>
        <w:t xml:space="preserve">. Quando a </w:t>
      </w:r>
      <w:r w:rsidRPr="00C97170">
        <w:rPr>
          <w:rFonts w:ascii="Consolas" w:eastAsia="Consolas" w:hAnsi="Consolas" w:cs="Consolas"/>
          <w:i/>
          <w:sz w:val="20"/>
          <w:szCs w:val="20"/>
          <w:highlight w:val="white"/>
        </w:rPr>
        <w:t>Activity</w:t>
      </w:r>
      <w:r>
        <w:rPr>
          <w:rFonts w:ascii="Arial" w:eastAsia="Arial" w:hAnsi="Arial" w:cs="Arial"/>
          <w:sz w:val="21"/>
          <w:szCs w:val="21"/>
          <w:highlight w:val="white"/>
        </w:rPr>
        <w:t xml:space="preserve"> for reaberta (depois de finalizada ou eliminada), ela deverá ser totalmente recriada.</w:t>
      </w:r>
    </w:p>
    <w:p w14:paraId="14EA4596" w14:textId="562BF4F4" w:rsidR="00CE11C7" w:rsidRPr="00CE11C7" w:rsidRDefault="00CE11C7" w:rsidP="00E67CD2">
      <w:pPr>
        <w:pStyle w:val="Ttulo4"/>
      </w:pPr>
      <w:r>
        <w:t>Implementação</w:t>
      </w:r>
      <w:r w:rsidRPr="00CE11C7">
        <w:t xml:space="preserve"> de retornos de chamada do ciclo de vida</w:t>
      </w:r>
    </w:p>
    <w:p w14:paraId="73242EE3" w14:textId="457C37C9" w:rsidR="006D109F" w:rsidRDefault="006D109F" w:rsidP="006D109F">
      <w:pPr>
        <w:spacing w:after="180"/>
      </w:pPr>
      <w:bookmarkStart w:id="102" w:name="_emnpftqud7c7" w:colFirst="0" w:colLast="0"/>
      <w:bookmarkEnd w:id="102"/>
      <w:r>
        <w:rPr>
          <w:rFonts w:ascii="Arial" w:eastAsia="Arial" w:hAnsi="Arial" w:cs="Arial"/>
          <w:sz w:val="21"/>
          <w:szCs w:val="21"/>
          <w:highlight w:val="white"/>
        </w:rPr>
        <w:t xml:space="preserve">Como, afinal, </w:t>
      </w:r>
      <w:r w:rsidR="008B094D">
        <w:rPr>
          <w:rFonts w:ascii="Arial" w:eastAsia="Arial" w:hAnsi="Arial" w:cs="Arial"/>
          <w:sz w:val="21"/>
          <w:szCs w:val="21"/>
          <w:highlight w:val="white"/>
        </w:rPr>
        <w:t xml:space="preserve">implementar esses </w:t>
      </w:r>
      <w:r>
        <w:rPr>
          <w:rFonts w:ascii="Arial" w:eastAsia="Arial" w:hAnsi="Arial" w:cs="Arial"/>
          <w:sz w:val="21"/>
          <w:szCs w:val="21"/>
          <w:highlight w:val="white"/>
        </w:rPr>
        <w:t xml:space="preserve">métodos de retorno de chamada? Uma </w:t>
      </w:r>
      <w:r w:rsidRPr="0062783D">
        <w:rPr>
          <w:rFonts w:ascii="Arial" w:eastAsia="Arial" w:hAnsi="Arial" w:cs="Arial"/>
          <w:i/>
          <w:sz w:val="21"/>
          <w:szCs w:val="21"/>
          <w:highlight w:val="white"/>
        </w:rPr>
        <w:t>Activity</w:t>
      </w:r>
      <w:r>
        <w:rPr>
          <w:rFonts w:ascii="Arial" w:eastAsia="Arial" w:hAnsi="Arial" w:cs="Arial"/>
          <w:sz w:val="21"/>
          <w:szCs w:val="21"/>
          <w:highlight w:val="white"/>
        </w:rPr>
        <w:t xml:space="preserve"> transita entre os diferentes estados citados de acordo com o uso do aplicativo</w:t>
      </w:r>
      <w:r w:rsidR="00AF710C">
        <w:rPr>
          <w:rFonts w:ascii="Arial" w:eastAsia="Arial" w:hAnsi="Arial" w:cs="Arial"/>
          <w:sz w:val="21"/>
          <w:szCs w:val="21"/>
          <w:highlight w:val="white"/>
        </w:rPr>
        <w:t xml:space="preserve">. Quando </w:t>
      </w:r>
      <w:r>
        <w:rPr>
          <w:rFonts w:ascii="Arial" w:eastAsia="Arial" w:hAnsi="Arial" w:cs="Arial"/>
          <w:sz w:val="21"/>
          <w:szCs w:val="21"/>
          <w:highlight w:val="white"/>
        </w:rPr>
        <w:t xml:space="preserve">o estado é alterado, seu objeto </w:t>
      </w:r>
      <w:r w:rsidRPr="0062783D">
        <w:rPr>
          <w:rFonts w:ascii="Arial" w:eastAsia="Arial" w:hAnsi="Arial" w:cs="Arial"/>
          <w:i/>
          <w:sz w:val="21"/>
          <w:szCs w:val="21"/>
          <w:highlight w:val="white"/>
        </w:rPr>
        <w:t>Activity</w:t>
      </w:r>
      <w:r>
        <w:rPr>
          <w:rFonts w:ascii="Arial" w:eastAsia="Arial" w:hAnsi="Arial" w:cs="Arial"/>
          <w:sz w:val="21"/>
          <w:szCs w:val="21"/>
          <w:highlight w:val="white"/>
        </w:rPr>
        <w:t xml:space="preserve"> é notificado </w:t>
      </w:r>
      <w:r w:rsidR="007B1ED1">
        <w:rPr>
          <w:rFonts w:ascii="Arial" w:eastAsia="Arial" w:hAnsi="Arial" w:cs="Arial"/>
          <w:sz w:val="21"/>
          <w:szCs w:val="21"/>
          <w:highlight w:val="white"/>
        </w:rPr>
        <w:t xml:space="preserve">por meio </w:t>
      </w:r>
      <w:r>
        <w:rPr>
          <w:rFonts w:ascii="Arial" w:eastAsia="Arial" w:hAnsi="Arial" w:cs="Arial"/>
          <w:sz w:val="21"/>
          <w:szCs w:val="21"/>
          <w:highlight w:val="white"/>
        </w:rPr>
        <w:t xml:space="preserve">de alguns métodos. </w:t>
      </w:r>
      <w:r w:rsidR="007B1ED1">
        <w:rPr>
          <w:rFonts w:ascii="Arial" w:eastAsia="Arial" w:hAnsi="Arial" w:cs="Arial"/>
          <w:sz w:val="21"/>
          <w:szCs w:val="21"/>
          <w:highlight w:val="white"/>
        </w:rPr>
        <w:t xml:space="preserve">Esses </w:t>
      </w:r>
      <w:r>
        <w:rPr>
          <w:rFonts w:ascii="Arial" w:eastAsia="Arial" w:hAnsi="Arial" w:cs="Arial"/>
          <w:sz w:val="21"/>
          <w:szCs w:val="21"/>
          <w:highlight w:val="white"/>
        </w:rPr>
        <w:t>métodos são chamados de métodos de retorno de chamada, pois em algum lugar, em uma camada mais baixa da API</w:t>
      </w:r>
      <w:r w:rsidR="007B1ED1">
        <w:rPr>
          <w:rFonts w:ascii="Arial" w:eastAsia="Arial" w:hAnsi="Arial" w:cs="Arial"/>
          <w:sz w:val="21"/>
          <w:szCs w:val="21"/>
          <w:highlight w:val="white"/>
        </w:rPr>
        <w:t>,</w:t>
      </w:r>
      <w:r>
        <w:rPr>
          <w:rFonts w:ascii="Arial" w:eastAsia="Arial" w:hAnsi="Arial" w:cs="Arial"/>
          <w:sz w:val="21"/>
          <w:szCs w:val="21"/>
          <w:highlight w:val="white"/>
        </w:rPr>
        <w:t xml:space="preserve"> eles são chamados, mas não possuem ação alguma, pois em sua definição se comportam como abstratos. Eles são executados quando acontece uma mudança de estado na </w:t>
      </w:r>
      <w:r w:rsidRPr="0062783D">
        <w:rPr>
          <w:rFonts w:ascii="Arial" w:eastAsia="Arial" w:hAnsi="Arial" w:cs="Arial"/>
          <w:i/>
          <w:sz w:val="21"/>
          <w:szCs w:val="21"/>
          <w:highlight w:val="white"/>
        </w:rPr>
        <w:t>Activity</w:t>
      </w:r>
      <w:r>
        <w:rPr>
          <w:rFonts w:ascii="Arial" w:eastAsia="Arial" w:hAnsi="Arial" w:cs="Arial"/>
          <w:sz w:val="21"/>
          <w:szCs w:val="21"/>
          <w:highlight w:val="white"/>
        </w:rPr>
        <w:t xml:space="preserve">, e </w:t>
      </w:r>
      <w:r w:rsidR="007B1ED1">
        <w:rPr>
          <w:rFonts w:ascii="Arial" w:eastAsia="Arial" w:hAnsi="Arial" w:cs="Arial"/>
          <w:sz w:val="21"/>
          <w:szCs w:val="21"/>
          <w:highlight w:val="white"/>
        </w:rPr>
        <w:t xml:space="preserve">é possível </w:t>
      </w:r>
      <w:r>
        <w:rPr>
          <w:rFonts w:ascii="Arial" w:eastAsia="Arial" w:hAnsi="Arial" w:cs="Arial"/>
          <w:sz w:val="21"/>
          <w:szCs w:val="21"/>
          <w:highlight w:val="white"/>
        </w:rPr>
        <w:t xml:space="preserve">interceptar </w:t>
      </w:r>
      <w:r w:rsidR="007B1ED1">
        <w:rPr>
          <w:rFonts w:ascii="Arial" w:eastAsia="Arial" w:hAnsi="Arial" w:cs="Arial"/>
          <w:sz w:val="21"/>
          <w:szCs w:val="21"/>
          <w:highlight w:val="white"/>
        </w:rPr>
        <w:t xml:space="preserve">essas </w:t>
      </w:r>
      <w:r>
        <w:rPr>
          <w:rFonts w:ascii="Arial" w:eastAsia="Arial" w:hAnsi="Arial" w:cs="Arial"/>
          <w:sz w:val="21"/>
          <w:szCs w:val="21"/>
          <w:highlight w:val="white"/>
        </w:rPr>
        <w:t xml:space="preserve">mudanças apenas implementando </w:t>
      </w:r>
      <w:r w:rsidR="007B1ED1">
        <w:rPr>
          <w:rFonts w:ascii="Arial" w:eastAsia="Arial" w:hAnsi="Arial" w:cs="Arial"/>
          <w:sz w:val="21"/>
          <w:szCs w:val="21"/>
          <w:highlight w:val="white"/>
        </w:rPr>
        <w:t xml:space="preserve">esses </w:t>
      </w:r>
      <w:r>
        <w:rPr>
          <w:rFonts w:ascii="Arial" w:eastAsia="Arial" w:hAnsi="Arial" w:cs="Arial"/>
          <w:sz w:val="21"/>
          <w:szCs w:val="21"/>
          <w:highlight w:val="white"/>
        </w:rPr>
        <w:t xml:space="preserve">métodos nas subclasses de </w:t>
      </w:r>
      <w:r w:rsidRPr="0062783D">
        <w:rPr>
          <w:rFonts w:ascii="Arial" w:eastAsia="Arial" w:hAnsi="Arial" w:cs="Arial"/>
          <w:i/>
          <w:sz w:val="21"/>
          <w:szCs w:val="21"/>
          <w:highlight w:val="white"/>
        </w:rPr>
        <w:t>Activity</w:t>
      </w:r>
      <w:r>
        <w:rPr>
          <w:rFonts w:ascii="Arial" w:eastAsia="Arial" w:hAnsi="Arial" w:cs="Arial"/>
          <w:sz w:val="21"/>
          <w:szCs w:val="21"/>
          <w:highlight w:val="white"/>
        </w:rPr>
        <w:t>.</w:t>
      </w:r>
    </w:p>
    <w:p w14:paraId="4E27C1EF" w14:textId="0019FC06" w:rsidR="006D109F" w:rsidRDefault="007B1ED1" w:rsidP="006D109F">
      <w:pPr>
        <w:spacing w:after="180"/>
      </w:pPr>
      <w:r>
        <w:rPr>
          <w:rFonts w:ascii="Arial" w:eastAsia="Arial" w:hAnsi="Arial" w:cs="Arial"/>
          <w:sz w:val="21"/>
          <w:szCs w:val="21"/>
          <w:highlight w:val="white"/>
        </w:rPr>
        <w:t xml:space="preserve">Essa </w:t>
      </w:r>
      <w:r w:rsidR="006D109F">
        <w:rPr>
          <w:rFonts w:ascii="Arial" w:eastAsia="Arial" w:hAnsi="Arial" w:cs="Arial"/>
          <w:sz w:val="21"/>
          <w:szCs w:val="21"/>
          <w:highlight w:val="white"/>
        </w:rPr>
        <w:t xml:space="preserve">operação de métodos </w:t>
      </w:r>
      <w:r>
        <w:rPr>
          <w:rFonts w:ascii="Arial" w:eastAsia="Arial" w:hAnsi="Arial" w:cs="Arial"/>
          <w:sz w:val="21"/>
          <w:szCs w:val="21"/>
          <w:highlight w:val="white"/>
        </w:rPr>
        <w:t xml:space="preserve">abstratos </w:t>
      </w:r>
      <w:r w:rsidR="006D109F">
        <w:rPr>
          <w:rFonts w:ascii="Arial" w:eastAsia="Arial" w:hAnsi="Arial" w:cs="Arial"/>
          <w:sz w:val="21"/>
          <w:szCs w:val="21"/>
          <w:highlight w:val="white"/>
        </w:rPr>
        <w:t xml:space="preserve">é parecida com o </w:t>
      </w:r>
      <w:r w:rsidR="006D109F">
        <w:rPr>
          <w:rFonts w:ascii="Arial" w:eastAsia="Arial" w:hAnsi="Arial" w:cs="Arial"/>
          <w:b/>
          <w:sz w:val="21"/>
          <w:szCs w:val="21"/>
          <w:highlight w:val="white"/>
        </w:rPr>
        <w:t>exemplo dos empregados</w:t>
      </w:r>
      <w:r w:rsidR="006D109F">
        <w:rPr>
          <w:rFonts w:ascii="Arial" w:eastAsia="Arial" w:hAnsi="Arial" w:cs="Arial"/>
          <w:sz w:val="21"/>
          <w:szCs w:val="21"/>
          <w:highlight w:val="white"/>
        </w:rPr>
        <w:t xml:space="preserve"> no livro de POO, </w:t>
      </w:r>
      <w:r>
        <w:rPr>
          <w:rFonts w:ascii="Arial" w:eastAsia="Arial" w:hAnsi="Arial" w:cs="Arial"/>
          <w:sz w:val="21"/>
          <w:szCs w:val="21"/>
          <w:highlight w:val="white"/>
        </w:rPr>
        <w:t xml:space="preserve">no qual foi criada </w:t>
      </w:r>
      <w:r w:rsidR="006D109F">
        <w:rPr>
          <w:rFonts w:ascii="Arial" w:eastAsia="Arial" w:hAnsi="Arial" w:cs="Arial"/>
          <w:sz w:val="21"/>
          <w:szCs w:val="21"/>
          <w:highlight w:val="white"/>
        </w:rPr>
        <w:t xml:space="preserve">uma classe abstrata </w:t>
      </w:r>
      <w:r w:rsidR="006D109F" w:rsidRPr="0062783D">
        <w:rPr>
          <w:rFonts w:ascii="Arial" w:eastAsia="Arial" w:hAnsi="Arial" w:cs="Arial"/>
          <w:b/>
          <w:i/>
          <w:sz w:val="21"/>
          <w:szCs w:val="21"/>
          <w:highlight w:val="white"/>
        </w:rPr>
        <w:t>Employee</w:t>
      </w:r>
      <w:r w:rsidR="006D109F">
        <w:rPr>
          <w:rFonts w:ascii="Arial" w:eastAsia="Arial" w:hAnsi="Arial" w:cs="Arial"/>
          <w:sz w:val="21"/>
          <w:szCs w:val="21"/>
          <w:highlight w:val="white"/>
        </w:rPr>
        <w:t xml:space="preserve"> que possuía um método abstrato </w:t>
      </w:r>
      <w:r w:rsidR="006D109F">
        <w:rPr>
          <w:rFonts w:ascii="Arial" w:eastAsia="Arial" w:hAnsi="Arial" w:cs="Arial"/>
          <w:b/>
          <w:sz w:val="21"/>
          <w:szCs w:val="21"/>
          <w:highlight w:val="white"/>
        </w:rPr>
        <w:t xml:space="preserve">getBonus(). </w:t>
      </w:r>
      <w:r w:rsidR="006D109F">
        <w:rPr>
          <w:rFonts w:ascii="Arial" w:eastAsia="Arial" w:hAnsi="Arial" w:cs="Arial"/>
          <w:sz w:val="21"/>
          <w:szCs w:val="21"/>
          <w:highlight w:val="white"/>
        </w:rPr>
        <w:t xml:space="preserve">O bônus era calculado somente nas subclasses de </w:t>
      </w:r>
      <w:r w:rsidR="006D109F" w:rsidRPr="0062783D">
        <w:rPr>
          <w:rFonts w:ascii="Arial" w:eastAsia="Arial" w:hAnsi="Arial" w:cs="Arial"/>
          <w:b/>
          <w:i/>
          <w:sz w:val="21"/>
          <w:szCs w:val="21"/>
          <w:highlight w:val="white"/>
        </w:rPr>
        <w:t>Employee</w:t>
      </w:r>
      <w:r w:rsidR="006D109F">
        <w:rPr>
          <w:rFonts w:ascii="Arial" w:eastAsia="Arial" w:hAnsi="Arial" w:cs="Arial"/>
          <w:b/>
          <w:sz w:val="21"/>
          <w:szCs w:val="21"/>
          <w:highlight w:val="white"/>
        </w:rPr>
        <w:t xml:space="preserve">. </w:t>
      </w:r>
      <w:r w:rsidR="006D109F">
        <w:rPr>
          <w:rFonts w:ascii="Arial" w:eastAsia="Arial" w:hAnsi="Arial" w:cs="Arial"/>
          <w:sz w:val="21"/>
          <w:szCs w:val="21"/>
          <w:highlight w:val="white"/>
        </w:rPr>
        <w:t xml:space="preserve"> Quando </w:t>
      </w:r>
      <w:r>
        <w:rPr>
          <w:rFonts w:ascii="Arial" w:eastAsia="Arial" w:hAnsi="Arial" w:cs="Arial"/>
          <w:sz w:val="21"/>
          <w:szCs w:val="21"/>
          <w:highlight w:val="white"/>
        </w:rPr>
        <w:t xml:space="preserve">era calculada </w:t>
      </w:r>
      <w:r w:rsidR="006D109F">
        <w:rPr>
          <w:rFonts w:ascii="Arial" w:eastAsia="Arial" w:hAnsi="Arial" w:cs="Arial"/>
          <w:sz w:val="21"/>
          <w:szCs w:val="21"/>
          <w:highlight w:val="white"/>
        </w:rPr>
        <w:t>a calculadora de bônus, ela simplesmente recebia um funcionário, independente da especialização dele</w:t>
      </w:r>
      <w:r>
        <w:rPr>
          <w:rFonts w:ascii="Arial" w:eastAsia="Arial" w:hAnsi="Arial" w:cs="Arial"/>
          <w:sz w:val="21"/>
          <w:szCs w:val="21"/>
          <w:highlight w:val="white"/>
        </w:rPr>
        <w:t>,</w:t>
      </w:r>
      <w:r w:rsidR="006D109F">
        <w:rPr>
          <w:rFonts w:ascii="Arial" w:eastAsia="Arial" w:hAnsi="Arial" w:cs="Arial"/>
          <w:sz w:val="21"/>
          <w:szCs w:val="21"/>
          <w:highlight w:val="white"/>
        </w:rPr>
        <w:t xml:space="preserve"> e calculava seu bônus. É mais ou menos assim que as </w:t>
      </w:r>
      <w:r w:rsidR="006D109F" w:rsidRPr="0062783D">
        <w:rPr>
          <w:rFonts w:ascii="Arial" w:eastAsia="Arial" w:hAnsi="Arial" w:cs="Arial"/>
          <w:i/>
          <w:sz w:val="21"/>
          <w:szCs w:val="21"/>
          <w:highlight w:val="white"/>
        </w:rPr>
        <w:t>Activities</w:t>
      </w:r>
      <w:r w:rsidR="006D109F">
        <w:rPr>
          <w:rFonts w:ascii="Arial" w:eastAsia="Arial" w:hAnsi="Arial" w:cs="Arial"/>
          <w:sz w:val="21"/>
          <w:szCs w:val="21"/>
          <w:highlight w:val="white"/>
        </w:rPr>
        <w:t xml:space="preserve"> funcionam. Na aula de padrões de projeto sobre o </w:t>
      </w:r>
      <w:r w:rsidR="006D109F" w:rsidRPr="0062783D">
        <w:rPr>
          <w:rFonts w:ascii="Arial" w:eastAsia="Arial" w:hAnsi="Arial" w:cs="Arial"/>
          <w:b/>
          <w:i/>
          <w:sz w:val="21"/>
          <w:szCs w:val="21"/>
          <w:highlight w:val="white"/>
        </w:rPr>
        <w:t>Template Method</w:t>
      </w:r>
      <w:r>
        <w:rPr>
          <w:rFonts w:ascii="Arial" w:eastAsia="Arial" w:hAnsi="Arial" w:cs="Arial"/>
          <w:b/>
          <w:i/>
          <w:sz w:val="21"/>
          <w:szCs w:val="21"/>
          <w:highlight w:val="white"/>
        </w:rPr>
        <w:t>,</w:t>
      </w:r>
      <w:r w:rsidR="006D109F">
        <w:rPr>
          <w:rFonts w:ascii="Arial" w:eastAsia="Arial" w:hAnsi="Arial" w:cs="Arial"/>
          <w:sz w:val="21"/>
          <w:szCs w:val="21"/>
          <w:highlight w:val="white"/>
        </w:rPr>
        <w:t xml:space="preserve"> você </w:t>
      </w:r>
      <w:r>
        <w:rPr>
          <w:rFonts w:ascii="Arial" w:eastAsia="Arial" w:hAnsi="Arial" w:cs="Arial"/>
          <w:sz w:val="21"/>
          <w:szCs w:val="21"/>
          <w:highlight w:val="white"/>
        </w:rPr>
        <w:t xml:space="preserve">vai </w:t>
      </w:r>
      <w:r w:rsidR="006D109F">
        <w:rPr>
          <w:rFonts w:ascii="Arial" w:eastAsia="Arial" w:hAnsi="Arial" w:cs="Arial"/>
          <w:sz w:val="21"/>
          <w:szCs w:val="21"/>
          <w:highlight w:val="white"/>
        </w:rPr>
        <w:t xml:space="preserve">entender com mais fluidez, mas por enquanto </w:t>
      </w:r>
      <w:r>
        <w:rPr>
          <w:rFonts w:ascii="Arial" w:eastAsia="Arial" w:hAnsi="Arial" w:cs="Arial"/>
          <w:sz w:val="21"/>
          <w:szCs w:val="21"/>
          <w:highlight w:val="white"/>
        </w:rPr>
        <w:t xml:space="preserve">você vai </w:t>
      </w:r>
      <w:r w:rsidR="006D109F">
        <w:rPr>
          <w:rFonts w:ascii="Arial" w:eastAsia="Arial" w:hAnsi="Arial" w:cs="Arial"/>
          <w:sz w:val="21"/>
          <w:szCs w:val="21"/>
          <w:highlight w:val="white"/>
        </w:rPr>
        <w:t>assimilar com o exemplo dos empregados.</w:t>
      </w:r>
    </w:p>
    <w:p w14:paraId="6DEDCA75" w14:textId="77777777" w:rsidR="00E023CC" w:rsidRDefault="00E023CC" w:rsidP="00E023CC">
      <w:pPr>
        <w:spacing w:after="180"/>
      </w:pPr>
      <w:r>
        <w:rPr>
          <w:rFonts w:ascii="Arial" w:eastAsia="Arial" w:hAnsi="Arial" w:cs="Arial"/>
          <w:sz w:val="21"/>
          <w:szCs w:val="21"/>
          <w:highlight w:val="white"/>
        </w:rPr>
        <w:t>O esqueleto de atividade a seguir contém cada um dos métodos do ciclo de vida fundamentais:</w:t>
      </w:r>
    </w:p>
    <w:p w14:paraId="567CD5CD" w14:textId="77777777" w:rsidR="00E023CC" w:rsidRPr="00880E57" w:rsidRDefault="00E023CC" w:rsidP="00E023CC">
      <w:pPr>
        <w:spacing w:after="0" w:line="240" w:lineRule="auto"/>
        <w:jc w:val="left"/>
        <w:rPr>
          <w:lang w:val="en-US"/>
        </w:rPr>
      </w:pPr>
      <w:r w:rsidRPr="00880E57">
        <w:rPr>
          <w:rFonts w:ascii="Consolas" w:eastAsia="Consolas" w:hAnsi="Consolas" w:cs="Consolas"/>
          <w:sz w:val="20"/>
          <w:szCs w:val="20"/>
          <w:lang w:val="en-US"/>
        </w:rPr>
        <w:t>public class ExampleActivity extends Activity {</w:t>
      </w:r>
    </w:p>
    <w:p w14:paraId="0E22F783" w14:textId="77777777" w:rsidR="00E023CC" w:rsidRPr="00E67CD2" w:rsidRDefault="00E023CC" w:rsidP="00E023CC">
      <w:pPr>
        <w:spacing w:after="0" w:line="240" w:lineRule="auto"/>
        <w:jc w:val="left"/>
        <w:rPr>
          <w:lang w:val="en-US"/>
        </w:rPr>
      </w:pPr>
      <w:r w:rsidRPr="00880E57">
        <w:rPr>
          <w:rFonts w:ascii="Consolas" w:eastAsia="Consolas" w:hAnsi="Consolas" w:cs="Consolas"/>
          <w:sz w:val="20"/>
          <w:szCs w:val="20"/>
          <w:lang w:val="en-US"/>
        </w:rPr>
        <w:t xml:space="preserve">    </w:t>
      </w:r>
      <w:r w:rsidRPr="00E67CD2">
        <w:rPr>
          <w:rFonts w:ascii="Consolas" w:eastAsia="Consolas" w:hAnsi="Consolas" w:cs="Consolas"/>
          <w:sz w:val="20"/>
          <w:szCs w:val="20"/>
          <w:lang w:val="en-US"/>
        </w:rPr>
        <w:t>@Override</w:t>
      </w:r>
    </w:p>
    <w:p w14:paraId="6E7E0E7D" w14:textId="77777777" w:rsidR="00E023CC" w:rsidRPr="00880E57" w:rsidRDefault="00E023CC" w:rsidP="00E023CC">
      <w:pPr>
        <w:spacing w:after="0" w:line="240" w:lineRule="auto"/>
        <w:jc w:val="left"/>
        <w:rPr>
          <w:lang w:val="en-US"/>
        </w:rPr>
      </w:pPr>
      <w:r w:rsidRPr="00E67CD2">
        <w:rPr>
          <w:rFonts w:ascii="Consolas" w:eastAsia="Consolas" w:hAnsi="Consolas" w:cs="Consolas"/>
          <w:sz w:val="20"/>
          <w:szCs w:val="20"/>
          <w:lang w:val="en-US"/>
        </w:rPr>
        <w:t xml:space="preserve">    </w:t>
      </w:r>
      <w:r w:rsidRPr="00880E57">
        <w:rPr>
          <w:rFonts w:ascii="Consolas" w:eastAsia="Consolas" w:hAnsi="Consolas" w:cs="Consolas"/>
          <w:sz w:val="20"/>
          <w:szCs w:val="20"/>
          <w:lang w:val="en-US"/>
        </w:rPr>
        <w:t>public void</w:t>
      </w:r>
      <w:hyperlink r:id="rId15" w:anchor="onCreate(android.os.Bundle)">
        <w:r w:rsidRPr="00880E57">
          <w:rPr>
            <w:rFonts w:ascii="Consolas" w:eastAsia="Consolas" w:hAnsi="Consolas" w:cs="Consolas"/>
            <w:sz w:val="20"/>
            <w:szCs w:val="20"/>
            <w:lang w:val="en-US"/>
          </w:rPr>
          <w:t xml:space="preserve"> onCreate</w:t>
        </w:r>
      </w:hyperlink>
      <w:r w:rsidRPr="00880E57">
        <w:rPr>
          <w:rFonts w:ascii="Consolas" w:eastAsia="Consolas" w:hAnsi="Consolas" w:cs="Consolas"/>
          <w:sz w:val="20"/>
          <w:szCs w:val="20"/>
          <w:lang w:val="en-US"/>
        </w:rPr>
        <w:t>(Bundle savedInstanceState) {</w:t>
      </w:r>
    </w:p>
    <w:p w14:paraId="74FED090" w14:textId="77777777" w:rsidR="00E023CC" w:rsidRDefault="00E023CC" w:rsidP="00E023CC">
      <w:pPr>
        <w:spacing w:after="0" w:line="240" w:lineRule="auto"/>
        <w:jc w:val="left"/>
      </w:pPr>
      <w:r w:rsidRPr="00880E57">
        <w:rPr>
          <w:rFonts w:ascii="Consolas" w:eastAsia="Consolas" w:hAnsi="Consolas" w:cs="Consolas"/>
          <w:sz w:val="20"/>
          <w:szCs w:val="20"/>
          <w:lang w:val="en-US"/>
        </w:rPr>
        <w:t xml:space="preserve">        </w:t>
      </w:r>
      <w:r>
        <w:rPr>
          <w:rFonts w:ascii="Consolas" w:eastAsia="Consolas" w:hAnsi="Consolas" w:cs="Consolas"/>
          <w:sz w:val="20"/>
          <w:szCs w:val="20"/>
        </w:rPr>
        <w:t>super.onCreate(savedInstanceState);</w:t>
      </w:r>
    </w:p>
    <w:p w14:paraId="6E940797" w14:textId="77777777" w:rsidR="00E023CC" w:rsidRDefault="00E023CC" w:rsidP="00E023CC">
      <w:pPr>
        <w:spacing w:after="0" w:line="240" w:lineRule="auto"/>
        <w:jc w:val="left"/>
      </w:pPr>
      <w:r>
        <w:rPr>
          <w:rFonts w:ascii="Consolas" w:eastAsia="Consolas" w:hAnsi="Consolas" w:cs="Consolas"/>
          <w:sz w:val="20"/>
          <w:szCs w:val="20"/>
        </w:rPr>
        <w:t xml:space="preserve">        // A Activity está sendo criada</w:t>
      </w:r>
    </w:p>
    <w:p w14:paraId="3FF41F9F" w14:textId="77777777" w:rsidR="00E023CC" w:rsidRPr="00E023CC" w:rsidRDefault="00E023CC" w:rsidP="00E023CC">
      <w:pPr>
        <w:spacing w:after="0" w:line="240" w:lineRule="auto"/>
        <w:jc w:val="left"/>
      </w:pPr>
      <w:r>
        <w:rPr>
          <w:rFonts w:ascii="Consolas" w:eastAsia="Consolas" w:hAnsi="Consolas" w:cs="Consolas"/>
          <w:sz w:val="20"/>
          <w:szCs w:val="20"/>
        </w:rPr>
        <w:t xml:space="preserve">    </w:t>
      </w:r>
      <w:r w:rsidRPr="00E023CC">
        <w:rPr>
          <w:rFonts w:ascii="Consolas" w:eastAsia="Consolas" w:hAnsi="Consolas" w:cs="Consolas"/>
          <w:sz w:val="20"/>
          <w:szCs w:val="20"/>
        </w:rPr>
        <w:t>}</w:t>
      </w:r>
    </w:p>
    <w:p w14:paraId="136DE2AB" w14:textId="77777777" w:rsidR="00E023CC" w:rsidRPr="00E023CC" w:rsidRDefault="00E023CC" w:rsidP="00E023CC">
      <w:pPr>
        <w:spacing w:after="0" w:line="240" w:lineRule="auto"/>
        <w:jc w:val="left"/>
      </w:pPr>
      <w:r w:rsidRPr="00E023CC">
        <w:rPr>
          <w:rFonts w:ascii="Consolas" w:eastAsia="Consolas" w:hAnsi="Consolas" w:cs="Consolas"/>
          <w:sz w:val="20"/>
          <w:szCs w:val="20"/>
        </w:rPr>
        <w:t xml:space="preserve">    @Override</w:t>
      </w:r>
    </w:p>
    <w:p w14:paraId="799D6DAB" w14:textId="77777777" w:rsidR="00E023CC" w:rsidRPr="00516698" w:rsidRDefault="00E023CC" w:rsidP="00E023CC">
      <w:pPr>
        <w:spacing w:after="0" w:line="240" w:lineRule="auto"/>
        <w:jc w:val="left"/>
        <w:rPr>
          <w:lang w:val="en-US"/>
        </w:rPr>
      </w:pPr>
      <w:r w:rsidRPr="00E023CC">
        <w:rPr>
          <w:rFonts w:ascii="Consolas" w:eastAsia="Consolas" w:hAnsi="Consolas" w:cs="Consolas"/>
          <w:sz w:val="20"/>
          <w:szCs w:val="20"/>
        </w:rPr>
        <w:t xml:space="preserve">    </w:t>
      </w:r>
      <w:r w:rsidRPr="00516698">
        <w:rPr>
          <w:rFonts w:ascii="Consolas" w:eastAsia="Consolas" w:hAnsi="Consolas" w:cs="Consolas"/>
          <w:sz w:val="20"/>
          <w:szCs w:val="20"/>
          <w:lang w:val="en-US"/>
        </w:rPr>
        <w:t>protected void</w:t>
      </w:r>
      <w:hyperlink r:id="rId16" w:anchor="onStart()">
        <w:r w:rsidRPr="00516698">
          <w:rPr>
            <w:rFonts w:ascii="Consolas" w:eastAsia="Consolas" w:hAnsi="Consolas" w:cs="Consolas"/>
            <w:sz w:val="20"/>
            <w:szCs w:val="20"/>
            <w:lang w:val="en-US"/>
          </w:rPr>
          <w:t xml:space="preserve"> onStart</w:t>
        </w:r>
      </w:hyperlink>
      <w:hyperlink r:id="rId17" w:anchor="onStart()">
        <w:r w:rsidRPr="00516698">
          <w:rPr>
            <w:rFonts w:ascii="Consolas" w:eastAsia="Consolas" w:hAnsi="Consolas" w:cs="Consolas"/>
            <w:sz w:val="20"/>
            <w:szCs w:val="20"/>
            <w:lang w:val="en-US"/>
          </w:rPr>
          <w:t>()</w:t>
        </w:r>
      </w:hyperlink>
      <w:r w:rsidRPr="00516698">
        <w:rPr>
          <w:rFonts w:ascii="Consolas" w:eastAsia="Consolas" w:hAnsi="Consolas" w:cs="Consolas"/>
          <w:sz w:val="20"/>
          <w:szCs w:val="20"/>
          <w:lang w:val="en-US"/>
        </w:rPr>
        <w:t xml:space="preserve"> {</w:t>
      </w:r>
    </w:p>
    <w:p w14:paraId="27853820" w14:textId="77777777" w:rsidR="00E023CC" w:rsidRPr="00B87623" w:rsidRDefault="00E023CC" w:rsidP="00E023CC">
      <w:pPr>
        <w:spacing w:after="0" w:line="240" w:lineRule="auto"/>
        <w:jc w:val="left"/>
        <w:rPr>
          <w:lang w:val="en-US"/>
        </w:rPr>
      </w:pPr>
      <w:r w:rsidRPr="00A5702C">
        <w:rPr>
          <w:rFonts w:ascii="Consolas" w:eastAsia="Consolas" w:hAnsi="Consolas" w:cs="Consolas"/>
          <w:sz w:val="20"/>
          <w:szCs w:val="20"/>
          <w:lang w:val="en-US"/>
        </w:rPr>
        <w:t xml:space="preserve">        super.onStart();</w:t>
      </w:r>
    </w:p>
    <w:p w14:paraId="3CC6F8F8" w14:textId="77777777" w:rsidR="00E023CC" w:rsidRDefault="00E023CC" w:rsidP="00E023CC">
      <w:pPr>
        <w:spacing w:after="0" w:line="240" w:lineRule="auto"/>
        <w:jc w:val="left"/>
      </w:pPr>
      <w:r w:rsidRPr="00B87623">
        <w:rPr>
          <w:rFonts w:ascii="Consolas" w:eastAsia="Consolas" w:hAnsi="Consolas" w:cs="Consolas"/>
          <w:sz w:val="20"/>
          <w:szCs w:val="20"/>
          <w:lang w:val="en-US"/>
        </w:rPr>
        <w:t xml:space="preserve">        </w:t>
      </w:r>
      <w:r>
        <w:rPr>
          <w:rFonts w:ascii="Consolas" w:eastAsia="Consolas" w:hAnsi="Consolas" w:cs="Consolas"/>
          <w:sz w:val="20"/>
          <w:szCs w:val="20"/>
        </w:rPr>
        <w:t>// A Activity está prestes a ficar visível</w:t>
      </w:r>
    </w:p>
    <w:p w14:paraId="384A17AA" w14:textId="77777777" w:rsidR="00E023CC" w:rsidRPr="00E023CC" w:rsidRDefault="00E023CC" w:rsidP="00E023CC">
      <w:pPr>
        <w:spacing w:after="0" w:line="240" w:lineRule="auto"/>
        <w:jc w:val="left"/>
      </w:pPr>
      <w:r>
        <w:rPr>
          <w:rFonts w:ascii="Consolas" w:eastAsia="Consolas" w:hAnsi="Consolas" w:cs="Consolas"/>
          <w:sz w:val="20"/>
          <w:szCs w:val="20"/>
        </w:rPr>
        <w:t xml:space="preserve">    </w:t>
      </w:r>
      <w:r w:rsidRPr="00E023CC">
        <w:rPr>
          <w:rFonts w:ascii="Consolas" w:eastAsia="Consolas" w:hAnsi="Consolas" w:cs="Consolas"/>
          <w:sz w:val="20"/>
          <w:szCs w:val="20"/>
        </w:rPr>
        <w:t>}</w:t>
      </w:r>
    </w:p>
    <w:p w14:paraId="0D7A98DF" w14:textId="77777777" w:rsidR="00E023CC" w:rsidRPr="00E023CC" w:rsidRDefault="00E023CC" w:rsidP="00E023CC">
      <w:pPr>
        <w:spacing w:after="0" w:line="240" w:lineRule="auto"/>
        <w:jc w:val="left"/>
      </w:pPr>
      <w:r w:rsidRPr="00E023CC">
        <w:rPr>
          <w:rFonts w:ascii="Consolas" w:eastAsia="Consolas" w:hAnsi="Consolas" w:cs="Consolas"/>
          <w:sz w:val="20"/>
          <w:szCs w:val="20"/>
        </w:rPr>
        <w:t xml:space="preserve">    @Override</w:t>
      </w:r>
    </w:p>
    <w:p w14:paraId="33475AC2" w14:textId="77777777" w:rsidR="00E023CC" w:rsidRPr="00A5702C" w:rsidRDefault="00E023CC" w:rsidP="00E023CC">
      <w:pPr>
        <w:spacing w:after="0" w:line="240" w:lineRule="auto"/>
        <w:jc w:val="left"/>
        <w:rPr>
          <w:lang w:val="en-US"/>
        </w:rPr>
      </w:pPr>
      <w:r w:rsidRPr="00E023CC">
        <w:rPr>
          <w:rFonts w:ascii="Consolas" w:eastAsia="Consolas" w:hAnsi="Consolas" w:cs="Consolas"/>
          <w:sz w:val="20"/>
          <w:szCs w:val="20"/>
        </w:rPr>
        <w:t xml:space="preserve">    </w:t>
      </w:r>
      <w:r w:rsidRPr="00516698">
        <w:rPr>
          <w:rFonts w:ascii="Consolas" w:eastAsia="Consolas" w:hAnsi="Consolas" w:cs="Consolas"/>
          <w:sz w:val="20"/>
          <w:szCs w:val="20"/>
          <w:lang w:val="en-US"/>
        </w:rPr>
        <w:t>protected void</w:t>
      </w:r>
      <w:hyperlink r:id="rId18" w:anchor="onResume()">
        <w:r w:rsidRPr="00516698">
          <w:rPr>
            <w:rFonts w:ascii="Consolas" w:eastAsia="Consolas" w:hAnsi="Consolas" w:cs="Consolas"/>
            <w:sz w:val="20"/>
            <w:szCs w:val="20"/>
            <w:lang w:val="en-US"/>
          </w:rPr>
          <w:t xml:space="preserve"> onResume</w:t>
        </w:r>
      </w:hyperlink>
      <w:hyperlink r:id="rId19" w:anchor="onResume()">
        <w:r w:rsidRPr="00516698">
          <w:rPr>
            <w:rFonts w:ascii="Consolas" w:eastAsia="Consolas" w:hAnsi="Consolas" w:cs="Consolas"/>
            <w:sz w:val="20"/>
            <w:szCs w:val="20"/>
            <w:lang w:val="en-US"/>
          </w:rPr>
          <w:t>()</w:t>
        </w:r>
      </w:hyperlink>
      <w:r w:rsidRPr="00516698">
        <w:rPr>
          <w:rFonts w:ascii="Consolas" w:eastAsia="Consolas" w:hAnsi="Consolas" w:cs="Consolas"/>
          <w:sz w:val="20"/>
          <w:szCs w:val="20"/>
          <w:lang w:val="en-US"/>
        </w:rPr>
        <w:t xml:space="preserve"> {</w:t>
      </w:r>
    </w:p>
    <w:p w14:paraId="5371A3B6" w14:textId="77777777" w:rsidR="00E023CC" w:rsidRPr="00B87623" w:rsidRDefault="00E023CC" w:rsidP="00E023CC">
      <w:pPr>
        <w:spacing w:after="0" w:line="240" w:lineRule="auto"/>
        <w:jc w:val="left"/>
        <w:rPr>
          <w:lang w:val="en-US"/>
        </w:rPr>
      </w:pPr>
      <w:r w:rsidRPr="00B87623">
        <w:rPr>
          <w:rFonts w:ascii="Consolas" w:eastAsia="Consolas" w:hAnsi="Consolas" w:cs="Consolas"/>
          <w:sz w:val="20"/>
          <w:szCs w:val="20"/>
          <w:lang w:val="en-US"/>
        </w:rPr>
        <w:t xml:space="preserve">        super.onResume();</w:t>
      </w:r>
    </w:p>
    <w:p w14:paraId="49A251C9" w14:textId="77777777" w:rsidR="00E023CC" w:rsidRDefault="00E023CC" w:rsidP="00E023CC">
      <w:pPr>
        <w:spacing w:after="0" w:line="240" w:lineRule="auto"/>
        <w:jc w:val="left"/>
      </w:pPr>
      <w:r w:rsidRPr="00B87623">
        <w:rPr>
          <w:rFonts w:ascii="Consolas" w:eastAsia="Consolas" w:hAnsi="Consolas" w:cs="Consolas"/>
          <w:sz w:val="20"/>
          <w:szCs w:val="20"/>
          <w:lang w:val="en-US"/>
        </w:rPr>
        <w:lastRenderedPageBreak/>
        <w:t xml:space="preserve">        </w:t>
      </w:r>
      <w:r>
        <w:rPr>
          <w:rFonts w:ascii="Consolas" w:eastAsia="Consolas" w:hAnsi="Consolas" w:cs="Consolas"/>
          <w:sz w:val="20"/>
          <w:szCs w:val="20"/>
        </w:rPr>
        <w:t>// A Activity está agora visível e foi retomada</w:t>
      </w:r>
    </w:p>
    <w:p w14:paraId="73286F99" w14:textId="77777777" w:rsidR="00E023CC" w:rsidRPr="00E023CC" w:rsidRDefault="00E023CC" w:rsidP="00E023CC">
      <w:pPr>
        <w:spacing w:after="0" w:line="240" w:lineRule="auto"/>
        <w:jc w:val="left"/>
      </w:pPr>
      <w:r>
        <w:rPr>
          <w:rFonts w:ascii="Consolas" w:eastAsia="Consolas" w:hAnsi="Consolas" w:cs="Consolas"/>
          <w:sz w:val="20"/>
          <w:szCs w:val="20"/>
        </w:rPr>
        <w:t xml:space="preserve">    </w:t>
      </w:r>
      <w:r w:rsidRPr="00E023CC">
        <w:rPr>
          <w:rFonts w:ascii="Consolas" w:eastAsia="Consolas" w:hAnsi="Consolas" w:cs="Consolas"/>
          <w:sz w:val="20"/>
          <w:szCs w:val="20"/>
        </w:rPr>
        <w:t>}</w:t>
      </w:r>
    </w:p>
    <w:p w14:paraId="714E29C7" w14:textId="77777777" w:rsidR="00E023CC" w:rsidRPr="00E023CC" w:rsidRDefault="00E023CC" w:rsidP="00E023CC">
      <w:pPr>
        <w:spacing w:after="0" w:line="240" w:lineRule="auto"/>
        <w:jc w:val="left"/>
      </w:pPr>
      <w:r w:rsidRPr="00E023CC">
        <w:rPr>
          <w:rFonts w:ascii="Consolas" w:eastAsia="Consolas" w:hAnsi="Consolas" w:cs="Consolas"/>
          <w:sz w:val="20"/>
          <w:szCs w:val="20"/>
        </w:rPr>
        <w:t xml:space="preserve">    @Override</w:t>
      </w:r>
    </w:p>
    <w:p w14:paraId="5EA5B865" w14:textId="77777777" w:rsidR="00E023CC" w:rsidRPr="00516698" w:rsidRDefault="00E023CC" w:rsidP="00E023CC">
      <w:pPr>
        <w:spacing w:after="0" w:line="240" w:lineRule="auto"/>
        <w:jc w:val="left"/>
        <w:rPr>
          <w:lang w:val="en-US"/>
        </w:rPr>
      </w:pPr>
      <w:r w:rsidRPr="00E023CC">
        <w:rPr>
          <w:rFonts w:ascii="Consolas" w:eastAsia="Consolas" w:hAnsi="Consolas" w:cs="Consolas"/>
          <w:sz w:val="20"/>
          <w:szCs w:val="20"/>
        </w:rPr>
        <w:t xml:space="preserve">    </w:t>
      </w:r>
      <w:r w:rsidRPr="00516698">
        <w:rPr>
          <w:rFonts w:ascii="Consolas" w:eastAsia="Consolas" w:hAnsi="Consolas" w:cs="Consolas"/>
          <w:sz w:val="20"/>
          <w:szCs w:val="20"/>
          <w:lang w:val="en-US"/>
        </w:rPr>
        <w:t>protected void</w:t>
      </w:r>
      <w:hyperlink r:id="rId20" w:anchor="onPause()">
        <w:r w:rsidRPr="00516698">
          <w:rPr>
            <w:rFonts w:ascii="Consolas" w:eastAsia="Consolas" w:hAnsi="Consolas" w:cs="Consolas"/>
            <w:sz w:val="20"/>
            <w:szCs w:val="20"/>
            <w:lang w:val="en-US"/>
          </w:rPr>
          <w:t xml:space="preserve"> onPause</w:t>
        </w:r>
      </w:hyperlink>
      <w:hyperlink r:id="rId21" w:anchor="onPause()">
        <w:r w:rsidRPr="00516698">
          <w:rPr>
            <w:rFonts w:ascii="Consolas" w:eastAsia="Consolas" w:hAnsi="Consolas" w:cs="Consolas"/>
            <w:sz w:val="20"/>
            <w:szCs w:val="20"/>
            <w:lang w:val="en-US"/>
          </w:rPr>
          <w:t>()</w:t>
        </w:r>
      </w:hyperlink>
      <w:r w:rsidRPr="00516698">
        <w:rPr>
          <w:rFonts w:ascii="Consolas" w:eastAsia="Consolas" w:hAnsi="Consolas" w:cs="Consolas"/>
          <w:sz w:val="20"/>
          <w:szCs w:val="20"/>
          <w:lang w:val="en-US"/>
        </w:rPr>
        <w:t xml:space="preserve"> {</w:t>
      </w:r>
    </w:p>
    <w:p w14:paraId="169FD356" w14:textId="77777777" w:rsidR="00E023CC" w:rsidRPr="00B87623" w:rsidRDefault="00E023CC" w:rsidP="00E023CC">
      <w:pPr>
        <w:spacing w:after="0" w:line="240" w:lineRule="auto"/>
        <w:jc w:val="left"/>
        <w:rPr>
          <w:lang w:val="en-US"/>
        </w:rPr>
      </w:pPr>
      <w:r w:rsidRPr="00A5702C">
        <w:rPr>
          <w:rFonts w:ascii="Consolas" w:eastAsia="Consolas" w:hAnsi="Consolas" w:cs="Consolas"/>
          <w:sz w:val="20"/>
          <w:szCs w:val="20"/>
          <w:lang w:val="en-US"/>
        </w:rPr>
        <w:t xml:space="preserve">        super.on</w:t>
      </w:r>
      <w:r w:rsidRPr="00B87623">
        <w:rPr>
          <w:rFonts w:ascii="Consolas" w:eastAsia="Consolas" w:hAnsi="Consolas" w:cs="Consolas"/>
          <w:sz w:val="20"/>
          <w:szCs w:val="20"/>
          <w:lang w:val="en-US"/>
        </w:rPr>
        <w:t>Pause();</w:t>
      </w:r>
    </w:p>
    <w:p w14:paraId="0C7B3927" w14:textId="77777777" w:rsidR="00E023CC" w:rsidRDefault="00E023CC" w:rsidP="00E023CC">
      <w:pPr>
        <w:spacing w:after="0" w:line="240" w:lineRule="auto"/>
        <w:jc w:val="left"/>
      </w:pPr>
      <w:r w:rsidRPr="00B87623">
        <w:rPr>
          <w:rFonts w:ascii="Consolas" w:eastAsia="Consolas" w:hAnsi="Consolas" w:cs="Consolas"/>
          <w:sz w:val="20"/>
          <w:szCs w:val="20"/>
          <w:lang w:val="en-US"/>
        </w:rPr>
        <w:t xml:space="preserve">        </w:t>
      </w:r>
      <w:r>
        <w:rPr>
          <w:rFonts w:ascii="Consolas" w:eastAsia="Consolas" w:hAnsi="Consolas" w:cs="Consolas"/>
          <w:sz w:val="20"/>
          <w:szCs w:val="20"/>
        </w:rPr>
        <w:t>// Outra Activity está visível e em foco, mas esta ainda não foi destruída, apenas está pausada.</w:t>
      </w:r>
    </w:p>
    <w:p w14:paraId="6E4C3567" w14:textId="77777777" w:rsidR="00E023CC" w:rsidRPr="00E023CC" w:rsidRDefault="00E023CC" w:rsidP="00E023CC">
      <w:pPr>
        <w:spacing w:after="0" w:line="240" w:lineRule="auto"/>
        <w:jc w:val="left"/>
      </w:pPr>
      <w:r>
        <w:rPr>
          <w:rFonts w:ascii="Consolas" w:eastAsia="Consolas" w:hAnsi="Consolas" w:cs="Consolas"/>
          <w:sz w:val="20"/>
          <w:szCs w:val="20"/>
        </w:rPr>
        <w:t xml:space="preserve">    </w:t>
      </w:r>
      <w:r w:rsidRPr="00E023CC">
        <w:rPr>
          <w:rFonts w:ascii="Consolas" w:eastAsia="Consolas" w:hAnsi="Consolas" w:cs="Consolas"/>
          <w:sz w:val="20"/>
          <w:szCs w:val="20"/>
        </w:rPr>
        <w:t>}</w:t>
      </w:r>
    </w:p>
    <w:p w14:paraId="7CA99F02" w14:textId="77777777" w:rsidR="00E023CC" w:rsidRPr="00E023CC" w:rsidRDefault="00E023CC" w:rsidP="00E023CC">
      <w:pPr>
        <w:spacing w:after="0" w:line="240" w:lineRule="auto"/>
        <w:jc w:val="left"/>
      </w:pPr>
      <w:r w:rsidRPr="00E023CC">
        <w:rPr>
          <w:rFonts w:ascii="Consolas" w:eastAsia="Consolas" w:hAnsi="Consolas" w:cs="Consolas"/>
          <w:sz w:val="20"/>
          <w:szCs w:val="20"/>
        </w:rPr>
        <w:t xml:space="preserve">    @Override</w:t>
      </w:r>
    </w:p>
    <w:p w14:paraId="124613D4" w14:textId="77777777" w:rsidR="00E023CC" w:rsidRPr="00516698" w:rsidRDefault="00E023CC" w:rsidP="00E023CC">
      <w:pPr>
        <w:spacing w:after="0" w:line="240" w:lineRule="auto"/>
        <w:jc w:val="left"/>
        <w:rPr>
          <w:lang w:val="en-US"/>
        </w:rPr>
      </w:pPr>
      <w:r w:rsidRPr="00E023CC">
        <w:rPr>
          <w:rFonts w:ascii="Consolas" w:eastAsia="Consolas" w:hAnsi="Consolas" w:cs="Consolas"/>
          <w:sz w:val="20"/>
          <w:szCs w:val="20"/>
        </w:rPr>
        <w:t xml:space="preserve">    </w:t>
      </w:r>
      <w:r w:rsidRPr="00516698">
        <w:rPr>
          <w:rFonts w:ascii="Consolas" w:eastAsia="Consolas" w:hAnsi="Consolas" w:cs="Consolas"/>
          <w:sz w:val="20"/>
          <w:szCs w:val="20"/>
          <w:lang w:val="en-US"/>
        </w:rPr>
        <w:t>protected void</w:t>
      </w:r>
      <w:hyperlink r:id="rId22" w:anchor="onStop()">
        <w:r w:rsidRPr="00516698">
          <w:rPr>
            <w:rFonts w:ascii="Consolas" w:eastAsia="Consolas" w:hAnsi="Consolas" w:cs="Consolas"/>
            <w:sz w:val="20"/>
            <w:szCs w:val="20"/>
            <w:lang w:val="en-US"/>
          </w:rPr>
          <w:t xml:space="preserve"> onStop</w:t>
        </w:r>
      </w:hyperlink>
      <w:hyperlink r:id="rId23" w:anchor="onStop()">
        <w:r w:rsidRPr="00516698">
          <w:rPr>
            <w:rFonts w:ascii="Consolas" w:eastAsia="Consolas" w:hAnsi="Consolas" w:cs="Consolas"/>
            <w:sz w:val="20"/>
            <w:szCs w:val="20"/>
            <w:lang w:val="en-US"/>
          </w:rPr>
          <w:t>()</w:t>
        </w:r>
      </w:hyperlink>
      <w:r w:rsidRPr="00516698">
        <w:rPr>
          <w:rFonts w:ascii="Consolas" w:eastAsia="Consolas" w:hAnsi="Consolas" w:cs="Consolas"/>
          <w:sz w:val="20"/>
          <w:szCs w:val="20"/>
          <w:lang w:val="en-US"/>
        </w:rPr>
        <w:t xml:space="preserve"> {</w:t>
      </w:r>
    </w:p>
    <w:p w14:paraId="2573687C" w14:textId="77777777" w:rsidR="00E023CC" w:rsidRPr="00B87623" w:rsidRDefault="00E023CC" w:rsidP="00E023CC">
      <w:pPr>
        <w:spacing w:after="0" w:line="240" w:lineRule="auto"/>
        <w:jc w:val="left"/>
        <w:rPr>
          <w:lang w:val="en-US"/>
        </w:rPr>
      </w:pPr>
      <w:r w:rsidRPr="00A5702C">
        <w:rPr>
          <w:rFonts w:ascii="Consolas" w:eastAsia="Consolas" w:hAnsi="Consolas" w:cs="Consolas"/>
          <w:sz w:val="20"/>
          <w:szCs w:val="20"/>
          <w:lang w:val="en-US"/>
        </w:rPr>
        <w:t xml:space="preserve">        super.onStop();</w:t>
      </w:r>
    </w:p>
    <w:p w14:paraId="577C26ED" w14:textId="77777777" w:rsidR="00E023CC" w:rsidRDefault="00E023CC" w:rsidP="00E023CC">
      <w:pPr>
        <w:spacing w:after="0" w:line="240" w:lineRule="auto"/>
        <w:jc w:val="left"/>
      </w:pPr>
      <w:r w:rsidRPr="00B87623">
        <w:rPr>
          <w:rFonts w:ascii="Consolas" w:eastAsia="Consolas" w:hAnsi="Consolas" w:cs="Consolas"/>
          <w:sz w:val="20"/>
          <w:szCs w:val="20"/>
          <w:lang w:val="en-US"/>
        </w:rPr>
        <w:t xml:space="preserve">        </w:t>
      </w:r>
      <w:r>
        <w:rPr>
          <w:rFonts w:ascii="Consolas" w:eastAsia="Consolas" w:hAnsi="Consolas" w:cs="Consolas"/>
          <w:sz w:val="20"/>
          <w:szCs w:val="20"/>
        </w:rPr>
        <w:t>// A Activity não está mais visível (ela foi parada)</w:t>
      </w:r>
    </w:p>
    <w:p w14:paraId="50EE2FAF" w14:textId="77777777" w:rsidR="00E023CC" w:rsidRPr="00E023CC" w:rsidRDefault="00E023CC" w:rsidP="00E023CC">
      <w:pPr>
        <w:spacing w:after="0" w:line="240" w:lineRule="auto"/>
        <w:jc w:val="left"/>
      </w:pPr>
      <w:r>
        <w:rPr>
          <w:rFonts w:ascii="Consolas" w:eastAsia="Consolas" w:hAnsi="Consolas" w:cs="Consolas"/>
          <w:sz w:val="20"/>
          <w:szCs w:val="20"/>
        </w:rPr>
        <w:t xml:space="preserve">    </w:t>
      </w:r>
      <w:r w:rsidRPr="00E023CC">
        <w:rPr>
          <w:rFonts w:ascii="Consolas" w:eastAsia="Consolas" w:hAnsi="Consolas" w:cs="Consolas"/>
          <w:sz w:val="20"/>
          <w:szCs w:val="20"/>
        </w:rPr>
        <w:t>}</w:t>
      </w:r>
    </w:p>
    <w:p w14:paraId="5CA82164" w14:textId="77777777" w:rsidR="00E023CC" w:rsidRPr="00E023CC" w:rsidRDefault="00E023CC" w:rsidP="00E023CC">
      <w:pPr>
        <w:spacing w:after="0" w:line="240" w:lineRule="auto"/>
        <w:jc w:val="left"/>
      </w:pPr>
      <w:r w:rsidRPr="00E023CC">
        <w:rPr>
          <w:rFonts w:ascii="Consolas" w:eastAsia="Consolas" w:hAnsi="Consolas" w:cs="Consolas"/>
          <w:sz w:val="20"/>
          <w:szCs w:val="20"/>
        </w:rPr>
        <w:t xml:space="preserve">    @Override</w:t>
      </w:r>
    </w:p>
    <w:p w14:paraId="3915EAD8" w14:textId="77777777" w:rsidR="00E023CC" w:rsidRPr="00A5702C" w:rsidRDefault="00E023CC" w:rsidP="00E023CC">
      <w:pPr>
        <w:spacing w:after="0" w:line="240" w:lineRule="auto"/>
        <w:jc w:val="left"/>
        <w:rPr>
          <w:lang w:val="en-US"/>
        </w:rPr>
      </w:pPr>
      <w:r w:rsidRPr="00E023CC">
        <w:rPr>
          <w:rFonts w:ascii="Consolas" w:eastAsia="Consolas" w:hAnsi="Consolas" w:cs="Consolas"/>
          <w:sz w:val="20"/>
          <w:szCs w:val="20"/>
        </w:rPr>
        <w:t xml:space="preserve">    </w:t>
      </w:r>
      <w:r w:rsidRPr="00516698">
        <w:rPr>
          <w:rFonts w:ascii="Consolas" w:eastAsia="Consolas" w:hAnsi="Consolas" w:cs="Consolas"/>
          <w:sz w:val="20"/>
          <w:szCs w:val="20"/>
          <w:lang w:val="en-US"/>
        </w:rPr>
        <w:t>protected void</w:t>
      </w:r>
      <w:hyperlink r:id="rId24" w:anchor="onDestroy()">
        <w:r w:rsidRPr="00516698">
          <w:rPr>
            <w:rFonts w:ascii="Consolas" w:eastAsia="Consolas" w:hAnsi="Consolas" w:cs="Consolas"/>
            <w:sz w:val="20"/>
            <w:szCs w:val="20"/>
            <w:lang w:val="en-US"/>
          </w:rPr>
          <w:t xml:space="preserve"> onDestroy</w:t>
        </w:r>
      </w:hyperlink>
      <w:hyperlink r:id="rId25" w:anchor="onDestroy()">
        <w:r w:rsidRPr="00516698">
          <w:rPr>
            <w:rFonts w:ascii="Consolas" w:eastAsia="Consolas" w:hAnsi="Consolas" w:cs="Consolas"/>
            <w:sz w:val="20"/>
            <w:szCs w:val="20"/>
            <w:lang w:val="en-US"/>
          </w:rPr>
          <w:t>()</w:t>
        </w:r>
      </w:hyperlink>
      <w:r w:rsidRPr="00516698">
        <w:rPr>
          <w:rFonts w:ascii="Consolas" w:eastAsia="Consolas" w:hAnsi="Consolas" w:cs="Consolas"/>
          <w:sz w:val="20"/>
          <w:szCs w:val="20"/>
          <w:lang w:val="en-US"/>
        </w:rPr>
        <w:t xml:space="preserve"> {</w:t>
      </w:r>
    </w:p>
    <w:p w14:paraId="18DF416E" w14:textId="77777777" w:rsidR="00E023CC" w:rsidRPr="00B87623" w:rsidRDefault="00E023CC" w:rsidP="00E023CC">
      <w:pPr>
        <w:spacing w:after="0" w:line="240" w:lineRule="auto"/>
        <w:jc w:val="left"/>
        <w:rPr>
          <w:lang w:val="en-US"/>
        </w:rPr>
      </w:pPr>
      <w:r w:rsidRPr="00B87623">
        <w:rPr>
          <w:rFonts w:ascii="Consolas" w:eastAsia="Consolas" w:hAnsi="Consolas" w:cs="Consolas"/>
          <w:sz w:val="20"/>
          <w:szCs w:val="20"/>
          <w:lang w:val="en-US"/>
        </w:rPr>
        <w:t xml:space="preserve">        super.onDestroy();</w:t>
      </w:r>
    </w:p>
    <w:p w14:paraId="47DDCE16" w14:textId="77777777" w:rsidR="00E023CC" w:rsidRDefault="00E023CC" w:rsidP="00E023CC">
      <w:pPr>
        <w:spacing w:after="0" w:line="240" w:lineRule="auto"/>
        <w:jc w:val="left"/>
      </w:pPr>
      <w:r w:rsidRPr="00B87623">
        <w:rPr>
          <w:rFonts w:ascii="Consolas" w:eastAsia="Consolas" w:hAnsi="Consolas" w:cs="Consolas"/>
          <w:sz w:val="20"/>
          <w:szCs w:val="20"/>
          <w:lang w:val="en-US"/>
        </w:rPr>
        <w:t xml:space="preserve">        </w:t>
      </w:r>
      <w:r>
        <w:rPr>
          <w:rFonts w:ascii="Consolas" w:eastAsia="Consolas" w:hAnsi="Consolas" w:cs="Consolas"/>
          <w:sz w:val="20"/>
          <w:szCs w:val="20"/>
        </w:rPr>
        <w:t>// A Activity está prestes a ser destruída</w:t>
      </w:r>
    </w:p>
    <w:p w14:paraId="2337F384" w14:textId="77777777" w:rsidR="00E023CC" w:rsidRDefault="00E023CC" w:rsidP="00E023CC">
      <w:pPr>
        <w:spacing w:after="0" w:line="240" w:lineRule="auto"/>
        <w:jc w:val="left"/>
      </w:pPr>
      <w:r>
        <w:rPr>
          <w:rFonts w:ascii="Consolas" w:eastAsia="Consolas" w:hAnsi="Consolas" w:cs="Consolas"/>
          <w:sz w:val="20"/>
          <w:szCs w:val="20"/>
        </w:rPr>
        <w:t xml:space="preserve">    }</w:t>
      </w:r>
    </w:p>
    <w:p w14:paraId="3485DA68" w14:textId="77777777" w:rsidR="00E023CC" w:rsidRDefault="00E023CC" w:rsidP="00E023CC">
      <w:pPr>
        <w:spacing w:after="0" w:line="240" w:lineRule="auto"/>
        <w:jc w:val="left"/>
      </w:pPr>
      <w:r>
        <w:rPr>
          <w:rFonts w:ascii="Consolas" w:eastAsia="Consolas" w:hAnsi="Consolas" w:cs="Consolas"/>
          <w:sz w:val="20"/>
          <w:szCs w:val="20"/>
        </w:rPr>
        <w:t>}</w:t>
      </w:r>
    </w:p>
    <w:p w14:paraId="0E189E40" w14:textId="77777777" w:rsidR="00E023CC" w:rsidRDefault="00E023CC" w:rsidP="00E023CC">
      <w:pPr>
        <w:spacing w:after="0" w:line="240" w:lineRule="auto"/>
        <w:jc w:val="left"/>
      </w:pPr>
    </w:p>
    <w:p w14:paraId="7AF69246" w14:textId="77777777" w:rsidR="006D109F" w:rsidRDefault="006D109F" w:rsidP="006D109F">
      <w:pPr>
        <w:spacing w:after="0" w:line="240" w:lineRule="auto"/>
        <w:jc w:val="left"/>
      </w:pPr>
    </w:p>
    <w:p w14:paraId="605674AC" w14:textId="4108E773" w:rsidR="006D109F" w:rsidRPr="0062783D" w:rsidRDefault="008D15B8" w:rsidP="006D109F">
      <w:pPr>
        <w:ind w:left="560"/>
        <w:rPr>
          <w:color w:val="auto"/>
        </w:rPr>
      </w:pPr>
      <w:r w:rsidRPr="0062783D">
        <w:rPr>
          <w:b/>
          <w:color w:val="auto"/>
        </w:rPr>
        <w:t xml:space="preserve">DICA: </w:t>
      </w:r>
      <w:r w:rsidRPr="0062783D">
        <w:rPr>
          <w:color w:val="auto"/>
        </w:rPr>
        <w:t>A</w:t>
      </w:r>
      <w:r w:rsidR="006D109F" w:rsidRPr="0062783D">
        <w:rPr>
          <w:color w:val="auto"/>
        </w:rPr>
        <w:t xml:space="preserve"> implementação desses métodos do ciclo de vida deve sempre chamar a implementação da superclasse (</w:t>
      </w:r>
      <w:r w:rsidR="006D109F" w:rsidRPr="0062783D">
        <w:rPr>
          <w:b/>
          <w:color w:val="auto"/>
        </w:rPr>
        <w:t>super</w:t>
      </w:r>
      <w:r w:rsidR="006D109F" w:rsidRPr="0062783D">
        <w:rPr>
          <w:color w:val="auto"/>
        </w:rPr>
        <w:t xml:space="preserve">) antes de realizar qualquer trabalho, conforme ilustrado no exemplo </w:t>
      </w:r>
      <w:r w:rsidR="007B1ED1" w:rsidRPr="0062783D">
        <w:rPr>
          <w:color w:val="auto"/>
        </w:rPr>
        <w:t>anterior</w:t>
      </w:r>
      <w:r w:rsidR="006D109F" w:rsidRPr="0062783D">
        <w:rPr>
          <w:color w:val="auto"/>
        </w:rPr>
        <w:t>.</w:t>
      </w:r>
    </w:p>
    <w:p w14:paraId="6FC6E464" w14:textId="77777777" w:rsidR="006D109F" w:rsidRDefault="006D109F" w:rsidP="006D109F">
      <w:pPr>
        <w:spacing w:after="180"/>
      </w:pPr>
      <w:r>
        <w:rPr>
          <w:rFonts w:ascii="Arial" w:eastAsia="Arial" w:hAnsi="Arial" w:cs="Arial"/>
          <w:sz w:val="21"/>
          <w:szCs w:val="21"/>
          <w:highlight w:val="white"/>
        </w:rPr>
        <w:t>Juntos, esses métodos definem todo o ciclo de vida da atividade. Ao implementá-los, é possível monitorar três momentos importantes no ciclo de vida da atividade:</w:t>
      </w:r>
    </w:p>
    <w:p w14:paraId="3C34BE79" w14:textId="1F460BCA" w:rsidR="006D109F" w:rsidRDefault="006D109F" w:rsidP="00021E9B">
      <w:pPr>
        <w:numPr>
          <w:ilvl w:val="0"/>
          <w:numId w:val="9"/>
        </w:numPr>
        <w:ind w:hanging="360"/>
        <w:contextualSpacing/>
      </w:pPr>
      <w:r>
        <w:rPr>
          <w:b/>
        </w:rPr>
        <w:t>Todo o tempo de vida</w:t>
      </w:r>
      <w:r>
        <w:t xml:space="preserve"> de uma </w:t>
      </w:r>
      <w:r w:rsidRPr="000D4BA1">
        <w:rPr>
          <w:b/>
          <w:i/>
        </w:rPr>
        <w:t>Activity</w:t>
      </w:r>
      <w:r>
        <w:t xml:space="preserve"> acontece entre a chamada de </w:t>
      </w:r>
      <w:r>
        <w:rPr>
          <w:b/>
        </w:rPr>
        <w:t>onCreate</w:t>
      </w:r>
      <w:r>
        <w:t xml:space="preserve">() e a chamada de </w:t>
      </w:r>
      <w:r>
        <w:rPr>
          <w:b/>
        </w:rPr>
        <w:t>onDestroy</w:t>
      </w:r>
      <w:r>
        <w:t xml:space="preserve">(). A </w:t>
      </w:r>
      <w:r w:rsidRPr="000D4BA1">
        <w:rPr>
          <w:b/>
          <w:i/>
        </w:rPr>
        <w:t>Activity</w:t>
      </w:r>
      <w:r>
        <w:t xml:space="preserve"> deve executar todo </w:t>
      </w:r>
      <w:r w:rsidR="0068396C">
        <w:t xml:space="preserve">o </w:t>
      </w:r>
      <w:r>
        <w:t xml:space="preserve">pré-processamento, </w:t>
      </w:r>
      <w:r w:rsidR="0068396C">
        <w:t xml:space="preserve">a </w:t>
      </w:r>
      <w:r>
        <w:t xml:space="preserve">inicialização de recursos, definir o </w:t>
      </w:r>
      <w:r w:rsidRPr="000D4BA1">
        <w:rPr>
          <w:i/>
        </w:rPr>
        <w:t>layout</w:t>
      </w:r>
      <w:r>
        <w:t xml:space="preserve"> e outras coisas “globais” </w:t>
      </w:r>
      <w:r w:rsidR="00AF710C">
        <w:t xml:space="preserve">do </w:t>
      </w:r>
      <w:r>
        <w:t xml:space="preserve">funcionamento </w:t>
      </w:r>
      <w:r w:rsidR="0068396C">
        <w:t xml:space="preserve">dessa </w:t>
      </w:r>
      <w:r w:rsidRPr="000D4BA1">
        <w:rPr>
          <w:b/>
          <w:i/>
        </w:rPr>
        <w:t>Activity</w:t>
      </w:r>
      <w:r>
        <w:t xml:space="preserve"> no método </w:t>
      </w:r>
      <w:r>
        <w:rPr>
          <w:b/>
        </w:rPr>
        <w:t>onCreate()</w:t>
      </w:r>
      <w:r w:rsidR="00AF710C">
        <w:rPr>
          <w:b/>
        </w:rPr>
        <w:t>,</w:t>
      </w:r>
      <w:r>
        <w:rPr>
          <w:b/>
        </w:rPr>
        <w:t xml:space="preserve"> </w:t>
      </w:r>
      <w:r>
        <w:t xml:space="preserve">e deve liberar memória, desalocando objetos ou salvando um dado ou estado no </w:t>
      </w:r>
      <w:r w:rsidRPr="000D4BA1">
        <w:rPr>
          <w:i/>
        </w:rPr>
        <w:t>cache</w:t>
      </w:r>
      <w:r>
        <w:t xml:space="preserve"> no método </w:t>
      </w:r>
      <w:r>
        <w:rPr>
          <w:b/>
        </w:rPr>
        <w:t>onDestroy()</w:t>
      </w:r>
      <w:r>
        <w:t>.</w:t>
      </w:r>
    </w:p>
    <w:p w14:paraId="4E7C0265" w14:textId="6B136773" w:rsidR="006D109F" w:rsidRDefault="006D109F" w:rsidP="00021E9B">
      <w:pPr>
        <w:numPr>
          <w:ilvl w:val="0"/>
          <w:numId w:val="9"/>
        </w:numPr>
        <w:ind w:hanging="360"/>
        <w:contextualSpacing/>
      </w:pPr>
      <w:r>
        <w:rPr>
          <w:b/>
        </w:rPr>
        <w:t>O tempo de vida visível</w:t>
      </w:r>
      <w:r>
        <w:t xml:space="preserve"> de uma </w:t>
      </w:r>
      <w:r>
        <w:rPr>
          <w:b/>
        </w:rPr>
        <w:t>atividade</w:t>
      </w:r>
      <w:r>
        <w:t xml:space="preserve"> acontece entre a chamada de </w:t>
      </w:r>
      <w:r>
        <w:rPr>
          <w:b/>
        </w:rPr>
        <w:t>onStart</w:t>
      </w:r>
      <w:r>
        <w:t xml:space="preserve">() e a chamada de </w:t>
      </w:r>
      <w:r>
        <w:rPr>
          <w:b/>
        </w:rPr>
        <w:t>onStop</w:t>
      </w:r>
      <w:r>
        <w:t xml:space="preserve">(). Durante </w:t>
      </w:r>
      <w:r w:rsidR="00DF3625">
        <w:t xml:space="preserve">esse </w:t>
      </w:r>
      <w:r>
        <w:t xml:space="preserve">tempo </w:t>
      </w:r>
      <w:r w:rsidR="00DF3625">
        <w:t xml:space="preserve">pode-se </w:t>
      </w:r>
      <w:r>
        <w:t xml:space="preserve">ver a </w:t>
      </w:r>
      <w:r w:rsidRPr="000D4BA1">
        <w:rPr>
          <w:b/>
          <w:i/>
        </w:rPr>
        <w:t>Activity</w:t>
      </w:r>
      <w:r>
        <w:rPr>
          <w:b/>
        </w:rPr>
        <w:t xml:space="preserve"> </w:t>
      </w:r>
      <w:r>
        <w:t xml:space="preserve">na tela e consequentemente </w:t>
      </w:r>
      <w:r w:rsidR="00DF3625">
        <w:t xml:space="preserve">é possível </w:t>
      </w:r>
      <w:r>
        <w:t xml:space="preserve">interagir com ela durante </w:t>
      </w:r>
      <w:r w:rsidR="00DF3625">
        <w:t xml:space="preserve">esse </w:t>
      </w:r>
      <w:r w:rsidR="00AF710C">
        <w:t>período</w:t>
      </w:r>
      <w:r>
        <w:t xml:space="preserve">. </w:t>
      </w:r>
    </w:p>
    <w:p w14:paraId="0674BFC0" w14:textId="77777777" w:rsidR="006D109F" w:rsidRDefault="006D109F" w:rsidP="00021E9B">
      <w:pPr>
        <w:numPr>
          <w:ilvl w:val="0"/>
          <w:numId w:val="9"/>
        </w:numPr>
        <w:ind w:hanging="360"/>
        <w:contextualSpacing/>
      </w:pPr>
      <w:r>
        <w:rPr>
          <w:b/>
        </w:rPr>
        <w:t>O</w:t>
      </w:r>
      <w:r>
        <w:t xml:space="preserve"> </w:t>
      </w:r>
      <w:r>
        <w:rPr>
          <w:b/>
        </w:rPr>
        <w:t>tempo de vida em primeiro plano</w:t>
      </w:r>
      <w:r>
        <w:t xml:space="preserve"> de uma atividade ocorre entre a chamada de </w:t>
      </w:r>
      <w:r>
        <w:rPr>
          <w:b/>
        </w:rPr>
        <w:t>onResume</w:t>
      </w:r>
      <w:r>
        <w:t xml:space="preserve">() e a chamada de </w:t>
      </w:r>
      <w:r>
        <w:rPr>
          <w:b/>
        </w:rPr>
        <w:t>onPause</w:t>
      </w:r>
      <w:r>
        <w:t xml:space="preserve">(). Durante esse tempo, a </w:t>
      </w:r>
      <w:r w:rsidRPr="001C1251">
        <w:rPr>
          <w:b/>
          <w:i/>
        </w:rPr>
        <w:t>Activity</w:t>
      </w:r>
      <w:r>
        <w:t xml:space="preserve"> está na frente de todas as outras </w:t>
      </w:r>
      <w:r w:rsidRPr="001C1251">
        <w:rPr>
          <w:b/>
          <w:i/>
        </w:rPr>
        <w:t>Activities</w:t>
      </w:r>
      <w:r>
        <w:t xml:space="preserve"> na tela e tem o foco de interação do usuário. Frequentemente, uma atividade pode transitar entre o primeiro e o segundo plano, por exemplo, </w:t>
      </w:r>
      <w:r>
        <w:rPr>
          <w:b/>
        </w:rPr>
        <w:t>onPause</w:t>
      </w:r>
      <w:r>
        <w:t>() é chamado quando o dispositivo está em suspensão ou quando uma caixa de diálogo é exibida. Como esse estado pode transitar frequentemente, o código nesses dois métodos deve ser bem leve para evitar transições lentas que façam o usuário esperar.</w:t>
      </w:r>
    </w:p>
    <w:p w14:paraId="47ECE12C" w14:textId="61D12F13" w:rsidR="006D109F" w:rsidRDefault="006D109F" w:rsidP="006D109F">
      <w:r>
        <w:t xml:space="preserve">A figura </w:t>
      </w:r>
      <w:r w:rsidR="00DF3625">
        <w:t xml:space="preserve">a seguir </w:t>
      </w:r>
      <w:r>
        <w:t xml:space="preserve">é uma ilustração clássica do ciclo de vida das </w:t>
      </w:r>
      <w:r w:rsidRPr="001C1251">
        <w:rPr>
          <w:i/>
        </w:rPr>
        <w:t>Activities</w:t>
      </w:r>
      <w:r>
        <w:t xml:space="preserve"> e que está disponível na documentação oficial do Android. Os retângulos representam os métodos de retorno de chamada que podem ser implementados para executar operações quando a atividade transita entre estados.</w:t>
      </w:r>
    </w:p>
    <w:p w14:paraId="65872634" w14:textId="77777777" w:rsidR="006D109F" w:rsidRDefault="006D109F" w:rsidP="006D109F">
      <w:pPr>
        <w:keepNext/>
        <w:spacing w:after="180"/>
        <w:jc w:val="center"/>
      </w:pPr>
      <w:commentRangeStart w:id="103"/>
      <w:commentRangeStart w:id="104"/>
      <w:r>
        <w:rPr>
          <w:noProof/>
        </w:rPr>
        <w:lastRenderedPageBreak/>
        <w:drawing>
          <wp:inline distT="114300" distB="114300" distL="114300" distR="114300" wp14:anchorId="04139E07" wp14:editId="5E381FC6">
            <wp:extent cx="4886325" cy="6040040"/>
            <wp:effectExtent l="0" t="0" r="0" b="571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4886325" cy="6040040"/>
                    </a:xfrm>
                    <a:prstGeom prst="rect">
                      <a:avLst/>
                    </a:prstGeom>
                    <a:ln/>
                  </pic:spPr>
                </pic:pic>
              </a:graphicData>
            </a:graphic>
          </wp:inline>
        </w:drawing>
      </w:r>
      <w:commentRangeEnd w:id="103"/>
      <w:r w:rsidR="00DF3625">
        <w:rPr>
          <w:rStyle w:val="Refdecomentrio"/>
        </w:rPr>
        <w:commentReference w:id="103"/>
      </w:r>
      <w:commentRangeEnd w:id="104"/>
      <w:r w:rsidR="00A5425E">
        <w:rPr>
          <w:rStyle w:val="Refdecomentrio"/>
        </w:rPr>
        <w:commentReference w:id="104"/>
      </w:r>
    </w:p>
    <w:p w14:paraId="0CD19533" w14:textId="2E4AF4BF" w:rsidR="006D109F" w:rsidRDefault="006D109F" w:rsidP="006D109F">
      <w:pPr>
        <w:pStyle w:val="Legenda"/>
        <w:jc w:val="center"/>
      </w:pPr>
      <w:r>
        <w:t xml:space="preserve">Figura </w:t>
      </w:r>
      <w:fldSimple w:instr=" SEQ Figura \* ARABIC ">
        <w:r w:rsidR="00CF6692">
          <w:rPr>
            <w:noProof/>
          </w:rPr>
          <w:t>7</w:t>
        </w:r>
      </w:fldSimple>
      <w:r>
        <w:t xml:space="preserve"> - Ciclo de Vida de uma Activity</w:t>
      </w:r>
    </w:p>
    <w:p w14:paraId="5F55861D" w14:textId="22546E85" w:rsidR="006D109F" w:rsidRDefault="006D109F" w:rsidP="006D109F">
      <w:r>
        <w:rPr>
          <w:rFonts w:ascii="Arial" w:eastAsia="Arial" w:hAnsi="Arial" w:cs="Arial"/>
          <w:sz w:val="21"/>
          <w:szCs w:val="21"/>
          <w:highlight w:val="white"/>
        </w:rPr>
        <w:t xml:space="preserve">A figura acima demonstra o fluxo que o aplicativo opera e </w:t>
      </w:r>
      <w:r w:rsidR="00DF3625">
        <w:rPr>
          <w:rFonts w:ascii="Arial" w:eastAsia="Arial" w:hAnsi="Arial" w:cs="Arial"/>
          <w:sz w:val="21"/>
          <w:szCs w:val="21"/>
          <w:highlight w:val="white"/>
        </w:rPr>
        <w:t xml:space="preserve">é possível </w:t>
      </w:r>
      <w:r>
        <w:rPr>
          <w:rFonts w:ascii="Arial" w:eastAsia="Arial" w:hAnsi="Arial" w:cs="Arial"/>
          <w:sz w:val="21"/>
          <w:szCs w:val="21"/>
          <w:highlight w:val="white"/>
        </w:rPr>
        <w:t xml:space="preserve">identificar algumas regras de transição entre os métodos de chamada de retorno, por exemplo, não é permitido transitar partindo do método </w:t>
      </w:r>
      <w:r>
        <w:rPr>
          <w:rFonts w:ascii="Arial" w:eastAsia="Arial" w:hAnsi="Arial" w:cs="Arial"/>
          <w:b/>
          <w:sz w:val="21"/>
          <w:szCs w:val="21"/>
          <w:highlight w:val="white"/>
        </w:rPr>
        <w:t>onDestroy()</w:t>
      </w:r>
      <w:r>
        <w:rPr>
          <w:rFonts w:ascii="Arial" w:eastAsia="Arial" w:hAnsi="Arial" w:cs="Arial"/>
          <w:sz w:val="21"/>
          <w:szCs w:val="21"/>
          <w:highlight w:val="white"/>
        </w:rPr>
        <w:t xml:space="preserve"> para o </w:t>
      </w:r>
      <w:r>
        <w:rPr>
          <w:rFonts w:ascii="Arial" w:eastAsia="Arial" w:hAnsi="Arial" w:cs="Arial"/>
          <w:b/>
          <w:sz w:val="21"/>
          <w:szCs w:val="21"/>
          <w:highlight w:val="white"/>
        </w:rPr>
        <w:t>onStop()</w:t>
      </w:r>
      <w:r>
        <w:rPr>
          <w:rFonts w:ascii="Arial" w:eastAsia="Arial" w:hAnsi="Arial" w:cs="Arial"/>
          <w:sz w:val="21"/>
          <w:szCs w:val="21"/>
          <w:highlight w:val="white"/>
        </w:rPr>
        <w:t xml:space="preserve"> ou </w:t>
      </w:r>
      <w:r>
        <w:rPr>
          <w:rFonts w:ascii="Arial" w:eastAsia="Arial" w:hAnsi="Arial" w:cs="Arial"/>
          <w:b/>
          <w:sz w:val="21"/>
          <w:szCs w:val="21"/>
          <w:highlight w:val="white"/>
        </w:rPr>
        <w:t>onPause()</w:t>
      </w:r>
      <w:r>
        <w:rPr>
          <w:rFonts w:ascii="Arial" w:eastAsia="Arial" w:hAnsi="Arial" w:cs="Arial"/>
          <w:sz w:val="21"/>
          <w:szCs w:val="21"/>
          <w:highlight w:val="white"/>
        </w:rPr>
        <w:t xml:space="preserve">, pois </w:t>
      </w:r>
      <w:r w:rsidR="00DF3625">
        <w:rPr>
          <w:rFonts w:ascii="Arial" w:eastAsia="Arial" w:hAnsi="Arial" w:cs="Arial"/>
          <w:sz w:val="21"/>
          <w:szCs w:val="21"/>
          <w:highlight w:val="white"/>
        </w:rPr>
        <w:t xml:space="preserve">esse </w:t>
      </w:r>
      <w:r>
        <w:rPr>
          <w:rFonts w:ascii="Arial" w:eastAsia="Arial" w:hAnsi="Arial" w:cs="Arial"/>
          <w:sz w:val="21"/>
          <w:szCs w:val="21"/>
          <w:highlight w:val="white"/>
        </w:rPr>
        <w:t>caminho não faz parte do ciclo.</w:t>
      </w:r>
    </w:p>
    <w:p w14:paraId="6F06F667" w14:textId="77777777" w:rsidR="006D109F" w:rsidRDefault="002908C2" w:rsidP="006D109F">
      <w:r>
        <w:pict w14:anchorId="743437D9">
          <v:rect id="_x0000_i1028" style="width:0;height:1.5pt" o:hralign="center" o:hrstd="t" o:hr="t" fillcolor="#a0a0a0" stroked="f"/>
        </w:pict>
      </w:r>
    </w:p>
    <w:p w14:paraId="7927AE86" w14:textId="0792676D" w:rsidR="006D109F" w:rsidRDefault="006D109F" w:rsidP="006D109F">
      <w:r>
        <w:rPr>
          <w:rFonts w:ascii="Arial" w:eastAsia="Arial" w:hAnsi="Arial" w:cs="Arial"/>
          <w:sz w:val="21"/>
          <w:szCs w:val="21"/>
          <w:highlight w:val="white"/>
        </w:rPr>
        <w:t xml:space="preserve">Daqui </w:t>
      </w:r>
      <w:r w:rsidR="00DF3625">
        <w:rPr>
          <w:rFonts w:ascii="Arial" w:eastAsia="Arial" w:hAnsi="Arial" w:cs="Arial"/>
          <w:sz w:val="21"/>
          <w:szCs w:val="21"/>
          <w:highlight w:val="white"/>
        </w:rPr>
        <w:t>em diante,</w:t>
      </w:r>
      <w:r>
        <w:rPr>
          <w:rFonts w:ascii="Arial" w:eastAsia="Arial" w:hAnsi="Arial" w:cs="Arial"/>
          <w:sz w:val="21"/>
          <w:szCs w:val="21"/>
          <w:highlight w:val="white"/>
        </w:rPr>
        <w:t xml:space="preserve"> você pode notar que </w:t>
      </w:r>
      <w:r w:rsidR="00DF3625">
        <w:rPr>
          <w:rFonts w:ascii="Arial" w:eastAsia="Arial" w:hAnsi="Arial" w:cs="Arial"/>
          <w:sz w:val="21"/>
          <w:szCs w:val="21"/>
          <w:highlight w:val="white"/>
        </w:rPr>
        <w:t xml:space="preserve">haverá </w:t>
      </w:r>
      <w:r>
        <w:rPr>
          <w:rFonts w:ascii="Arial" w:eastAsia="Arial" w:hAnsi="Arial" w:cs="Arial"/>
          <w:sz w:val="21"/>
          <w:szCs w:val="21"/>
          <w:highlight w:val="white"/>
        </w:rPr>
        <w:t xml:space="preserve">a necessidade de repetir muitos códigos entre as </w:t>
      </w:r>
      <w:r w:rsidRPr="001C1251">
        <w:rPr>
          <w:rFonts w:ascii="Arial" w:eastAsia="Arial" w:hAnsi="Arial" w:cs="Arial"/>
          <w:i/>
          <w:sz w:val="21"/>
          <w:szCs w:val="21"/>
          <w:highlight w:val="white"/>
        </w:rPr>
        <w:t>Activities</w:t>
      </w:r>
      <w:r>
        <w:rPr>
          <w:rFonts w:ascii="Arial" w:eastAsia="Arial" w:hAnsi="Arial" w:cs="Arial"/>
          <w:sz w:val="21"/>
          <w:szCs w:val="21"/>
          <w:highlight w:val="white"/>
        </w:rPr>
        <w:t>. Por exemplo, na aula passada</w:t>
      </w:r>
      <w:r w:rsidR="00DF3625">
        <w:rPr>
          <w:rFonts w:ascii="Arial" w:eastAsia="Arial" w:hAnsi="Arial" w:cs="Arial"/>
          <w:sz w:val="21"/>
          <w:szCs w:val="21"/>
          <w:highlight w:val="white"/>
        </w:rPr>
        <w:t>,</w:t>
      </w:r>
      <w:r>
        <w:rPr>
          <w:rFonts w:ascii="Arial" w:eastAsia="Arial" w:hAnsi="Arial" w:cs="Arial"/>
          <w:sz w:val="21"/>
          <w:szCs w:val="21"/>
          <w:highlight w:val="white"/>
        </w:rPr>
        <w:t xml:space="preserve"> </w:t>
      </w:r>
      <w:r w:rsidR="00DF3625">
        <w:rPr>
          <w:rFonts w:ascii="Arial" w:eastAsia="Arial" w:hAnsi="Arial" w:cs="Arial"/>
          <w:sz w:val="21"/>
          <w:szCs w:val="21"/>
          <w:highlight w:val="white"/>
        </w:rPr>
        <w:t xml:space="preserve">foi criado </w:t>
      </w:r>
      <w:r>
        <w:rPr>
          <w:rFonts w:ascii="Arial" w:eastAsia="Arial" w:hAnsi="Arial" w:cs="Arial"/>
          <w:sz w:val="21"/>
          <w:szCs w:val="21"/>
          <w:highlight w:val="white"/>
        </w:rPr>
        <w:t xml:space="preserve">o botão </w:t>
      </w:r>
      <w:r w:rsidRPr="001C1251">
        <w:rPr>
          <w:rFonts w:ascii="Arial" w:eastAsia="Arial" w:hAnsi="Arial" w:cs="Arial"/>
          <w:b/>
          <w:i/>
          <w:sz w:val="21"/>
          <w:szCs w:val="21"/>
          <w:highlight w:val="white"/>
        </w:rPr>
        <w:t>back</w:t>
      </w:r>
      <w:r>
        <w:rPr>
          <w:rFonts w:ascii="Arial" w:eastAsia="Arial" w:hAnsi="Arial" w:cs="Arial"/>
          <w:b/>
          <w:sz w:val="21"/>
          <w:szCs w:val="21"/>
          <w:highlight w:val="white"/>
        </w:rPr>
        <w:t xml:space="preserve">. </w:t>
      </w:r>
      <w:r>
        <w:rPr>
          <w:rFonts w:ascii="Arial" w:eastAsia="Arial" w:hAnsi="Arial" w:cs="Arial"/>
          <w:sz w:val="21"/>
          <w:szCs w:val="21"/>
          <w:highlight w:val="white"/>
        </w:rPr>
        <w:t xml:space="preserve">Existirá a necessidade de inserir </w:t>
      </w:r>
      <w:r w:rsidR="00DF3625">
        <w:rPr>
          <w:rFonts w:ascii="Arial" w:eastAsia="Arial" w:hAnsi="Arial" w:cs="Arial"/>
          <w:sz w:val="21"/>
          <w:szCs w:val="21"/>
          <w:highlight w:val="white"/>
        </w:rPr>
        <w:t xml:space="preserve">esse </w:t>
      </w:r>
      <w:r>
        <w:rPr>
          <w:rFonts w:ascii="Arial" w:eastAsia="Arial" w:hAnsi="Arial" w:cs="Arial"/>
          <w:sz w:val="21"/>
          <w:szCs w:val="21"/>
          <w:highlight w:val="white"/>
        </w:rPr>
        <w:t xml:space="preserve">botão em diversas telas daqui para </w:t>
      </w:r>
      <w:r w:rsidR="00DF3625">
        <w:rPr>
          <w:rFonts w:ascii="Arial" w:eastAsia="Arial" w:hAnsi="Arial" w:cs="Arial"/>
          <w:sz w:val="21"/>
          <w:szCs w:val="21"/>
          <w:highlight w:val="white"/>
        </w:rPr>
        <w:t xml:space="preserve">a </w:t>
      </w:r>
      <w:r>
        <w:rPr>
          <w:rFonts w:ascii="Arial" w:eastAsia="Arial" w:hAnsi="Arial" w:cs="Arial"/>
          <w:sz w:val="21"/>
          <w:szCs w:val="21"/>
          <w:highlight w:val="white"/>
        </w:rPr>
        <w:t xml:space="preserve">frente, então </w:t>
      </w:r>
      <w:r w:rsidR="002A3788">
        <w:rPr>
          <w:rFonts w:ascii="Arial" w:eastAsia="Arial" w:hAnsi="Arial" w:cs="Arial"/>
          <w:sz w:val="21"/>
          <w:szCs w:val="21"/>
          <w:highlight w:val="white"/>
        </w:rPr>
        <w:t xml:space="preserve">será utilizada </w:t>
      </w:r>
      <w:r>
        <w:rPr>
          <w:rFonts w:ascii="Arial" w:eastAsia="Arial" w:hAnsi="Arial" w:cs="Arial"/>
          <w:sz w:val="21"/>
          <w:szCs w:val="21"/>
          <w:highlight w:val="white"/>
        </w:rPr>
        <w:t>uma boa prática que é criar um</w:t>
      </w:r>
      <w:r w:rsidR="00205875">
        <w:rPr>
          <w:rFonts w:ascii="Arial" w:eastAsia="Arial" w:hAnsi="Arial" w:cs="Arial"/>
          <w:sz w:val="21"/>
          <w:szCs w:val="21"/>
          <w:highlight w:val="white"/>
        </w:rPr>
        <w:t>a</w:t>
      </w:r>
      <w:r>
        <w:rPr>
          <w:rFonts w:ascii="Arial" w:eastAsia="Arial" w:hAnsi="Arial" w:cs="Arial"/>
          <w:sz w:val="21"/>
          <w:szCs w:val="21"/>
          <w:highlight w:val="white"/>
        </w:rPr>
        <w:t xml:space="preserve"> </w:t>
      </w:r>
      <w:r>
        <w:rPr>
          <w:rFonts w:ascii="Arial" w:eastAsia="Arial" w:hAnsi="Arial" w:cs="Arial"/>
          <w:b/>
          <w:sz w:val="21"/>
          <w:szCs w:val="21"/>
          <w:highlight w:val="white"/>
        </w:rPr>
        <w:t>BaseActivity</w:t>
      </w:r>
      <w:r>
        <w:rPr>
          <w:rFonts w:ascii="Arial" w:eastAsia="Arial" w:hAnsi="Arial" w:cs="Arial"/>
          <w:sz w:val="21"/>
          <w:szCs w:val="21"/>
          <w:highlight w:val="white"/>
        </w:rPr>
        <w:t xml:space="preserve"> que servirá como </w:t>
      </w:r>
      <w:r w:rsidRPr="001C1251">
        <w:rPr>
          <w:rFonts w:ascii="Arial" w:eastAsia="Arial" w:hAnsi="Arial" w:cs="Arial"/>
          <w:i/>
          <w:sz w:val="21"/>
          <w:szCs w:val="21"/>
          <w:highlight w:val="white"/>
        </w:rPr>
        <w:t>Activity</w:t>
      </w:r>
      <w:r>
        <w:rPr>
          <w:rFonts w:ascii="Arial" w:eastAsia="Arial" w:hAnsi="Arial" w:cs="Arial"/>
          <w:sz w:val="21"/>
          <w:szCs w:val="21"/>
          <w:highlight w:val="white"/>
        </w:rPr>
        <w:t xml:space="preserve"> base para evitar repetição de código</w:t>
      </w:r>
      <w:r w:rsidR="00AF710C">
        <w:rPr>
          <w:rFonts w:ascii="Arial" w:eastAsia="Arial" w:hAnsi="Arial" w:cs="Arial"/>
          <w:sz w:val="21"/>
          <w:szCs w:val="21"/>
          <w:highlight w:val="white"/>
        </w:rPr>
        <w:t>,</w:t>
      </w:r>
      <w:r>
        <w:rPr>
          <w:rFonts w:ascii="Arial" w:eastAsia="Arial" w:hAnsi="Arial" w:cs="Arial"/>
          <w:sz w:val="21"/>
          <w:szCs w:val="21"/>
          <w:highlight w:val="white"/>
        </w:rPr>
        <w:t xml:space="preserve"> que é </w:t>
      </w:r>
      <w:r w:rsidR="00D1767F">
        <w:rPr>
          <w:rFonts w:ascii="Arial" w:eastAsia="Arial" w:hAnsi="Arial" w:cs="Arial"/>
          <w:sz w:val="21"/>
          <w:szCs w:val="21"/>
          <w:highlight w:val="white"/>
        </w:rPr>
        <w:t xml:space="preserve">reutilizado </w:t>
      </w:r>
      <w:r>
        <w:rPr>
          <w:rFonts w:ascii="Arial" w:eastAsia="Arial" w:hAnsi="Arial" w:cs="Arial"/>
          <w:sz w:val="21"/>
          <w:szCs w:val="21"/>
          <w:highlight w:val="white"/>
        </w:rPr>
        <w:t xml:space="preserve">entre as </w:t>
      </w:r>
      <w:r w:rsidRPr="001C1251">
        <w:rPr>
          <w:rFonts w:ascii="Arial" w:eastAsia="Arial" w:hAnsi="Arial" w:cs="Arial"/>
          <w:i/>
          <w:sz w:val="21"/>
          <w:szCs w:val="21"/>
          <w:highlight w:val="white"/>
        </w:rPr>
        <w:t>Activities</w:t>
      </w:r>
      <w:r>
        <w:rPr>
          <w:rFonts w:ascii="Arial" w:eastAsia="Arial" w:hAnsi="Arial" w:cs="Arial"/>
          <w:sz w:val="21"/>
          <w:szCs w:val="21"/>
          <w:highlight w:val="white"/>
        </w:rPr>
        <w:t>.</w:t>
      </w:r>
    </w:p>
    <w:p w14:paraId="025F341C" w14:textId="77777777" w:rsidR="006D109F" w:rsidRDefault="006D109F" w:rsidP="00021E9B">
      <w:pPr>
        <w:numPr>
          <w:ilvl w:val="0"/>
          <w:numId w:val="5"/>
        </w:numPr>
        <w:spacing w:before="260" w:after="240" w:line="343" w:lineRule="auto"/>
        <w:ind w:hanging="360"/>
        <w:contextualSpacing/>
        <w:rPr>
          <w:rFonts w:ascii="Arial" w:eastAsia="Arial" w:hAnsi="Arial" w:cs="Arial"/>
          <w:sz w:val="21"/>
          <w:szCs w:val="21"/>
          <w:highlight w:val="white"/>
        </w:rPr>
      </w:pPr>
      <w:r>
        <w:t xml:space="preserve">No pacote UI, crie uma nova </w:t>
      </w:r>
      <w:r w:rsidRPr="001C1251">
        <w:rPr>
          <w:i/>
        </w:rPr>
        <w:t>Activity</w:t>
      </w:r>
      <w:r>
        <w:t xml:space="preserve"> chamada </w:t>
      </w:r>
      <w:r>
        <w:rPr>
          <w:b/>
        </w:rPr>
        <w:t>BaseActivity</w:t>
      </w:r>
      <w:r>
        <w:t>.</w:t>
      </w:r>
    </w:p>
    <w:p w14:paraId="195EB92B" w14:textId="10228091" w:rsidR="006D109F" w:rsidRDefault="006D109F" w:rsidP="00021E9B">
      <w:pPr>
        <w:numPr>
          <w:ilvl w:val="0"/>
          <w:numId w:val="5"/>
        </w:numPr>
        <w:spacing w:before="260" w:after="240" w:line="343" w:lineRule="auto"/>
        <w:ind w:hanging="360"/>
        <w:contextualSpacing/>
      </w:pPr>
      <w:r>
        <w:lastRenderedPageBreak/>
        <w:t xml:space="preserve">Faça com que esta classe </w:t>
      </w:r>
      <w:r w:rsidR="00205875">
        <w:t xml:space="preserve">se </w:t>
      </w:r>
      <w:r>
        <w:t xml:space="preserve">estenda de </w:t>
      </w:r>
      <w:r>
        <w:rPr>
          <w:b/>
        </w:rPr>
        <w:t>AppCompatActivity</w:t>
      </w:r>
      <w:r>
        <w:t>.</w:t>
      </w:r>
    </w:p>
    <w:p w14:paraId="61F2536E" w14:textId="77777777" w:rsidR="006D109F" w:rsidRPr="00880E57" w:rsidRDefault="006D109F" w:rsidP="006D109F">
      <w:pPr>
        <w:spacing w:before="260" w:after="240" w:line="343" w:lineRule="auto"/>
        <w:ind w:left="1130"/>
        <w:rPr>
          <w:lang w:val="en-US"/>
        </w:rPr>
      </w:pPr>
      <w:r w:rsidRPr="00880E57">
        <w:rPr>
          <w:rFonts w:ascii="Consolas" w:eastAsia="Consolas" w:hAnsi="Consolas" w:cs="Consolas"/>
          <w:b/>
          <w:color w:val="000080"/>
          <w:sz w:val="18"/>
          <w:szCs w:val="18"/>
          <w:highlight w:val="white"/>
          <w:lang w:val="en-US"/>
        </w:rPr>
        <w:t xml:space="preserve">public class </w:t>
      </w:r>
      <w:r w:rsidRPr="00880E57">
        <w:rPr>
          <w:rFonts w:ascii="Consolas" w:eastAsia="Consolas" w:hAnsi="Consolas" w:cs="Consolas"/>
          <w:sz w:val="18"/>
          <w:szCs w:val="18"/>
          <w:highlight w:val="white"/>
          <w:lang w:val="en-US"/>
        </w:rPr>
        <w:t xml:space="preserve">BaseActivity </w:t>
      </w:r>
      <w:r w:rsidRPr="00880E57">
        <w:rPr>
          <w:rFonts w:ascii="Consolas" w:eastAsia="Consolas" w:hAnsi="Consolas" w:cs="Consolas"/>
          <w:b/>
          <w:color w:val="000080"/>
          <w:sz w:val="18"/>
          <w:szCs w:val="18"/>
          <w:highlight w:val="white"/>
          <w:lang w:val="en-US"/>
        </w:rPr>
        <w:t xml:space="preserve">extends </w:t>
      </w:r>
      <w:r w:rsidRPr="00880E57">
        <w:rPr>
          <w:rFonts w:ascii="Consolas" w:eastAsia="Consolas" w:hAnsi="Consolas" w:cs="Consolas"/>
          <w:sz w:val="18"/>
          <w:szCs w:val="18"/>
          <w:highlight w:val="white"/>
          <w:lang w:val="en-US"/>
        </w:rPr>
        <w:t>AppCompatActivity { //… }</w:t>
      </w:r>
    </w:p>
    <w:p w14:paraId="28778545" w14:textId="26F5374C" w:rsidR="006D109F" w:rsidRDefault="006D109F" w:rsidP="00021E9B">
      <w:pPr>
        <w:numPr>
          <w:ilvl w:val="0"/>
          <w:numId w:val="5"/>
        </w:numPr>
        <w:spacing w:before="260" w:after="240" w:line="343" w:lineRule="auto"/>
        <w:ind w:hanging="360"/>
        <w:contextualSpacing/>
      </w:pPr>
      <w:r>
        <w:t>Lembra</w:t>
      </w:r>
      <w:r w:rsidR="00205875">
        <w:t>-se de</w:t>
      </w:r>
      <w:r>
        <w:t xml:space="preserve"> que </w:t>
      </w:r>
      <w:r w:rsidR="00205875">
        <w:t xml:space="preserve">foi criada </w:t>
      </w:r>
      <w:r>
        <w:t xml:space="preserve">uma </w:t>
      </w:r>
      <w:r w:rsidRPr="001C1251">
        <w:rPr>
          <w:i/>
        </w:rPr>
        <w:t>Toolbar</w:t>
      </w:r>
      <w:r>
        <w:t xml:space="preserve"> na aula anterior? </w:t>
      </w:r>
      <w:r w:rsidR="00205875">
        <w:t xml:space="preserve">Você vai </w:t>
      </w:r>
      <w:r>
        <w:t>reaproveitá-la aqui também, então adicione-a nesta classe:</w:t>
      </w:r>
    </w:p>
    <w:p w14:paraId="0C406789" w14:textId="77777777" w:rsidR="006D109F" w:rsidRPr="00880E57" w:rsidRDefault="006D109F" w:rsidP="006D109F">
      <w:pPr>
        <w:spacing w:before="260" w:after="240" w:line="240" w:lineRule="auto"/>
        <w:ind w:left="1130"/>
        <w:jc w:val="center"/>
        <w:rPr>
          <w:lang w:val="en-US"/>
        </w:rPr>
      </w:pPr>
      <w:r w:rsidRPr="00880E57">
        <w:rPr>
          <w:rFonts w:ascii="Consolas" w:eastAsia="Consolas" w:hAnsi="Consolas" w:cs="Consolas"/>
          <w:color w:val="808000"/>
          <w:sz w:val="18"/>
          <w:szCs w:val="18"/>
          <w:highlight w:val="white"/>
          <w:lang w:val="en-US"/>
        </w:rPr>
        <w:t>@BindView</w:t>
      </w:r>
      <w:r w:rsidRPr="00880E57">
        <w:rPr>
          <w:rFonts w:ascii="Consolas" w:eastAsia="Consolas" w:hAnsi="Consolas" w:cs="Consolas"/>
          <w:sz w:val="18"/>
          <w:szCs w:val="18"/>
          <w:highlight w:val="white"/>
          <w:lang w:val="en-US"/>
        </w:rPr>
        <w:t>(R.id.</w:t>
      </w:r>
      <w:r w:rsidRPr="00880E57">
        <w:rPr>
          <w:rFonts w:ascii="Consolas" w:eastAsia="Consolas" w:hAnsi="Consolas" w:cs="Consolas"/>
          <w:b/>
          <w:i/>
          <w:color w:val="660E7A"/>
          <w:sz w:val="18"/>
          <w:szCs w:val="18"/>
          <w:highlight w:val="white"/>
          <w:lang w:val="en-US"/>
        </w:rPr>
        <w:t>toolbar</w:t>
      </w:r>
      <w:r w:rsidRPr="00880E57">
        <w:rPr>
          <w:rFonts w:ascii="Consolas" w:eastAsia="Consolas" w:hAnsi="Consolas" w:cs="Consolas"/>
          <w:sz w:val="18"/>
          <w:szCs w:val="18"/>
          <w:highlight w:val="white"/>
          <w:lang w:val="en-US"/>
        </w:rPr>
        <w:t xml:space="preserve">) Toolbar </w:t>
      </w:r>
      <w:r w:rsidRPr="00880E57">
        <w:rPr>
          <w:rFonts w:ascii="Consolas" w:eastAsia="Consolas" w:hAnsi="Consolas" w:cs="Consolas"/>
          <w:b/>
          <w:color w:val="660E7A"/>
          <w:sz w:val="18"/>
          <w:szCs w:val="18"/>
          <w:highlight w:val="white"/>
          <w:lang w:val="en-US"/>
        </w:rPr>
        <w:t>toolbar</w:t>
      </w:r>
      <w:r w:rsidRPr="00880E57">
        <w:rPr>
          <w:rFonts w:ascii="Consolas" w:eastAsia="Consolas" w:hAnsi="Consolas" w:cs="Consolas"/>
          <w:sz w:val="18"/>
          <w:szCs w:val="18"/>
          <w:highlight w:val="white"/>
          <w:lang w:val="en-US"/>
        </w:rPr>
        <w:t>;</w:t>
      </w:r>
    </w:p>
    <w:p w14:paraId="1DD0A07A" w14:textId="77777777" w:rsidR="006D109F" w:rsidRDefault="006D109F" w:rsidP="00021E9B">
      <w:pPr>
        <w:numPr>
          <w:ilvl w:val="0"/>
          <w:numId w:val="5"/>
        </w:numPr>
        <w:spacing w:before="260" w:after="240" w:line="343" w:lineRule="auto"/>
        <w:ind w:hanging="360"/>
        <w:contextualSpacing/>
      </w:pPr>
      <w:r>
        <w:t xml:space="preserve">Implemente o método </w:t>
      </w:r>
      <w:r>
        <w:rPr>
          <w:rFonts w:ascii="Consolas" w:eastAsia="Consolas" w:hAnsi="Consolas" w:cs="Consolas"/>
          <w:b/>
          <w:sz w:val="18"/>
          <w:szCs w:val="18"/>
          <w:highlight w:val="white"/>
        </w:rPr>
        <w:t>setContentView</w:t>
      </w:r>
      <w:r>
        <w:rPr>
          <w:b/>
        </w:rPr>
        <w:t xml:space="preserve">() </w:t>
      </w:r>
      <w:r>
        <w:t xml:space="preserve">para iniciar o </w:t>
      </w:r>
      <w:r w:rsidRPr="001C1251">
        <w:rPr>
          <w:i/>
        </w:rPr>
        <w:t>bind</w:t>
      </w:r>
      <w:r>
        <w:t xml:space="preserve"> do ButterKnife:</w:t>
      </w:r>
    </w:p>
    <w:p w14:paraId="67A93A84" w14:textId="77777777" w:rsidR="006D109F" w:rsidRPr="00E67CD2"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@Override</w:t>
      </w:r>
    </w:p>
    <w:p w14:paraId="6236BDC1"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000080"/>
          <w:sz w:val="18"/>
          <w:szCs w:val="18"/>
          <w:highlight w:val="white"/>
          <w:lang w:val="en-US"/>
        </w:rPr>
        <w:t xml:space="preserve">public void </w:t>
      </w:r>
      <w:r w:rsidRPr="00880E57">
        <w:rPr>
          <w:rFonts w:ascii="Consolas" w:eastAsia="Consolas" w:hAnsi="Consolas" w:cs="Consolas"/>
          <w:sz w:val="18"/>
          <w:szCs w:val="18"/>
          <w:highlight w:val="white"/>
          <w:lang w:val="en-US"/>
        </w:rPr>
        <w:t>setContentView(</w:t>
      </w:r>
      <w:r w:rsidRPr="00880E57">
        <w:rPr>
          <w:rFonts w:ascii="Consolas" w:eastAsia="Consolas" w:hAnsi="Consolas" w:cs="Consolas"/>
          <w:b/>
          <w:color w:val="000080"/>
          <w:sz w:val="18"/>
          <w:szCs w:val="18"/>
          <w:highlight w:val="white"/>
          <w:lang w:val="en-US"/>
        </w:rPr>
        <w:t xml:space="preserve">int </w:t>
      </w:r>
      <w:r w:rsidRPr="00880E57">
        <w:rPr>
          <w:rFonts w:ascii="Consolas" w:eastAsia="Consolas" w:hAnsi="Consolas" w:cs="Consolas"/>
          <w:sz w:val="18"/>
          <w:szCs w:val="18"/>
          <w:highlight w:val="white"/>
          <w:lang w:val="en-US"/>
        </w:rPr>
        <w:t>layoutResID) {</w:t>
      </w:r>
    </w:p>
    <w:p w14:paraId="691A9337"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super</w:t>
      </w:r>
      <w:r w:rsidRPr="00880E57">
        <w:rPr>
          <w:rFonts w:ascii="Consolas" w:eastAsia="Consolas" w:hAnsi="Consolas" w:cs="Consolas"/>
          <w:sz w:val="18"/>
          <w:szCs w:val="18"/>
          <w:highlight w:val="white"/>
          <w:lang w:val="en-US"/>
        </w:rPr>
        <w:t>.setContentView(layoutResID);</w:t>
      </w:r>
    </w:p>
    <w:p w14:paraId="3B8E99B8"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ButterKnife.</w:t>
      </w:r>
      <w:r w:rsidRPr="00880E57">
        <w:rPr>
          <w:rFonts w:ascii="Consolas" w:eastAsia="Consolas" w:hAnsi="Consolas" w:cs="Consolas"/>
          <w:i/>
          <w:sz w:val="18"/>
          <w:szCs w:val="18"/>
          <w:highlight w:val="white"/>
          <w:lang w:val="en-US"/>
        </w:rPr>
        <w:t>bind</w:t>
      </w:r>
      <w:r w:rsidRPr="00880E57">
        <w:rPr>
          <w:rFonts w:ascii="Consolas" w:eastAsia="Consolas" w:hAnsi="Consolas" w:cs="Consolas"/>
          <w:sz w:val="18"/>
          <w:szCs w:val="18"/>
          <w:highlight w:val="white"/>
          <w:lang w:val="en-US"/>
        </w:rPr>
        <w:t>(</w:t>
      </w:r>
      <w:r w:rsidRPr="00880E57">
        <w:rPr>
          <w:rFonts w:ascii="Consolas" w:eastAsia="Consolas" w:hAnsi="Consolas" w:cs="Consolas"/>
          <w:b/>
          <w:color w:val="000080"/>
          <w:sz w:val="18"/>
          <w:szCs w:val="18"/>
          <w:highlight w:val="white"/>
          <w:lang w:val="en-US"/>
        </w:rPr>
        <w:t>this</w:t>
      </w:r>
      <w:r w:rsidRPr="00880E57">
        <w:rPr>
          <w:rFonts w:ascii="Consolas" w:eastAsia="Consolas" w:hAnsi="Consolas" w:cs="Consolas"/>
          <w:sz w:val="18"/>
          <w:szCs w:val="18"/>
          <w:highlight w:val="white"/>
          <w:lang w:val="en-US"/>
        </w:rPr>
        <w:t>);</w:t>
      </w:r>
    </w:p>
    <w:p w14:paraId="68AC0188" w14:textId="77777777" w:rsidR="006D109F" w:rsidRDefault="006D109F" w:rsidP="006D109F">
      <w:pPr>
        <w:spacing w:after="0" w:line="240" w:lineRule="auto"/>
        <w:ind w:left="1130"/>
      </w:pPr>
      <w:r>
        <w:rPr>
          <w:rFonts w:ascii="Consolas" w:eastAsia="Consolas" w:hAnsi="Consolas" w:cs="Consolas"/>
          <w:sz w:val="18"/>
          <w:szCs w:val="18"/>
          <w:highlight w:val="white"/>
        </w:rPr>
        <w:t>}</w:t>
      </w:r>
    </w:p>
    <w:p w14:paraId="29C3A882" w14:textId="77777777" w:rsidR="006D109F" w:rsidRDefault="006D109F" w:rsidP="006D109F">
      <w:pPr>
        <w:spacing w:after="0" w:line="240" w:lineRule="auto"/>
        <w:ind w:left="1130"/>
      </w:pPr>
    </w:p>
    <w:p w14:paraId="52243E7E" w14:textId="331DBC78" w:rsidR="006D109F" w:rsidRDefault="006D109F" w:rsidP="006D109F">
      <w:pPr>
        <w:spacing w:before="260" w:after="240" w:line="343" w:lineRule="auto"/>
        <w:ind w:left="1130"/>
      </w:pPr>
      <w:r>
        <w:t xml:space="preserve">Aqui </w:t>
      </w:r>
      <w:r w:rsidR="00205875">
        <w:t xml:space="preserve">está </w:t>
      </w:r>
      <w:r>
        <w:t xml:space="preserve">o </w:t>
      </w:r>
      <w:r w:rsidR="00205875">
        <w:t xml:space="preserve">seu </w:t>
      </w:r>
      <w:r>
        <w:t xml:space="preserve">primeiro código que gerará repetição entre as </w:t>
      </w:r>
      <w:r w:rsidRPr="001C1251">
        <w:rPr>
          <w:i/>
        </w:rPr>
        <w:t>Activities</w:t>
      </w:r>
      <w:r>
        <w:t xml:space="preserve">, a inicialização do </w:t>
      </w:r>
      <w:r>
        <w:rPr>
          <w:b/>
        </w:rPr>
        <w:t>BetterKnife</w:t>
      </w:r>
      <w:r>
        <w:t>.</w:t>
      </w:r>
    </w:p>
    <w:p w14:paraId="537E5B9D" w14:textId="1B49E9E8" w:rsidR="006D109F" w:rsidRDefault="00205875" w:rsidP="00021E9B">
      <w:pPr>
        <w:numPr>
          <w:ilvl w:val="0"/>
          <w:numId w:val="5"/>
        </w:numPr>
        <w:spacing w:before="260" w:after="240" w:line="343" w:lineRule="auto"/>
        <w:ind w:hanging="360"/>
        <w:contextualSpacing/>
      </w:pPr>
      <w:r>
        <w:t xml:space="preserve">Nesse </w:t>
      </w:r>
      <w:r w:rsidR="006D109F">
        <w:t xml:space="preserve">mesmo método </w:t>
      </w:r>
      <w:r>
        <w:t xml:space="preserve">você vai </w:t>
      </w:r>
      <w:r w:rsidR="006D109F">
        <w:t xml:space="preserve">configurar </w:t>
      </w:r>
      <w:r>
        <w:t xml:space="preserve">sua </w:t>
      </w:r>
      <w:r w:rsidR="006D109F" w:rsidRPr="001C1251">
        <w:rPr>
          <w:i/>
        </w:rPr>
        <w:t>Toolbar</w:t>
      </w:r>
      <w:r w:rsidR="006D109F">
        <w:t>, chamando o seguinte método:</w:t>
      </w:r>
    </w:p>
    <w:p w14:paraId="318D68D5" w14:textId="77777777" w:rsidR="006D109F" w:rsidRPr="00E67CD2" w:rsidRDefault="006D109F" w:rsidP="006D109F">
      <w:pPr>
        <w:spacing w:after="0" w:line="240" w:lineRule="auto"/>
        <w:ind w:left="1130"/>
        <w:rPr>
          <w:lang w:val="en-US"/>
        </w:rPr>
      </w:pPr>
      <w:r w:rsidRPr="00E67CD2">
        <w:rPr>
          <w:rFonts w:ascii="Consolas" w:eastAsia="Consolas" w:hAnsi="Consolas" w:cs="Consolas"/>
          <w:color w:val="CCCCCC"/>
          <w:sz w:val="18"/>
          <w:szCs w:val="18"/>
          <w:highlight w:val="white"/>
          <w:lang w:val="en-US"/>
        </w:rPr>
        <w:t>@Override</w:t>
      </w:r>
    </w:p>
    <w:p w14:paraId="18FB8235"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CCCCCC"/>
          <w:sz w:val="18"/>
          <w:szCs w:val="18"/>
          <w:highlight w:val="white"/>
          <w:lang w:val="en-US"/>
        </w:rPr>
        <w:t xml:space="preserve">public void </w:t>
      </w:r>
      <w:r w:rsidRPr="00880E57">
        <w:rPr>
          <w:rFonts w:ascii="Consolas" w:eastAsia="Consolas" w:hAnsi="Consolas" w:cs="Consolas"/>
          <w:color w:val="CCCCCC"/>
          <w:sz w:val="18"/>
          <w:szCs w:val="18"/>
          <w:highlight w:val="white"/>
          <w:lang w:val="en-US"/>
        </w:rPr>
        <w:t>setContentView(</w:t>
      </w:r>
      <w:r w:rsidRPr="00880E57">
        <w:rPr>
          <w:rFonts w:ascii="Consolas" w:eastAsia="Consolas" w:hAnsi="Consolas" w:cs="Consolas"/>
          <w:b/>
          <w:color w:val="CCCCCC"/>
          <w:sz w:val="18"/>
          <w:szCs w:val="18"/>
          <w:highlight w:val="white"/>
          <w:lang w:val="en-US"/>
        </w:rPr>
        <w:t xml:space="preserve">int </w:t>
      </w:r>
      <w:r w:rsidRPr="00880E57">
        <w:rPr>
          <w:rFonts w:ascii="Consolas" w:eastAsia="Consolas" w:hAnsi="Consolas" w:cs="Consolas"/>
          <w:color w:val="CCCCCC"/>
          <w:sz w:val="18"/>
          <w:szCs w:val="18"/>
          <w:highlight w:val="white"/>
          <w:lang w:val="en-US"/>
        </w:rPr>
        <w:t>layoutResID) {</w:t>
      </w:r>
    </w:p>
    <w:p w14:paraId="03BEE208"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r w:rsidRPr="00880E57">
        <w:rPr>
          <w:rFonts w:ascii="Consolas" w:eastAsia="Consolas" w:hAnsi="Consolas" w:cs="Consolas"/>
          <w:b/>
          <w:color w:val="CCCCCC"/>
          <w:sz w:val="18"/>
          <w:szCs w:val="18"/>
          <w:highlight w:val="white"/>
          <w:lang w:val="en-US"/>
        </w:rPr>
        <w:t>super</w:t>
      </w:r>
      <w:r w:rsidRPr="00880E57">
        <w:rPr>
          <w:rFonts w:ascii="Consolas" w:eastAsia="Consolas" w:hAnsi="Consolas" w:cs="Consolas"/>
          <w:color w:val="CCCCCC"/>
          <w:sz w:val="18"/>
          <w:szCs w:val="18"/>
          <w:highlight w:val="white"/>
          <w:lang w:val="en-US"/>
        </w:rPr>
        <w:t>.setContentView(layoutResID);</w:t>
      </w:r>
    </w:p>
    <w:p w14:paraId="4CF1F7EA"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ButterKnife.</w:t>
      </w:r>
      <w:r w:rsidRPr="00880E57">
        <w:rPr>
          <w:rFonts w:ascii="Consolas" w:eastAsia="Consolas" w:hAnsi="Consolas" w:cs="Consolas"/>
          <w:i/>
          <w:color w:val="CCCCCC"/>
          <w:sz w:val="18"/>
          <w:szCs w:val="18"/>
          <w:highlight w:val="white"/>
          <w:lang w:val="en-US"/>
        </w:rPr>
        <w:t>bind</w:t>
      </w:r>
      <w:r w:rsidRPr="00880E57">
        <w:rPr>
          <w:rFonts w:ascii="Consolas" w:eastAsia="Consolas" w:hAnsi="Consolas" w:cs="Consolas"/>
          <w:color w:val="CCCCCC"/>
          <w:sz w:val="18"/>
          <w:szCs w:val="18"/>
          <w:highlight w:val="white"/>
          <w:lang w:val="en-US"/>
        </w:rPr>
        <w:t>(</w:t>
      </w:r>
      <w:r w:rsidRPr="00880E57">
        <w:rPr>
          <w:rFonts w:ascii="Consolas" w:eastAsia="Consolas" w:hAnsi="Consolas" w:cs="Consolas"/>
          <w:b/>
          <w:color w:val="CCCCCC"/>
          <w:sz w:val="18"/>
          <w:szCs w:val="18"/>
          <w:highlight w:val="white"/>
          <w:lang w:val="en-US"/>
        </w:rPr>
        <w:t>this</w:t>
      </w:r>
      <w:r w:rsidRPr="00880E57">
        <w:rPr>
          <w:rFonts w:ascii="Consolas" w:eastAsia="Consolas" w:hAnsi="Consolas" w:cs="Consolas"/>
          <w:color w:val="CCCCCC"/>
          <w:sz w:val="18"/>
          <w:szCs w:val="18"/>
          <w:highlight w:val="white"/>
          <w:lang w:val="en-US"/>
        </w:rPr>
        <w:t>);</w:t>
      </w:r>
    </w:p>
    <w:p w14:paraId="79C0AFE2" w14:textId="77777777" w:rsidR="006D109F" w:rsidRPr="00880E57" w:rsidRDefault="006D109F" w:rsidP="006D109F">
      <w:pPr>
        <w:spacing w:after="0" w:line="240" w:lineRule="auto"/>
        <w:ind w:left="1130"/>
        <w:rPr>
          <w:lang w:val="en-US"/>
        </w:rPr>
      </w:pPr>
    </w:p>
    <w:p w14:paraId="7028762C" w14:textId="77777777" w:rsidR="006D109F" w:rsidRDefault="006D109F" w:rsidP="006D109F">
      <w:pPr>
        <w:spacing w:after="0" w:line="240" w:lineRule="auto"/>
        <w:ind w:left="1130"/>
      </w:pPr>
      <w:r w:rsidRPr="00880E57">
        <w:rPr>
          <w:rFonts w:ascii="Consolas" w:eastAsia="Consolas" w:hAnsi="Consolas" w:cs="Consolas"/>
          <w:color w:val="CCCCCC"/>
          <w:sz w:val="18"/>
          <w:szCs w:val="18"/>
          <w:highlight w:val="white"/>
          <w:lang w:val="en-US"/>
        </w:rPr>
        <w:t xml:space="preserve">   </w:t>
      </w:r>
      <w:r>
        <w:rPr>
          <w:rFonts w:ascii="Consolas" w:eastAsia="Consolas" w:hAnsi="Consolas" w:cs="Consolas"/>
          <w:color w:val="434343"/>
          <w:sz w:val="18"/>
          <w:szCs w:val="18"/>
          <w:highlight w:val="white"/>
        </w:rPr>
        <w:t>setSupportActionBar(</w:t>
      </w:r>
      <w:r>
        <w:rPr>
          <w:rFonts w:ascii="Consolas" w:eastAsia="Consolas" w:hAnsi="Consolas" w:cs="Consolas"/>
          <w:b/>
          <w:color w:val="660E7A"/>
          <w:sz w:val="18"/>
          <w:szCs w:val="18"/>
          <w:highlight w:val="white"/>
        </w:rPr>
        <w:t>toolbar</w:t>
      </w:r>
      <w:r>
        <w:rPr>
          <w:rFonts w:ascii="Consolas" w:eastAsia="Consolas" w:hAnsi="Consolas" w:cs="Consolas"/>
          <w:color w:val="434343"/>
          <w:sz w:val="18"/>
          <w:szCs w:val="18"/>
          <w:highlight w:val="white"/>
        </w:rPr>
        <w:t>);</w:t>
      </w:r>
    </w:p>
    <w:p w14:paraId="5B4A669A" w14:textId="77777777" w:rsidR="006D109F" w:rsidRDefault="006D109F" w:rsidP="006D109F">
      <w:pPr>
        <w:spacing w:after="0" w:line="240" w:lineRule="auto"/>
        <w:ind w:left="1130"/>
      </w:pPr>
    </w:p>
    <w:p w14:paraId="504EFC15" w14:textId="77777777" w:rsidR="006D109F" w:rsidRDefault="006D109F" w:rsidP="006D109F">
      <w:pPr>
        <w:spacing w:after="0" w:line="240" w:lineRule="auto"/>
        <w:ind w:left="1130"/>
      </w:pPr>
      <w:r>
        <w:rPr>
          <w:rFonts w:ascii="Consolas" w:eastAsia="Consolas" w:hAnsi="Consolas" w:cs="Consolas"/>
          <w:color w:val="CCCCCC"/>
          <w:sz w:val="18"/>
          <w:szCs w:val="18"/>
          <w:highlight w:val="white"/>
        </w:rPr>
        <w:t>}</w:t>
      </w:r>
    </w:p>
    <w:p w14:paraId="01299F2E" w14:textId="7D9F261F" w:rsidR="006D109F" w:rsidRDefault="006D109F" w:rsidP="00021E9B">
      <w:pPr>
        <w:numPr>
          <w:ilvl w:val="0"/>
          <w:numId w:val="5"/>
        </w:numPr>
        <w:spacing w:before="260" w:after="240" w:line="343" w:lineRule="auto"/>
        <w:ind w:hanging="360"/>
        <w:contextualSpacing/>
      </w:pPr>
      <w:r>
        <w:t xml:space="preserve">Agora </w:t>
      </w:r>
      <w:r w:rsidR="00205875">
        <w:t xml:space="preserve">você vai </w:t>
      </w:r>
      <w:r>
        <w:t xml:space="preserve">inserir o código que gera o botão </w:t>
      </w:r>
      <w:r w:rsidRPr="001C1251">
        <w:rPr>
          <w:b/>
          <w:i/>
        </w:rPr>
        <w:t>back</w:t>
      </w:r>
      <w:r>
        <w:rPr>
          <w:b/>
        </w:rPr>
        <w:t xml:space="preserve">. </w:t>
      </w:r>
      <w:r>
        <w:t>Insira o seguinte método na classe:</w:t>
      </w:r>
    </w:p>
    <w:p w14:paraId="34CC4A41" w14:textId="77777777" w:rsidR="006D109F" w:rsidRDefault="006D109F" w:rsidP="006D109F">
      <w:pPr>
        <w:spacing w:after="0" w:line="240" w:lineRule="auto"/>
        <w:ind w:left="1130"/>
      </w:pPr>
    </w:p>
    <w:p w14:paraId="1C496F57"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000080"/>
          <w:sz w:val="18"/>
          <w:szCs w:val="18"/>
          <w:highlight w:val="white"/>
          <w:lang w:val="en-US"/>
        </w:rPr>
        <w:t xml:space="preserve">public void </w:t>
      </w:r>
      <w:r w:rsidRPr="00880E57">
        <w:rPr>
          <w:rFonts w:ascii="Consolas" w:eastAsia="Consolas" w:hAnsi="Consolas" w:cs="Consolas"/>
          <w:sz w:val="18"/>
          <w:szCs w:val="18"/>
          <w:highlight w:val="white"/>
          <w:lang w:val="en-US"/>
        </w:rPr>
        <w:t>setHomeButton(</w:t>
      </w:r>
      <w:r w:rsidRPr="00880E57">
        <w:rPr>
          <w:rFonts w:ascii="Consolas" w:eastAsia="Consolas" w:hAnsi="Consolas" w:cs="Consolas"/>
          <w:color w:val="808000"/>
          <w:sz w:val="18"/>
          <w:szCs w:val="18"/>
          <w:highlight w:val="white"/>
          <w:lang w:val="en-US"/>
        </w:rPr>
        <w:t xml:space="preserve">@DrawableRes </w:t>
      </w:r>
      <w:r w:rsidRPr="00880E57">
        <w:rPr>
          <w:rFonts w:ascii="Consolas" w:eastAsia="Consolas" w:hAnsi="Consolas" w:cs="Consolas"/>
          <w:b/>
          <w:color w:val="000080"/>
          <w:sz w:val="18"/>
          <w:szCs w:val="18"/>
          <w:highlight w:val="white"/>
          <w:lang w:val="en-US"/>
        </w:rPr>
        <w:t xml:space="preserve">int </w:t>
      </w:r>
      <w:r w:rsidRPr="00880E57">
        <w:rPr>
          <w:rFonts w:ascii="Consolas" w:eastAsia="Consolas" w:hAnsi="Consolas" w:cs="Consolas"/>
          <w:sz w:val="18"/>
          <w:szCs w:val="18"/>
          <w:shd w:val="clear" w:color="auto" w:fill="E4E4FF"/>
          <w:lang w:val="en-US"/>
        </w:rPr>
        <w:t>drawableId</w:t>
      </w:r>
      <w:r w:rsidRPr="00880E57">
        <w:rPr>
          <w:rFonts w:ascii="Consolas" w:eastAsia="Consolas" w:hAnsi="Consolas" w:cs="Consolas"/>
          <w:sz w:val="18"/>
          <w:szCs w:val="18"/>
          <w:highlight w:val="white"/>
          <w:lang w:val="en-US"/>
        </w:rPr>
        <w:t>) {</w:t>
      </w:r>
    </w:p>
    <w:p w14:paraId="484125C6"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if </w:t>
      </w:r>
      <w:r w:rsidRPr="00880E57">
        <w:rPr>
          <w:rFonts w:ascii="Consolas" w:eastAsia="Consolas" w:hAnsi="Consolas" w:cs="Consolas"/>
          <w:sz w:val="18"/>
          <w:szCs w:val="18"/>
          <w:highlight w:val="white"/>
          <w:lang w:val="en-US"/>
        </w:rPr>
        <w:t xml:space="preserve">(getSupportActionBar() != </w:t>
      </w:r>
      <w:r w:rsidRPr="00880E57">
        <w:rPr>
          <w:rFonts w:ascii="Consolas" w:eastAsia="Consolas" w:hAnsi="Consolas" w:cs="Consolas"/>
          <w:b/>
          <w:color w:val="000080"/>
          <w:sz w:val="18"/>
          <w:szCs w:val="18"/>
          <w:highlight w:val="white"/>
          <w:lang w:val="en-US"/>
        </w:rPr>
        <w:t>null</w:t>
      </w:r>
      <w:r w:rsidRPr="00880E57">
        <w:rPr>
          <w:rFonts w:ascii="Consolas" w:eastAsia="Consolas" w:hAnsi="Consolas" w:cs="Consolas"/>
          <w:sz w:val="18"/>
          <w:szCs w:val="18"/>
          <w:highlight w:val="white"/>
          <w:lang w:val="en-US"/>
        </w:rPr>
        <w:t>) {</w:t>
      </w:r>
    </w:p>
    <w:p w14:paraId="0652F1DD"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getSupportActionBar().setDisplayHomeAsUpEnabled(</w:t>
      </w:r>
      <w:r w:rsidRPr="00880E57">
        <w:rPr>
          <w:rFonts w:ascii="Consolas" w:eastAsia="Consolas" w:hAnsi="Consolas" w:cs="Consolas"/>
          <w:b/>
          <w:color w:val="000080"/>
          <w:sz w:val="18"/>
          <w:szCs w:val="18"/>
          <w:highlight w:val="white"/>
          <w:lang w:val="en-US"/>
        </w:rPr>
        <w:t>true</w:t>
      </w:r>
      <w:r w:rsidRPr="00880E57">
        <w:rPr>
          <w:rFonts w:ascii="Consolas" w:eastAsia="Consolas" w:hAnsi="Consolas" w:cs="Consolas"/>
          <w:sz w:val="18"/>
          <w:szCs w:val="18"/>
          <w:highlight w:val="white"/>
          <w:lang w:val="en-US"/>
        </w:rPr>
        <w:t>);</w:t>
      </w:r>
    </w:p>
    <w:p w14:paraId="37156DAC"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getSupportActionBar().setHomeButtonEnabled(</w:t>
      </w:r>
      <w:r w:rsidRPr="00880E57">
        <w:rPr>
          <w:rFonts w:ascii="Consolas" w:eastAsia="Consolas" w:hAnsi="Consolas" w:cs="Consolas"/>
          <w:b/>
          <w:color w:val="000080"/>
          <w:sz w:val="18"/>
          <w:szCs w:val="18"/>
          <w:highlight w:val="white"/>
          <w:lang w:val="en-US"/>
        </w:rPr>
        <w:t>true</w:t>
      </w:r>
      <w:r w:rsidRPr="00880E57">
        <w:rPr>
          <w:rFonts w:ascii="Consolas" w:eastAsia="Consolas" w:hAnsi="Consolas" w:cs="Consolas"/>
          <w:sz w:val="18"/>
          <w:szCs w:val="18"/>
          <w:highlight w:val="white"/>
          <w:lang w:val="en-US"/>
        </w:rPr>
        <w:t>);</w:t>
      </w:r>
    </w:p>
    <w:p w14:paraId="4C1D36C7"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getSupportActionBar().setHomeAsUpIndicator(</w:t>
      </w:r>
      <w:r w:rsidRPr="00880E57">
        <w:rPr>
          <w:rFonts w:ascii="Consolas" w:eastAsia="Consolas" w:hAnsi="Consolas" w:cs="Consolas"/>
          <w:sz w:val="18"/>
          <w:szCs w:val="18"/>
          <w:shd w:val="clear" w:color="auto" w:fill="E4E4FF"/>
          <w:lang w:val="en-US"/>
        </w:rPr>
        <w:t>drawableId</w:t>
      </w:r>
      <w:r w:rsidRPr="00880E57">
        <w:rPr>
          <w:rFonts w:ascii="Consolas" w:eastAsia="Consolas" w:hAnsi="Consolas" w:cs="Consolas"/>
          <w:sz w:val="18"/>
          <w:szCs w:val="18"/>
          <w:highlight w:val="white"/>
          <w:lang w:val="en-US"/>
        </w:rPr>
        <w:t>);</w:t>
      </w:r>
    </w:p>
    <w:p w14:paraId="17CB3B39" w14:textId="77777777" w:rsidR="006D109F" w:rsidRDefault="006D109F" w:rsidP="006D109F">
      <w:pPr>
        <w:spacing w:after="0" w:line="240" w:lineRule="auto"/>
        <w:ind w:left="1130"/>
      </w:pPr>
      <w:r w:rsidRPr="00880E57">
        <w:rPr>
          <w:rFonts w:ascii="Consolas" w:eastAsia="Consolas" w:hAnsi="Consolas" w:cs="Consolas"/>
          <w:sz w:val="18"/>
          <w:szCs w:val="18"/>
          <w:highlight w:val="white"/>
          <w:lang w:val="en-US"/>
        </w:rPr>
        <w:t xml:space="preserve">   </w:t>
      </w:r>
      <w:r>
        <w:rPr>
          <w:rFonts w:ascii="Consolas" w:eastAsia="Consolas" w:hAnsi="Consolas" w:cs="Consolas"/>
          <w:sz w:val="18"/>
          <w:szCs w:val="18"/>
          <w:highlight w:val="white"/>
        </w:rPr>
        <w:t>}</w:t>
      </w:r>
    </w:p>
    <w:p w14:paraId="6AABC5C2" w14:textId="77777777" w:rsidR="006D109F" w:rsidRDefault="006D109F" w:rsidP="006D109F">
      <w:pPr>
        <w:spacing w:after="0" w:line="240" w:lineRule="auto"/>
        <w:ind w:left="1130"/>
      </w:pPr>
      <w:r>
        <w:rPr>
          <w:rFonts w:ascii="Consolas" w:eastAsia="Consolas" w:hAnsi="Consolas" w:cs="Consolas"/>
          <w:sz w:val="18"/>
          <w:szCs w:val="18"/>
          <w:highlight w:val="white"/>
        </w:rPr>
        <w:t>}</w:t>
      </w:r>
    </w:p>
    <w:p w14:paraId="5ACE8B53" w14:textId="77777777" w:rsidR="006D109F" w:rsidRDefault="006D109F" w:rsidP="006D109F">
      <w:pPr>
        <w:spacing w:after="0" w:line="240" w:lineRule="auto"/>
        <w:ind w:left="1130"/>
      </w:pPr>
    </w:p>
    <w:p w14:paraId="40C3E5EA" w14:textId="00EC649C" w:rsidR="006D109F" w:rsidRDefault="00205875" w:rsidP="006D109F">
      <w:pPr>
        <w:ind w:left="1130"/>
      </w:pPr>
      <w:r>
        <w:t xml:space="preserve">Nesse </w:t>
      </w:r>
      <w:r w:rsidR="006D109F">
        <w:t xml:space="preserve">caso, </w:t>
      </w:r>
      <w:r>
        <w:t>está sendo criado</w:t>
      </w:r>
      <w:r w:rsidR="006D109F">
        <w:t xml:space="preserve"> um botão com imagem dinâmica, ou seja</w:t>
      </w:r>
      <w:r>
        <w:t>,</w:t>
      </w:r>
      <w:r w:rsidR="006D109F">
        <w:t xml:space="preserve"> </w:t>
      </w:r>
      <w:r>
        <w:t xml:space="preserve">pode-se </w:t>
      </w:r>
      <w:r w:rsidR="006D109F">
        <w:t xml:space="preserve">especificar o </w:t>
      </w:r>
      <w:r w:rsidR="006D109F" w:rsidRPr="001C1251">
        <w:rPr>
          <w:i/>
        </w:rPr>
        <w:t>drawable</w:t>
      </w:r>
      <w:r w:rsidR="006D109F">
        <w:t xml:space="preserve"> desejado ao chamar o método.</w:t>
      </w:r>
    </w:p>
    <w:p w14:paraId="36581807" w14:textId="77777777" w:rsidR="006D109F" w:rsidRDefault="006D109F" w:rsidP="006D109F">
      <w:pPr>
        <w:spacing w:after="0" w:line="240" w:lineRule="auto"/>
        <w:ind w:left="1130"/>
      </w:pPr>
    </w:p>
    <w:p w14:paraId="6C9E8C19" w14:textId="07DC6A19" w:rsidR="006D109F" w:rsidRDefault="006D109F" w:rsidP="00021E9B">
      <w:pPr>
        <w:numPr>
          <w:ilvl w:val="0"/>
          <w:numId w:val="5"/>
        </w:numPr>
        <w:spacing w:before="260" w:after="240" w:line="343" w:lineRule="auto"/>
        <w:ind w:hanging="360"/>
        <w:contextualSpacing/>
      </w:pPr>
      <w:r>
        <w:t xml:space="preserve">Após inserir um botão </w:t>
      </w:r>
      <w:r w:rsidRPr="001C1251">
        <w:rPr>
          <w:i/>
        </w:rPr>
        <w:t>back</w:t>
      </w:r>
      <w:r>
        <w:t xml:space="preserve">, </w:t>
      </w:r>
      <w:r w:rsidR="00205875">
        <w:t>dê</w:t>
      </w:r>
      <w:r>
        <w:t xml:space="preserve"> ação a ele. Insira o seguinte método:</w:t>
      </w:r>
    </w:p>
    <w:p w14:paraId="197186D5" w14:textId="77777777" w:rsidR="006D109F" w:rsidRDefault="006D109F" w:rsidP="006D109F">
      <w:pPr>
        <w:spacing w:after="0" w:line="240" w:lineRule="auto"/>
        <w:ind w:left="1130"/>
      </w:pPr>
      <w:r>
        <w:rPr>
          <w:rFonts w:ascii="Consolas" w:eastAsia="Consolas" w:hAnsi="Consolas" w:cs="Consolas"/>
          <w:color w:val="808000"/>
          <w:sz w:val="18"/>
          <w:szCs w:val="18"/>
          <w:highlight w:val="white"/>
        </w:rPr>
        <w:t>@Override</w:t>
      </w:r>
    </w:p>
    <w:p w14:paraId="334E54A6"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000080"/>
          <w:sz w:val="18"/>
          <w:szCs w:val="18"/>
          <w:highlight w:val="white"/>
          <w:lang w:val="en-US"/>
        </w:rPr>
        <w:t xml:space="preserve">public boolean </w:t>
      </w:r>
      <w:r w:rsidRPr="00880E57">
        <w:rPr>
          <w:rFonts w:ascii="Consolas" w:eastAsia="Consolas" w:hAnsi="Consolas" w:cs="Consolas"/>
          <w:sz w:val="18"/>
          <w:szCs w:val="18"/>
          <w:highlight w:val="white"/>
          <w:lang w:val="en-US"/>
        </w:rPr>
        <w:t>onOptionsItemSelected(MenuItem item) {</w:t>
      </w:r>
    </w:p>
    <w:p w14:paraId="5F1231C7"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i/>
          <w:color w:val="808080"/>
          <w:sz w:val="18"/>
          <w:szCs w:val="18"/>
          <w:highlight w:val="white"/>
          <w:lang w:val="en-US"/>
        </w:rPr>
        <w:t>// The action bar home/up action should open or close the drawer.</w:t>
      </w:r>
    </w:p>
    <w:p w14:paraId="580C9873" w14:textId="77777777" w:rsidR="006D109F" w:rsidRPr="00880E57" w:rsidRDefault="006D109F" w:rsidP="006D109F">
      <w:pPr>
        <w:spacing w:after="0" w:line="240" w:lineRule="auto"/>
        <w:ind w:left="1130"/>
        <w:rPr>
          <w:lang w:val="en-US"/>
        </w:rPr>
      </w:pPr>
      <w:r w:rsidRPr="00880E57">
        <w:rPr>
          <w:rFonts w:ascii="Consolas" w:eastAsia="Consolas" w:hAnsi="Consolas" w:cs="Consolas"/>
          <w:i/>
          <w:color w:val="808080"/>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switch </w:t>
      </w:r>
      <w:r w:rsidRPr="00880E57">
        <w:rPr>
          <w:rFonts w:ascii="Consolas" w:eastAsia="Consolas" w:hAnsi="Consolas" w:cs="Consolas"/>
          <w:sz w:val="18"/>
          <w:szCs w:val="18"/>
          <w:highlight w:val="white"/>
          <w:lang w:val="en-US"/>
        </w:rPr>
        <w:t>(item.getItemId()) {</w:t>
      </w:r>
    </w:p>
    <w:p w14:paraId="764168F6"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case </w:t>
      </w:r>
      <w:r w:rsidRPr="00880E57">
        <w:rPr>
          <w:rFonts w:ascii="Consolas" w:eastAsia="Consolas" w:hAnsi="Consolas" w:cs="Consolas"/>
          <w:sz w:val="18"/>
          <w:szCs w:val="18"/>
          <w:highlight w:val="white"/>
          <w:lang w:val="en-US"/>
        </w:rPr>
        <w:t>android.R.id.</w:t>
      </w:r>
      <w:r w:rsidRPr="00880E57">
        <w:rPr>
          <w:rFonts w:ascii="Consolas" w:eastAsia="Consolas" w:hAnsi="Consolas" w:cs="Consolas"/>
          <w:b/>
          <w:i/>
          <w:color w:val="660E7A"/>
          <w:sz w:val="18"/>
          <w:szCs w:val="18"/>
          <w:highlight w:val="white"/>
          <w:lang w:val="en-US"/>
        </w:rPr>
        <w:t>home</w:t>
      </w:r>
      <w:r w:rsidRPr="00880E57">
        <w:rPr>
          <w:rFonts w:ascii="Consolas" w:eastAsia="Consolas" w:hAnsi="Consolas" w:cs="Consolas"/>
          <w:sz w:val="18"/>
          <w:szCs w:val="18"/>
          <w:highlight w:val="white"/>
          <w:lang w:val="en-US"/>
        </w:rPr>
        <w:t>:</w:t>
      </w:r>
    </w:p>
    <w:p w14:paraId="4664A8DE"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finish();</w:t>
      </w:r>
    </w:p>
    <w:p w14:paraId="1EAF1E19"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return true</w:t>
      </w:r>
      <w:r w:rsidRPr="00880E57">
        <w:rPr>
          <w:rFonts w:ascii="Consolas" w:eastAsia="Consolas" w:hAnsi="Consolas" w:cs="Consolas"/>
          <w:sz w:val="18"/>
          <w:szCs w:val="18"/>
          <w:highlight w:val="white"/>
          <w:lang w:val="en-US"/>
        </w:rPr>
        <w:t>;</w:t>
      </w:r>
    </w:p>
    <w:p w14:paraId="3F226991"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
    <w:p w14:paraId="2638BA44" w14:textId="77777777" w:rsidR="006D109F" w:rsidRPr="00880E57" w:rsidRDefault="006D109F" w:rsidP="006D109F">
      <w:pPr>
        <w:spacing w:after="0" w:line="240" w:lineRule="auto"/>
        <w:ind w:left="1130"/>
        <w:rPr>
          <w:lang w:val="en-US"/>
        </w:rPr>
      </w:pPr>
    </w:p>
    <w:p w14:paraId="694E8D54"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return super</w:t>
      </w:r>
      <w:r w:rsidRPr="00880E57">
        <w:rPr>
          <w:rFonts w:ascii="Consolas" w:eastAsia="Consolas" w:hAnsi="Consolas" w:cs="Consolas"/>
          <w:sz w:val="18"/>
          <w:szCs w:val="18"/>
          <w:highlight w:val="white"/>
          <w:lang w:val="en-US"/>
        </w:rPr>
        <w:t>.onOptionsItemSelected(item);</w:t>
      </w:r>
    </w:p>
    <w:p w14:paraId="0590CC6D"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w:t>
      </w:r>
    </w:p>
    <w:p w14:paraId="1EFF1D35" w14:textId="60472D5E" w:rsidR="006D109F" w:rsidRDefault="006D109F" w:rsidP="00021E9B">
      <w:pPr>
        <w:numPr>
          <w:ilvl w:val="0"/>
          <w:numId w:val="5"/>
        </w:numPr>
        <w:spacing w:before="260" w:after="240" w:line="343" w:lineRule="auto"/>
        <w:ind w:hanging="360"/>
        <w:contextualSpacing/>
      </w:pPr>
      <w:r>
        <w:lastRenderedPageBreak/>
        <w:t xml:space="preserve">Ainda não é necessário chamar o método </w:t>
      </w:r>
      <w:r>
        <w:rPr>
          <w:b/>
        </w:rPr>
        <w:t>setHomeButton()</w:t>
      </w:r>
      <w:r>
        <w:t xml:space="preserve"> no </w:t>
      </w:r>
      <w:r w:rsidR="00205875">
        <w:t xml:space="preserve">seu </w:t>
      </w:r>
      <w:r>
        <w:rPr>
          <w:b/>
        </w:rPr>
        <w:t>onCreate()</w:t>
      </w:r>
      <w:r w:rsidR="00205875" w:rsidRPr="008B01C2">
        <w:t>,</w:t>
      </w:r>
      <w:r>
        <w:t xml:space="preserve"> pois nem todas as </w:t>
      </w:r>
      <w:r w:rsidRPr="001C1251">
        <w:rPr>
          <w:i/>
        </w:rPr>
        <w:t>Acitivities</w:t>
      </w:r>
      <w:r>
        <w:t xml:space="preserve"> terão </w:t>
      </w:r>
      <w:r w:rsidR="00205875">
        <w:t xml:space="preserve">esse </w:t>
      </w:r>
      <w:r>
        <w:t>botão.</w:t>
      </w:r>
    </w:p>
    <w:p w14:paraId="5E7BE7AE" w14:textId="736AF88F" w:rsidR="006D109F" w:rsidRDefault="006D109F" w:rsidP="006D109F">
      <w:r>
        <w:t xml:space="preserve">Agora </w:t>
      </w:r>
      <w:r w:rsidR="00205875">
        <w:t>você tem a sua</w:t>
      </w:r>
      <w:r>
        <w:t xml:space="preserve"> </w:t>
      </w:r>
      <w:r w:rsidRPr="001C1251">
        <w:rPr>
          <w:i/>
        </w:rPr>
        <w:t>Activity</w:t>
      </w:r>
      <w:r>
        <w:t xml:space="preserve"> base. Nos exemplos seguintes </w:t>
      </w:r>
      <w:r w:rsidR="00205875">
        <w:t xml:space="preserve">você vai </w:t>
      </w:r>
      <w:r>
        <w:t xml:space="preserve">refatorar aos poucos </w:t>
      </w:r>
      <w:r w:rsidR="00205875">
        <w:t xml:space="preserve">suas </w:t>
      </w:r>
      <w:r w:rsidRPr="001C1251">
        <w:rPr>
          <w:i/>
        </w:rPr>
        <w:t>Activities</w:t>
      </w:r>
      <w:r>
        <w:t xml:space="preserve"> e verá o efeito </w:t>
      </w:r>
      <w:r w:rsidR="00205875">
        <w:t xml:space="preserve">dessa </w:t>
      </w:r>
      <w:r>
        <w:t xml:space="preserve">nova classe. </w:t>
      </w:r>
    </w:p>
    <w:p w14:paraId="5273E277" w14:textId="77777777" w:rsidR="006D109F" w:rsidRPr="001C1251" w:rsidRDefault="006D109F" w:rsidP="00E67CD2">
      <w:pPr>
        <w:pStyle w:val="Ttulo2"/>
        <w:rPr>
          <w:i/>
        </w:rPr>
      </w:pPr>
      <w:bookmarkStart w:id="106" w:name="_cmbbgb4d4nif" w:colFirst="0" w:colLast="0"/>
      <w:bookmarkEnd w:id="106"/>
      <w:r w:rsidRPr="001C1251">
        <w:rPr>
          <w:i/>
        </w:rPr>
        <w:t>Fragments</w:t>
      </w:r>
    </w:p>
    <w:p w14:paraId="42C3CA6B" w14:textId="30BB91FC" w:rsidR="006D109F" w:rsidRDefault="006D109F" w:rsidP="006D109F">
      <w:r>
        <w:t xml:space="preserve">Agora que </w:t>
      </w:r>
      <w:r w:rsidR="00205875">
        <w:t xml:space="preserve">você conhece </w:t>
      </w:r>
      <w:r>
        <w:t xml:space="preserve">as </w:t>
      </w:r>
      <w:r w:rsidRPr="001C1251">
        <w:rPr>
          <w:i/>
        </w:rPr>
        <w:t>Activities</w:t>
      </w:r>
      <w:r>
        <w:t xml:space="preserve">, </w:t>
      </w:r>
      <w:r w:rsidR="00205875">
        <w:t>será apresentado</w:t>
      </w:r>
      <w:r>
        <w:t xml:space="preserve"> o </w:t>
      </w:r>
      <w:r w:rsidRPr="001C1251">
        <w:rPr>
          <w:b/>
          <w:i/>
        </w:rPr>
        <w:t>Fragment</w:t>
      </w:r>
      <w:r>
        <w:rPr>
          <w:b/>
        </w:rPr>
        <w:t xml:space="preserve">. </w:t>
      </w:r>
    </w:p>
    <w:p w14:paraId="6C3946E1" w14:textId="77777777" w:rsidR="006D109F" w:rsidRDefault="006D109F" w:rsidP="006D109F">
      <w:r>
        <w:t xml:space="preserve">O </w:t>
      </w:r>
      <w:r w:rsidRPr="008B01C2">
        <w:rPr>
          <w:b/>
          <w:i/>
        </w:rPr>
        <w:t>Fragment</w:t>
      </w:r>
      <w:r>
        <w:t xml:space="preserve"> é uma estrutura poderosa, inserida na versão 3.0 (</w:t>
      </w:r>
      <w:r w:rsidRPr="008B01C2">
        <w:rPr>
          <w:i/>
        </w:rPr>
        <w:t>HoneyComb</w:t>
      </w:r>
      <w:r>
        <w:t xml:space="preserve">) do Android, justamente para auxiliar na criação de interfaces flexíveis e fluidas em </w:t>
      </w:r>
      <w:r w:rsidRPr="008B01C2">
        <w:rPr>
          <w:i/>
        </w:rPr>
        <w:t>tablets</w:t>
      </w:r>
      <w:r>
        <w:t>.</w:t>
      </w:r>
    </w:p>
    <w:p w14:paraId="6C612809" w14:textId="7A226153" w:rsidR="006D109F" w:rsidRDefault="006D109F" w:rsidP="006D109F">
      <w:r>
        <w:t xml:space="preserve">Como o próprio nome sugere, o </w:t>
      </w:r>
      <w:r w:rsidRPr="008B01C2">
        <w:rPr>
          <w:b/>
          <w:i/>
        </w:rPr>
        <w:t>Fragment</w:t>
      </w:r>
      <w:r>
        <w:t xml:space="preserve"> é um fragmento de uma tela do seu </w:t>
      </w:r>
      <w:r w:rsidRPr="008B01C2">
        <w:rPr>
          <w:i/>
        </w:rPr>
        <w:t>app</w:t>
      </w:r>
      <w:r>
        <w:t xml:space="preserve">. </w:t>
      </w:r>
      <w:r w:rsidR="00205875">
        <w:t xml:space="preserve">Pode-se </w:t>
      </w:r>
      <w:r>
        <w:t xml:space="preserve">dizer que é uma espécie de “mini </w:t>
      </w:r>
      <w:r w:rsidRPr="008B01C2">
        <w:rPr>
          <w:i/>
        </w:rPr>
        <w:t>Activity</w:t>
      </w:r>
      <w:r>
        <w:t xml:space="preserve">”, pois sua estrutura é muito similar à da </w:t>
      </w:r>
      <w:r w:rsidRPr="008B01C2">
        <w:rPr>
          <w:i/>
        </w:rPr>
        <w:t>Activity</w:t>
      </w:r>
      <w:r>
        <w:t xml:space="preserve"> e possui seu próprio ciclo de vida.</w:t>
      </w:r>
    </w:p>
    <w:p w14:paraId="6649DCAD" w14:textId="5E515C4A" w:rsidR="006D109F" w:rsidRDefault="006D109F" w:rsidP="006D109F">
      <w:r>
        <w:t xml:space="preserve">Por ser um “pedaço” de tela, </w:t>
      </w:r>
      <w:r w:rsidR="00205875">
        <w:t xml:space="preserve">pode-se </w:t>
      </w:r>
      <w:r>
        <w:t xml:space="preserve">utilizá-lo em diversos lugares e aproveitar o poder da reusabilidade que o </w:t>
      </w:r>
      <w:r w:rsidRPr="008B01C2">
        <w:rPr>
          <w:b/>
          <w:i/>
        </w:rPr>
        <w:t>Fragment</w:t>
      </w:r>
      <w:r>
        <w:rPr>
          <w:b/>
        </w:rPr>
        <w:t xml:space="preserve"> </w:t>
      </w:r>
      <w:r>
        <w:t>proporciona.</w:t>
      </w:r>
    </w:p>
    <w:p w14:paraId="3AA3B8FB" w14:textId="77777777" w:rsidR="006D109F" w:rsidRDefault="006D109F" w:rsidP="006D109F">
      <w:r>
        <w:t xml:space="preserve">Mas qual, de fato, é a utilidade dos </w:t>
      </w:r>
      <w:r w:rsidRPr="008B01C2">
        <w:rPr>
          <w:b/>
          <w:i/>
        </w:rPr>
        <w:t>Fragments</w:t>
      </w:r>
      <w:r>
        <w:rPr>
          <w:b/>
        </w:rPr>
        <w:t>?</w:t>
      </w:r>
      <w:r>
        <w:t xml:space="preserve"> </w:t>
      </w:r>
    </w:p>
    <w:p w14:paraId="35FC50BF" w14:textId="53220C49" w:rsidR="006D109F" w:rsidRDefault="006D109F" w:rsidP="006D109F">
      <w:r>
        <w:t xml:space="preserve">Um problema bem comum no desenvolvimento de aplicativos Android é manter um </w:t>
      </w:r>
      <w:r w:rsidRPr="008B01C2">
        <w:rPr>
          <w:i/>
        </w:rPr>
        <w:t>app</w:t>
      </w:r>
      <w:r>
        <w:t xml:space="preserve"> com uma experiência de uso de interface gráfica consistente para todos os dispositivos Android, </w:t>
      </w:r>
      <w:r w:rsidR="008B01C2">
        <w:t>independentemente</w:t>
      </w:r>
      <w:r>
        <w:t xml:space="preserve"> do tamanho da tela. O </w:t>
      </w:r>
      <w:r w:rsidRPr="008B01C2">
        <w:rPr>
          <w:i/>
        </w:rPr>
        <w:t>Fragment</w:t>
      </w:r>
      <w:r>
        <w:t xml:space="preserve"> poderia resolver </w:t>
      </w:r>
      <w:r w:rsidR="00205875">
        <w:t xml:space="preserve">esse </w:t>
      </w:r>
      <w:r>
        <w:t xml:space="preserve">problema para você. </w:t>
      </w:r>
    </w:p>
    <w:p w14:paraId="2BB287E1" w14:textId="4BA8A325" w:rsidR="006D109F" w:rsidRDefault="006D109F" w:rsidP="006D109F">
      <w:r>
        <w:t xml:space="preserve">Como uma </w:t>
      </w:r>
      <w:r w:rsidRPr="008B01C2">
        <w:rPr>
          <w:i/>
        </w:rPr>
        <w:t>Activity</w:t>
      </w:r>
      <w:r>
        <w:t xml:space="preserve">, o </w:t>
      </w:r>
      <w:r w:rsidRPr="008B01C2">
        <w:rPr>
          <w:i/>
        </w:rPr>
        <w:t>Fragment</w:t>
      </w:r>
      <w:r>
        <w:t xml:space="preserve"> também possui seu próprio ciclo de vida, como </w:t>
      </w:r>
      <w:r w:rsidR="004A5C20">
        <w:t>ilustrado</w:t>
      </w:r>
      <w:r>
        <w:t xml:space="preserve"> </w:t>
      </w:r>
      <w:r w:rsidR="00205875">
        <w:t>a seguir</w:t>
      </w:r>
      <w:r>
        <w:t>:</w:t>
      </w:r>
    </w:p>
    <w:p w14:paraId="7B138A11" w14:textId="77777777" w:rsidR="006D109F" w:rsidRDefault="006D109F" w:rsidP="006D109F">
      <w:pPr>
        <w:keepNext/>
        <w:jc w:val="center"/>
      </w:pPr>
      <w:commentRangeStart w:id="107"/>
      <w:commentRangeStart w:id="108"/>
      <w:r w:rsidRPr="006D109F">
        <w:rPr>
          <w:noProof/>
        </w:rPr>
        <w:lastRenderedPageBreak/>
        <w:drawing>
          <wp:inline distT="0" distB="0" distL="0" distR="0" wp14:anchorId="0C14CE6C" wp14:editId="3D7CD3DA">
            <wp:extent cx="3115534" cy="8850228"/>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15534" cy="8850228"/>
                    </a:xfrm>
                    <a:prstGeom prst="rect">
                      <a:avLst/>
                    </a:prstGeom>
                  </pic:spPr>
                </pic:pic>
              </a:graphicData>
            </a:graphic>
          </wp:inline>
        </w:drawing>
      </w:r>
      <w:commentRangeEnd w:id="107"/>
      <w:r w:rsidR="00205875">
        <w:rPr>
          <w:rStyle w:val="Refdecomentrio"/>
        </w:rPr>
        <w:commentReference w:id="107"/>
      </w:r>
      <w:commentRangeEnd w:id="108"/>
      <w:r w:rsidR="00A5425E">
        <w:rPr>
          <w:rStyle w:val="Refdecomentrio"/>
        </w:rPr>
        <w:commentReference w:id="108"/>
      </w:r>
    </w:p>
    <w:p w14:paraId="37A4AB62" w14:textId="4D9F8DB9" w:rsidR="006D109F" w:rsidRDefault="006D109F" w:rsidP="006D109F">
      <w:pPr>
        <w:pStyle w:val="Legenda"/>
        <w:jc w:val="center"/>
      </w:pPr>
      <w:r>
        <w:lastRenderedPageBreak/>
        <w:t xml:space="preserve">Figura </w:t>
      </w:r>
      <w:fldSimple w:instr=" SEQ Figura \* ARABIC ">
        <w:r w:rsidR="00CF6692">
          <w:rPr>
            <w:noProof/>
          </w:rPr>
          <w:t>8</w:t>
        </w:r>
      </w:fldSimple>
      <w:r>
        <w:t xml:space="preserve"> - Ciclo de vida de um Fragment</w:t>
      </w:r>
    </w:p>
    <w:p w14:paraId="434F9629" w14:textId="6C441B4E" w:rsidR="006D109F" w:rsidRDefault="006D109F" w:rsidP="006D109F">
      <w:r>
        <w:t xml:space="preserve">Seus métodos são bem similares aos de uma </w:t>
      </w:r>
      <w:r w:rsidRPr="00F04A5C">
        <w:rPr>
          <w:i/>
        </w:rPr>
        <w:t>Activity</w:t>
      </w:r>
      <w:r>
        <w:t xml:space="preserve">, então </w:t>
      </w:r>
      <w:r w:rsidR="004A5C20">
        <w:t xml:space="preserve">detalhes </w:t>
      </w:r>
      <w:r>
        <w:t xml:space="preserve">não </w:t>
      </w:r>
      <w:r w:rsidR="00205875">
        <w:t>serão abordados</w:t>
      </w:r>
      <w:r>
        <w:t>.</w:t>
      </w:r>
    </w:p>
    <w:p w14:paraId="5F406847" w14:textId="65095F86" w:rsidR="006D109F" w:rsidRDefault="00205875" w:rsidP="006D109F">
      <w:r>
        <w:t xml:space="preserve">Agora você verá </w:t>
      </w:r>
      <w:r w:rsidR="006D109F">
        <w:t>um exemplo prático.</w:t>
      </w:r>
    </w:p>
    <w:p w14:paraId="44ED4D46" w14:textId="2BFF90A8" w:rsidR="006D109F" w:rsidRDefault="006D109F" w:rsidP="006D109F">
      <w:r>
        <w:t xml:space="preserve">Imagine que </w:t>
      </w:r>
      <w:r w:rsidR="00205875">
        <w:t xml:space="preserve">você queira </w:t>
      </w:r>
      <w:r>
        <w:t xml:space="preserve">colocar um menu lateral (chamado de </w:t>
      </w:r>
      <w:r w:rsidRPr="00F04A5C">
        <w:rPr>
          <w:i/>
        </w:rPr>
        <w:t>Drawer</w:t>
      </w:r>
      <w:r>
        <w:t xml:space="preserve">) no </w:t>
      </w:r>
      <w:r w:rsidR="00205875">
        <w:t xml:space="preserve">seu </w:t>
      </w:r>
      <w:r w:rsidRPr="00F04A5C">
        <w:rPr>
          <w:i/>
        </w:rPr>
        <w:t>app</w:t>
      </w:r>
      <w:r>
        <w:t xml:space="preserve"> MailList. Olhando o comportamento do Gmail (aplicativo que inspira o </w:t>
      </w:r>
      <w:r w:rsidR="00205875">
        <w:t xml:space="preserve">seu </w:t>
      </w:r>
      <w:r>
        <w:t>MailList)</w:t>
      </w:r>
      <w:r w:rsidR="00E964EE">
        <w:t>,</w:t>
      </w:r>
      <w:r>
        <w:t xml:space="preserve"> </w:t>
      </w:r>
      <w:r w:rsidR="00E964EE">
        <w:t xml:space="preserve">vê-se </w:t>
      </w:r>
      <w:r>
        <w:t xml:space="preserve">que </w:t>
      </w:r>
      <w:r w:rsidR="00E964EE">
        <w:t xml:space="preserve">esse </w:t>
      </w:r>
      <w:r>
        <w:t xml:space="preserve">menu fica oculto na lateral esquerda e é mostrado quando </w:t>
      </w:r>
      <w:r w:rsidR="00E964EE">
        <w:t xml:space="preserve">se toca </w:t>
      </w:r>
      <w:r>
        <w:t xml:space="preserve">no respectivo ícone da AppBar. </w:t>
      </w:r>
    </w:p>
    <w:p w14:paraId="5EBA5C55" w14:textId="6FD6C534" w:rsidR="006D109F" w:rsidRDefault="006D109F" w:rsidP="006D109F">
      <w:r>
        <w:t xml:space="preserve">Se </w:t>
      </w:r>
      <w:r w:rsidR="00E964EE">
        <w:t xml:space="preserve">executado </w:t>
      </w:r>
      <w:r>
        <w:t xml:space="preserve">o Gmail em um </w:t>
      </w:r>
      <w:r w:rsidRPr="00F04A5C">
        <w:rPr>
          <w:i/>
        </w:rPr>
        <w:t>tablet</w:t>
      </w:r>
      <w:r>
        <w:t xml:space="preserve">, </w:t>
      </w:r>
      <w:r w:rsidR="00E964EE">
        <w:t xml:space="preserve">esse </w:t>
      </w:r>
      <w:r>
        <w:t xml:space="preserve">menu lateral fica visível em tempo integral, pois existe espaço hábil para </w:t>
      </w:r>
      <w:r w:rsidR="00E964EE">
        <w:t>isso</w:t>
      </w:r>
      <w:r>
        <w:t xml:space="preserve">. </w:t>
      </w:r>
    </w:p>
    <w:p w14:paraId="2E7503EB" w14:textId="77777777" w:rsidR="006D109F" w:rsidRDefault="006D109F" w:rsidP="006D109F">
      <w:r>
        <w:t xml:space="preserve">Veja o esboço do </w:t>
      </w:r>
      <w:r w:rsidRPr="00F04A5C">
        <w:rPr>
          <w:i/>
        </w:rPr>
        <w:t>layout</w:t>
      </w:r>
      <w:r>
        <w:t xml:space="preserve"> dessas duas situações:</w:t>
      </w:r>
    </w:p>
    <w:p w14:paraId="5A241C72" w14:textId="77777777" w:rsidR="00021E9B" w:rsidRDefault="00021E9B" w:rsidP="00021E9B">
      <w:pPr>
        <w:keepNext/>
        <w:jc w:val="center"/>
      </w:pPr>
      <w:r w:rsidRPr="00021E9B">
        <w:rPr>
          <w:noProof/>
        </w:rPr>
        <w:drawing>
          <wp:inline distT="0" distB="0" distL="0" distR="0" wp14:anchorId="121DF3B1" wp14:editId="22F9B478">
            <wp:extent cx="5689483" cy="3307080"/>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89483" cy="3307080"/>
                    </a:xfrm>
                    <a:prstGeom prst="rect">
                      <a:avLst/>
                    </a:prstGeom>
                  </pic:spPr>
                </pic:pic>
              </a:graphicData>
            </a:graphic>
          </wp:inline>
        </w:drawing>
      </w:r>
    </w:p>
    <w:p w14:paraId="36642598" w14:textId="7D0CC1C7" w:rsidR="006D109F" w:rsidRDefault="00021E9B" w:rsidP="00021E9B">
      <w:pPr>
        <w:pStyle w:val="Legenda"/>
        <w:jc w:val="center"/>
      </w:pPr>
      <w:r>
        <w:t xml:space="preserve">Figura </w:t>
      </w:r>
      <w:fldSimple w:instr=" SEQ Figura \* ARABIC ">
        <w:r w:rsidR="00CF6692">
          <w:rPr>
            <w:noProof/>
          </w:rPr>
          <w:t>9</w:t>
        </w:r>
      </w:fldSimple>
      <w:r>
        <w:t xml:space="preserve"> - Esboço de aplicação de Fragments em múltiplas telas</w:t>
      </w:r>
    </w:p>
    <w:p w14:paraId="3B030C70" w14:textId="5CA52674" w:rsidR="006D109F" w:rsidRDefault="006D109F" w:rsidP="006D109F">
      <w:pPr>
        <w:pStyle w:val="Ttulo3"/>
        <w:contextualSpacing w:val="0"/>
      </w:pPr>
      <w:bookmarkStart w:id="109" w:name="_xmwxdm856y6o" w:colFirst="0" w:colLast="0"/>
      <w:bookmarkEnd w:id="109"/>
      <w:r>
        <w:t xml:space="preserve">Formas de resolver </w:t>
      </w:r>
      <w:r w:rsidR="00E964EE">
        <w:t xml:space="preserve">esse </w:t>
      </w:r>
      <w:r>
        <w:t>problema</w:t>
      </w:r>
    </w:p>
    <w:p w14:paraId="7F0104D1" w14:textId="36AC71E2" w:rsidR="006D109F" w:rsidRDefault="006D109F" w:rsidP="006D109F">
      <w:r>
        <w:t xml:space="preserve">Sem os </w:t>
      </w:r>
      <w:r w:rsidRPr="006C3CCA">
        <w:rPr>
          <w:i/>
        </w:rPr>
        <w:t>Fragments</w:t>
      </w:r>
      <w:r>
        <w:t xml:space="preserve">, você teria que preparar um </w:t>
      </w:r>
      <w:r w:rsidRPr="006C3CCA">
        <w:rPr>
          <w:i/>
        </w:rPr>
        <w:t>layout</w:t>
      </w:r>
      <w:r>
        <w:t xml:space="preserve"> para cada esquema de tela (</w:t>
      </w:r>
      <w:r w:rsidRPr="006C3CCA">
        <w:rPr>
          <w:i/>
        </w:rPr>
        <w:t>Tablet</w:t>
      </w:r>
      <w:r>
        <w:t xml:space="preserve"> e </w:t>
      </w:r>
      <w:r w:rsidRPr="006C3CCA">
        <w:rPr>
          <w:i/>
        </w:rPr>
        <w:t>Smartphone</w:t>
      </w:r>
      <w:r w:rsidR="00E964EE">
        <w:t xml:space="preserve">). Até aí </w:t>
      </w:r>
      <w:r>
        <w:t>tudo bem.</w:t>
      </w:r>
    </w:p>
    <w:p w14:paraId="6522C7D9" w14:textId="6ADA65A5" w:rsidR="006D109F" w:rsidRDefault="006D109F" w:rsidP="006D109F">
      <w:r>
        <w:t xml:space="preserve">Você também deveria ter uma </w:t>
      </w:r>
      <w:r w:rsidRPr="006C3CCA">
        <w:rPr>
          <w:i/>
        </w:rPr>
        <w:t>Activity</w:t>
      </w:r>
      <w:r>
        <w:t xml:space="preserve"> que </w:t>
      </w:r>
      <w:r w:rsidR="004A5C20">
        <w:t>realizasse</w:t>
      </w:r>
      <w:r>
        <w:t xml:space="preserve"> várias comparações para saber se o </w:t>
      </w:r>
      <w:r w:rsidRPr="006C3CCA">
        <w:rPr>
          <w:i/>
        </w:rPr>
        <w:t>app</w:t>
      </w:r>
      <w:r>
        <w:t xml:space="preserve"> está sendo executado em um </w:t>
      </w:r>
      <w:r w:rsidRPr="006C3CCA">
        <w:rPr>
          <w:i/>
        </w:rPr>
        <w:t>tablet</w:t>
      </w:r>
      <w:r>
        <w:t xml:space="preserve"> ou em um </w:t>
      </w:r>
      <w:r w:rsidRPr="006C3CCA">
        <w:rPr>
          <w:i/>
        </w:rPr>
        <w:t>smartphone</w:t>
      </w:r>
      <w:r>
        <w:t>, para assim saber como montar a tela ou como proceder quando um item do menu for clicado.</w:t>
      </w:r>
    </w:p>
    <w:p w14:paraId="0259CED7" w14:textId="0C3415CC" w:rsidR="006D109F" w:rsidRDefault="006D109F" w:rsidP="006D109F">
      <w:r>
        <w:t>No final das contas</w:t>
      </w:r>
      <w:r w:rsidR="00E964EE">
        <w:t>,</w:t>
      </w:r>
      <w:r>
        <w:t xml:space="preserve"> </w:t>
      </w:r>
      <w:r w:rsidR="00E964EE">
        <w:t xml:space="preserve">você teria </w:t>
      </w:r>
      <w:r>
        <w:t xml:space="preserve">uma </w:t>
      </w:r>
      <w:r w:rsidRPr="006C3CCA">
        <w:rPr>
          <w:i/>
        </w:rPr>
        <w:t>Activity</w:t>
      </w:r>
      <w:r>
        <w:t xml:space="preserve"> de código grande e de difícil manutenção. Usando </w:t>
      </w:r>
      <w:r w:rsidRPr="006C3CCA">
        <w:rPr>
          <w:i/>
        </w:rPr>
        <w:t>Fragments</w:t>
      </w:r>
      <w:r>
        <w:t xml:space="preserve"> você teria um Fragment (menu) que listaria as opções e outros </w:t>
      </w:r>
      <w:r w:rsidRPr="006C3CCA">
        <w:rPr>
          <w:i/>
        </w:rPr>
        <w:t>Fragments</w:t>
      </w:r>
      <w:r>
        <w:t xml:space="preserve"> que seriam o conteúdo das respectivas opções do menu.</w:t>
      </w:r>
    </w:p>
    <w:p w14:paraId="4A60BD03" w14:textId="4B3E346B" w:rsidR="006D109F" w:rsidRDefault="006D109F" w:rsidP="006D109F">
      <w:r>
        <w:lastRenderedPageBreak/>
        <w:t>Como resultado</w:t>
      </w:r>
      <w:r w:rsidR="00E964EE">
        <w:t>,</w:t>
      </w:r>
      <w:r>
        <w:t xml:space="preserve"> sua </w:t>
      </w:r>
      <w:r w:rsidRPr="006C3CCA">
        <w:rPr>
          <w:i/>
        </w:rPr>
        <w:t>Activity</w:t>
      </w:r>
      <w:r>
        <w:t xml:space="preserve"> </w:t>
      </w:r>
      <w:r w:rsidR="003B08E1">
        <w:t xml:space="preserve">ficará </w:t>
      </w:r>
      <w:r>
        <w:t xml:space="preserve">muito mais leve, uma vez que as responsabilidades de exibir lista e mostrar detalhes foram delegadas para dois </w:t>
      </w:r>
      <w:r w:rsidRPr="006C3CCA">
        <w:rPr>
          <w:i/>
        </w:rPr>
        <w:t>Fragments</w:t>
      </w:r>
      <w:r>
        <w:t xml:space="preserve">, e não ficará apenas em uma </w:t>
      </w:r>
      <w:r w:rsidRPr="006C3CCA">
        <w:rPr>
          <w:i/>
        </w:rPr>
        <w:t>Activity</w:t>
      </w:r>
      <w:r>
        <w:t>.</w:t>
      </w:r>
    </w:p>
    <w:p w14:paraId="7C3FEAB0" w14:textId="77777777" w:rsidR="006D109F" w:rsidRDefault="002908C2" w:rsidP="006D109F">
      <w:r>
        <w:pict w14:anchorId="6DAC4B80">
          <v:rect id="_x0000_i1029" style="width:0;height:1.5pt" o:hralign="center" o:hrstd="t" o:hr="t" fillcolor="#a0a0a0" stroked="f"/>
        </w:pict>
      </w:r>
    </w:p>
    <w:p w14:paraId="3B1B6789" w14:textId="77777777" w:rsidR="006D109F" w:rsidRDefault="006D109F" w:rsidP="006D109F">
      <w:pPr>
        <w:pStyle w:val="Ttulo3"/>
        <w:spacing w:before="300" w:after="300" w:line="392" w:lineRule="auto"/>
        <w:contextualSpacing w:val="0"/>
      </w:pPr>
      <w:bookmarkStart w:id="110" w:name="_4e8li8guttup" w:colFirst="0" w:colLast="0"/>
      <w:bookmarkEnd w:id="110"/>
      <w:r>
        <w:t>Exemplo prático</w:t>
      </w:r>
    </w:p>
    <w:p w14:paraId="255FC784" w14:textId="1C059D11" w:rsidR="006D109F" w:rsidRDefault="00E964EE" w:rsidP="006D109F">
      <w:r>
        <w:t xml:space="preserve">Você vai </w:t>
      </w:r>
      <w:r w:rsidR="006D109F">
        <w:t xml:space="preserve">retomar </w:t>
      </w:r>
      <w:r>
        <w:t xml:space="preserve">seu </w:t>
      </w:r>
      <w:r w:rsidR="006D109F">
        <w:t xml:space="preserve">aplicativo MailList. </w:t>
      </w:r>
      <w:r w:rsidR="003B08E1">
        <w:t>Abra o arquivo</w:t>
      </w:r>
      <w:r w:rsidR="006D109F">
        <w:t xml:space="preserve"> </w:t>
      </w:r>
      <w:r w:rsidR="006D109F">
        <w:rPr>
          <w:b/>
        </w:rPr>
        <w:t>Unidade_4_-_Aula_2_-_Exemplo_1.zip.</w:t>
      </w:r>
    </w:p>
    <w:p w14:paraId="6675D723" w14:textId="4E903263" w:rsidR="006D109F" w:rsidRDefault="006D109F" w:rsidP="006D109F">
      <w:r>
        <w:t xml:space="preserve">O objetivo agora é fazer a troca das telas, para </w:t>
      </w:r>
      <w:r w:rsidR="00E964EE">
        <w:t xml:space="preserve">isso é preciso </w:t>
      </w:r>
      <w:r>
        <w:t xml:space="preserve">deixar de usar as </w:t>
      </w:r>
      <w:r w:rsidRPr="007F6A81">
        <w:rPr>
          <w:i/>
        </w:rPr>
        <w:t>Activities</w:t>
      </w:r>
      <w:r>
        <w:t xml:space="preserve"> em algumas situações e </w:t>
      </w:r>
      <w:r w:rsidR="00E964EE">
        <w:t xml:space="preserve">trocá-las </w:t>
      </w:r>
      <w:r>
        <w:t xml:space="preserve">pelos </w:t>
      </w:r>
      <w:r w:rsidRPr="007F6A81">
        <w:rPr>
          <w:i/>
        </w:rPr>
        <w:t>Fragments</w:t>
      </w:r>
      <w:r>
        <w:t xml:space="preserve">. </w:t>
      </w:r>
      <w:r w:rsidR="00E964EE">
        <w:t>Agora você fará</w:t>
      </w:r>
      <w:r>
        <w:t xml:space="preserve"> a troca de telas </w:t>
      </w:r>
      <w:r w:rsidR="00E964EE">
        <w:t xml:space="preserve">por meio </w:t>
      </w:r>
      <w:r>
        <w:t xml:space="preserve">do </w:t>
      </w:r>
      <w:r w:rsidRPr="007F6A81">
        <w:rPr>
          <w:i/>
        </w:rPr>
        <w:t>Navigation Drawer</w:t>
      </w:r>
      <w:r>
        <w:t>.</w:t>
      </w:r>
    </w:p>
    <w:p w14:paraId="51CB3ECB" w14:textId="6B0A2306" w:rsidR="006D109F" w:rsidRDefault="006D109F" w:rsidP="00021E9B">
      <w:pPr>
        <w:numPr>
          <w:ilvl w:val="0"/>
          <w:numId w:val="10"/>
        </w:numPr>
        <w:ind w:hanging="360"/>
        <w:contextualSpacing/>
      </w:pPr>
      <w:r>
        <w:t xml:space="preserve">Entre na </w:t>
      </w:r>
      <w:r w:rsidR="00E964EE">
        <w:t xml:space="preserve">sua </w:t>
      </w:r>
      <w:r>
        <w:rPr>
          <w:b/>
        </w:rPr>
        <w:t>MainActivity.java</w:t>
      </w:r>
      <w:r>
        <w:t xml:space="preserve"> e a primeira coisa que </w:t>
      </w:r>
      <w:r w:rsidR="004A5C20">
        <w:t>deve ser feita</w:t>
      </w:r>
      <w:r>
        <w:t xml:space="preserve"> é fazer com que </w:t>
      </w:r>
      <w:r w:rsidR="00E964EE">
        <w:t xml:space="preserve">sua </w:t>
      </w:r>
      <w:r w:rsidRPr="007F6A81">
        <w:rPr>
          <w:i/>
        </w:rPr>
        <w:t>Activity</w:t>
      </w:r>
      <w:r>
        <w:t xml:space="preserve"> </w:t>
      </w:r>
      <w:r w:rsidR="00E964EE">
        <w:t xml:space="preserve">estenda </w:t>
      </w:r>
      <w:r>
        <w:t xml:space="preserve">a </w:t>
      </w:r>
      <w:r>
        <w:rPr>
          <w:b/>
        </w:rPr>
        <w:t>BaseActivity.</w:t>
      </w:r>
    </w:p>
    <w:p w14:paraId="7D34CCDB" w14:textId="1DDD069E" w:rsidR="006D109F" w:rsidRDefault="00E964EE" w:rsidP="00021E9B">
      <w:pPr>
        <w:numPr>
          <w:ilvl w:val="0"/>
          <w:numId w:val="10"/>
        </w:numPr>
        <w:ind w:hanging="360"/>
        <w:contextualSpacing/>
      </w:pPr>
      <w:r>
        <w:t>Otimize seu</w:t>
      </w:r>
      <w:r w:rsidR="006D109F">
        <w:t xml:space="preserve"> código utilizando a BaseActivity. Remova a chamada </w:t>
      </w:r>
      <w:r w:rsidR="006D109F">
        <w:rPr>
          <w:b/>
        </w:rPr>
        <w:t xml:space="preserve">ButterKnife.bind(this) </w:t>
      </w:r>
      <w:r w:rsidR="006D109F">
        <w:t xml:space="preserve">do método </w:t>
      </w:r>
      <w:r w:rsidR="006D109F">
        <w:rPr>
          <w:b/>
        </w:rPr>
        <w:t>onCreate().</w:t>
      </w:r>
    </w:p>
    <w:p w14:paraId="6DA3E8F7" w14:textId="4AE823D7" w:rsidR="006D109F" w:rsidRDefault="006D109F" w:rsidP="00021E9B">
      <w:pPr>
        <w:numPr>
          <w:ilvl w:val="0"/>
          <w:numId w:val="10"/>
        </w:numPr>
        <w:ind w:hanging="360"/>
        <w:contextualSpacing/>
      </w:pPr>
      <w:r>
        <w:t>Remova o método setHomeButton()</w:t>
      </w:r>
      <w:r w:rsidR="00E964EE">
        <w:t>.</w:t>
      </w:r>
    </w:p>
    <w:p w14:paraId="442D2BDD" w14:textId="77777777" w:rsidR="006D109F" w:rsidRDefault="006D109F" w:rsidP="00021E9B">
      <w:pPr>
        <w:numPr>
          <w:ilvl w:val="0"/>
          <w:numId w:val="10"/>
        </w:numPr>
        <w:ind w:hanging="360"/>
        <w:contextualSpacing/>
        <w:rPr>
          <w:ins w:id="111" w:author="Willian" w:date="2016-10-18T16:37:00Z"/>
        </w:rPr>
      </w:pPr>
      <w:r>
        <w:t xml:space="preserve">No método onCreate(), localize a chamada do método setHomeButton() e </w:t>
      </w:r>
      <w:commentRangeStart w:id="112"/>
      <w:commentRangeStart w:id="113"/>
      <w:r>
        <w:t>substitua por</w:t>
      </w:r>
      <w:commentRangeEnd w:id="112"/>
      <w:r w:rsidR="00E964EE">
        <w:rPr>
          <w:rStyle w:val="Refdecomentrio"/>
        </w:rPr>
        <w:commentReference w:id="112"/>
      </w:r>
      <w:commentRangeEnd w:id="113"/>
      <w:r w:rsidR="00A5425E">
        <w:rPr>
          <w:rStyle w:val="Refdecomentrio"/>
        </w:rPr>
        <w:commentReference w:id="113"/>
      </w:r>
      <w:r>
        <w:t>:</w:t>
      </w:r>
    </w:p>
    <w:p w14:paraId="4823682D" w14:textId="67DB0E3E" w:rsidR="00A5425E" w:rsidRPr="00A5425E" w:rsidRDefault="00A5425E" w:rsidP="00A5425E">
      <w:pPr>
        <w:pStyle w:val="Pr-formataoHTML"/>
        <w:shd w:val="clear" w:color="auto" w:fill="FFFFFF"/>
        <w:ind w:left="1080"/>
        <w:rPr>
          <w:ins w:id="114" w:author="Willian" w:date="2016-10-18T16:37:00Z"/>
          <w:rFonts w:ascii="Menlo" w:hAnsi="Menlo" w:cs="Menlo"/>
          <w:color w:val="000000"/>
          <w:rPrChange w:id="115" w:author="Willian" w:date="2016-10-18T16:37:00Z">
            <w:rPr>
              <w:ins w:id="116" w:author="Willian" w:date="2016-10-18T16:37:00Z"/>
            </w:rPr>
          </w:rPrChange>
        </w:rPr>
        <w:pPrChange w:id="117" w:author="Willian" w:date="2016-10-18T16:37:00Z">
          <w:pPr>
            <w:numPr>
              <w:numId w:val="10"/>
            </w:numPr>
            <w:ind w:left="720" w:hanging="360"/>
            <w:contextualSpacing/>
          </w:pPr>
        </w:pPrChange>
      </w:pPr>
      <w:ins w:id="118" w:author="Willian" w:date="2016-10-18T16:37:00Z">
        <w:r>
          <w:rPr>
            <w:rFonts w:ascii="Menlo" w:hAnsi="Menlo" w:cs="Menlo"/>
            <w:color w:val="000000"/>
            <w:shd w:val="clear" w:color="auto" w:fill="E4E4FF"/>
          </w:rPr>
          <w:t>setHomeButton</w:t>
        </w:r>
        <w:r>
          <w:rPr>
            <w:rFonts w:ascii="Menlo" w:hAnsi="Menlo" w:cs="Menlo"/>
            <w:color w:val="000000"/>
          </w:rPr>
          <w:t>(R.drawable.</w:t>
        </w:r>
        <w:r>
          <w:rPr>
            <w:rFonts w:ascii="Menlo" w:hAnsi="Menlo" w:cs="Menlo"/>
            <w:b/>
            <w:bCs/>
            <w:i/>
            <w:iCs/>
            <w:color w:val="660E7A"/>
          </w:rPr>
          <w:t>menu</w:t>
        </w:r>
        <w:r>
          <w:rPr>
            <w:rFonts w:ascii="Menlo" w:hAnsi="Menlo" w:cs="Menlo"/>
            <w:color w:val="000000"/>
          </w:rPr>
          <w:t>);</w:t>
        </w:r>
      </w:ins>
    </w:p>
    <w:p w14:paraId="04AC7B98" w14:textId="77777777" w:rsidR="00A5425E" w:rsidRDefault="00A5425E" w:rsidP="00A5425E">
      <w:pPr>
        <w:contextualSpacing/>
        <w:pPrChange w:id="119" w:author="Willian" w:date="2016-10-18T16:37:00Z">
          <w:pPr>
            <w:numPr>
              <w:numId w:val="10"/>
            </w:numPr>
            <w:ind w:left="720" w:hanging="360"/>
            <w:contextualSpacing/>
          </w:pPr>
        </w:pPrChange>
      </w:pPr>
    </w:p>
    <w:p w14:paraId="13F898ED" w14:textId="72F3E72E" w:rsidR="006D109F" w:rsidRDefault="006D109F" w:rsidP="00021E9B">
      <w:pPr>
        <w:numPr>
          <w:ilvl w:val="0"/>
          <w:numId w:val="10"/>
        </w:numPr>
        <w:ind w:hanging="360"/>
        <w:contextualSpacing/>
      </w:pPr>
      <w:r>
        <w:t xml:space="preserve">Otimizações feitas, </w:t>
      </w:r>
      <w:r w:rsidR="00E964EE">
        <w:t xml:space="preserve">é hora de </w:t>
      </w:r>
      <w:r>
        <w:t xml:space="preserve">inserir as </w:t>
      </w:r>
      <w:commentRangeStart w:id="120"/>
      <w:commentRangeStart w:id="121"/>
      <w:del w:id="122" w:author="Willian" w:date="2016-10-18T16:38:00Z">
        <w:r w:rsidDel="00A5425E">
          <w:delText xml:space="preserve">funcionalizadas </w:delText>
        </w:r>
      </w:del>
      <w:commentRangeEnd w:id="120"/>
      <w:ins w:id="123" w:author="Willian" w:date="2016-10-18T16:38:00Z">
        <w:r w:rsidR="00A5425E">
          <w:t>funcionalidades</w:t>
        </w:r>
        <w:r w:rsidR="00A5425E">
          <w:t xml:space="preserve"> </w:t>
        </w:r>
      </w:ins>
      <w:r w:rsidR="00E964EE">
        <w:rPr>
          <w:rStyle w:val="Refdecomentrio"/>
        </w:rPr>
        <w:commentReference w:id="120"/>
      </w:r>
      <w:commentRangeEnd w:id="121"/>
      <w:r w:rsidR="00A5425E">
        <w:rPr>
          <w:rStyle w:val="Refdecomentrio"/>
        </w:rPr>
        <w:commentReference w:id="121"/>
      </w:r>
      <w:r>
        <w:t xml:space="preserve">para manipulação dos </w:t>
      </w:r>
      <w:r w:rsidRPr="007F6A81">
        <w:rPr>
          <w:i/>
        </w:rPr>
        <w:t>fragments</w:t>
      </w:r>
      <w:r>
        <w:t xml:space="preserve">. Primeiro </w:t>
      </w:r>
      <w:r w:rsidR="00E964EE">
        <w:t>substitua</w:t>
      </w:r>
      <w:r>
        <w:t xml:space="preserve"> algumas </w:t>
      </w:r>
      <w:r w:rsidRPr="007F6A81">
        <w:rPr>
          <w:i/>
        </w:rPr>
        <w:t>Activities</w:t>
      </w:r>
      <w:r>
        <w:t xml:space="preserve"> por </w:t>
      </w:r>
      <w:r w:rsidRPr="007F6A81">
        <w:rPr>
          <w:i/>
        </w:rPr>
        <w:t>Fragments</w:t>
      </w:r>
      <w:r>
        <w:t>:</w:t>
      </w:r>
    </w:p>
    <w:p w14:paraId="430F7531" w14:textId="77777777" w:rsidR="006D109F" w:rsidRDefault="006D109F" w:rsidP="00021E9B">
      <w:pPr>
        <w:numPr>
          <w:ilvl w:val="1"/>
          <w:numId w:val="10"/>
        </w:numPr>
        <w:ind w:hanging="360"/>
        <w:contextualSpacing/>
      </w:pPr>
      <w:r>
        <w:t xml:space="preserve">Crie uma classe Java estendendo um </w:t>
      </w:r>
      <w:r w:rsidRPr="007F6A81">
        <w:rPr>
          <w:i/>
        </w:rPr>
        <w:t>Fragment</w:t>
      </w:r>
      <w:r>
        <w:t xml:space="preserve"> e dê o nome </w:t>
      </w:r>
      <w:r>
        <w:rPr>
          <w:b/>
        </w:rPr>
        <w:t xml:space="preserve">InboxFragment. </w:t>
      </w:r>
    </w:p>
    <w:p w14:paraId="430FC260" w14:textId="77777777" w:rsidR="006D109F" w:rsidRDefault="006D109F" w:rsidP="00021E9B">
      <w:pPr>
        <w:numPr>
          <w:ilvl w:val="1"/>
          <w:numId w:val="10"/>
        </w:numPr>
        <w:ind w:hanging="360"/>
        <w:contextualSpacing/>
      </w:pPr>
      <w:r>
        <w:t xml:space="preserve">Agora renomeie o arquivo </w:t>
      </w:r>
      <w:r>
        <w:rPr>
          <w:b/>
        </w:rPr>
        <w:t>activity_inbox</w:t>
      </w:r>
      <w:r>
        <w:t xml:space="preserve"> para </w:t>
      </w:r>
      <w:r>
        <w:rPr>
          <w:b/>
        </w:rPr>
        <w:t>fragment_inbox</w:t>
      </w:r>
      <w:r>
        <w:t>.</w:t>
      </w:r>
    </w:p>
    <w:p w14:paraId="4EA0B417" w14:textId="77777777" w:rsidR="006D109F" w:rsidRDefault="006D109F" w:rsidP="00021E9B">
      <w:pPr>
        <w:numPr>
          <w:ilvl w:val="1"/>
          <w:numId w:val="10"/>
        </w:numPr>
        <w:ind w:hanging="360"/>
        <w:contextualSpacing/>
      </w:pPr>
      <w:r>
        <w:t xml:space="preserve">Na classe </w:t>
      </w:r>
      <w:r>
        <w:rPr>
          <w:b/>
        </w:rPr>
        <w:t xml:space="preserve">InboxFragment </w:t>
      </w:r>
      <w:r>
        <w:t>insira o seguinte código:</w:t>
      </w:r>
    </w:p>
    <w:p w14:paraId="0629C0AF" w14:textId="77777777" w:rsidR="006D109F" w:rsidRPr="00E67CD2" w:rsidRDefault="006D109F" w:rsidP="006D109F">
      <w:pPr>
        <w:spacing w:after="0" w:line="240" w:lineRule="auto"/>
        <w:ind w:left="1700"/>
        <w:rPr>
          <w:rFonts w:ascii="Arial" w:eastAsia="Arial" w:hAnsi="Arial" w:cs="Arial"/>
          <w:lang w:val="en-US"/>
        </w:rPr>
      </w:pPr>
      <w:r w:rsidRPr="00E67CD2">
        <w:rPr>
          <w:rFonts w:ascii="Consolas" w:eastAsia="Consolas" w:hAnsi="Consolas" w:cs="Consolas"/>
          <w:color w:val="808000"/>
          <w:sz w:val="16"/>
          <w:szCs w:val="16"/>
          <w:highlight w:val="white"/>
          <w:lang w:val="en-US"/>
        </w:rPr>
        <w:t>@Override</w:t>
      </w:r>
    </w:p>
    <w:p w14:paraId="0AD1A363" w14:textId="77777777" w:rsidR="006D109F" w:rsidRPr="00880E57" w:rsidRDefault="006D109F" w:rsidP="006D109F">
      <w:pPr>
        <w:spacing w:after="0" w:line="240" w:lineRule="auto"/>
        <w:ind w:left="1700"/>
        <w:rPr>
          <w:rFonts w:ascii="Arial" w:eastAsia="Arial" w:hAnsi="Arial" w:cs="Arial"/>
          <w:lang w:val="en-US"/>
        </w:rPr>
      </w:pPr>
      <w:r w:rsidRPr="00880E57">
        <w:rPr>
          <w:rFonts w:ascii="Consolas" w:eastAsia="Consolas" w:hAnsi="Consolas" w:cs="Consolas"/>
          <w:b/>
          <w:color w:val="000080"/>
          <w:sz w:val="16"/>
          <w:szCs w:val="16"/>
          <w:highlight w:val="white"/>
          <w:lang w:val="en-US"/>
        </w:rPr>
        <w:t xml:space="preserve">public </w:t>
      </w:r>
      <w:r w:rsidRPr="00880E57">
        <w:rPr>
          <w:rFonts w:ascii="Consolas" w:eastAsia="Consolas" w:hAnsi="Consolas" w:cs="Consolas"/>
          <w:sz w:val="16"/>
          <w:szCs w:val="16"/>
          <w:highlight w:val="white"/>
          <w:lang w:val="en-US"/>
        </w:rPr>
        <w:t>View onCreateView(LayoutInflater inflater, ViewGroup container,</w:t>
      </w:r>
    </w:p>
    <w:p w14:paraId="2775CE14" w14:textId="77777777" w:rsidR="006D109F" w:rsidRPr="00E67CD2" w:rsidRDefault="006D109F" w:rsidP="006D109F">
      <w:pPr>
        <w:spacing w:after="0" w:line="240" w:lineRule="auto"/>
        <w:ind w:left="1700"/>
        <w:rPr>
          <w:rFonts w:ascii="Arial" w:eastAsia="Arial" w:hAnsi="Arial" w:cs="Arial"/>
          <w:lang w:val="en-US"/>
        </w:rPr>
      </w:pPr>
      <w:r w:rsidRPr="00880E57">
        <w:rPr>
          <w:rFonts w:ascii="Consolas" w:eastAsia="Consolas" w:hAnsi="Consolas" w:cs="Consolas"/>
          <w:sz w:val="16"/>
          <w:szCs w:val="16"/>
          <w:highlight w:val="white"/>
          <w:lang w:val="en-US"/>
        </w:rPr>
        <w:t xml:space="preserve">                        </w:t>
      </w:r>
      <w:r w:rsidRPr="00E67CD2">
        <w:rPr>
          <w:rFonts w:ascii="Consolas" w:eastAsia="Consolas" w:hAnsi="Consolas" w:cs="Consolas"/>
          <w:sz w:val="16"/>
          <w:szCs w:val="16"/>
          <w:highlight w:val="white"/>
          <w:lang w:val="en-US"/>
        </w:rPr>
        <w:t>Bundle savedInstanceState) {</w:t>
      </w:r>
    </w:p>
    <w:p w14:paraId="6D6FA92F" w14:textId="77777777" w:rsidR="006D109F" w:rsidRPr="00E67CD2" w:rsidRDefault="006D109F" w:rsidP="006D109F">
      <w:pPr>
        <w:spacing w:after="0" w:line="240" w:lineRule="auto"/>
        <w:ind w:left="1700"/>
        <w:rPr>
          <w:rFonts w:ascii="Arial" w:eastAsia="Arial" w:hAnsi="Arial" w:cs="Arial"/>
          <w:lang w:val="en-US"/>
        </w:rPr>
      </w:pPr>
    </w:p>
    <w:p w14:paraId="6FBA5AB2" w14:textId="77777777" w:rsidR="006D109F" w:rsidRPr="00880E57" w:rsidRDefault="006D109F" w:rsidP="006D109F">
      <w:pPr>
        <w:spacing w:after="0" w:line="240" w:lineRule="auto"/>
        <w:ind w:left="1700"/>
        <w:rPr>
          <w:rFonts w:ascii="Arial" w:eastAsia="Arial" w:hAnsi="Arial" w:cs="Arial"/>
          <w:lang w:val="en-US"/>
        </w:rPr>
      </w:pPr>
      <w:r w:rsidRPr="00E67CD2">
        <w:rPr>
          <w:rFonts w:ascii="Consolas" w:eastAsia="Consolas" w:hAnsi="Consolas" w:cs="Consolas"/>
          <w:sz w:val="16"/>
          <w:szCs w:val="16"/>
          <w:highlight w:val="white"/>
          <w:lang w:val="en-US"/>
        </w:rPr>
        <w:t xml:space="preserve">   </w:t>
      </w:r>
      <w:r w:rsidRPr="00880E57">
        <w:rPr>
          <w:rFonts w:ascii="Consolas" w:eastAsia="Consolas" w:hAnsi="Consolas" w:cs="Consolas"/>
          <w:sz w:val="16"/>
          <w:szCs w:val="16"/>
          <w:highlight w:val="white"/>
          <w:lang w:val="en-US"/>
        </w:rPr>
        <w:t>View view = inflater.inflate(R.layout.</w:t>
      </w:r>
      <w:r w:rsidRPr="00880E57">
        <w:rPr>
          <w:rFonts w:ascii="Consolas" w:eastAsia="Consolas" w:hAnsi="Consolas" w:cs="Consolas"/>
          <w:b/>
          <w:i/>
          <w:color w:val="660E7A"/>
          <w:sz w:val="16"/>
          <w:szCs w:val="16"/>
          <w:highlight w:val="white"/>
          <w:lang w:val="en-US"/>
        </w:rPr>
        <w:t>fragment_inbox</w:t>
      </w:r>
      <w:r w:rsidRPr="00880E57">
        <w:rPr>
          <w:rFonts w:ascii="Consolas" w:eastAsia="Consolas" w:hAnsi="Consolas" w:cs="Consolas"/>
          <w:sz w:val="16"/>
          <w:szCs w:val="16"/>
          <w:highlight w:val="white"/>
          <w:lang w:val="en-US"/>
        </w:rPr>
        <w:t xml:space="preserve">, container, </w:t>
      </w:r>
      <w:r w:rsidRPr="00880E57">
        <w:rPr>
          <w:rFonts w:ascii="Consolas" w:eastAsia="Consolas" w:hAnsi="Consolas" w:cs="Consolas"/>
          <w:b/>
          <w:color w:val="000080"/>
          <w:sz w:val="16"/>
          <w:szCs w:val="16"/>
          <w:highlight w:val="white"/>
          <w:lang w:val="en-US"/>
        </w:rPr>
        <w:t>false</w:t>
      </w:r>
      <w:r w:rsidRPr="00880E57">
        <w:rPr>
          <w:rFonts w:ascii="Consolas" w:eastAsia="Consolas" w:hAnsi="Consolas" w:cs="Consolas"/>
          <w:sz w:val="16"/>
          <w:szCs w:val="16"/>
          <w:highlight w:val="white"/>
          <w:lang w:val="en-US"/>
        </w:rPr>
        <w:t>);</w:t>
      </w:r>
    </w:p>
    <w:p w14:paraId="5B364AC9" w14:textId="77777777" w:rsidR="006D109F" w:rsidRPr="00880E57" w:rsidRDefault="006D109F" w:rsidP="006D109F">
      <w:pPr>
        <w:spacing w:after="0" w:line="240" w:lineRule="auto"/>
        <w:ind w:left="1700"/>
        <w:rPr>
          <w:rFonts w:ascii="Arial" w:eastAsia="Arial" w:hAnsi="Arial" w:cs="Arial"/>
          <w:lang w:val="en-US"/>
        </w:rPr>
      </w:pPr>
    </w:p>
    <w:p w14:paraId="4CDFDF0E" w14:textId="77777777" w:rsidR="006D109F" w:rsidRPr="00880E57" w:rsidRDefault="006D109F" w:rsidP="006D109F">
      <w:pPr>
        <w:spacing w:after="0" w:line="240" w:lineRule="auto"/>
        <w:ind w:left="1700"/>
        <w:rPr>
          <w:rFonts w:ascii="Arial" w:eastAsia="Arial" w:hAnsi="Arial" w:cs="Arial"/>
          <w:lang w:val="en-US"/>
        </w:rPr>
      </w:pPr>
      <w:r w:rsidRPr="00880E57">
        <w:rPr>
          <w:rFonts w:ascii="Consolas" w:eastAsia="Consolas" w:hAnsi="Consolas" w:cs="Consolas"/>
          <w:sz w:val="16"/>
          <w:szCs w:val="16"/>
          <w:highlight w:val="white"/>
          <w:lang w:val="en-US"/>
        </w:rPr>
        <w:t xml:space="preserve">   ButterKnife.</w:t>
      </w:r>
      <w:r w:rsidRPr="00880E57">
        <w:rPr>
          <w:rFonts w:ascii="Consolas" w:eastAsia="Consolas" w:hAnsi="Consolas" w:cs="Consolas"/>
          <w:i/>
          <w:sz w:val="16"/>
          <w:szCs w:val="16"/>
          <w:highlight w:val="white"/>
          <w:lang w:val="en-US"/>
        </w:rPr>
        <w:t>bind</w:t>
      </w:r>
      <w:r w:rsidRPr="00880E57">
        <w:rPr>
          <w:rFonts w:ascii="Consolas" w:eastAsia="Consolas" w:hAnsi="Consolas" w:cs="Consolas"/>
          <w:sz w:val="16"/>
          <w:szCs w:val="16"/>
          <w:highlight w:val="white"/>
          <w:lang w:val="en-US"/>
        </w:rPr>
        <w:t>(</w:t>
      </w:r>
      <w:r w:rsidRPr="00880E57">
        <w:rPr>
          <w:rFonts w:ascii="Consolas" w:eastAsia="Consolas" w:hAnsi="Consolas" w:cs="Consolas"/>
          <w:b/>
          <w:color w:val="000080"/>
          <w:sz w:val="16"/>
          <w:szCs w:val="16"/>
          <w:highlight w:val="white"/>
          <w:lang w:val="en-US"/>
        </w:rPr>
        <w:t>this</w:t>
      </w:r>
      <w:r w:rsidRPr="00880E57">
        <w:rPr>
          <w:rFonts w:ascii="Consolas" w:eastAsia="Consolas" w:hAnsi="Consolas" w:cs="Consolas"/>
          <w:sz w:val="16"/>
          <w:szCs w:val="16"/>
          <w:highlight w:val="white"/>
          <w:lang w:val="en-US"/>
        </w:rPr>
        <w:t>, view);</w:t>
      </w:r>
    </w:p>
    <w:p w14:paraId="437CF45A" w14:textId="77777777" w:rsidR="006D109F" w:rsidRPr="00880E57" w:rsidRDefault="006D109F" w:rsidP="006D109F">
      <w:pPr>
        <w:spacing w:after="0" w:line="240" w:lineRule="auto"/>
        <w:ind w:left="1700"/>
        <w:rPr>
          <w:rFonts w:ascii="Arial" w:eastAsia="Arial" w:hAnsi="Arial" w:cs="Arial"/>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 xml:space="preserve">return </w:t>
      </w:r>
      <w:r w:rsidRPr="00880E57">
        <w:rPr>
          <w:rFonts w:ascii="Consolas" w:eastAsia="Consolas" w:hAnsi="Consolas" w:cs="Consolas"/>
          <w:sz w:val="16"/>
          <w:szCs w:val="16"/>
          <w:highlight w:val="white"/>
          <w:lang w:val="en-US"/>
        </w:rPr>
        <w:t>view;</w:t>
      </w:r>
    </w:p>
    <w:p w14:paraId="2BB6F97D" w14:textId="77777777" w:rsidR="006D109F" w:rsidRPr="00E67CD2" w:rsidRDefault="006D109F" w:rsidP="006D109F">
      <w:pPr>
        <w:spacing w:after="0" w:line="240" w:lineRule="auto"/>
        <w:ind w:left="1700"/>
        <w:rPr>
          <w:rFonts w:ascii="Arial" w:eastAsia="Arial" w:hAnsi="Arial" w:cs="Arial"/>
        </w:rPr>
      </w:pPr>
      <w:r w:rsidRPr="00E67CD2">
        <w:rPr>
          <w:rFonts w:ascii="Consolas" w:eastAsia="Consolas" w:hAnsi="Consolas" w:cs="Consolas"/>
          <w:sz w:val="16"/>
          <w:szCs w:val="16"/>
          <w:highlight w:val="white"/>
        </w:rPr>
        <w:t>}</w:t>
      </w:r>
    </w:p>
    <w:p w14:paraId="258DED41" w14:textId="77777777" w:rsidR="006D109F" w:rsidRPr="00E67CD2" w:rsidRDefault="006D109F" w:rsidP="006D109F">
      <w:pPr>
        <w:spacing w:after="0" w:line="240" w:lineRule="auto"/>
        <w:ind w:left="1700"/>
        <w:rPr>
          <w:rFonts w:ascii="Arial" w:eastAsia="Arial" w:hAnsi="Arial" w:cs="Arial"/>
        </w:rPr>
      </w:pPr>
    </w:p>
    <w:p w14:paraId="50D39CF8" w14:textId="77777777" w:rsidR="006D109F" w:rsidRPr="00E67CD2" w:rsidRDefault="006D109F" w:rsidP="006D109F">
      <w:pPr>
        <w:spacing w:after="0" w:line="240" w:lineRule="auto"/>
        <w:ind w:left="1700"/>
        <w:rPr>
          <w:rFonts w:ascii="Arial" w:eastAsia="Arial" w:hAnsi="Arial" w:cs="Arial"/>
        </w:rPr>
      </w:pPr>
    </w:p>
    <w:p w14:paraId="6139C56F" w14:textId="363AFDFA" w:rsidR="006D109F" w:rsidRDefault="006D109F" w:rsidP="006D109F">
      <w:pPr>
        <w:ind w:left="1700"/>
        <w:rPr>
          <w:rFonts w:ascii="Arial" w:eastAsia="Arial" w:hAnsi="Arial" w:cs="Arial"/>
        </w:rPr>
      </w:pPr>
      <w:r>
        <w:rPr>
          <w:b/>
        </w:rPr>
        <w:t xml:space="preserve">Entendendo o código: </w:t>
      </w:r>
      <w:r w:rsidR="00E964EE">
        <w:t xml:space="preserve">o </w:t>
      </w:r>
      <w:r>
        <w:t xml:space="preserve">código acima representa o que </w:t>
      </w:r>
      <w:r w:rsidR="00E964EE">
        <w:t>é dito como</w:t>
      </w:r>
      <w:r>
        <w:t xml:space="preserve"> relativo ao método </w:t>
      </w:r>
      <w:r>
        <w:rPr>
          <w:b/>
        </w:rPr>
        <w:t xml:space="preserve">onCreate() </w:t>
      </w:r>
      <w:r>
        <w:t xml:space="preserve"> de uma </w:t>
      </w:r>
      <w:r w:rsidRPr="007F6A81">
        <w:rPr>
          <w:i/>
        </w:rPr>
        <w:t>Activity</w:t>
      </w:r>
      <w:r>
        <w:t xml:space="preserve">, pois o ciclo de vida de um </w:t>
      </w:r>
      <w:r w:rsidRPr="007F6A81">
        <w:rPr>
          <w:i/>
        </w:rPr>
        <w:t>Fragment</w:t>
      </w:r>
      <w:r>
        <w:t xml:space="preserve"> é bem similar ao de uma </w:t>
      </w:r>
      <w:r w:rsidRPr="007F6A81">
        <w:rPr>
          <w:i/>
        </w:rPr>
        <w:t>Activity</w:t>
      </w:r>
      <w:r>
        <w:t>.</w:t>
      </w:r>
    </w:p>
    <w:p w14:paraId="00583062" w14:textId="1E35A3EB" w:rsidR="006D109F" w:rsidRDefault="006D109F" w:rsidP="00021E9B">
      <w:pPr>
        <w:numPr>
          <w:ilvl w:val="0"/>
          <w:numId w:val="10"/>
        </w:numPr>
        <w:ind w:hanging="360"/>
        <w:contextualSpacing/>
      </w:pPr>
      <w:commentRangeStart w:id="124"/>
      <w:commentRangeStart w:id="125"/>
      <w:r>
        <w:t xml:space="preserve">Agora que </w:t>
      </w:r>
      <w:r w:rsidR="00EE319D">
        <w:t>você tem seu</w:t>
      </w:r>
      <w:r>
        <w:t xml:space="preserve"> </w:t>
      </w:r>
      <w:r w:rsidRPr="00BC153C">
        <w:rPr>
          <w:i/>
        </w:rPr>
        <w:t>Fragment</w:t>
      </w:r>
      <w:r>
        <w:t xml:space="preserve"> para a tela </w:t>
      </w:r>
      <w:r w:rsidRPr="00BC153C">
        <w:rPr>
          <w:i/>
        </w:rPr>
        <w:t>Inbox</w:t>
      </w:r>
      <w:r>
        <w:t xml:space="preserve">, crie outro </w:t>
      </w:r>
      <w:r w:rsidRPr="00BC153C">
        <w:rPr>
          <w:i/>
        </w:rPr>
        <w:t>Fragment</w:t>
      </w:r>
      <w:r>
        <w:t xml:space="preserve"> qualquer para mostrar. </w:t>
      </w:r>
      <w:r w:rsidR="00EE319D">
        <w:t xml:space="preserve">Nesse </w:t>
      </w:r>
      <w:r>
        <w:t xml:space="preserve">exemplo </w:t>
      </w:r>
      <w:r w:rsidR="00EE319D">
        <w:t xml:space="preserve">foi criado </w:t>
      </w:r>
      <w:r>
        <w:t xml:space="preserve">um </w:t>
      </w:r>
      <w:r w:rsidRPr="00BC153C">
        <w:rPr>
          <w:i/>
        </w:rPr>
        <w:t>Fragment</w:t>
      </w:r>
      <w:r>
        <w:t xml:space="preserve"> para a tela “Saída” com um texto simples apenas para nível de demonstração, mas certifique-se </w:t>
      </w:r>
      <w:r w:rsidR="00EE319D">
        <w:t xml:space="preserve">de </w:t>
      </w:r>
      <w:r>
        <w:t xml:space="preserve">ter pelo menos dois </w:t>
      </w:r>
      <w:r w:rsidRPr="00BC153C">
        <w:rPr>
          <w:i/>
        </w:rPr>
        <w:t>Fragments</w:t>
      </w:r>
      <w:r>
        <w:t xml:space="preserve"> criados.</w:t>
      </w:r>
      <w:commentRangeEnd w:id="124"/>
      <w:r w:rsidR="00942102">
        <w:rPr>
          <w:rStyle w:val="Refdecomentrio"/>
        </w:rPr>
        <w:commentReference w:id="124"/>
      </w:r>
      <w:commentRangeEnd w:id="125"/>
      <w:r w:rsidR="00B30954">
        <w:rPr>
          <w:rStyle w:val="Refdecomentrio"/>
        </w:rPr>
        <w:commentReference w:id="125"/>
      </w:r>
    </w:p>
    <w:p w14:paraId="5244D925" w14:textId="0046012D" w:rsidR="006D109F" w:rsidRDefault="006D109F" w:rsidP="00021E9B">
      <w:pPr>
        <w:numPr>
          <w:ilvl w:val="0"/>
          <w:numId w:val="10"/>
        </w:numPr>
        <w:ind w:hanging="360"/>
        <w:contextualSpacing/>
      </w:pPr>
      <w:r>
        <w:t xml:space="preserve">Volte para a </w:t>
      </w:r>
      <w:r>
        <w:rPr>
          <w:b/>
        </w:rPr>
        <w:t>MainActivity</w:t>
      </w:r>
      <w:r w:rsidR="00337AFF">
        <w:t>. Você vai</w:t>
      </w:r>
      <w:r>
        <w:t xml:space="preserve"> inserir as funcionalidades faltantes para conseguir transitar entre telas. Primeiro </w:t>
      </w:r>
      <w:r w:rsidR="00EE319D">
        <w:t>crie</w:t>
      </w:r>
      <w:r>
        <w:t xml:space="preserve"> um método que faz a troca dos </w:t>
      </w:r>
      <w:r w:rsidRPr="00BC153C">
        <w:rPr>
          <w:i/>
        </w:rPr>
        <w:t>fragments</w:t>
      </w:r>
      <w:r>
        <w:t xml:space="preserve"> utilizando um FragmentManger. Insira o seguinte método:</w:t>
      </w:r>
    </w:p>
    <w:p w14:paraId="364B4D77"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lastRenderedPageBreak/>
        <w:t xml:space="preserve">public void </w:t>
      </w:r>
      <w:r w:rsidRPr="00880E57">
        <w:rPr>
          <w:rFonts w:ascii="Consolas" w:eastAsia="Consolas" w:hAnsi="Consolas" w:cs="Consolas"/>
          <w:sz w:val="18"/>
          <w:szCs w:val="18"/>
          <w:highlight w:val="white"/>
          <w:lang w:val="en-US"/>
        </w:rPr>
        <w:t>changeToFragment(Fragment fragment) {</w:t>
      </w:r>
    </w:p>
    <w:p w14:paraId="01E79B1C"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FragmentManager fragmentManager = getSupportFragmentManager();</w:t>
      </w:r>
    </w:p>
    <w:p w14:paraId="2D36429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fragmentManager.beginTransaction().replace(R.id.</w:t>
      </w:r>
      <w:r w:rsidRPr="00880E57">
        <w:rPr>
          <w:rFonts w:ascii="Consolas" w:eastAsia="Consolas" w:hAnsi="Consolas" w:cs="Consolas"/>
          <w:b/>
          <w:i/>
          <w:color w:val="660E7A"/>
          <w:sz w:val="18"/>
          <w:szCs w:val="18"/>
          <w:highlight w:val="white"/>
          <w:lang w:val="en-US"/>
        </w:rPr>
        <w:t>flContent</w:t>
      </w:r>
      <w:r w:rsidRPr="00880E57">
        <w:rPr>
          <w:rFonts w:ascii="Consolas" w:eastAsia="Consolas" w:hAnsi="Consolas" w:cs="Consolas"/>
          <w:sz w:val="18"/>
          <w:szCs w:val="18"/>
          <w:highlight w:val="white"/>
          <w:lang w:val="en-US"/>
        </w:rPr>
        <w:t>, fragment).commit();</w:t>
      </w:r>
    </w:p>
    <w:p w14:paraId="15A53DED" w14:textId="77777777" w:rsidR="006D109F" w:rsidRDefault="006D109F" w:rsidP="006D109F">
      <w:pPr>
        <w:spacing w:after="0" w:line="240" w:lineRule="auto"/>
        <w:ind w:left="1130"/>
        <w:jc w:val="left"/>
      </w:pPr>
      <w:r>
        <w:rPr>
          <w:rFonts w:ascii="Consolas" w:eastAsia="Consolas" w:hAnsi="Consolas" w:cs="Consolas"/>
          <w:sz w:val="18"/>
          <w:szCs w:val="18"/>
          <w:highlight w:val="white"/>
        </w:rPr>
        <w:t>}</w:t>
      </w:r>
    </w:p>
    <w:p w14:paraId="7F4577DF" w14:textId="77777777" w:rsidR="006D109F" w:rsidRDefault="006D109F" w:rsidP="006D109F">
      <w:pPr>
        <w:spacing w:after="0" w:line="240" w:lineRule="auto"/>
        <w:ind w:left="1130"/>
        <w:jc w:val="left"/>
      </w:pPr>
    </w:p>
    <w:p w14:paraId="2714B0DB" w14:textId="3F12A8DB" w:rsidR="006D109F" w:rsidRDefault="006D109F" w:rsidP="006D109F">
      <w:pPr>
        <w:ind w:left="1130"/>
      </w:pPr>
      <w:r>
        <w:rPr>
          <w:b/>
        </w:rPr>
        <w:t>Entendendo o código:</w:t>
      </w:r>
      <w:r>
        <w:t xml:space="preserve"> </w:t>
      </w:r>
      <w:r w:rsidR="00EE319D">
        <w:t xml:space="preserve">esse </w:t>
      </w:r>
      <w:r>
        <w:t xml:space="preserve">procedimento é parecido com o procedimento de troca de </w:t>
      </w:r>
      <w:r w:rsidRPr="00BC153C">
        <w:rPr>
          <w:i/>
        </w:rPr>
        <w:t>Activity</w:t>
      </w:r>
      <w:r>
        <w:t xml:space="preserve"> via </w:t>
      </w:r>
      <w:r w:rsidRPr="00BC153C">
        <w:rPr>
          <w:i/>
        </w:rPr>
        <w:t>Intents</w:t>
      </w:r>
      <w:r>
        <w:t xml:space="preserve"> visto na aula anterior. Para os </w:t>
      </w:r>
      <w:r w:rsidRPr="00BC153C">
        <w:rPr>
          <w:i/>
        </w:rPr>
        <w:t>Fragments</w:t>
      </w:r>
      <w:r w:rsidR="0066497C">
        <w:rPr>
          <w:i/>
        </w:rPr>
        <w:t>,</w:t>
      </w:r>
      <w:r>
        <w:t xml:space="preserve"> </w:t>
      </w:r>
      <w:r w:rsidR="00EE319D">
        <w:t xml:space="preserve">há </w:t>
      </w:r>
      <w:r>
        <w:t xml:space="preserve">o FragmentManager, que é responsável pelo gerenciamento dos </w:t>
      </w:r>
      <w:r w:rsidRPr="00BC153C">
        <w:rPr>
          <w:i/>
        </w:rPr>
        <w:t>Fragments</w:t>
      </w:r>
      <w:r>
        <w:t>.</w:t>
      </w:r>
    </w:p>
    <w:p w14:paraId="5FD18B5D" w14:textId="1F59F718" w:rsidR="006D109F" w:rsidRDefault="006D109F" w:rsidP="00021E9B">
      <w:pPr>
        <w:numPr>
          <w:ilvl w:val="0"/>
          <w:numId w:val="10"/>
        </w:numPr>
        <w:ind w:hanging="360"/>
        <w:contextualSpacing/>
      </w:pPr>
      <w:r>
        <w:t xml:space="preserve">Agora </w:t>
      </w:r>
      <w:r w:rsidR="00EE319D">
        <w:t xml:space="preserve">você vai </w:t>
      </w:r>
      <w:r>
        <w:t xml:space="preserve">resgatar </w:t>
      </w:r>
      <w:r w:rsidR="00EE319D">
        <w:t xml:space="preserve">seus </w:t>
      </w:r>
      <w:r w:rsidRPr="00BC153C">
        <w:rPr>
          <w:i/>
        </w:rPr>
        <w:t>Fragments</w:t>
      </w:r>
      <w:r>
        <w:t xml:space="preserve"> </w:t>
      </w:r>
      <w:r w:rsidR="00EE319D">
        <w:t xml:space="preserve">por meio </w:t>
      </w:r>
      <w:r>
        <w:t>dos respectivos métodos:</w:t>
      </w:r>
    </w:p>
    <w:p w14:paraId="04DC4568"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t xml:space="preserve">public </w:t>
      </w:r>
      <w:r w:rsidRPr="00880E57">
        <w:rPr>
          <w:rFonts w:ascii="Consolas" w:eastAsia="Consolas" w:hAnsi="Consolas" w:cs="Consolas"/>
          <w:sz w:val="18"/>
          <w:szCs w:val="18"/>
          <w:highlight w:val="white"/>
          <w:lang w:val="en-US"/>
        </w:rPr>
        <w:t>InboxFragment getInboxFragment() {</w:t>
      </w:r>
    </w:p>
    <w:p w14:paraId="115F595C" w14:textId="77777777" w:rsidR="006D109F" w:rsidRPr="00880E57" w:rsidRDefault="006D109F" w:rsidP="006D109F">
      <w:pPr>
        <w:spacing w:after="0" w:line="240" w:lineRule="auto"/>
        <w:ind w:left="1130"/>
        <w:jc w:val="left"/>
        <w:rPr>
          <w:lang w:val="en-US"/>
        </w:rPr>
      </w:pPr>
    </w:p>
    <w:p w14:paraId="11F3E934"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InboxFragment inboxFragment = </w:t>
      </w:r>
      <w:r w:rsidRPr="00880E57">
        <w:rPr>
          <w:rFonts w:ascii="Consolas" w:eastAsia="Consolas" w:hAnsi="Consolas" w:cs="Consolas"/>
          <w:b/>
          <w:color w:val="000080"/>
          <w:sz w:val="18"/>
          <w:szCs w:val="18"/>
          <w:highlight w:val="white"/>
          <w:lang w:val="en-US"/>
        </w:rPr>
        <w:t xml:space="preserve">new </w:t>
      </w:r>
      <w:r w:rsidRPr="00880E57">
        <w:rPr>
          <w:rFonts w:ascii="Consolas" w:eastAsia="Consolas" w:hAnsi="Consolas" w:cs="Consolas"/>
          <w:sz w:val="18"/>
          <w:szCs w:val="18"/>
          <w:highlight w:val="white"/>
          <w:lang w:val="en-US"/>
        </w:rPr>
        <w:t>InboxFragment();</w:t>
      </w:r>
    </w:p>
    <w:p w14:paraId="55462E01" w14:textId="77777777" w:rsidR="006D109F" w:rsidRPr="00880E57" w:rsidRDefault="006D109F" w:rsidP="006D109F">
      <w:pPr>
        <w:spacing w:after="0" w:line="240" w:lineRule="auto"/>
        <w:jc w:val="left"/>
        <w:rPr>
          <w:lang w:val="en-US"/>
        </w:rPr>
      </w:pPr>
    </w:p>
    <w:p w14:paraId="005FCC76" w14:textId="77777777" w:rsidR="006D109F" w:rsidRPr="00E67CD2"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sz w:val="18"/>
          <w:szCs w:val="18"/>
          <w:highlight w:val="white"/>
          <w:lang w:val="en-US"/>
        </w:rPr>
        <w:t>setTitle(</w:t>
      </w:r>
      <w:r w:rsidRPr="00E67CD2">
        <w:rPr>
          <w:rFonts w:ascii="Consolas" w:eastAsia="Consolas" w:hAnsi="Consolas" w:cs="Consolas"/>
          <w:b/>
          <w:color w:val="008000"/>
          <w:sz w:val="18"/>
          <w:szCs w:val="18"/>
          <w:highlight w:val="white"/>
          <w:lang w:val="en-US"/>
        </w:rPr>
        <w:t>"Entrada"</w:t>
      </w:r>
      <w:r w:rsidRPr="00E67CD2">
        <w:rPr>
          <w:rFonts w:ascii="Consolas" w:eastAsia="Consolas" w:hAnsi="Consolas" w:cs="Consolas"/>
          <w:sz w:val="18"/>
          <w:szCs w:val="18"/>
          <w:highlight w:val="white"/>
          <w:lang w:val="en-US"/>
        </w:rPr>
        <w:t>);</w:t>
      </w:r>
    </w:p>
    <w:p w14:paraId="76337426" w14:textId="77777777" w:rsidR="006D109F" w:rsidRPr="00E67CD2" w:rsidRDefault="006D109F" w:rsidP="006D109F">
      <w:pPr>
        <w:spacing w:after="0" w:line="240" w:lineRule="auto"/>
        <w:ind w:left="1130"/>
        <w:jc w:val="left"/>
        <w:rPr>
          <w:lang w:val="en-US"/>
        </w:rPr>
      </w:pPr>
    </w:p>
    <w:p w14:paraId="2EFBD93B"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sz w:val="18"/>
          <w:szCs w:val="18"/>
          <w:highlight w:val="white"/>
          <w:lang w:val="en-US"/>
        </w:rPr>
        <w:t xml:space="preserve">   </w:t>
      </w:r>
      <w:r w:rsidRPr="00E67CD2">
        <w:rPr>
          <w:rFonts w:ascii="Consolas" w:eastAsia="Consolas" w:hAnsi="Consolas" w:cs="Consolas"/>
          <w:b/>
          <w:color w:val="000080"/>
          <w:sz w:val="18"/>
          <w:szCs w:val="18"/>
          <w:highlight w:val="white"/>
          <w:lang w:val="en-US"/>
        </w:rPr>
        <w:t xml:space="preserve">return </w:t>
      </w:r>
      <w:r w:rsidRPr="00E67CD2">
        <w:rPr>
          <w:rFonts w:ascii="Consolas" w:eastAsia="Consolas" w:hAnsi="Consolas" w:cs="Consolas"/>
          <w:sz w:val="18"/>
          <w:szCs w:val="18"/>
          <w:highlight w:val="white"/>
          <w:lang w:val="en-US"/>
        </w:rPr>
        <w:t>inboxFragment;</w:t>
      </w:r>
    </w:p>
    <w:p w14:paraId="0EC9853A"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sz w:val="18"/>
          <w:szCs w:val="18"/>
          <w:highlight w:val="white"/>
          <w:lang w:val="en-US"/>
        </w:rPr>
        <w:t>}</w:t>
      </w:r>
    </w:p>
    <w:p w14:paraId="6408BEE9" w14:textId="77777777" w:rsidR="006D109F" w:rsidRPr="00E67CD2" w:rsidRDefault="006D109F" w:rsidP="006D109F">
      <w:pPr>
        <w:spacing w:after="0" w:line="240" w:lineRule="auto"/>
        <w:ind w:left="1130"/>
        <w:jc w:val="left"/>
        <w:rPr>
          <w:lang w:val="en-US"/>
        </w:rPr>
      </w:pPr>
    </w:p>
    <w:p w14:paraId="3E90DD5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t xml:space="preserve">public </w:t>
      </w:r>
      <w:r w:rsidRPr="00880E57">
        <w:rPr>
          <w:rFonts w:ascii="Consolas" w:eastAsia="Consolas" w:hAnsi="Consolas" w:cs="Consolas"/>
          <w:sz w:val="18"/>
          <w:szCs w:val="18"/>
          <w:highlight w:val="white"/>
          <w:lang w:val="en-US"/>
        </w:rPr>
        <w:t>OutboxFragment getOutboxFragment() {</w:t>
      </w:r>
    </w:p>
    <w:p w14:paraId="56892821" w14:textId="77777777" w:rsidR="006D109F" w:rsidRPr="00880E57" w:rsidRDefault="006D109F" w:rsidP="006D109F">
      <w:pPr>
        <w:spacing w:after="0" w:line="240" w:lineRule="auto"/>
        <w:ind w:left="1130"/>
        <w:jc w:val="left"/>
        <w:rPr>
          <w:lang w:val="en-US"/>
        </w:rPr>
      </w:pPr>
    </w:p>
    <w:p w14:paraId="66D550A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OutboxFragment outboxFragment = </w:t>
      </w:r>
      <w:r w:rsidRPr="00880E57">
        <w:rPr>
          <w:rFonts w:ascii="Consolas" w:eastAsia="Consolas" w:hAnsi="Consolas" w:cs="Consolas"/>
          <w:b/>
          <w:color w:val="000080"/>
          <w:sz w:val="18"/>
          <w:szCs w:val="18"/>
          <w:highlight w:val="white"/>
          <w:lang w:val="en-US"/>
        </w:rPr>
        <w:t xml:space="preserve">new </w:t>
      </w:r>
      <w:r w:rsidRPr="00880E57">
        <w:rPr>
          <w:rFonts w:ascii="Consolas" w:eastAsia="Consolas" w:hAnsi="Consolas" w:cs="Consolas"/>
          <w:sz w:val="18"/>
          <w:szCs w:val="18"/>
          <w:highlight w:val="white"/>
          <w:lang w:val="en-US"/>
        </w:rPr>
        <w:t>OutboxFragment();</w:t>
      </w:r>
    </w:p>
    <w:p w14:paraId="2085031F" w14:textId="77777777" w:rsidR="006D109F" w:rsidRPr="00880E57" w:rsidRDefault="006D109F" w:rsidP="006D109F">
      <w:pPr>
        <w:spacing w:after="0" w:line="240" w:lineRule="auto"/>
        <w:ind w:left="1130"/>
        <w:jc w:val="left"/>
        <w:rPr>
          <w:lang w:val="en-US"/>
        </w:rPr>
      </w:pPr>
    </w:p>
    <w:p w14:paraId="29D582EC" w14:textId="77777777" w:rsidR="006D109F" w:rsidRPr="00BC153C"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r w:rsidRPr="00BC153C">
        <w:rPr>
          <w:rFonts w:ascii="Consolas" w:eastAsia="Consolas" w:hAnsi="Consolas" w:cs="Consolas"/>
          <w:sz w:val="18"/>
          <w:szCs w:val="18"/>
          <w:highlight w:val="white"/>
          <w:lang w:val="en-US"/>
        </w:rPr>
        <w:t>setTitle(</w:t>
      </w:r>
      <w:r w:rsidRPr="00BC153C">
        <w:rPr>
          <w:rFonts w:ascii="Consolas" w:eastAsia="Consolas" w:hAnsi="Consolas" w:cs="Consolas"/>
          <w:b/>
          <w:color w:val="008000"/>
          <w:sz w:val="18"/>
          <w:szCs w:val="18"/>
          <w:highlight w:val="white"/>
          <w:lang w:val="en-US"/>
        </w:rPr>
        <w:t>"Saída"</w:t>
      </w:r>
      <w:r w:rsidRPr="00BC153C">
        <w:rPr>
          <w:rFonts w:ascii="Consolas" w:eastAsia="Consolas" w:hAnsi="Consolas" w:cs="Consolas"/>
          <w:sz w:val="18"/>
          <w:szCs w:val="18"/>
          <w:highlight w:val="white"/>
          <w:lang w:val="en-US"/>
        </w:rPr>
        <w:t>);</w:t>
      </w:r>
    </w:p>
    <w:p w14:paraId="7F0C5639" w14:textId="77777777" w:rsidR="006D109F" w:rsidRPr="00BC153C" w:rsidRDefault="006D109F" w:rsidP="006D109F">
      <w:pPr>
        <w:spacing w:after="0" w:line="240" w:lineRule="auto"/>
        <w:ind w:left="1130"/>
        <w:jc w:val="left"/>
        <w:rPr>
          <w:lang w:val="en-US"/>
        </w:rPr>
      </w:pPr>
    </w:p>
    <w:p w14:paraId="1754B548" w14:textId="77777777" w:rsidR="006D109F" w:rsidRDefault="006D109F" w:rsidP="006D109F">
      <w:pPr>
        <w:spacing w:after="0" w:line="240" w:lineRule="auto"/>
        <w:ind w:left="1130"/>
        <w:jc w:val="left"/>
      </w:pPr>
      <w:r w:rsidRPr="00BC153C">
        <w:rPr>
          <w:rFonts w:ascii="Consolas" w:eastAsia="Consolas" w:hAnsi="Consolas" w:cs="Consolas"/>
          <w:sz w:val="18"/>
          <w:szCs w:val="18"/>
          <w:highlight w:val="white"/>
          <w:lang w:val="en-US"/>
        </w:rPr>
        <w:t xml:space="preserve">   </w:t>
      </w:r>
      <w:r>
        <w:rPr>
          <w:rFonts w:ascii="Consolas" w:eastAsia="Consolas" w:hAnsi="Consolas" w:cs="Consolas"/>
          <w:b/>
          <w:color w:val="000080"/>
          <w:sz w:val="18"/>
          <w:szCs w:val="18"/>
          <w:highlight w:val="white"/>
        </w:rPr>
        <w:t xml:space="preserve">return </w:t>
      </w:r>
      <w:r>
        <w:rPr>
          <w:rFonts w:ascii="Consolas" w:eastAsia="Consolas" w:hAnsi="Consolas" w:cs="Consolas"/>
          <w:sz w:val="18"/>
          <w:szCs w:val="18"/>
          <w:highlight w:val="white"/>
        </w:rPr>
        <w:t>outboxFragment;</w:t>
      </w:r>
    </w:p>
    <w:p w14:paraId="27BB4647" w14:textId="77777777" w:rsidR="006D109F" w:rsidRDefault="006D109F" w:rsidP="006D109F">
      <w:pPr>
        <w:spacing w:after="0" w:line="240" w:lineRule="auto"/>
        <w:ind w:left="1130"/>
        <w:jc w:val="left"/>
      </w:pPr>
      <w:r>
        <w:rPr>
          <w:rFonts w:ascii="Consolas" w:eastAsia="Consolas" w:hAnsi="Consolas" w:cs="Consolas"/>
          <w:sz w:val="18"/>
          <w:szCs w:val="18"/>
          <w:highlight w:val="white"/>
        </w:rPr>
        <w:t>}</w:t>
      </w:r>
    </w:p>
    <w:p w14:paraId="5683D155" w14:textId="77777777" w:rsidR="006D109F" w:rsidRDefault="006D109F" w:rsidP="006D109F"/>
    <w:p w14:paraId="1A0284EB" w14:textId="13EF8237" w:rsidR="006D109F" w:rsidRDefault="006D109F" w:rsidP="006D109F">
      <w:pPr>
        <w:ind w:left="1130"/>
      </w:pPr>
      <w:r>
        <w:rPr>
          <w:b/>
        </w:rPr>
        <w:t xml:space="preserve">Entendendo o código: </w:t>
      </w:r>
      <w:r w:rsidR="00EE319D">
        <w:t xml:space="preserve">nesses </w:t>
      </w:r>
      <w:r>
        <w:t xml:space="preserve">métodos </w:t>
      </w:r>
      <w:r w:rsidR="00EE319D">
        <w:t xml:space="preserve">há </w:t>
      </w:r>
      <w:r>
        <w:t xml:space="preserve">uma simples instanciação dos métodos, com a diferença </w:t>
      </w:r>
      <w:r w:rsidR="00EE319D">
        <w:t xml:space="preserve">de </w:t>
      </w:r>
      <w:r>
        <w:t xml:space="preserve">que </w:t>
      </w:r>
      <w:r w:rsidR="00EE319D">
        <w:t xml:space="preserve">é trocado </w:t>
      </w:r>
      <w:r>
        <w:t xml:space="preserve">o título da </w:t>
      </w:r>
      <w:r w:rsidR="00EE319D">
        <w:t xml:space="preserve">sua </w:t>
      </w:r>
      <w:r>
        <w:t xml:space="preserve">MainActivity de acordo com o </w:t>
      </w:r>
      <w:r w:rsidRPr="00BC153C">
        <w:rPr>
          <w:i/>
        </w:rPr>
        <w:t>fragment</w:t>
      </w:r>
      <w:r>
        <w:t xml:space="preserve"> instanciado.</w:t>
      </w:r>
    </w:p>
    <w:p w14:paraId="6DB1F972" w14:textId="0391FA83" w:rsidR="006D109F" w:rsidRDefault="00EE319D" w:rsidP="00021E9B">
      <w:pPr>
        <w:numPr>
          <w:ilvl w:val="0"/>
          <w:numId w:val="10"/>
        </w:numPr>
        <w:ind w:hanging="360"/>
        <w:contextualSpacing/>
      </w:pPr>
      <w:r>
        <w:t xml:space="preserve">É necessário </w:t>
      </w:r>
      <w:r w:rsidR="006D109F">
        <w:t xml:space="preserve">então criar um método que </w:t>
      </w:r>
      <w:r>
        <w:t xml:space="preserve">decida </w:t>
      </w:r>
      <w:r w:rsidR="006D109F">
        <w:t xml:space="preserve">qual </w:t>
      </w:r>
      <w:r w:rsidR="006D109F" w:rsidRPr="00BC153C">
        <w:rPr>
          <w:i/>
        </w:rPr>
        <w:t>Fragment</w:t>
      </w:r>
      <w:r w:rsidR="006D109F">
        <w:t xml:space="preserve"> instanciar, de acordo com o item do menu selecionado. Para </w:t>
      </w:r>
      <w:r>
        <w:t xml:space="preserve">isso será utilizado </w:t>
      </w:r>
      <w:r w:rsidR="006D109F">
        <w:t>o seguinte método:</w:t>
      </w:r>
    </w:p>
    <w:p w14:paraId="5FBB6E97"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6"/>
          <w:szCs w:val="16"/>
          <w:highlight w:val="white"/>
          <w:lang w:val="en-US"/>
        </w:rPr>
        <w:t xml:space="preserve">public void </w:t>
      </w:r>
      <w:r w:rsidRPr="00880E57">
        <w:rPr>
          <w:rFonts w:ascii="Consolas" w:eastAsia="Consolas" w:hAnsi="Consolas" w:cs="Consolas"/>
          <w:sz w:val="16"/>
          <w:szCs w:val="16"/>
          <w:highlight w:val="white"/>
          <w:lang w:val="en-US"/>
        </w:rPr>
        <w:t>selectDrawerItem(MenuItem menuItem) {</w:t>
      </w:r>
    </w:p>
    <w:p w14:paraId="348E9184" w14:textId="77777777" w:rsidR="006D109F" w:rsidRPr="00880E57" w:rsidRDefault="006D109F" w:rsidP="006D109F">
      <w:pPr>
        <w:spacing w:after="0" w:line="240" w:lineRule="auto"/>
        <w:ind w:left="1130"/>
        <w:jc w:val="left"/>
        <w:rPr>
          <w:lang w:val="en-US"/>
        </w:rPr>
      </w:pPr>
    </w:p>
    <w:p w14:paraId="5C7135B1"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switch</w:t>
      </w:r>
      <w:r w:rsidRPr="00880E57">
        <w:rPr>
          <w:rFonts w:ascii="Consolas" w:eastAsia="Consolas" w:hAnsi="Consolas" w:cs="Consolas"/>
          <w:sz w:val="16"/>
          <w:szCs w:val="16"/>
          <w:highlight w:val="white"/>
          <w:lang w:val="en-US"/>
        </w:rPr>
        <w:t>(menuItem.getItemId()) {</w:t>
      </w:r>
    </w:p>
    <w:p w14:paraId="7E259EBD"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 xml:space="preserve">case </w:t>
      </w:r>
      <w:r w:rsidRPr="00880E57">
        <w:rPr>
          <w:rFonts w:ascii="Consolas" w:eastAsia="Consolas" w:hAnsi="Consolas" w:cs="Consolas"/>
          <w:sz w:val="16"/>
          <w:szCs w:val="16"/>
          <w:highlight w:val="white"/>
          <w:lang w:val="en-US"/>
        </w:rPr>
        <w:t>R.id.</w:t>
      </w:r>
      <w:r w:rsidRPr="00880E57">
        <w:rPr>
          <w:rFonts w:ascii="Consolas" w:eastAsia="Consolas" w:hAnsi="Consolas" w:cs="Consolas"/>
          <w:b/>
          <w:i/>
          <w:color w:val="660E7A"/>
          <w:sz w:val="16"/>
          <w:szCs w:val="16"/>
          <w:highlight w:val="white"/>
          <w:lang w:val="en-US"/>
        </w:rPr>
        <w:t>nav_inbox_fragment</w:t>
      </w:r>
      <w:r w:rsidRPr="00880E57">
        <w:rPr>
          <w:rFonts w:ascii="Consolas" w:eastAsia="Consolas" w:hAnsi="Consolas" w:cs="Consolas"/>
          <w:sz w:val="16"/>
          <w:szCs w:val="16"/>
          <w:highlight w:val="white"/>
          <w:lang w:val="en-US"/>
        </w:rPr>
        <w:t>:</w:t>
      </w:r>
    </w:p>
    <w:p w14:paraId="0447B7E4"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changeToFragment(getInboxFragment());</w:t>
      </w:r>
    </w:p>
    <w:p w14:paraId="4E6669CA"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break</w:t>
      </w:r>
      <w:r w:rsidRPr="00880E57">
        <w:rPr>
          <w:rFonts w:ascii="Consolas" w:eastAsia="Consolas" w:hAnsi="Consolas" w:cs="Consolas"/>
          <w:sz w:val="16"/>
          <w:szCs w:val="16"/>
          <w:highlight w:val="white"/>
          <w:lang w:val="en-US"/>
        </w:rPr>
        <w:t>;</w:t>
      </w:r>
    </w:p>
    <w:p w14:paraId="49F53A8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default</w:t>
      </w:r>
      <w:r w:rsidRPr="00880E57">
        <w:rPr>
          <w:rFonts w:ascii="Consolas" w:eastAsia="Consolas" w:hAnsi="Consolas" w:cs="Consolas"/>
          <w:sz w:val="16"/>
          <w:szCs w:val="16"/>
          <w:highlight w:val="white"/>
          <w:lang w:val="en-US"/>
        </w:rPr>
        <w:t>:</w:t>
      </w:r>
    </w:p>
    <w:p w14:paraId="5FD4410F"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changeToFragment(getOutboxFragment());</w:t>
      </w:r>
    </w:p>
    <w:p w14:paraId="6CD0D6BB" w14:textId="77777777" w:rsidR="006D109F" w:rsidRPr="0062783D" w:rsidRDefault="006D109F" w:rsidP="006D109F">
      <w:pPr>
        <w:spacing w:after="0" w:line="240" w:lineRule="auto"/>
        <w:ind w:left="1130"/>
        <w:jc w:val="left"/>
      </w:pPr>
      <w:r w:rsidRPr="00880E57">
        <w:rPr>
          <w:rFonts w:ascii="Consolas" w:eastAsia="Consolas" w:hAnsi="Consolas" w:cs="Consolas"/>
          <w:sz w:val="16"/>
          <w:szCs w:val="16"/>
          <w:highlight w:val="white"/>
          <w:lang w:val="en-US"/>
        </w:rPr>
        <w:t xml:space="preserve">   </w:t>
      </w:r>
      <w:r w:rsidRPr="00C97170">
        <w:rPr>
          <w:rFonts w:ascii="Consolas" w:eastAsia="Consolas" w:hAnsi="Consolas" w:cs="Consolas"/>
          <w:sz w:val="16"/>
          <w:szCs w:val="16"/>
          <w:highlight w:val="white"/>
        </w:rPr>
        <w:t>}</w:t>
      </w:r>
    </w:p>
    <w:p w14:paraId="22CAAE8F" w14:textId="77777777" w:rsidR="006D109F" w:rsidRPr="000D4BA1" w:rsidRDefault="006D109F" w:rsidP="006D109F">
      <w:pPr>
        <w:spacing w:after="0" w:line="240" w:lineRule="auto"/>
        <w:ind w:left="1130"/>
        <w:jc w:val="left"/>
      </w:pPr>
    </w:p>
    <w:p w14:paraId="549769B5" w14:textId="77777777" w:rsidR="006D109F" w:rsidRDefault="006D109F" w:rsidP="006D109F">
      <w:pPr>
        <w:spacing w:after="0" w:line="240" w:lineRule="auto"/>
        <w:ind w:left="1130"/>
        <w:jc w:val="left"/>
      </w:pPr>
      <w:r w:rsidRPr="001C1251">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Destaca o item do menu selecionado</w:t>
      </w:r>
    </w:p>
    <w:p w14:paraId="4FBF22B7" w14:textId="77777777" w:rsidR="006D109F" w:rsidRDefault="006D109F" w:rsidP="006D109F">
      <w:pPr>
        <w:spacing w:after="0" w:line="240" w:lineRule="auto"/>
        <w:ind w:left="1130"/>
        <w:jc w:val="left"/>
      </w:pPr>
      <w:r>
        <w:rPr>
          <w:rFonts w:ascii="Consolas" w:eastAsia="Consolas" w:hAnsi="Consolas" w:cs="Consolas"/>
          <w:i/>
          <w:color w:val="808080"/>
          <w:sz w:val="16"/>
          <w:szCs w:val="16"/>
          <w:highlight w:val="white"/>
        </w:rPr>
        <w:t xml:space="preserve">   </w:t>
      </w:r>
      <w:r>
        <w:rPr>
          <w:rFonts w:ascii="Consolas" w:eastAsia="Consolas" w:hAnsi="Consolas" w:cs="Consolas"/>
          <w:sz w:val="16"/>
          <w:szCs w:val="16"/>
          <w:highlight w:val="white"/>
        </w:rPr>
        <w:t>menuItem.setChecked(</w:t>
      </w:r>
      <w:r>
        <w:rPr>
          <w:rFonts w:ascii="Consolas" w:eastAsia="Consolas" w:hAnsi="Consolas" w:cs="Consolas"/>
          <w:b/>
          <w:color w:val="000080"/>
          <w:sz w:val="16"/>
          <w:szCs w:val="16"/>
          <w:highlight w:val="white"/>
        </w:rPr>
        <w:t>true</w:t>
      </w:r>
      <w:r>
        <w:rPr>
          <w:rFonts w:ascii="Consolas" w:eastAsia="Consolas" w:hAnsi="Consolas" w:cs="Consolas"/>
          <w:sz w:val="16"/>
          <w:szCs w:val="16"/>
          <w:highlight w:val="white"/>
        </w:rPr>
        <w:t>);</w:t>
      </w:r>
    </w:p>
    <w:p w14:paraId="72A397C6" w14:textId="77777777" w:rsidR="006D109F" w:rsidRDefault="006D109F" w:rsidP="006D109F">
      <w:pPr>
        <w:spacing w:after="0" w:line="240" w:lineRule="auto"/>
        <w:ind w:left="1130"/>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Troca o título na Toolbar</w:t>
      </w:r>
    </w:p>
    <w:p w14:paraId="09028A35" w14:textId="77777777" w:rsidR="006D109F" w:rsidRPr="00880E57"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r w:rsidRPr="00880E57">
        <w:rPr>
          <w:rFonts w:ascii="Consolas" w:eastAsia="Consolas" w:hAnsi="Consolas" w:cs="Consolas"/>
          <w:sz w:val="16"/>
          <w:szCs w:val="16"/>
          <w:highlight w:val="white"/>
          <w:lang w:val="en-US"/>
        </w:rPr>
        <w:t>setTitle(menuItem.getTitle());</w:t>
      </w:r>
    </w:p>
    <w:p w14:paraId="417CCFB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i/>
          <w:color w:val="808080"/>
          <w:sz w:val="16"/>
          <w:szCs w:val="16"/>
          <w:highlight w:val="white"/>
          <w:lang w:val="en-US"/>
        </w:rPr>
        <w:t>// Fecha o drawer</w:t>
      </w:r>
    </w:p>
    <w:p w14:paraId="6C39B615" w14:textId="77777777" w:rsidR="006D109F" w:rsidRDefault="006D109F" w:rsidP="006D109F">
      <w:pPr>
        <w:spacing w:after="0" w:line="240" w:lineRule="auto"/>
        <w:ind w:left="1130"/>
        <w:jc w:val="left"/>
      </w:pPr>
      <w:r w:rsidRPr="00880E57">
        <w:rPr>
          <w:rFonts w:ascii="Consolas" w:eastAsia="Consolas" w:hAnsi="Consolas" w:cs="Consolas"/>
          <w:i/>
          <w:color w:val="808080"/>
          <w:sz w:val="16"/>
          <w:szCs w:val="16"/>
          <w:highlight w:val="white"/>
          <w:lang w:val="en-US"/>
        </w:rPr>
        <w:t xml:space="preserve">   </w:t>
      </w:r>
      <w:r>
        <w:rPr>
          <w:rFonts w:ascii="Consolas" w:eastAsia="Consolas" w:hAnsi="Consolas" w:cs="Consolas"/>
          <w:b/>
          <w:color w:val="660E7A"/>
          <w:sz w:val="16"/>
          <w:szCs w:val="16"/>
          <w:highlight w:val="white"/>
        </w:rPr>
        <w:t>drawerLayout</w:t>
      </w:r>
      <w:r>
        <w:rPr>
          <w:rFonts w:ascii="Consolas" w:eastAsia="Consolas" w:hAnsi="Consolas" w:cs="Consolas"/>
          <w:sz w:val="16"/>
          <w:szCs w:val="16"/>
          <w:highlight w:val="white"/>
        </w:rPr>
        <w:t>.closeDrawers();</w:t>
      </w:r>
    </w:p>
    <w:p w14:paraId="7D0B4793" w14:textId="77777777" w:rsidR="006D109F" w:rsidRDefault="006D109F" w:rsidP="006D109F">
      <w:pPr>
        <w:spacing w:after="0" w:line="240" w:lineRule="auto"/>
        <w:ind w:left="1130"/>
        <w:jc w:val="left"/>
      </w:pPr>
      <w:r>
        <w:rPr>
          <w:rFonts w:ascii="Consolas" w:eastAsia="Consolas" w:hAnsi="Consolas" w:cs="Consolas"/>
          <w:sz w:val="16"/>
          <w:szCs w:val="16"/>
          <w:highlight w:val="white"/>
        </w:rPr>
        <w:t>}</w:t>
      </w:r>
    </w:p>
    <w:p w14:paraId="34C5CDA9" w14:textId="77777777" w:rsidR="006D109F" w:rsidRDefault="006D109F" w:rsidP="006D109F">
      <w:pPr>
        <w:spacing w:after="0" w:line="240" w:lineRule="auto"/>
        <w:ind w:left="1130"/>
        <w:jc w:val="left"/>
      </w:pPr>
    </w:p>
    <w:p w14:paraId="236F9E98" w14:textId="62296734" w:rsidR="006D109F" w:rsidRDefault="006D109F" w:rsidP="006D109F">
      <w:pPr>
        <w:ind w:left="1130"/>
      </w:pPr>
      <w:r>
        <w:rPr>
          <w:b/>
        </w:rPr>
        <w:t xml:space="preserve">Entendendo o código: </w:t>
      </w:r>
      <w:r w:rsidR="00EE319D">
        <w:t xml:space="preserve">esse </w:t>
      </w:r>
      <w:r>
        <w:t xml:space="preserve">método será chamado sempre que um item do menu </w:t>
      </w:r>
      <w:r w:rsidRPr="00BC153C">
        <w:rPr>
          <w:i/>
        </w:rPr>
        <w:t>Drawer</w:t>
      </w:r>
      <w:r>
        <w:t xml:space="preserve"> for selecionado, então por parâmetro </w:t>
      </w:r>
      <w:r w:rsidR="00EE319D">
        <w:t xml:space="preserve">é recebido </w:t>
      </w:r>
      <w:r>
        <w:t xml:space="preserve">um item do menu, e de acordo com </w:t>
      </w:r>
      <w:r w:rsidR="00EE319D">
        <w:t xml:space="preserve">ele é instanciado </w:t>
      </w:r>
      <w:r>
        <w:t xml:space="preserve">o </w:t>
      </w:r>
      <w:r w:rsidRPr="00BC153C">
        <w:rPr>
          <w:i/>
        </w:rPr>
        <w:t>Fragment</w:t>
      </w:r>
      <w:r>
        <w:t xml:space="preserve"> correto. Em seguida</w:t>
      </w:r>
      <w:r w:rsidR="00EE319D">
        <w:t>,</w:t>
      </w:r>
      <w:r>
        <w:t xml:space="preserve"> </w:t>
      </w:r>
      <w:r w:rsidR="00EE319D">
        <w:t xml:space="preserve">é utilizado </w:t>
      </w:r>
      <w:r>
        <w:t xml:space="preserve">o método </w:t>
      </w:r>
      <w:r>
        <w:rPr>
          <w:rFonts w:ascii="Consolas" w:eastAsia="Consolas" w:hAnsi="Consolas" w:cs="Consolas"/>
          <w:sz w:val="16"/>
          <w:szCs w:val="16"/>
          <w:highlight w:val="white"/>
        </w:rPr>
        <w:lastRenderedPageBreak/>
        <w:t xml:space="preserve">setChecked() </w:t>
      </w:r>
      <w:r>
        <w:t xml:space="preserve">para manter o item selecionado com uma coloração de destaque. Depois </w:t>
      </w:r>
      <w:r w:rsidR="00EE319D">
        <w:t xml:space="preserve">modifica-se </w:t>
      </w:r>
      <w:r>
        <w:t>o título da tela e</w:t>
      </w:r>
      <w:r w:rsidR="00EE319D">
        <w:t>,</w:t>
      </w:r>
      <w:r>
        <w:t xml:space="preserve"> por fim</w:t>
      </w:r>
      <w:r w:rsidR="00EE319D">
        <w:t>,</w:t>
      </w:r>
      <w:r>
        <w:t xml:space="preserve"> fecha-se o </w:t>
      </w:r>
      <w:r w:rsidRPr="00BC153C">
        <w:rPr>
          <w:i/>
        </w:rPr>
        <w:t>Drawer</w:t>
      </w:r>
      <w:r w:rsidR="00EE319D">
        <w:rPr>
          <w:i/>
        </w:rPr>
        <w:t>.</w:t>
      </w:r>
    </w:p>
    <w:p w14:paraId="0C23EAAA" w14:textId="6A254086" w:rsidR="006D109F" w:rsidRDefault="006D109F" w:rsidP="00021E9B">
      <w:pPr>
        <w:numPr>
          <w:ilvl w:val="0"/>
          <w:numId w:val="10"/>
        </w:numPr>
        <w:ind w:hanging="360"/>
        <w:contextualSpacing/>
      </w:pPr>
      <w:r>
        <w:t xml:space="preserve">Agora </w:t>
      </w:r>
      <w:r w:rsidR="00EE319D">
        <w:t xml:space="preserve">você vai </w:t>
      </w:r>
      <w:r>
        <w:t xml:space="preserve">utilizar todos </w:t>
      </w:r>
      <w:r w:rsidR="00EE319D">
        <w:t xml:space="preserve">esses </w:t>
      </w:r>
      <w:r>
        <w:t xml:space="preserve">métodos criados. Os itens do menu também possuem </w:t>
      </w:r>
      <w:r w:rsidRPr="008F6215">
        <w:rPr>
          <w:i/>
        </w:rPr>
        <w:t>listeners</w:t>
      </w:r>
      <w:r>
        <w:t xml:space="preserve"> que são disparados quando </w:t>
      </w:r>
      <w:r w:rsidR="00EE319D">
        <w:t xml:space="preserve">se clica </w:t>
      </w:r>
      <w:r>
        <w:t xml:space="preserve">em um deles, mas infelizmente a biblioteca ButterKnife não </w:t>
      </w:r>
      <w:r w:rsidR="00EE319D">
        <w:t xml:space="preserve">dá </w:t>
      </w:r>
      <w:r>
        <w:t xml:space="preserve">suporte para </w:t>
      </w:r>
      <w:r w:rsidR="00EE319D">
        <w:t xml:space="preserve">esse </w:t>
      </w:r>
      <w:r w:rsidRPr="008F6215">
        <w:rPr>
          <w:i/>
        </w:rPr>
        <w:t>listener</w:t>
      </w:r>
      <w:r>
        <w:t>. Crie o seguinte método:</w:t>
      </w:r>
    </w:p>
    <w:p w14:paraId="58EE2D22"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t xml:space="preserve">private void </w:t>
      </w:r>
      <w:r w:rsidRPr="00880E57">
        <w:rPr>
          <w:rFonts w:ascii="Consolas" w:eastAsia="Consolas" w:hAnsi="Consolas" w:cs="Consolas"/>
          <w:sz w:val="18"/>
          <w:szCs w:val="18"/>
          <w:highlight w:val="white"/>
          <w:lang w:val="en-US"/>
        </w:rPr>
        <w:t>setupDrawerContent(NavigationView navigationView) {</w:t>
      </w:r>
    </w:p>
    <w:p w14:paraId="44466617" w14:textId="77777777" w:rsidR="006D109F" w:rsidRPr="00880E57" w:rsidRDefault="006D109F" w:rsidP="006D109F">
      <w:pPr>
        <w:spacing w:after="0" w:line="240" w:lineRule="auto"/>
        <w:ind w:left="1130"/>
        <w:jc w:val="left"/>
        <w:rPr>
          <w:lang w:val="en-US"/>
        </w:rPr>
      </w:pPr>
    </w:p>
    <w:p w14:paraId="5BC75A0B"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changeToFragment(getInboxFragment());</w:t>
      </w:r>
    </w:p>
    <w:p w14:paraId="09D6421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navigationView.setNavigationItemSelectedListener(</w:t>
      </w:r>
    </w:p>
    <w:p w14:paraId="7BB2745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new </w:t>
      </w:r>
      <w:r w:rsidRPr="00880E57">
        <w:rPr>
          <w:rFonts w:ascii="Consolas" w:eastAsia="Consolas" w:hAnsi="Consolas" w:cs="Consolas"/>
          <w:sz w:val="18"/>
          <w:szCs w:val="18"/>
          <w:highlight w:val="white"/>
          <w:lang w:val="en-US"/>
        </w:rPr>
        <w:t>NavigationView.OnNavigationItemSelectedListener() {</w:t>
      </w:r>
    </w:p>
    <w:p w14:paraId="08266E2D"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
    <w:p w14:paraId="455D60E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808000"/>
          <w:sz w:val="18"/>
          <w:szCs w:val="18"/>
          <w:highlight w:val="white"/>
          <w:lang w:val="en-US"/>
        </w:rPr>
        <w:t>@Override</w:t>
      </w:r>
    </w:p>
    <w:p w14:paraId="2A5C673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808000"/>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public boolean </w:t>
      </w:r>
      <w:r w:rsidRPr="00880E57">
        <w:rPr>
          <w:rFonts w:ascii="Consolas" w:eastAsia="Consolas" w:hAnsi="Consolas" w:cs="Consolas"/>
          <w:sz w:val="18"/>
          <w:szCs w:val="18"/>
          <w:highlight w:val="white"/>
          <w:lang w:val="en-US"/>
        </w:rPr>
        <w:t>onNavigationItemSelected(MenuItem menuItem) {</w:t>
      </w:r>
    </w:p>
    <w:p w14:paraId="35F0CA9A" w14:textId="77777777" w:rsidR="006D109F" w:rsidRDefault="006D109F" w:rsidP="006D109F">
      <w:pPr>
        <w:spacing w:after="0" w:line="240" w:lineRule="auto"/>
        <w:ind w:left="1130"/>
        <w:jc w:val="left"/>
      </w:pPr>
      <w:r w:rsidRPr="00880E57">
        <w:rPr>
          <w:rFonts w:ascii="Consolas" w:eastAsia="Consolas" w:hAnsi="Consolas" w:cs="Consolas"/>
          <w:sz w:val="18"/>
          <w:szCs w:val="18"/>
          <w:highlight w:val="white"/>
          <w:lang w:val="en-US"/>
        </w:rPr>
        <w:t xml:space="preserve">                   </w:t>
      </w:r>
      <w:r>
        <w:rPr>
          <w:rFonts w:ascii="Consolas" w:eastAsia="Consolas" w:hAnsi="Consolas" w:cs="Consolas"/>
          <w:sz w:val="18"/>
          <w:szCs w:val="18"/>
          <w:highlight w:val="white"/>
        </w:rPr>
        <w:t>selectDrawerItem(menuItem);</w:t>
      </w:r>
    </w:p>
    <w:p w14:paraId="71994810" w14:textId="77777777" w:rsidR="006D109F" w:rsidRDefault="006D109F" w:rsidP="006D109F">
      <w:pPr>
        <w:spacing w:after="0" w:line="240" w:lineRule="auto"/>
        <w:ind w:left="1130"/>
        <w:jc w:val="left"/>
      </w:pPr>
      <w:r>
        <w:rPr>
          <w:rFonts w:ascii="Consolas" w:eastAsia="Consolas" w:hAnsi="Consolas" w:cs="Consolas"/>
          <w:sz w:val="18"/>
          <w:szCs w:val="18"/>
          <w:highlight w:val="white"/>
        </w:rPr>
        <w:t xml:space="preserve">                   </w:t>
      </w:r>
      <w:r>
        <w:rPr>
          <w:rFonts w:ascii="Consolas" w:eastAsia="Consolas" w:hAnsi="Consolas" w:cs="Consolas"/>
          <w:b/>
          <w:color w:val="000080"/>
          <w:sz w:val="18"/>
          <w:szCs w:val="18"/>
          <w:highlight w:val="white"/>
        </w:rPr>
        <w:t>return true</w:t>
      </w:r>
      <w:r>
        <w:rPr>
          <w:rFonts w:ascii="Consolas" w:eastAsia="Consolas" w:hAnsi="Consolas" w:cs="Consolas"/>
          <w:sz w:val="18"/>
          <w:szCs w:val="18"/>
          <w:highlight w:val="white"/>
        </w:rPr>
        <w:t>;</w:t>
      </w:r>
    </w:p>
    <w:p w14:paraId="206E9104" w14:textId="77777777" w:rsidR="006D109F" w:rsidRDefault="006D109F" w:rsidP="006D109F">
      <w:pPr>
        <w:spacing w:after="0" w:line="240" w:lineRule="auto"/>
        <w:ind w:left="1130"/>
        <w:jc w:val="left"/>
      </w:pPr>
      <w:r>
        <w:rPr>
          <w:rFonts w:ascii="Consolas" w:eastAsia="Consolas" w:hAnsi="Consolas" w:cs="Consolas"/>
          <w:sz w:val="18"/>
          <w:szCs w:val="18"/>
          <w:highlight w:val="white"/>
        </w:rPr>
        <w:t xml:space="preserve">               }</w:t>
      </w:r>
    </w:p>
    <w:p w14:paraId="4CBDFC07" w14:textId="77777777" w:rsidR="006D109F" w:rsidRDefault="006D109F" w:rsidP="006D109F">
      <w:pPr>
        <w:spacing w:after="0" w:line="240" w:lineRule="auto"/>
        <w:ind w:left="1130"/>
        <w:jc w:val="left"/>
      </w:pPr>
      <w:r>
        <w:rPr>
          <w:rFonts w:ascii="Consolas" w:eastAsia="Consolas" w:hAnsi="Consolas" w:cs="Consolas"/>
          <w:sz w:val="18"/>
          <w:szCs w:val="18"/>
          <w:highlight w:val="white"/>
        </w:rPr>
        <w:t xml:space="preserve">           });</w:t>
      </w:r>
    </w:p>
    <w:p w14:paraId="2F7A6D83" w14:textId="77777777" w:rsidR="006D109F" w:rsidRDefault="006D109F" w:rsidP="006D109F">
      <w:pPr>
        <w:spacing w:after="0" w:line="240" w:lineRule="auto"/>
        <w:ind w:left="1130"/>
        <w:jc w:val="left"/>
      </w:pPr>
      <w:r>
        <w:rPr>
          <w:rFonts w:ascii="Consolas" w:eastAsia="Consolas" w:hAnsi="Consolas" w:cs="Consolas"/>
          <w:sz w:val="18"/>
          <w:szCs w:val="18"/>
          <w:highlight w:val="white"/>
        </w:rPr>
        <w:t>}</w:t>
      </w:r>
    </w:p>
    <w:p w14:paraId="06C813AF" w14:textId="77777777" w:rsidR="006D109F" w:rsidRDefault="006D109F" w:rsidP="006D109F"/>
    <w:p w14:paraId="44A7D2ED" w14:textId="404353E6" w:rsidR="006D109F" w:rsidRDefault="006D109F" w:rsidP="006D109F">
      <w:pPr>
        <w:ind w:left="1130"/>
      </w:pPr>
      <w:r>
        <w:rPr>
          <w:b/>
        </w:rPr>
        <w:t xml:space="preserve">Entendendo o código: </w:t>
      </w:r>
      <w:r w:rsidR="00EE319D">
        <w:t xml:space="preserve">primeiramente foi utilizado </w:t>
      </w:r>
      <w:r>
        <w:t xml:space="preserve">o </w:t>
      </w:r>
      <w:r>
        <w:rPr>
          <w:b/>
        </w:rPr>
        <w:t>changeToFragment()</w:t>
      </w:r>
      <w:r>
        <w:t xml:space="preserve"> para deixar como tela inicial a </w:t>
      </w:r>
      <w:r w:rsidR="00EE319D">
        <w:t xml:space="preserve">sua </w:t>
      </w:r>
      <w:r>
        <w:t xml:space="preserve">tela </w:t>
      </w:r>
      <w:r w:rsidRPr="008F6215">
        <w:rPr>
          <w:b/>
          <w:i/>
        </w:rPr>
        <w:t>Inbox</w:t>
      </w:r>
      <w:r w:rsidR="009E5879">
        <w:t xml:space="preserve">. Em </w:t>
      </w:r>
      <w:r w:rsidR="009E5879" w:rsidRPr="009E5879">
        <w:rPr>
          <w:color w:val="FF0000"/>
        </w:rPr>
        <w:t>segui</w:t>
      </w:r>
      <w:r w:rsidRPr="009E5879">
        <w:rPr>
          <w:color w:val="FF0000"/>
        </w:rPr>
        <w:t>da</w:t>
      </w:r>
      <w:r w:rsidR="00EE319D">
        <w:rPr>
          <w:color w:val="FF0000"/>
        </w:rPr>
        <w:t>,</w:t>
      </w:r>
      <w:r>
        <w:t xml:space="preserve"> </w:t>
      </w:r>
      <w:r w:rsidR="00EE319D">
        <w:t xml:space="preserve">implementou-se </w:t>
      </w:r>
      <w:r>
        <w:t xml:space="preserve">o </w:t>
      </w:r>
      <w:r w:rsidRPr="008F6215">
        <w:rPr>
          <w:i/>
        </w:rPr>
        <w:t>listener</w:t>
      </w:r>
      <w:r>
        <w:t xml:space="preserve"> de seleção de um item do </w:t>
      </w:r>
      <w:r w:rsidRPr="008F6215">
        <w:rPr>
          <w:i/>
        </w:rPr>
        <w:t>Navigation</w:t>
      </w:r>
      <w:r>
        <w:t xml:space="preserve"> </w:t>
      </w:r>
      <w:r w:rsidRPr="008F6215">
        <w:rPr>
          <w:i/>
        </w:rPr>
        <w:t>Drawer</w:t>
      </w:r>
      <w:r>
        <w:t>.</w:t>
      </w:r>
    </w:p>
    <w:p w14:paraId="7553AA55" w14:textId="15B5208A" w:rsidR="006D109F" w:rsidRDefault="00B30954" w:rsidP="00021E9B">
      <w:pPr>
        <w:numPr>
          <w:ilvl w:val="0"/>
          <w:numId w:val="10"/>
        </w:numPr>
        <w:ind w:hanging="360"/>
        <w:contextualSpacing/>
      </w:pPr>
      <w:r>
        <w:t>Agora que</w:t>
      </w:r>
      <w:r w:rsidR="00EE319D">
        <w:t xml:space="preserve"> você</w:t>
      </w:r>
      <w:r>
        <w:t xml:space="preserve"> já </w:t>
      </w:r>
      <w:r w:rsidR="00EE319D">
        <w:t xml:space="preserve">criou </w:t>
      </w:r>
      <w:r>
        <w:t xml:space="preserve">toda a lógica de navegação e </w:t>
      </w:r>
      <w:r w:rsidR="00EE319D">
        <w:t xml:space="preserve">a </w:t>
      </w:r>
      <w:r>
        <w:t xml:space="preserve">configuração do </w:t>
      </w:r>
      <w:r w:rsidR="00EE319D">
        <w:t xml:space="preserve">seu </w:t>
      </w:r>
      <w:r w:rsidRPr="008F6215">
        <w:rPr>
          <w:i/>
        </w:rPr>
        <w:t>Drawer</w:t>
      </w:r>
      <w:r w:rsidR="006D109F">
        <w:t xml:space="preserve">, chame o método </w:t>
      </w:r>
      <w:r w:rsidR="006D109F">
        <w:rPr>
          <w:b/>
        </w:rPr>
        <w:t xml:space="preserve">setupDrawerContent() </w:t>
      </w:r>
      <w:r w:rsidR="006D109F">
        <w:t xml:space="preserve">ao final do método </w:t>
      </w:r>
      <w:r w:rsidR="006D109F">
        <w:rPr>
          <w:b/>
        </w:rPr>
        <w:t>onCreate().</w:t>
      </w:r>
    </w:p>
    <w:p w14:paraId="25BA6FB9"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color w:val="B7B7B7"/>
          <w:sz w:val="18"/>
          <w:szCs w:val="18"/>
          <w:highlight w:val="white"/>
          <w:lang w:val="en-US"/>
        </w:rPr>
        <w:t>@Override</w:t>
      </w:r>
    </w:p>
    <w:p w14:paraId="7C5CD4F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protected void onCreate(Bundle savedInstanceState) {</w:t>
      </w:r>
    </w:p>
    <w:p w14:paraId="1062C985"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 xml:space="preserve">   super.onCreate(savedInstanceState);</w:t>
      </w:r>
    </w:p>
    <w:p w14:paraId="38D9B960"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 xml:space="preserve">   setContentView(R.layout.</w:t>
      </w:r>
      <w:r w:rsidRPr="00880E57">
        <w:rPr>
          <w:rFonts w:ascii="Consolas" w:eastAsia="Consolas" w:hAnsi="Consolas" w:cs="Consolas"/>
          <w:i/>
          <w:color w:val="B7B7B7"/>
          <w:sz w:val="18"/>
          <w:szCs w:val="18"/>
          <w:highlight w:val="white"/>
          <w:lang w:val="en-US"/>
        </w:rPr>
        <w:t>activity_main</w:t>
      </w:r>
      <w:r w:rsidRPr="00880E57">
        <w:rPr>
          <w:rFonts w:ascii="Consolas" w:eastAsia="Consolas" w:hAnsi="Consolas" w:cs="Consolas"/>
          <w:color w:val="B7B7B7"/>
          <w:sz w:val="18"/>
          <w:szCs w:val="18"/>
          <w:highlight w:val="white"/>
          <w:lang w:val="en-US"/>
        </w:rPr>
        <w:t>);</w:t>
      </w:r>
    </w:p>
    <w:p w14:paraId="13A96B59" w14:textId="77777777" w:rsidR="006D109F" w:rsidRPr="00880E57" w:rsidRDefault="006D109F" w:rsidP="006D109F">
      <w:pPr>
        <w:spacing w:after="0" w:line="240" w:lineRule="auto"/>
        <w:ind w:left="1130"/>
        <w:jc w:val="left"/>
        <w:rPr>
          <w:lang w:val="en-US"/>
        </w:rPr>
      </w:pPr>
    </w:p>
    <w:p w14:paraId="6587F625"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 xml:space="preserve">   setHomeButton(R.drawable.</w:t>
      </w:r>
      <w:r w:rsidRPr="00880E57">
        <w:rPr>
          <w:rFonts w:ascii="Consolas" w:eastAsia="Consolas" w:hAnsi="Consolas" w:cs="Consolas"/>
          <w:i/>
          <w:color w:val="B7B7B7"/>
          <w:sz w:val="18"/>
          <w:szCs w:val="18"/>
          <w:highlight w:val="white"/>
          <w:lang w:val="en-US"/>
        </w:rPr>
        <w:t>menu</w:t>
      </w:r>
      <w:r w:rsidRPr="00880E57">
        <w:rPr>
          <w:rFonts w:ascii="Consolas" w:eastAsia="Consolas" w:hAnsi="Consolas" w:cs="Consolas"/>
          <w:color w:val="B7B7B7"/>
          <w:sz w:val="18"/>
          <w:szCs w:val="18"/>
          <w:highlight w:val="white"/>
          <w:lang w:val="en-US"/>
        </w:rPr>
        <w:t>);</w:t>
      </w:r>
    </w:p>
    <w:p w14:paraId="2BFAC7DA" w14:textId="77777777" w:rsidR="006D109F" w:rsidRPr="00880E57" w:rsidRDefault="006D109F" w:rsidP="006D109F">
      <w:pPr>
        <w:spacing w:after="0" w:line="240" w:lineRule="auto"/>
        <w:ind w:left="1130"/>
        <w:jc w:val="left"/>
        <w:rPr>
          <w:lang w:val="en-US"/>
        </w:rPr>
      </w:pPr>
    </w:p>
    <w:p w14:paraId="4ED1CAF0"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setupDrawerContent(</w:t>
      </w:r>
      <w:r w:rsidRPr="00880E57">
        <w:rPr>
          <w:rFonts w:ascii="Consolas" w:eastAsia="Consolas" w:hAnsi="Consolas" w:cs="Consolas"/>
          <w:color w:val="660E7A"/>
          <w:sz w:val="18"/>
          <w:szCs w:val="18"/>
          <w:highlight w:val="white"/>
          <w:lang w:val="en-US"/>
        </w:rPr>
        <w:t>navigationView</w:t>
      </w:r>
      <w:r w:rsidRPr="00880E57">
        <w:rPr>
          <w:rFonts w:ascii="Consolas" w:eastAsia="Consolas" w:hAnsi="Consolas" w:cs="Consolas"/>
          <w:sz w:val="18"/>
          <w:szCs w:val="18"/>
          <w:highlight w:val="white"/>
          <w:lang w:val="en-US"/>
        </w:rPr>
        <w:t>);</w:t>
      </w:r>
    </w:p>
    <w:p w14:paraId="616343BC" w14:textId="77777777" w:rsidR="006D109F" w:rsidRDefault="006D109F" w:rsidP="006D109F">
      <w:pPr>
        <w:spacing w:after="0" w:line="240" w:lineRule="auto"/>
        <w:ind w:left="1130"/>
        <w:jc w:val="left"/>
      </w:pPr>
      <w:r>
        <w:rPr>
          <w:rFonts w:ascii="Consolas" w:eastAsia="Consolas" w:hAnsi="Consolas" w:cs="Consolas"/>
          <w:color w:val="B7B7B7"/>
          <w:sz w:val="18"/>
          <w:szCs w:val="18"/>
          <w:highlight w:val="white"/>
        </w:rPr>
        <w:t>}</w:t>
      </w:r>
    </w:p>
    <w:p w14:paraId="382A6860" w14:textId="77777777" w:rsidR="006D109F" w:rsidRDefault="006D109F" w:rsidP="006D109F"/>
    <w:p w14:paraId="4DF305FD" w14:textId="77777777" w:rsidR="006D109F" w:rsidRDefault="006D109F" w:rsidP="00021E9B">
      <w:pPr>
        <w:numPr>
          <w:ilvl w:val="0"/>
          <w:numId w:val="10"/>
        </w:numPr>
        <w:ind w:hanging="360"/>
        <w:contextualSpacing/>
      </w:pPr>
      <w:r>
        <w:t>Execute o código e teste o resultado.</w:t>
      </w:r>
    </w:p>
    <w:p w14:paraId="7F398FF3" w14:textId="77777777" w:rsidR="006D109F" w:rsidRDefault="006D109F" w:rsidP="006D109F">
      <w:pPr>
        <w:pStyle w:val="Ttulo2"/>
        <w:contextualSpacing w:val="0"/>
      </w:pPr>
      <w:bookmarkStart w:id="126" w:name="_i0tei8wy4oxu" w:colFirst="0" w:colLast="0"/>
      <w:bookmarkEnd w:id="126"/>
      <w:r>
        <w:t>Resumo</w:t>
      </w:r>
    </w:p>
    <w:p w14:paraId="5E5463B2" w14:textId="5C38D5BF" w:rsidR="006D109F" w:rsidRDefault="00EE319D" w:rsidP="006D109F">
      <w:r>
        <w:t>N</w:t>
      </w:r>
      <w:r w:rsidR="006D109F">
        <w:t xml:space="preserve">esta aula </w:t>
      </w:r>
      <w:r>
        <w:t xml:space="preserve">você aprendeu </w:t>
      </w:r>
      <w:r w:rsidR="006D109F">
        <w:t xml:space="preserve">um pouco sobre </w:t>
      </w:r>
      <w:r w:rsidR="006D109F" w:rsidRPr="00E023CC">
        <w:rPr>
          <w:i/>
        </w:rPr>
        <w:t>Activities</w:t>
      </w:r>
      <w:r w:rsidR="006D109F">
        <w:t xml:space="preserve"> e </w:t>
      </w:r>
      <w:r w:rsidR="006D109F" w:rsidRPr="00E023CC">
        <w:rPr>
          <w:i/>
        </w:rPr>
        <w:t>Fragments</w:t>
      </w:r>
      <w:r w:rsidR="006D109F">
        <w:t xml:space="preserve"> e </w:t>
      </w:r>
      <w:r>
        <w:t xml:space="preserve">viu </w:t>
      </w:r>
      <w:r w:rsidR="006D109F">
        <w:t xml:space="preserve">suas diferenças. O </w:t>
      </w:r>
      <w:r w:rsidR="006D109F" w:rsidRPr="00E023CC">
        <w:rPr>
          <w:i/>
        </w:rPr>
        <w:t>Fragment</w:t>
      </w:r>
      <w:r w:rsidR="006D109F">
        <w:t xml:space="preserve"> é como um</w:t>
      </w:r>
      <w:r>
        <w:t>a</w:t>
      </w:r>
      <w:r w:rsidR="006D109F">
        <w:t xml:space="preserve"> </w:t>
      </w:r>
      <w:r w:rsidR="006D109F" w:rsidRPr="00E023CC">
        <w:rPr>
          <w:i/>
        </w:rPr>
        <w:t>subview</w:t>
      </w:r>
      <w:r w:rsidR="006D109F">
        <w:t xml:space="preserve"> da </w:t>
      </w:r>
      <w:r w:rsidR="006D109F" w:rsidRPr="00E023CC">
        <w:rPr>
          <w:i/>
        </w:rPr>
        <w:t>Activity</w:t>
      </w:r>
      <w:r w:rsidR="006D109F">
        <w:t xml:space="preserve"> que possue funcionalidades mais dotadas do que uma </w:t>
      </w:r>
      <w:r w:rsidR="006D109F" w:rsidRPr="00E023CC">
        <w:rPr>
          <w:i/>
        </w:rPr>
        <w:t>view</w:t>
      </w:r>
      <w:r w:rsidR="006D109F">
        <w:t xml:space="preserve"> comum, por exemplo, seu próprio ciclo de vida. </w:t>
      </w:r>
    </w:p>
    <w:p w14:paraId="66819EC5" w14:textId="77777777" w:rsidR="006D109F" w:rsidRDefault="006D109F" w:rsidP="006D109F">
      <w:pPr>
        <w:spacing w:after="0" w:line="240" w:lineRule="auto"/>
      </w:pPr>
    </w:p>
    <w:p w14:paraId="15B4D61E" w14:textId="77777777" w:rsidR="006D109F" w:rsidRDefault="006D109F" w:rsidP="006D109F">
      <w:pPr>
        <w:pStyle w:val="Ttulo2"/>
        <w:spacing w:after="0" w:line="240" w:lineRule="auto"/>
        <w:contextualSpacing w:val="0"/>
      </w:pPr>
      <w:bookmarkStart w:id="127" w:name="_xgqrm4fqam9m" w:colFirst="0" w:colLast="0"/>
      <w:bookmarkEnd w:id="127"/>
      <w:r>
        <w:t>Exercícios</w:t>
      </w:r>
    </w:p>
    <w:p w14:paraId="5586FB9D" w14:textId="77777777" w:rsidR="006D109F" w:rsidRDefault="006D109F" w:rsidP="006D109F">
      <w:pPr>
        <w:pStyle w:val="Ttulo2"/>
        <w:contextualSpacing w:val="0"/>
      </w:pPr>
      <w:bookmarkStart w:id="128" w:name="_op2eoef0qy4r" w:colFirst="0" w:colLast="0"/>
      <w:bookmarkEnd w:id="128"/>
      <w:r>
        <w:t>TDP</w:t>
      </w:r>
    </w:p>
    <w:p w14:paraId="366F9126" w14:textId="77777777" w:rsidR="00B17381" w:rsidRDefault="00B17381"/>
    <w:sectPr w:rsidR="00B17381" w:rsidSect="00D3218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Caroline Corrêa Ruiz" w:date="2016-10-12T14:30:00Z" w:initials="CCR">
    <w:p w14:paraId="531628C0" w14:textId="38B65925" w:rsidR="002908C2" w:rsidRDefault="002908C2">
      <w:pPr>
        <w:pStyle w:val="Textodecomentrio"/>
      </w:pPr>
      <w:r>
        <w:rPr>
          <w:rStyle w:val="Refdecomentrio"/>
        </w:rPr>
        <w:annotationRef/>
      </w:r>
      <w:r>
        <w:t>O correto é: Bem-vindo!</w:t>
      </w:r>
    </w:p>
  </w:comment>
  <w:comment w:id="56" w:author="Willian" w:date="2016-10-18T16:35:00Z" w:initials="WFSP">
    <w:p w14:paraId="742A8320" w14:textId="697E551A" w:rsidR="00AD0344" w:rsidRDefault="00AD0344">
      <w:pPr>
        <w:pStyle w:val="Textodecomentrio"/>
      </w:pPr>
      <w:r>
        <w:rPr>
          <w:rStyle w:val="Refdecomentrio"/>
        </w:rPr>
        <w:annotationRef/>
      </w:r>
      <w:r>
        <w:t>OK</w:t>
      </w:r>
    </w:p>
  </w:comment>
  <w:comment w:id="60" w:author="Caroline Corrêa Ruiz" w:date="2016-10-12T19:36:00Z" w:initials="CCR">
    <w:p w14:paraId="1586B44E" w14:textId="44194BB2" w:rsidR="002908C2" w:rsidRDefault="002908C2">
      <w:pPr>
        <w:pStyle w:val="Textodecomentrio"/>
      </w:pPr>
      <w:r>
        <w:rPr>
          <w:rStyle w:val="Refdecomentrio"/>
        </w:rPr>
        <w:annotationRef/>
      </w:r>
      <w:r>
        <w:t>O correto é: Bem-vindo!</w:t>
      </w:r>
    </w:p>
  </w:comment>
  <w:comment w:id="61" w:author="Willian" w:date="2016-10-18T16:35:00Z" w:initials="WFSP">
    <w:p w14:paraId="2E93C2AE" w14:textId="20CA2702" w:rsidR="00AD0344" w:rsidRDefault="00AD0344">
      <w:pPr>
        <w:pStyle w:val="Textodecomentrio"/>
      </w:pPr>
      <w:r>
        <w:rPr>
          <w:rStyle w:val="Refdecomentrio"/>
        </w:rPr>
        <w:annotationRef/>
      </w:r>
      <w:r>
        <w:t>Ok</w:t>
      </w:r>
    </w:p>
  </w:comment>
  <w:comment w:id="62" w:author="Caroline Ruiz" w:date="2016-10-13T10:04:00Z" w:initials="CR">
    <w:p w14:paraId="3C61A9D6" w14:textId="0B3A632D" w:rsidR="002908C2" w:rsidRDefault="002908C2">
      <w:pPr>
        <w:pStyle w:val="Textodecomentrio"/>
      </w:pPr>
      <w:r>
        <w:rPr>
          <w:rStyle w:val="Refdecomentrio"/>
        </w:rPr>
        <w:annotationRef/>
      </w:r>
      <w:r>
        <w:t>Este trecho não ficou muito claro pra mim.</w:t>
      </w:r>
    </w:p>
  </w:comment>
  <w:comment w:id="63" w:author="Willian" w:date="2016-10-18T16:14:00Z" w:initials="WFSP">
    <w:p w14:paraId="17275907" w14:textId="1BD86A79" w:rsidR="00F875C8" w:rsidRDefault="00F875C8">
      <w:pPr>
        <w:pStyle w:val="Textodecomentrio"/>
      </w:pPr>
      <w:r>
        <w:rPr>
          <w:rStyle w:val="Refdecomentrio"/>
        </w:rPr>
        <w:annotationRef/>
      </w:r>
      <w:r>
        <w:t>Ok</w:t>
      </w:r>
    </w:p>
  </w:comment>
  <w:comment w:id="71" w:author="Oliveira, Sizue" w:date="2016-10-17T11:09:00Z" w:initials="OS">
    <w:p w14:paraId="4F8913E1" w14:textId="156ADD64" w:rsidR="002908C2" w:rsidRDefault="002908C2">
      <w:pPr>
        <w:pStyle w:val="Textodecomentrio"/>
      </w:pPr>
      <w:r>
        <w:rPr>
          <w:rStyle w:val="Refdecomentrio"/>
        </w:rPr>
        <w:annotationRef/>
      </w:r>
      <w:r>
        <w:t>Pode ser realizada a correção ortogramatical?</w:t>
      </w:r>
    </w:p>
  </w:comment>
  <w:comment w:id="72" w:author="Willian" w:date="2016-10-18T13:44:00Z" w:initials="WFSP">
    <w:p w14:paraId="031917E9" w14:textId="2B2C642E" w:rsidR="002908C2" w:rsidRDefault="002908C2">
      <w:pPr>
        <w:pStyle w:val="Textodecomentrio"/>
      </w:pPr>
      <w:r>
        <w:rPr>
          <w:rStyle w:val="Refdecomentrio"/>
        </w:rPr>
        <w:annotationRef/>
      </w:r>
      <w:r>
        <w:t>Sim</w:t>
      </w:r>
    </w:p>
  </w:comment>
  <w:comment w:id="78" w:author="Oliveira, Sizue" w:date="2016-10-17T11:17:00Z" w:initials="OS">
    <w:p w14:paraId="39B9ABF2" w14:textId="695FFB9D" w:rsidR="002908C2" w:rsidRDefault="002908C2">
      <w:pPr>
        <w:pStyle w:val="Textodecomentrio"/>
      </w:pPr>
      <w:r>
        <w:rPr>
          <w:rStyle w:val="Refdecomentrio"/>
        </w:rPr>
        <w:annotationRef/>
      </w:r>
      <w:r>
        <w:t>A correção orto pode ser realizada?</w:t>
      </w:r>
    </w:p>
  </w:comment>
  <w:comment w:id="79" w:author="Willian" w:date="2016-10-18T13:44:00Z" w:initials="WFSP">
    <w:p w14:paraId="0408FDCA" w14:textId="6BED2108" w:rsidR="002908C2" w:rsidRDefault="002908C2">
      <w:pPr>
        <w:pStyle w:val="Textodecomentrio"/>
      </w:pPr>
      <w:r>
        <w:rPr>
          <w:rStyle w:val="Refdecomentrio"/>
        </w:rPr>
        <w:annotationRef/>
      </w:r>
      <w:r>
        <w:t>Sim</w:t>
      </w:r>
    </w:p>
  </w:comment>
  <w:comment w:id="91" w:author="Caroline Ruiz" w:date="2016-10-13T10:18:00Z" w:initials="CR">
    <w:p w14:paraId="62DB8A59" w14:textId="45FF5CA8" w:rsidR="002908C2" w:rsidRDefault="002908C2">
      <w:pPr>
        <w:pStyle w:val="Textodecomentrio"/>
      </w:pPr>
      <w:r>
        <w:rPr>
          <w:rStyle w:val="Refdecomentrio"/>
        </w:rPr>
        <w:annotationRef/>
      </w:r>
      <w:r>
        <w:t>O correto é: Bem-vindo!</w:t>
      </w:r>
    </w:p>
  </w:comment>
  <w:comment w:id="92" w:author="Willian" w:date="2016-10-18T16:35:00Z" w:initials="WFSP">
    <w:p w14:paraId="06473219" w14:textId="2FB4EAA5" w:rsidR="00AD0344" w:rsidRDefault="00AD0344">
      <w:pPr>
        <w:pStyle w:val="Textodecomentrio"/>
      </w:pPr>
      <w:r>
        <w:rPr>
          <w:rStyle w:val="Refdecomentrio"/>
        </w:rPr>
        <w:annotationRef/>
      </w:r>
      <w:r>
        <w:t>Ok</w:t>
      </w:r>
    </w:p>
  </w:comment>
  <w:comment w:id="103" w:author="Caroline Ruiz" w:date="2016-10-13T19:28:00Z" w:initials="CR">
    <w:p w14:paraId="05AD0F76" w14:textId="62FD376F" w:rsidR="002908C2" w:rsidRDefault="002908C2">
      <w:pPr>
        <w:pStyle w:val="Textodecomentrio"/>
      </w:pPr>
      <w:r>
        <w:rPr>
          <w:rStyle w:val="Refdecomentrio"/>
        </w:rPr>
        <w:annotationRef/>
      </w:r>
      <w:r>
        <w:t xml:space="preserve">Eu colocaria o inicializada com a primeira letra minúscula </w:t>
      </w:r>
    </w:p>
  </w:comment>
  <w:comment w:id="104" w:author="Willian" w:date="2016-10-18T16:42:00Z" w:initials="WFSP">
    <w:p w14:paraId="1487F992" w14:textId="62F4CAF7" w:rsidR="00A5425E" w:rsidRDefault="00A5425E">
      <w:pPr>
        <w:pStyle w:val="Textodecomentrio"/>
      </w:pPr>
      <w:r>
        <w:rPr>
          <w:rStyle w:val="Refdecomentrio"/>
        </w:rPr>
        <w:annotationRef/>
      </w:r>
      <w:r>
        <w:t>ok</w:t>
      </w:r>
      <w:bookmarkStart w:id="105" w:name="_GoBack"/>
      <w:bookmarkEnd w:id="105"/>
    </w:p>
  </w:comment>
  <w:comment w:id="107" w:author="Caroline Ruiz" w:date="2016-10-13T19:33:00Z" w:initials="CR">
    <w:p w14:paraId="54D72B2A" w14:textId="48A752E0" w:rsidR="002908C2" w:rsidRDefault="002908C2">
      <w:pPr>
        <w:pStyle w:val="Textodecomentrio"/>
      </w:pPr>
      <w:r>
        <w:rPr>
          <w:rStyle w:val="Refdecomentrio"/>
        </w:rPr>
        <w:annotationRef/>
      </w:r>
      <w:r>
        <w:t xml:space="preserve">O correto é </w:t>
      </w:r>
      <w:r w:rsidRPr="00205875">
        <w:rPr>
          <w:highlight w:val="yellow"/>
        </w:rPr>
        <w:t>de volta para a pilha</w:t>
      </w:r>
      <w:r>
        <w:t>.</w:t>
      </w:r>
    </w:p>
  </w:comment>
  <w:comment w:id="108" w:author="Willian" w:date="2016-10-18T16:42:00Z" w:initials="WFSP">
    <w:p w14:paraId="2A27C699" w14:textId="744BA1B8" w:rsidR="00A5425E" w:rsidRDefault="00A5425E">
      <w:pPr>
        <w:pStyle w:val="Textodecomentrio"/>
      </w:pPr>
      <w:r>
        <w:rPr>
          <w:rStyle w:val="Refdecomentrio"/>
        </w:rPr>
        <w:annotationRef/>
      </w:r>
      <w:r>
        <w:t>ok</w:t>
      </w:r>
    </w:p>
  </w:comment>
  <w:comment w:id="112" w:author="Caroline Ruiz" w:date="2016-10-13T11:59:00Z" w:initials="CR">
    <w:p w14:paraId="46B3C7D2" w14:textId="44C5C886" w:rsidR="002908C2" w:rsidRDefault="002908C2">
      <w:pPr>
        <w:pStyle w:val="Textodecomentrio"/>
      </w:pPr>
      <w:r>
        <w:rPr>
          <w:rStyle w:val="Refdecomentrio"/>
        </w:rPr>
        <w:annotationRef/>
      </w:r>
      <w:r>
        <w:t>Substituir pelo que?</w:t>
      </w:r>
    </w:p>
  </w:comment>
  <w:comment w:id="113" w:author="Willian" w:date="2016-10-18T16:37:00Z" w:initials="WFSP">
    <w:p w14:paraId="59BE503E" w14:textId="61FAD0F7" w:rsidR="00A5425E" w:rsidRDefault="00A5425E">
      <w:pPr>
        <w:pStyle w:val="Textodecomentrio"/>
      </w:pPr>
      <w:r>
        <w:rPr>
          <w:rStyle w:val="Refdecomentrio"/>
        </w:rPr>
        <w:annotationRef/>
      </w:r>
      <w:r>
        <w:t>Corrigido</w:t>
      </w:r>
    </w:p>
  </w:comment>
  <w:comment w:id="120" w:author="Caroline Ruiz" w:date="2016-10-13T12:00:00Z" w:initials="CR">
    <w:p w14:paraId="0D04B23D" w14:textId="2DA535CD" w:rsidR="002908C2" w:rsidRDefault="002908C2">
      <w:pPr>
        <w:pStyle w:val="Textodecomentrio"/>
      </w:pPr>
      <w:r>
        <w:rPr>
          <w:rStyle w:val="Refdecomentrio"/>
        </w:rPr>
        <w:annotationRef/>
      </w:r>
      <w:r>
        <w:t>Não seria funcionalidades?</w:t>
      </w:r>
    </w:p>
  </w:comment>
  <w:comment w:id="121" w:author="Willian" w:date="2016-10-18T16:37:00Z" w:initials="WFSP">
    <w:p w14:paraId="6E2F82B2" w14:textId="707503AC" w:rsidR="00A5425E" w:rsidRDefault="00A5425E">
      <w:pPr>
        <w:pStyle w:val="Textodecomentrio"/>
      </w:pPr>
      <w:r>
        <w:rPr>
          <w:rStyle w:val="Refdecomentrio"/>
        </w:rPr>
        <w:annotationRef/>
      </w:r>
      <w:r>
        <w:t>Sim. Corrigido</w:t>
      </w:r>
    </w:p>
  </w:comment>
  <w:comment w:id="124" w:author="Vicente da Silva, Mayara" w:date="2016-10-03T17:21:00Z" w:initials="VdSM">
    <w:p w14:paraId="0445C2CC" w14:textId="1A5CAD9B" w:rsidR="002908C2" w:rsidRDefault="002908C2">
      <w:pPr>
        <w:pStyle w:val="Textodecomentrio"/>
      </w:pPr>
      <w:r>
        <w:rPr>
          <w:rStyle w:val="Refdecomentrio"/>
        </w:rPr>
        <w:annotationRef/>
      </w:r>
      <w:r>
        <w:t>Não esquecer de colocar exemplos a mais no livro do educador neste caso, no mínimo 3</w:t>
      </w:r>
    </w:p>
  </w:comment>
  <w:comment w:id="125" w:author="Willian" w:date="2016-10-07T00:23:00Z" w:initials="WFSP">
    <w:p w14:paraId="36295C1C" w14:textId="283B2F7C" w:rsidR="002908C2" w:rsidRDefault="002908C2">
      <w:pPr>
        <w:pStyle w:val="Textodecomentrio"/>
      </w:pPr>
      <w:r>
        <w:rPr>
          <w:rStyle w:val="Refdecomentrio"/>
        </w:rPr>
        <w:annotationRef/>
      </w:r>
      <w:r>
        <w:t>OK. Mantenha este comentário como lembrete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1628C0" w15:done="0"/>
  <w15:commentEx w15:paraId="742A8320" w15:paraIdParent="531628C0" w15:done="0"/>
  <w15:commentEx w15:paraId="1586B44E" w15:done="0"/>
  <w15:commentEx w15:paraId="2E93C2AE" w15:paraIdParent="1586B44E" w15:done="0"/>
  <w15:commentEx w15:paraId="3C61A9D6" w15:done="0"/>
  <w15:commentEx w15:paraId="17275907" w15:paraIdParent="3C61A9D6" w15:done="0"/>
  <w15:commentEx w15:paraId="4F8913E1" w15:done="0"/>
  <w15:commentEx w15:paraId="031917E9" w15:paraIdParent="4F8913E1" w15:done="0"/>
  <w15:commentEx w15:paraId="39B9ABF2" w15:done="0"/>
  <w15:commentEx w15:paraId="0408FDCA" w15:paraIdParent="39B9ABF2" w15:done="0"/>
  <w15:commentEx w15:paraId="62DB8A59" w15:done="0"/>
  <w15:commentEx w15:paraId="06473219" w15:paraIdParent="62DB8A59" w15:done="0"/>
  <w15:commentEx w15:paraId="05AD0F76" w15:done="0"/>
  <w15:commentEx w15:paraId="1487F992" w15:paraIdParent="05AD0F76" w15:done="0"/>
  <w15:commentEx w15:paraId="54D72B2A" w15:done="0"/>
  <w15:commentEx w15:paraId="2A27C699" w15:paraIdParent="54D72B2A" w15:done="0"/>
  <w15:commentEx w15:paraId="46B3C7D2" w15:done="0"/>
  <w15:commentEx w15:paraId="59BE503E" w15:paraIdParent="46B3C7D2" w15:done="0"/>
  <w15:commentEx w15:paraId="0D04B23D" w15:done="0"/>
  <w15:commentEx w15:paraId="6E2F82B2" w15:paraIdParent="0D04B23D" w15:done="0"/>
  <w15:commentEx w15:paraId="0445C2CC" w15:done="0"/>
  <w15:commentEx w15:paraId="36295C1C" w15:paraIdParent="0445C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73C1C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B22F5E"/>
    <w:lvl w:ilvl="0">
      <w:start w:val="1"/>
      <w:numFmt w:val="decimal"/>
      <w:lvlText w:val="%1."/>
      <w:lvlJc w:val="left"/>
      <w:pPr>
        <w:tabs>
          <w:tab w:val="num" w:pos="1492"/>
        </w:tabs>
        <w:ind w:left="1492" w:hanging="360"/>
      </w:pPr>
    </w:lvl>
  </w:abstractNum>
  <w:abstractNum w:abstractNumId="2">
    <w:nsid w:val="FFFFFF7D"/>
    <w:multiLevelType w:val="singleLevel"/>
    <w:tmpl w:val="7A90688E"/>
    <w:lvl w:ilvl="0">
      <w:start w:val="1"/>
      <w:numFmt w:val="decimal"/>
      <w:lvlText w:val="%1."/>
      <w:lvlJc w:val="left"/>
      <w:pPr>
        <w:tabs>
          <w:tab w:val="num" w:pos="1209"/>
        </w:tabs>
        <w:ind w:left="1209" w:hanging="360"/>
      </w:pPr>
    </w:lvl>
  </w:abstractNum>
  <w:abstractNum w:abstractNumId="3">
    <w:nsid w:val="FFFFFF7E"/>
    <w:multiLevelType w:val="singleLevel"/>
    <w:tmpl w:val="8E3617F6"/>
    <w:lvl w:ilvl="0">
      <w:start w:val="1"/>
      <w:numFmt w:val="decimal"/>
      <w:lvlText w:val="%1."/>
      <w:lvlJc w:val="left"/>
      <w:pPr>
        <w:tabs>
          <w:tab w:val="num" w:pos="926"/>
        </w:tabs>
        <w:ind w:left="926" w:hanging="360"/>
      </w:pPr>
    </w:lvl>
  </w:abstractNum>
  <w:abstractNum w:abstractNumId="4">
    <w:nsid w:val="FFFFFF7F"/>
    <w:multiLevelType w:val="singleLevel"/>
    <w:tmpl w:val="B35C6CBC"/>
    <w:lvl w:ilvl="0">
      <w:start w:val="1"/>
      <w:numFmt w:val="decimal"/>
      <w:lvlText w:val="%1."/>
      <w:lvlJc w:val="left"/>
      <w:pPr>
        <w:tabs>
          <w:tab w:val="num" w:pos="643"/>
        </w:tabs>
        <w:ind w:left="643" w:hanging="360"/>
      </w:pPr>
    </w:lvl>
  </w:abstractNum>
  <w:abstractNum w:abstractNumId="5">
    <w:nsid w:val="FFFFFF80"/>
    <w:multiLevelType w:val="singleLevel"/>
    <w:tmpl w:val="B072AF8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84D12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F744A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3947D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3B03CBC"/>
    <w:lvl w:ilvl="0">
      <w:start w:val="1"/>
      <w:numFmt w:val="decimal"/>
      <w:lvlText w:val="%1."/>
      <w:lvlJc w:val="left"/>
      <w:pPr>
        <w:tabs>
          <w:tab w:val="num" w:pos="360"/>
        </w:tabs>
        <w:ind w:left="360" w:hanging="360"/>
      </w:pPr>
    </w:lvl>
  </w:abstractNum>
  <w:abstractNum w:abstractNumId="10">
    <w:nsid w:val="FFFFFF89"/>
    <w:multiLevelType w:val="singleLevel"/>
    <w:tmpl w:val="D14257AE"/>
    <w:lvl w:ilvl="0">
      <w:start w:val="1"/>
      <w:numFmt w:val="bullet"/>
      <w:lvlText w:val=""/>
      <w:lvlJc w:val="left"/>
      <w:pPr>
        <w:tabs>
          <w:tab w:val="num" w:pos="360"/>
        </w:tabs>
        <w:ind w:left="360" w:hanging="360"/>
      </w:pPr>
      <w:rPr>
        <w:rFonts w:ascii="Symbol" w:hAnsi="Symbol" w:hint="default"/>
      </w:rPr>
    </w:lvl>
  </w:abstractNum>
  <w:abstractNum w:abstractNumId="11">
    <w:nsid w:val="114B1081"/>
    <w:multiLevelType w:val="multilevel"/>
    <w:tmpl w:val="93E2AD88"/>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7D322E4"/>
    <w:multiLevelType w:val="multilevel"/>
    <w:tmpl w:val="8D02F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96F7607"/>
    <w:multiLevelType w:val="multilevel"/>
    <w:tmpl w:val="A0240F9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0B04570"/>
    <w:multiLevelType w:val="multilevel"/>
    <w:tmpl w:val="3878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3D8F4587"/>
    <w:multiLevelType w:val="multilevel"/>
    <w:tmpl w:val="0F4661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1B96097"/>
    <w:multiLevelType w:val="multilevel"/>
    <w:tmpl w:val="76447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99502EE"/>
    <w:multiLevelType w:val="multilevel"/>
    <w:tmpl w:val="3EE683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6187243"/>
    <w:multiLevelType w:val="multilevel"/>
    <w:tmpl w:val="AE06B2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93A292E"/>
    <w:multiLevelType w:val="multilevel"/>
    <w:tmpl w:val="07246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C0F51C5"/>
    <w:multiLevelType w:val="multilevel"/>
    <w:tmpl w:val="6B809C3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6D675989"/>
    <w:multiLevelType w:val="multilevel"/>
    <w:tmpl w:val="26921E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8287998"/>
    <w:multiLevelType w:val="multilevel"/>
    <w:tmpl w:val="3BBABB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3"/>
  </w:num>
  <w:num w:numId="2">
    <w:abstractNumId w:val="15"/>
  </w:num>
  <w:num w:numId="3">
    <w:abstractNumId w:val="23"/>
  </w:num>
  <w:num w:numId="4">
    <w:abstractNumId w:val="17"/>
  </w:num>
  <w:num w:numId="5">
    <w:abstractNumId w:val="18"/>
  </w:num>
  <w:num w:numId="6">
    <w:abstractNumId w:val="16"/>
  </w:num>
  <w:num w:numId="7">
    <w:abstractNumId w:val="20"/>
  </w:num>
  <w:num w:numId="8">
    <w:abstractNumId w:val="22"/>
  </w:num>
  <w:num w:numId="9">
    <w:abstractNumId w:val="11"/>
  </w:num>
  <w:num w:numId="10">
    <w:abstractNumId w:val="21"/>
  </w:num>
  <w:num w:numId="11">
    <w:abstractNumId w:val="19"/>
  </w:num>
  <w:num w:numId="12">
    <w:abstractNumId w:val="12"/>
  </w:num>
  <w:num w:numId="13">
    <w:abstractNumId w:val="14"/>
  </w:num>
  <w:num w:numId="14">
    <w:abstractNumId w:val="1"/>
  </w:num>
  <w:num w:numId="15">
    <w:abstractNumId w:val="2"/>
  </w:num>
  <w:num w:numId="16">
    <w:abstractNumId w:val="3"/>
  </w:num>
  <w:num w:numId="17">
    <w:abstractNumId w:val="4"/>
  </w:num>
  <w:num w:numId="18">
    <w:abstractNumId w:val="9"/>
  </w:num>
  <w:num w:numId="19">
    <w:abstractNumId w:val="0"/>
  </w:num>
  <w:num w:numId="20">
    <w:abstractNumId w:val="5"/>
  </w:num>
  <w:num w:numId="21">
    <w:abstractNumId w:val="6"/>
  </w:num>
  <w:num w:numId="22">
    <w:abstractNumId w:val="7"/>
  </w:num>
  <w:num w:numId="23">
    <w:abstractNumId w:val="8"/>
  </w:num>
  <w:num w:numId="24">
    <w:abstractNumId w:val="10"/>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rson w15:author="Oliveira, Sizue">
    <w15:presenceInfo w15:providerId="AD" w15:userId="S-1-5-21-1085031214-2000478354-839522115-576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F"/>
    <w:rsid w:val="00000C7F"/>
    <w:rsid w:val="00004FFF"/>
    <w:rsid w:val="00021E9B"/>
    <w:rsid w:val="00054268"/>
    <w:rsid w:val="00071C65"/>
    <w:rsid w:val="00077916"/>
    <w:rsid w:val="000839C4"/>
    <w:rsid w:val="00085545"/>
    <w:rsid w:val="0008712D"/>
    <w:rsid w:val="000A0292"/>
    <w:rsid w:val="000C3E01"/>
    <w:rsid w:val="000D4BA1"/>
    <w:rsid w:val="000E248F"/>
    <w:rsid w:val="00110B72"/>
    <w:rsid w:val="001213D5"/>
    <w:rsid w:val="00125E93"/>
    <w:rsid w:val="00127613"/>
    <w:rsid w:val="0016157E"/>
    <w:rsid w:val="001B2315"/>
    <w:rsid w:val="001C1251"/>
    <w:rsid w:val="001F2838"/>
    <w:rsid w:val="00204DB9"/>
    <w:rsid w:val="00205875"/>
    <w:rsid w:val="00214DD0"/>
    <w:rsid w:val="00230D55"/>
    <w:rsid w:val="00257C4C"/>
    <w:rsid w:val="00261749"/>
    <w:rsid w:val="00286571"/>
    <w:rsid w:val="002908C2"/>
    <w:rsid w:val="002A3788"/>
    <w:rsid w:val="00300B6E"/>
    <w:rsid w:val="0030485E"/>
    <w:rsid w:val="003276EF"/>
    <w:rsid w:val="00337AFF"/>
    <w:rsid w:val="003724F0"/>
    <w:rsid w:val="00374D4D"/>
    <w:rsid w:val="00391297"/>
    <w:rsid w:val="003B08E1"/>
    <w:rsid w:val="003B1945"/>
    <w:rsid w:val="00400057"/>
    <w:rsid w:val="00401231"/>
    <w:rsid w:val="004025E2"/>
    <w:rsid w:val="00414F66"/>
    <w:rsid w:val="004210B7"/>
    <w:rsid w:val="00422D9A"/>
    <w:rsid w:val="00451778"/>
    <w:rsid w:val="00455DBA"/>
    <w:rsid w:val="00474EAB"/>
    <w:rsid w:val="004A3696"/>
    <w:rsid w:val="004A5702"/>
    <w:rsid w:val="004A5C20"/>
    <w:rsid w:val="005052DB"/>
    <w:rsid w:val="00516698"/>
    <w:rsid w:val="0054194B"/>
    <w:rsid w:val="005667D0"/>
    <w:rsid w:val="0057656C"/>
    <w:rsid w:val="005A57C6"/>
    <w:rsid w:val="005A5A99"/>
    <w:rsid w:val="005D21BE"/>
    <w:rsid w:val="005E13C3"/>
    <w:rsid w:val="005F6699"/>
    <w:rsid w:val="00626E67"/>
    <w:rsid w:val="0062783D"/>
    <w:rsid w:val="006371AB"/>
    <w:rsid w:val="00645228"/>
    <w:rsid w:val="006476C6"/>
    <w:rsid w:val="00654ED2"/>
    <w:rsid w:val="0066497C"/>
    <w:rsid w:val="006658D2"/>
    <w:rsid w:val="00666517"/>
    <w:rsid w:val="00673148"/>
    <w:rsid w:val="0068396C"/>
    <w:rsid w:val="00685470"/>
    <w:rsid w:val="006B7945"/>
    <w:rsid w:val="006C3CCA"/>
    <w:rsid w:val="006D109F"/>
    <w:rsid w:val="006D6CA7"/>
    <w:rsid w:val="006E1E7F"/>
    <w:rsid w:val="00705B5A"/>
    <w:rsid w:val="00737FE3"/>
    <w:rsid w:val="007477E4"/>
    <w:rsid w:val="00750FAF"/>
    <w:rsid w:val="0075513F"/>
    <w:rsid w:val="007B1ED1"/>
    <w:rsid w:val="007E3366"/>
    <w:rsid w:val="007F6A81"/>
    <w:rsid w:val="00826B16"/>
    <w:rsid w:val="00840038"/>
    <w:rsid w:val="008737B8"/>
    <w:rsid w:val="00880E57"/>
    <w:rsid w:val="008840B4"/>
    <w:rsid w:val="008B01C2"/>
    <w:rsid w:val="008B094D"/>
    <w:rsid w:val="008D15B8"/>
    <w:rsid w:val="008F6215"/>
    <w:rsid w:val="009143DA"/>
    <w:rsid w:val="00942102"/>
    <w:rsid w:val="00944C6F"/>
    <w:rsid w:val="009724C7"/>
    <w:rsid w:val="00994283"/>
    <w:rsid w:val="009B2373"/>
    <w:rsid w:val="009B68C3"/>
    <w:rsid w:val="009E1993"/>
    <w:rsid w:val="009E5879"/>
    <w:rsid w:val="00A03953"/>
    <w:rsid w:val="00A10684"/>
    <w:rsid w:val="00A5425E"/>
    <w:rsid w:val="00A5702C"/>
    <w:rsid w:val="00A64397"/>
    <w:rsid w:val="00A92783"/>
    <w:rsid w:val="00A978A8"/>
    <w:rsid w:val="00AC56E3"/>
    <w:rsid w:val="00AD0344"/>
    <w:rsid w:val="00AD7AAE"/>
    <w:rsid w:val="00AF710C"/>
    <w:rsid w:val="00B17381"/>
    <w:rsid w:val="00B30954"/>
    <w:rsid w:val="00B33089"/>
    <w:rsid w:val="00B37AB4"/>
    <w:rsid w:val="00B4043A"/>
    <w:rsid w:val="00B87623"/>
    <w:rsid w:val="00B87732"/>
    <w:rsid w:val="00B9634E"/>
    <w:rsid w:val="00BC153C"/>
    <w:rsid w:val="00BE092F"/>
    <w:rsid w:val="00C0707E"/>
    <w:rsid w:val="00C13EF5"/>
    <w:rsid w:val="00C248EA"/>
    <w:rsid w:val="00C37A7B"/>
    <w:rsid w:val="00C54BBF"/>
    <w:rsid w:val="00C9689B"/>
    <w:rsid w:val="00C97170"/>
    <w:rsid w:val="00CA1FF7"/>
    <w:rsid w:val="00CB7389"/>
    <w:rsid w:val="00CD4B16"/>
    <w:rsid w:val="00CE11C7"/>
    <w:rsid w:val="00CF6692"/>
    <w:rsid w:val="00D1767F"/>
    <w:rsid w:val="00D3218A"/>
    <w:rsid w:val="00D37D7B"/>
    <w:rsid w:val="00D413AD"/>
    <w:rsid w:val="00D454CF"/>
    <w:rsid w:val="00D80CE0"/>
    <w:rsid w:val="00D83F17"/>
    <w:rsid w:val="00D87791"/>
    <w:rsid w:val="00DD7256"/>
    <w:rsid w:val="00DE0A7D"/>
    <w:rsid w:val="00DE1338"/>
    <w:rsid w:val="00DF2081"/>
    <w:rsid w:val="00DF3625"/>
    <w:rsid w:val="00E023CC"/>
    <w:rsid w:val="00E1203A"/>
    <w:rsid w:val="00E2745B"/>
    <w:rsid w:val="00E36ACB"/>
    <w:rsid w:val="00E40478"/>
    <w:rsid w:val="00E42A13"/>
    <w:rsid w:val="00E5231D"/>
    <w:rsid w:val="00E5249D"/>
    <w:rsid w:val="00E67CD2"/>
    <w:rsid w:val="00E964EE"/>
    <w:rsid w:val="00EB1ECB"/>
    <w:rsid w:val="00EB2AA3"/>
    <w:rsid w:val="00ED5F42"/>
    <w:rsid w:val="00EE319D"/>
    <w:rsid w:val="00F04A5C"/>
    <w:rsid w:val="00F051EE"/>
    <w:rsid w:val="00F25E95"/>
    <w:rsid w:val="00F4186B"/>
    <w:rsid w:val="00F61356"/>
    <w:rsid w:val="00F75109"/>
    <w:rsid w:val="00F84930"/>
    <w:rsid w:val="00F875C8"/>
    <w:rsid w:val="00FC0BC2"/>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3667"/>
  <w15:docId w15:val="{F1858E0E-CE9E-4E22-BD2D-7A333639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218A"/>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CE11C7"/>
    <w:pPr>
      <w:numPr>
        <w:ilvl w:val="3"/>
      </w:numPr>
      <w:spacing w:after="180"/>
      <w:ind w:left="1276" w:hanging="1276"/>
      <w:contextualSpacing w:val="0"/>
      <w:outlineLvl w:val="3"/>
    </w:p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
    <w:name w:val="Head"/>
    <w:basedOn w:val="Ttulo1"/>
    <w:rsid w:val="006D109F"/>
    <w:pPr>
      <w:numPr>
        <w:numId w:val="0"/>
      </w:numPr>
    </w:pPr>
    <w:rPr>
      <w:b/>
    </w:rPr>
  </w:style>
  <w:style w:type="paragraph" w:styleId="MapadoDocumento">
    <w:name w:val="Document Map"/>
    <w:basedOn w:val="Normal"/>
    <w:link w:val="MapadoDocumentoChar"/>
    <w:uiPriority w:val="99"/>
    <w:semiHidden/>
    <w:unhideWhenUsed/>
    <w:rsid w:val="006D109F"/>
    <w:pPr>
      <w:spacing w:after="0" w:line="240" w:lineRule="auto"/>
    </w:pPr>
    <w:rPr>
      <w:rFonts w:ascii="Helvetica" w:hAnsi="Helvetica"/>
      <w:sz w:val="24"/>
      <w:szCs w:val="24"/>
    </w:rPr>
  </w:style>
  <w:style w:type="character" w:customStyle="1" w:styleId="MapadoDocumentoChar">
    <w:name w:val="Mapa do Documento Char"/>
    <w:basedOn w:val="Fontepargpadro"/>
    <w:link w:val="MapadoDocumento"/>
    <w:uiPriority w:val="99"/>
    <w:semiHidden/>
    <w:rsid w:val="006D109F"/>
    <w:rPr>
      <w:rFonts w:ascii="Helvetica" w:hAnsi="Helvetica"/>
      <w:sz w:val="24"/>
      <w:szCs w:val="24"/>
    </w:rPr>
  </w:style>
  <w:style w:type="character" w:customStyle="1" w:styleId="keyword">
    <w:name w:val="keyword"/>
    <w:basedOn w:val="Fontepargpadro"/>
    <w:rsid w:val="00F75109"/>
  </w:style>
  <w:style w:type="paragraph" w:styleId="Pr-formataoHTML">
    <w:name w:val="HTML Preformatted"/>
    <w:basedOn w:val="Normal"/>
    <w:link w:val="Pr-formataoHTMLChar"/>
    <w:uiPriority w:val="99"/>
    <w:unhideWhenUsed/>
    <w:rsid w:val="0012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rsid w:val="00127613"/>
    <w:rPr>
      <w:rFonts w:ascii="Courier New" w:hAnsi="Courier New" w:cs="Courier New"/>
      <w:color w:val="auto"/>
      <w:sz w:val="20"/>
      <w:szCs w:val="20"/>
    </w:rPr>
  </w:style>
  <w:style w:type="character" w:customStyle="1" w:styleId="kd">
    <w:name w:val="kd"/>
    <w:basedOn w:val="Fontepargpadro"/>
    <w:rsid w:val="00127613"/>
  </w:style>
  <w:style w:type="character" w:customStyle="1" w:styleId="kt">
    <w:name w:val="kt"/>
    <w:basedOn w:val="Fontepargpadro"/>
    <w:rsid w:val="00127613"/>
  </w:style>
  <w:style w:type="character" w:customStyle="1" w:styleId="nf">
    <w:name w:val="nf"/>
    <w:basedOn w:val="Fontepargpadro"/>
    <w:rsid w:val="00127613"/>
  </w:style>
  <w:style w:type="character" w:customStyle="1" w:styleId="o">
    <w:name w:val="o"/>
    <w:basedOn w:val="Fontepargpadro"/>
    <w:rsid w:val="00127613"/>
  </w:style>
  <w:style w:type="character" w:customStyle="1" w:styleId="n">
    <w:name w:val="n"/>
    <w:basedOn w:val="Fontepargpadro"/>
    <w:rsid w:val="00127613"/>
  </w:style>
  <w:style w:type="character" w:customStyle="1" w:styleId="k">
    <w:name w:val="k"/>
    <w:basedOn w:val="Fontepargpadro"/>
    <w:rsid w:val="00127613"/>
  </w:style>
  <w:style w:type="character" w:customStyle="1" w:styleId="na">
    <w:name w:val="na"/>
    <w:basedOn w:val="Fontepargpadro"/>
    <w:rsid w:val="00127613"/>
  </w:style>
  <w:style w:type="character" w:customStyle="1" w:styleId="kc">
    <w:name w:val="kc"/>
    <w:basedOn w:val="Fontepargpadro"/>
    <w:rsid w:val="0054194B"/>
  </w:style>
  <w:style w:type="character" w:customStyle="1" w:styleId="nd">
    <w:name w:val="nd"/>
    <w:basedOn w:val="Fontepargpadro"/>
    <w:rsid w:val="0054194B"/>
  </w:style>
  <w:style w:type="character" w:customStyle="1" w:styleId="cp">
    <w:name w:val="cp"/>
    <w:basedOn w:val="Fontepargpadro"/>
    <w:rsid w:val="004025E2"/>
  </w:style>
  <w:style w:type="character" w:customStyle="1" w:styleId="nt">
    <w:name w:val="nt"/>
    <w:basedOn w:val="Fontepargpadro"/>
    <w:rsid w:val="004025E2"/>
  </w:style>
  <w:style w:type="character" w:customStyle="1" w:styleId="s">
    <w:name w:val="s"/>
    <w:basedOn w:val="Fontepargpadro"/>
    <w:rsid w:val="00402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46912">
      <w:bodyDiv w:val="1"/>
      <w:marLeft w:val="0"/>
      <w:marRight w:val="0"/>
      <w:marTop w:val="0"/>
      <w:marBottom w:val="0"/>
      <w:divBdr>
        <w:top w:val="none" w:sz="0" w:space="0" w:color="auto"/>
        <w:left w:val="none" w:sz="0" w:space="0" w:color="auto"/>
        <w:bottom w:val="none" w:sz="0" w:space="0" w:color="auto"/>
        <w:right w:val="none" w:sz="0" w:space="0" w:color="auto"/>
      </w:divBdr>
    </w:div>
    <w:div w:id="621157643">
      <w:bodyDiv w:val="1"/>
      <w:marLeft w:val="0"/>
      <w:marRight w:val="0"/>
      <w:marTop w:val="0"/>
      <w:marBottom w:val="0"/>
      <w:divBdr>
        <w:top w:val="none" w:sz="0" w:space="0" w:color="auto"/>
        <w:left w:val="none" w:sz="0" w:space="0" w:color="auto"/>
        <w:bottom w:val="none" w:sz="0" w:space="0" w:color="auto"/>
        <w:right w:val="none" w:sz="0" w:space="0" w:color="auto"/>
      </w:divBdr>
    </w:div>
    <w:div w:id="629480461">
      <w:bodyDiv w:val="1"/>
      <w:marLeft w:val="0"/>
      <w:marRight w:val="0"/>
      <w:marTop w:val="0"/>
      <w:marBottom w:val="0"/>
      <w:divBdr>
        <w:top w:val="none" w:sz="0" w:space="0" w:color="auto"/>
        <w:left w:val="none" w:sz="0" w:space="0" w:color="auto"/>
        <w:bottom w:val="none" w:sz="0" w:space="0" w:color="auto"/>
        <w:right w:val="none" w:sz="0" w:space="0" w:color="auto"/>
      </w:divBdr>
    </w:div>
    <w:div w:id="629482849">
      <w:bodyDiv w:val="1"/>
      <w:marLeft w:val="0"/>
      <w:marRight w:val="0"/>
      <w:marTop w:val="0"/>
      <w:marBottom w:val="0"/>
      <w:divBdr>
        <w:top w:val="none" w:sz="0" w:space="0" w:color="auto"/>
        <w:left w:val="none" w:sz="0" w:space="0" w:color="auto"/>
        <w:bottom w:val="none" w:sz="0" w:space="0" w:color="auto"/>
        <w:right w:val="none" w:sz="0" w:space="0" w:color="auto"/>
      </w:divBdr>
    </w:div>
    <w:div w:id="629745300">
      <w:bodyDiv w:val="1"/>
      <w:marLeft w:val="0"/>
      <w:marRight w:val="0"/>
      <w:marTop w:val="0"/>
      <w:marBottom w:val="0"/>
      <w:divBdr>
        <w:top w:val="none" w:sz="0" w:space="0" w:color="auto"/>
        <w:left w:val="none" w:sz="0" w:space="0" w:color="auto"/>
        <w:bottom w:val="none" w:sz="0" w:space="0" w:color="auto"/>
        <w:right w:val="none" w:sz="0" w:space="0" w:color="auto"/>
      </w:divBdr>
    </w:div>
    <w:div w:id="774247856">
      <w:bodyDiv w:val="1"/>
      <w:marLeft w:val="0"/>
      <w:marRight w:val="0"/>
      <w:marTop w:val="0"/>
      <w:marBottom w:val="0"/>
      <w:divBdr>
        <w:top w:val="none" w:sz="0" w:space="0" w:color="auto"/>
        <w:left w:val="none" w:sz="0" w:space="0" w:color="auto"/>
        <w:bottom w:val="none" w:sz="0" w:space="0" w:color="auto"/>
        <w:right w:val="none" w:sz="0" w:space="0" w:color="auto"/>
      </w:divBdr>
    </w:div>
    <w:div w:id="774324884">
      <w:bodyDiv w:val="1"/>
      <w:marLeft w:val="0"/>
      <w:marRight w:val="0"/>
      <w:marTop w:val="0"/>
      <w:marBottom w:val="0"/>
      <w:divBdr>
        <w:top w:val="none" w:sz="0" w:space="0" w:color="auto"/>
        <w:left w:val="none" w:sz="0" w:space="0" w:color="auto"/>
        <w:bottom w:val="none" w:sz="0" w:space="0" w:color="auto"/>
        <w:right w:val="none" w:sz="0" w:space="0" w:color="auto"/>
      </w:divBdr>
    </w:div>
    <w:div w:id="1068653589">
      <w:bodyDiv w:val="1"/>
      <w:marLeft w:val="0"/>
      <w:marRight w:val="0"/>
      <w:marTop w:val="0"/>
      <w:marBottom w:val="0"/>
      <w:divBdr>
        <w:top w:val="none" w:sz="0" w:space="0" w:color="auto"/>
        <w:left w:val="none" w:sz="0" w:space="0" w:color="auto"/>
        <w:bottom w:val="none" w:sz="0" w:space="0" w:color="auto"/>
        <w:right w:val="none" w:sz="0" w:space="0" w:color="auto"/>
      </w:divBdr>
    </w:div>
    <w:div w:id="1215776665">
      <w:bodyDiv w:val="1"/>
      <w:marLeft w:val="0"/>
      <w:marRight w:val="0"/>
      <w:marTop w:val="0"/>
      <w:marBottom w:val="0"/>
      <w:divBdr>
        <w:top w:val="none" w:sz="0" w:space="0" w:color="auto"/>
        <w:left w:val="none" w:sz="0" w:space="0" w:color="auto"/>
        <w:bottom w:val="none" w:sz="0" w:space="0" w:color="auto"/>
        <w:right w:val="none" w:sz="0" w:space="0" w:color="auto"/>
      </w:divBdr>
    </w:div>
    <w:div w:id="1318652683">
      <w:bodyDiv w:val="1"/>
      <w:marLeft w:val="0"/>
      <w:marRight w:val="0"/>
      <w:marTop w:val="0"/>
      <w:marBottom w:val="0"/>
      <w:divBdr>
        <w:top w:val="none" w:sz="0" w:space="0" w:color="auto"/>
        <w:left w:val="none" w:sz="0" w:space="0" w:color="auto"/>
        <w:bottom w:val="none" w:sz="0" w:space="0" w:color="auto"/>
        <w:right w:val="none" w:sz="0" w:space="0" w:color="auto"/>
      </w:divBdr>
    </w:div>
    <w:div w:id="1347097342">
      <w:bodyDiv w:val="1"/>
      <w:marLeft w:val="0"/>
      <w:marRight w:val="0"/>
      <w:marTop w:val="0"/>
      <w:marBottom w:val="0"/>
      <w:divBdr>
        <w:top w:val="none" w:sz="0" w:space="0" w:color="auto"/>
        <w:left w:val="none" w:sz="0" w:space="0" w:color="auto"/>
        <w:bottom w:val="none" w:sz="0" w:space="0" w:color="auto"/>
        <w:right w:val="none" w:sz="0" w:space="0" w:color="auto"/>
      </w:divBdr>
    </w:div>
    <w:div w:id="1385373431">
      <w:bodyDiv w:val="1"/>
      <w:marLeft w:val="0"/>
      <w:marRight w:val="0"/>
      <w:marTop w:val="0"/>
      <w:marBottom w:val="0"/>
      <w:divBdr>
        <w:top w:val="none" w:sz="0" w:space="0" w:color="auto"/>
        <w:left w:val="none" w:sz="0" w:space="0" w:color="auto"/>
        <w:bottom w:val="none" w:sz="0" w:space="0" w:color="auto"/>
        <w:right w:val="none" w:sz="0" w:space="0" w:color="auto"/>
      </w:divBdr>
      <w:divsChild>
        <w:div w:id="788888600">
          <w:marLeft w:val="0"/>
          <w:marRight w:val="0"/>
          <w:marTop w:val="0"/>
          <w:marBottom w:val="0"/>
          <w:divBdr>
            <w:top w:val="none" w:sz="0" w:space="0" w:color="auto"/>
            <w:left w:val="none" w:sz="0" w:space="0" w:color="auto"/>
            <w:bottom w:val="none" w:sz="0" w:space="0" w:color="auto"/>
            <w:right w:val="none" w:sz="0" w:space="0" w:color="auto"/>
          </w:divBdr>
        </w:div>
      </w:divsChild>
    </w:div>
    <w:div w:id="1401171627">
      <w:bodyDiv w:val="1"/>
      <w:marLeft w:val="0"/>
      <w:marRight w:val="0"/>
      <w:marTop w:val="0"/>
      <w:marBottom w:val="0"/>
      <w:divBdr>
        <w:top w:val="none" w:sz="0" w:space="0" w:color="auto"/>
        <w:left w:val="none" w:sz="0" w:space="0" w:color="auto"/>
        <w:bottom w:val="none" w:sz="0" w:space="0" w:color="auto"/>
        <w:right w:val="none" w:sz="0" w:space="0" w:color="auto"/>
      </w:divBdr>
    </w:div>
    <w:div w:id="1459684541">
      <w:bodyDiv w:val="1"/>
      <w:marLeft w:val="0"/>
      <w:marRight w:val="0"/>
      <w:marTop w:val="0"/>
      <w:marBottom w:val="0"/>
      <w:divBdr>
        <w:top w:val="none" w:sz="0" w:space="0" w:color="auto"/>
        <w:left w:val="none" w:sz="0" w:space="0" w:color="auto"/>
        <w:bottom w:val="none" w:sz="0" w:space="0" w:color="auto"/>
        <w:right w:val="none" w:sz="0" w:space="0" w:color="auto"/>
      </w:divBdr>
    </w:div>
    <w:div w:id="1580671360">
      <w:bodyDiv w:val="1"/>
      <w:marLeft w:val="0"/>
      <w:marRight w:val="0"/>
      <w:marTop w:val="0"/>
      <w:marBottom w:val="0"/>
      <w:divBdr>
        <w:top w:val="none" w:sz="0" w:space="0" w:color="auto"/>
        <w:left w:val="none" w:sz="0" w:space="0" w:color="auto"/>
        <w:bottom w:val="none" w:sz="0" w:space="0" w:color="auto"/>
        <w:right w:val="none" w:sz="0" w:space="0" w:color="auto"/>
      </w:divBdr>
    </w:div>
    <w:div w:id="1595552544">
      <w:bodyDiv w:val="1"/>
      <w:marLeft w:val="0"/>
      <w:marRight w:val="0"/>
      <w:marTop w:val="0"/>
      <w:marBottom w:val="0"/>
      <w:divBdr>
        <w:top w:val="none" w:sz="0" w:space="0" w:color="auto"/>
        <w:left w:val="none" w:sz="0" w:space="0" w:color="auto"/>
        <w:bottom w:val="none" w:sz="0" w:space="0" w:color="auto"/>
        <w:right w:val="none" w:sz="0" w:space="0" w:color="auto"/>
      </w:divBdr>
    </w:div>
    <w:div w:id="1808739795">
      <w:bodyDiv w:val="1"/>
      <w:marLeft w:val="0"/>
      <w:marRight w:val="0"/>
      <w:marTop w:val="0"/>
      <w:marBottom w:val="0"/>
      <w:divBdr>
        <w:top w:val="none" w:sz="0" w:space="0" w:color="auto"/>
        <w:left w:val="none" w:sz="0" w:space="0" w:color="auto"/>
        <w:bottom w:val="none" w:sz="0" w:space="0" w:color="auto"/>
        <w:right w:val="none" w:sz="0" w:space="0" w:color="auto"/>
      </w:divBdr>
    </w:div>
    <w:div w:id="1817185578">
      <w:bodyDiv w:val="1"/>
      <w:marLeft w:val="0"/>
      <w:marRight w:val="0"/>
      <w:marTop w:val="0"/>
      <w:marBottom w:val="0"/>
      <w:divBdr>
        <w:top w:val="none" w:sz="0" w:space="0" w:color="auto"/>
        <w:left w:val="none" w:sz="0" w:space="0" w:color="auto"/>
        <w:bottom w:val="none" w:sz="0" w:space="0" w:color="auto"/>
        <w:right w:val="none" w:sz="0" w:space="0" w:color="auto"/>
      </w:divBdr>
    </w:div>
    <w:div w:id="1822844749">
      <w:bodyDiv w:val="1"/>
      <w:marLeft w:val="0"/>
      <w:marRight w:val="0"/>
      <w:marTop w:val="0"/>
      <w:marBottom w:val="0"/>
      <w:divBdr>
        <w:top w:val="none" w:sz="0" w:space="0" w:color="auto"/>
        <w:left w:val="none" w:sz="0" w:space="0" w:color="auto"/>
        <w:bottom w:val="none" w:sz="0" w:space="0" w:color="auto"/>
        <w:right w:val="none" w:sz="0" w:space="0" w:color="auto"/>
      </w:divBdr>
    </w:div>
    <w:div w:id="1850674809">
      <w:bodyDiv w:val="1"/>
      <w:marLeft w:val="0"/>
      <w:marRight w:val="0"/>
      <w:marTop w:val="0"/>
      <w:marBottom w:val="0"/>
      <w:divBdr>
        <w:top w:val="none" w:sz="0" w:space="0" w:color="auto"/>
        <w:left w:val="none" w:sz="0" w:space="0" w:color="auto"/>
        <w:bottom w:val="none" w:sz="0" w:space="0" w:color="auto"/>
        <w:right w:val="none" w:sz="0" w:space="0" w:color="auto"/>
      </w:divBdr>
      <w:divsChild>
        <w:div w:id="385494690">
          <w:marLeft w:val="0"/>
          <w:marRight w:val="0"/>
          <w:marTop w:val="0"/>
          <w:marBottom w:val="0"/>
          <w:divBdr>
            <w:top w:val="none" w:sz="0" w:space="0" w:color="auto"/>
            <w:left w:val="none" w:sz="0" w:space="0" w:color="auto"/>
            <w:bottom w:val="none" w:sz="0" w:space="0" w:color="auto"/>
            <w:right w:val="none" w:sz="0" w:space="0" w:color="auto"/>
          </w:divBdr>
        </w:div>
        <w:div w:id="1208484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veloper.android.com/reference/android/app/Activity.html" TargetMode="External"/><Relationship Id="rId21" Type="http://schemas.openxmlformats.org/officeDocument/2006/relationships/hyperlink" Target="https://developer.android.com/reference/android/app/Activity.html" TargetMode="External"/><Relationship Id="rId22" Type="http://schemas.openxmlformats.org/officeDocument/2006/relationships/hyperlink" Target="https://developer.android.com/reference/android/app/Activity.html" TargetMode="External"/><Relationship Id="rId23" Type="http://schemas.openxmlformats.org/officeDocument/2006/relationships/hyperlink" Target="https://developer.android.com/reference/android/app/Activity.html" TargetMode="External"/><Relationship Id="rId24" Type="http://schemas.openxmlformats.org/officeDocument/2006/relationships/hyperlink" Target="https://developer.android.com/reference/android/app/Activity.html" TargetMode="External"/><Relationship Id="rId25" Type="http://schemas.openxmlformats.org/officeDocument/2006/relationships/hyperlink" Target="https://developer.android.com/reference/android/app/Activity.html" TargetMode="Externa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developer.android.com/reference/android/app/Activity.html" TargetMode="External"/><Relationship Id="rId16"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android/app/Activity.html" TargetMode="External"/><Relationship Id="rId18" Type="http://schemas.openxmlformats.org/officeDocument/2006/relationships/hyperlink" Target="https://developer.android.com/reference/android/app/Activity.html" TargetMode="External"/><Relationship Id="rId19" Type="http://schemas.openxmlformats.org/officeDocument/2006/relationships/hyperlink" Target="https://developer.android.com/reference/android/app/Activit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26B15-4C34-5940-AC5F-9B670198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29</Pages>
  <Words>6705</Words>
  <Characters>36209</Characters>
  <Application>Microsoft Macintosh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47</cp:revision>
  <dcterms:created xsi:type="dcterms:W3CDTF">2016-10-11T20:36:00Z</dcterms:created>
  <dcterms:modified xsi:type="dcterms:W3CDTF">2016-10-18T18:42:00Z</dcterms:modified>
</cp:coreProperties>
</file>