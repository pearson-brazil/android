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F56C4" w14:textId="77777777" w:rsidR="009642F1" w:rsidRDefault="009642F1" w:rsidP="006C52CC">
      <w:pPr>
        <w:pStyle w:val="Ttulo1"/>
      </w:pPr>
      <w:r>
        <w:t>Capítulo 4 - UML</w:t>
      </w:r>
    </w:p>
    <w:p w14:paraId="31008115" w14:textId="77777777" w:rsidR="009642F1" w:rsidRDefault="009642F1" w:rsidP="009642F1"/>
    <w:p w14:paraId="7B64E156" w14:textId="77777777" w:rsidR="009642F1" w:rsidRPr="00FE7872" w:rsidRDefault="009642F1" w:rsidP="009642F1">
      <w:pPr>
        <w:ind w:left="1134"/>
        <w:rPr>
          <w:rStyle w:val="number"/>
          <w:color w:val="000000" w:themeColor="text1"/>
        </w:rPr>
      </w:pPr>
      <w:r w:rsidRPr="00FE7872">
        <w:rPr>
          <w:rStyle w:val="number"/>
          <w:color w:val="000000" w:themeColor="text1"/>
        </w:rPr>
        <w:t>Agora que aprendemos a programar</w:t>
      </w:r>
      <w:r w:rsidR="00591079" w:rsidRPr="00FE7872">
        <w:rPr>
          <w:rStyle w:val="number"/>
          <w:color w:val="000000" w:themeColor="text1"/>
        </w:rPr>
        <w:t xml:space="preserve"> em</w:t>
      </w:r>
      <w:r w:rsidRPr="00FE7872">
        <w:rPr>
          <w:rStyle w:val="number"/>
          <w:color w:val="000000" w:themeColor="text1"/>
        </w:rPr>
        <w:t xml:space="preserve"> Java e os conceitos principais de POO, vamos mergulhar mais afundo, para a Análise de Projeto Orientado a Objeto</w:t>
      </w:r>
      <w:r w:rsidR="00591079" w:rsidRPr="00FE7872">
        <w:rPr>
          <w:rStyle w:val="number"/>
          <w:color w:val="000000" w:themeColor="text1"/>
        </w:rPr>
        <w:t>s</w:t>
      </w:r>
      <w:r w:rsidRPr="00FE7872">
        <w:rPr>
          <w:rStyle w:val="number"/>
          <w:color w:val="000000" w:themeColor="text1"/>
        </w:rPr>
        <w:t xml:space="preserve">. Digamos que 70% do tempo e esforço gasto em um software orientado a objetos está depositado na fase de análise e planejamento. Em comparação </w:t>
      </w:r>
      <w:r w:rsidR="006C52CC" w:rsidRPr="00FE7872">
        <w:rPr>
          <w:rStyle w:val="number"/>
          <w:color w:val="000000" w:themeColor="text1"/>
        </w:rPr>
        <w:t>com a</w:t>
      </w:r>
      <w:r w:rsidRPr="00FE7872">
        <w:rPr>
          <w:rStyle w:val="number"/>
          <w:color w:val="000000" w:themeColor="text1"/>
        </w:rPr>
        <w:t xml:space="preserve"> linguagem procedural, o tempo gasto com o planejamento é visto por muitos como uma desvantagem, mas no final das contas não é. Para garantir todas as vantagens de POO que conhecemos, a fase de análise é importante. É nela que modelamos nossas classes de forma que elas sejam coesas, fáceis de serem entendidas e reutilizáveis. A An</w:t>
      </w:r>
      <w:r w:rsidR="00C13B98" w:rsidRPr="00FE7872">
        <w:rPr>
          <w:rStyle w:val="number"/>
          <w:color w:val="000000" w:themeColor="text1"/>
        </w:rPr>
        <w:t>álise de Projetos Orientados a O</w:t>
      </w:r>
      <w:r w:rsidRPr="00FE7872">
        <w:rPr>
          <w:rStyle w:val="number"/>
          <w:color w:val="000000" w:themeColor="text1"/>
        </w:rPr>
        <w:t>bjetos é uma área da Ciência da Computação bastante ampla. Iremos apenas pincelar alguns conceitos como diagrama de classes, relacionamento entre objetos e arquitetura de software.</w:t>
      </w:r>
    </w:p>
    <w:p w14:paraId="682590DB" w14:textId="77777777" w:rsidR="009642F1" w:rsidRDefault="009642F1">
      <w:pPr>
        <w:jc w:val="left"/>
        <w:rPr>
          <w:rStyle w:val="number"/>
        </w:rPr>
      </w:pPr>
      <w:r>
        <w:rPr>
          <w:rStyle w:val="number"/>
        </w:rPr>
        <w:br w:type="page"/>
      </w:r>
    </w:p>
    <w:p w14:paraId="04332211" w14:textId="77777777" w:rsidR="009642F1" w:rsidRPr="009642F1" w:rsidRDefault="009642F1" w:rsidP="009642F1">
      <w:pPr>
        <w:ind w:left="1134"/>
        <w:rPr>
          <w:rStyle w:val="number"/>
        </w:rPr>
      </w:pPr>
    </w:p>
    <w:p w14:paraId="38AE86FF" w14:textId="77777777" w:rsidR="009642F1" w:rsidRDefault="009642F1" w:rsidP="009642F1"/>
    <w:p w14:paraId="1A7DAD8B" w14:textId="77777777" w:rsidR="009642F1" w:rsidRDefault="009642F1" w:rsidP="009642F1">
      <w:pPr>
        <w:pStyle w:val="Ttulo2"/>
      </w:pPr>
      <w:r>
        <w:t>Aula 1 - UML</w:t>
      </w:r>
    </w:p>
    <w:p w14:paraId="62777D38" w14:textId="77777777" w:rsidR="009642F1" w:rsidRDefault="009642F1" w:rsidP="009642F1">
      <w:pPr>
        <w:pStyle w:val="Ttulo3"/>
      </w:pPr>
      <w:r>
        <w:t>1.1 - O que é UML</w:t>
      </w:r>
    </w:p>
    <w:p w14:paraId="1D0BB160" w14:textId="77777777" w:rsidR="009642F1" w:rsidRDefault="009642F1" w:rsidP="009642F1">
      <w:r>
        <w:t>No mundo dos projetos é mais rápido desenhar e redesenhar do que fazer uma correção em um software que já está sendo usado pelo usuário final. A UML (</w:t>
      </w:r>
      <w:proofErr w:type="spellStart"/>
      <w:r w:rsidRPr="006C52CC">
        <w:rPr>
          <w:i/>
        </w:rPr>
        <w:t>Unified</w:t>
      </w:r>
      <w:proofErr w:type="spellEnd"/>
      <w:r w:rsidRPr="006C52CC">
        <w:rPr>
          <w:i/>
        </w:rPr>
        <w:t xml:space="preserve"> </w:t>
      </w:r>
      <w:proofErr w:type="spellStart"/>
      <w:r w:rsidRPr="006C52CC">
        <w:rPr>
          <w:i/>
        </w:rPr>
        <w:t>Modeling</w:t>
      </w:r>
      <w:proofErr w:type="spellEnd"/>
      <w:r w:rsidRPr="006C52CC">
        <w:rPr>
          <w:i/>
        </w:rPr>
        <w:t xml:space="preserve"> </w:t>
      </w:r>
      <w:proofErr w:type="spellStart"/>
      <w:r w:rsidRPr="006C52CC">
        <w:rPr>
          <w:i/>
        </w:rPr>
        <w:t>Language</w:t>
      </w:r>
      <w:proofErr w:type="spellEnd"/>
      <w:r>
        <w:t>) ou Linguagem de Modelagem Unificada é, como o próprio nome diz, uma linguagem de modelagem que veio para representar sistemas de uma forma padrão.</w:t>
      </w:r>
    </w:p>
    <w:p w14:paraId="64A07628" w14:textId="77777777" w:rsidR="006C52CC" w:rsidRDefault="009642F1" w:rsidP="009642F1">
      <w:r>
        <w:t xml:space="preserve">Antes </w:t>
      </w:r>
      <w:r w:rsidR="006C52CC">
        <w:t>de começarmos</w:t>
      </w:r>
      <w:r>
        <w:t xml:space="preserve"> a codificar, o projeto </w:t>
      </w:r>
      <w:r w:rsidR="006C52CC">
        <w:t>passa</w:t>
      </w:r>
      <w:r>
        <w:t xml:space="preserve"> por uma série de planejamentos e modelagens. A UML é uma forma de representar graficamente um sistema de software.</w:t>
      </w:r>
    </w:p>
    <w:p w14:paraId="7AE1C4E7" w14:textId="77777777" w:rsidR="006C52CC" w:rsidRDefault="006C52CC" w:rsidP="006C52CC">
      <w:pPr>
        <w:keepNext/>
        <w:jc w:val="center"/>
      </w:pPr>
      <w:r>
        <w:rPr>
          <w:noProof/>
        </w:rPr>
        <w:drawing>
          <wp:inline distT="0" distB="0" distL="0" distR="0" wp14:anchorId="2ABE70FE" wp14:editId="6701771E">
            <wp:extent cx="2397593" cy="170441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o_cap4_img03.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12692" cy="1715145"/>
                    </a:xfrm>
                    <a:prstGeom prst="rect">
                      <a:avLst/>
                    </a:prstGeom>
                  </pic:spPr>
                </pic:pic>
              </a:graphicData>
            </a:graphic>
          </wp:inline>
        </w:drawing>
      </w:r>
    </w:p>
    <w:p w14:paraId="424BD318" w14:textId="77777777" w:rsidR="009642F1" w:rsidRDefault="006C52CC" w:rsidP="00293A3D">
      <w:pPr>
        <w:pStyle w:val="Legenda"/>
        <w:jc w:val="center"/>
        <w:rPr>
          <w:noProof/>
        </w:rPr>
      </w:pPr>
      <w:r>
        <w:t xml:space="preserve">Figura 4. </w:t>
      </w:r>
      <w:r w:rsidR="006C5124">
        <w:fldChar w:fldCharType="begin"/>
      </w:r>
      <w:r w:rsidR="00821C9E">
        <w:rPr>
          <w:i w:val="0"/>
          <w:iCs w:val="0"/>
        </w:rPr>
        <w:instrText xml:space="preserve"> SEQ Figura_4. \* ARABIC </w:instrText>
      </w:r>
      <w:r w:rsidR="006C5124">
        <w:fldChar w:fldCharType="separate"/>
      </w:r>
      <w:r w:rsidR="00444A11">
        <w:rPr>
          <w:i w:val="0"/>
          <w:iCs w:val="0"/>
          <w:noProof/>
        </w:rPr>
        <w:t>1</w:t>
      </w:r>
      <w:r w:rsidR="006C5124">
        <w:rPr>
          <w:noProof/>
        </w:rPr>
        <w:fldChar w:fldCharType="end"/>
      </w:r>
      <w:r w:rsidR="00FE7872">
        <w:rPr>
          <w:noProof/>
        </w:rPr>
        <w:t xml:space="preserve"> – Logo UML</w:t>
      </w:r>
    </w:p>
    <w:p w14:paraId="51B21CC8" w14:textId="5A4D6801" w:rsidR="007915A5" w:rsidRDefault="007915A5" w:rsidP="007915A5">
      <w:pPr>
        <w:rPr>
          <w:rStyle w:val="Hiperlink"/>
        </w:rPr>
      </w:pPr>
      <w:r>
        <w:t>(</w:t>
      </w:r>
      <w:hyperlink r:id="rId9" w:history="1">
        <w:r w:rsidRPr="00EF627F">
          <w:rPr>
            <w:rStyle w:val="Hiperlink"/>
          </w:rPr>
          <w:t>http://www.diegomacedo.com.br/introducao-a-uml-e-seus-diagramas/</w:t>
        </w:r>
      </w:hyperlink>
      <w:r w:rsidRPr="00EF627F">
        <w:rPr>
          <w:rStyle w:val="Hiperlink"/>
        </w:rPr>
        <w:t>)</w:t>
      </w:r>
    </w:p>
    <w:p w14:paraId="669BE3EC" w14:textId="77777777" w:rsidR="007915A5" w:rsidRPr="007915A5" w:rsidRDefault="007915A5" w:rsidP="007915A5"/>
    <w:p w14:paraId="71EE1F40" w14:textId="77777777" w:rsidR="009642F1" w:rsidRPr="00FE7872" w:rsidRDefault="009642F1" w:rsidP="009642F1">
      <w:pPr>
        <w:rPr>
          <w:color w:val="000000" w:themeColor="text1"/>
        </w:rPr>
      </w:pPr>
      <w:r w:rsidRPr="00FE7872">
        <w:rPr>
          <w:color w:val="000000" w:themeColor="text1"/>
        </w:rPr>
        <w:t xml:space="preserve">A UML não é uma metodologia ou regra, ou seja, ela não dita o que deve ser feito ou como o sistema deve ser projetado, mas ela nos auxilia </w:t>
      </w:r>
      <w:r w:rsidR="0056601B" w:rsidRPr="00FE7872">
        <w:rPr>
          <w:color w:val="000000" w:themeColor="text1"/>
        </w:rPr>
        <w:t xml:space="preserve">a </w:t>
      </w:r>
      <w:r w:rsidRPr="00FE7872">
        <w:rPr>
          <w:color w:val="000000" w:themeColor="text1"/>
        </w:rPr>
        <w:t>visualizá-lo de forma prática e a entender o relacionamento entre os objetos.</w:t>
      </w:r>
    </w:p>
    <w:p w14:paraId="5731CACB" w14:textId="4B222D9F" w:rsidR="009642F1" w:rsidRPr="00FE7872" w:rsidRDefault="009642F1" w:rsidP="009642F1">
      <w:pPr>
        <w:rPr>
          <w:color w:val="000000" w:themeColor="text1"/>
        </w:rPr>
      </w:pPr>
      <w:r w:rsidRPr="00FE7872">
        <w:rPr>
          <w:color w:val="000000" w:themeColor="text1"/>
        </w:rPr>
        <w:t>Em sua versão 2.2, a UML possui 14 tipos de diagramas</w:t>
      </w:r>
      <w:r w:rsidR="00797A03">
        <w:rPr>
          <w:color w:val="000000" w:themeColor="text1"/>
        </w:rPr>
        <w:t xml:space="preserve"> (que são representações gráficas</w:t>
      </w:r>
      <w:del w:id="0" w:author="Willian" w:date="2016-07-25T01:13:00Z">
        <w:r w:rsidR="00797A03" w:rsidDel="005E387B">
          <w:rPr>
            <w:color w:val="000000" w:themeColor="text1"/>
          </w:rPr>
          <w:delText xml:space="preserve"> </w:delText>
        </w:r>
      </w:del>
      <w:r w:rsidR="00797A03">
        <w:rPr>
          <w:color w:val="000000" w:themeColor="text1"/>
        </w:rPr>
        <w:t>)</w:t>
      </w:r>
      <w:r w:rsidRPr="00FE7872">
        <w:rPr>
          <w:color w:val="000000" w:themeColor="text1"/>
        </w:rPr>
        <w:t xml:space="preserve">, divididos em duas grandes categorias: Estruturais e Comportamentais. </w:t>
      </w:r>
      <w:commentRangeStart w:id="1"/>
      <w:del w:id="2" w:author="Willian" w:date="2016-07-25T01:13:00Z">
        <w:r w:rsidRPr="00FE7872" w:rsidDel="005E387B">
          <w:rPr>
            <w:color w:val="000000" w:themeColor="text1"/>
          </w:rPr>
          <w:delText xml:space="preserve">Sete tipos de diagramas representam informações estruturais, e os outros sete representam tipos gerais de comportamento, incluindo quatro em uma </w:delText>
        </w:r>
        <w:r w:rsidR="0056601B" w:rsidRPr="00FE7872" w:rsidDel="005E387B">
          <w:rPr>
            <w:color w:val="000000" w:themeColor="text1"/>
          </w:rPr>
          <w:delText>subcategoria</w:delText>
        </w:r>
        <w:r w:rsidRPr="00FE7872" w:rsidDel="005E387B">
          <w:rPr>
            <w:color w:val="000000" w:themeColor="text1"/>
          </w:rPr>
          <w:delText xml:space="preserve"> que representam diferentes aspectos de interação. Neste curso aprenderemos apenas o Diagrama de Classes da UML, um dos mais importantes diagramas.</w:delText>
        </w:r>
        <w:commentRangeEnd w:id="1"/>
        <w:r w:rsidR="007915A5" w:rsidDel="005E387B">
          <w:rPr>
            <w:rStyle w:val="Refdecomentrio"/>
          </w:rPr>
          <w:commentReference w:id="1"/>
        </w:r>
      </w:del>
    </w:p>
    <w:p w14:paraId="2C3DA0FE" w14:textId="77777777" w:rsidR="006C52CC" w:rsidRPr="00FE7872" w:rsidRDefault="006C52CC" w:rsidP="009642F1">
      <w:pPr>
        <w:rPr>
          <w:color w:val="000000" w:themeColor="text1"/>
        </w:rPr>
      </w:pPr>
    </w:p>
    <w:p w14:paraId="5356028B" w14:textId="77777777" w:rsidR="006C52CC" w:rsidRDefault="006C52CC" w:rsidP="006C52CC">
      <w:pPr>
        <w:keepNext/>
        <w:jc w:val="center"/>
      </w:pPr>
      <w:r>
        <w:rPr>
          <w:noProof/>
        </w:rPr>
        <w:lastRenderedPageBreak/>
        <w:drawing>
          <wp:inline distT="0" distB="0" distL="0" distR="0" wp14:anchorId="3E43B89A" wp14:editId="470DCBB4">
            <wp:extent cx="4468971" cy="2437620"/>
            <wp:effectExtent l="0" t="0" r="190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o_cap4_img0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8971" cy="2437620"/>
                    </a:xfrm>
                    <a:prstGeom prst="rect">
                      <a:avLst/>
                    </a:prstGeom>
                  </pic:spPr>
                </pic:pic>
              </a:graphicData>
            </a:graphic>
          </wp:inline>
        </w:drawing>
      </w:r>
    </w:p>
    <w:p w14:paraId="25AC7945" w14:textId="77777777" w:rsidR="006C52CC" w:rsidRDefault="006C52CC" w:rsidP="006C52CC">
      <w:pPr>
        <w:pStyle w:val="Legenda"/>
        <w:jc w:val="center"/>
        <w:rPr>
          <w:noProof/>
        </w:rPr>
      </w:pPr>
      <w:r>
        <w:t xml:space="preserve">Figura 4. </w:t>
      </w:r>
      <w:fldSimple w:instr=" SEQ Figura_4. \* ARABIC ">
        <w:r w:rsidR="00444A11">
          <w:rPr>
            <w:noProof/>
          </w:rPr>
          <w:t>2</w:t>
        </w:r>
      </w:fldSimple>
      <w:r w:rsidR="00FE7872">
        <w:rPr>
          <w:noProof/>
        </w:rPr>
        <w:t xml:space="preserve"> – Especificação estrutural da UML</w:t>
      </w:r>
    </w:p>
    <w:p w14:paraId="4703D0E5" w14:textId="42CA82A5" w:rsidR="0055255D" w:rsidRPr="0055255D" w:rsidRDefault="0055255D" w:rsidP="00EF627F">
      <w:r>
        <w:t>(</w:t>
      </w:r>
      <w:hyperlink r:id="rId13" w:history="1">
        <w:r w:rsidRPr="00EF627F">
          <w:rPr>
            <w:rStyle w:val="Hiperlink"/>
          </w:rPr>
          <w:t>https://pt.wikipedia.org/wiki/UML</w:t>
        </w:r>
      </w:hyperlink>
      <w:r w:rsidRPr="00EF627F">
        <w:rPr>
          <w:rStyle w:val="Hiperlink"/>
        </w:rPr>
        <w:t>)</w:t>
      </w:r>
    </w:p>
    <w:p w14:paraId="64B51FAF" w14:textId="77777777" w:rsidR="009642F1" w:rsidRDefault="009642F1" w:rsidP="009642F1"/>
    <w:p w14:paraId="138D71B1" w14:textId="77777777" w:rsidR="009642F1" w:rsidRDefault="009642F1" w:rsidP="006C52CC">
      <w:pPr>
        <w:pStyle w:val="Ttulo3"/>
      </w:pPr>
      <w:r>
        <w:t>1.2 - Diagrama de classes</w:t>
      </w:r>
    </w:p>
    <w:p w14:paraId="344F431B" w14:textId="77777777" w:rsidR="009642F1" w:rsidRDefault="009642F1" w:rsidP="009642F1">
      <w:r>
        <w:t>O Diagrama de Classes</w:t>
      </w:r>
      <w:r w:rsidR="006C52CC">
        <w:t xml:space="preserve"> está no grupo de diagramas estruturais da UML e</w:t>
      </w:r>
      <w:r>
        <w:t xml:space="preserve"> é um dos diagramas </w:t>
      </w:r>
      <w:r w:rsidR="006C52CC">
        <w:t>mais</w:t>
      </w:r>
      <w:r>
        <w:t xml:space="preserve"> utilizados pelos programadores e analistas de sistemas, pois este permite uma visualização geral das Classes com seus atributos e métodos e também como os </w:t>
      </w:r>
      <w:r w:rsidR="006C52CC">
        <w:t>objetos se relacionam entre si.</w:t>
      </w:r>
    </w:p>
    <w:p w14:paraId="5FCE384D" w14:textId="77777777" w:rsidR="009642F1" w:rsidRDefault="006C52CC" w:rsidP="009642F1">
      <w:r>
        <w:t>De maneira simplificada, podemos dizer que</w:t>
      </w:r>
      <w:r w:rsidR="009642F1">
        <w:t xml:space="preserve"> é uma representação gráfica do re</w:t>
      </w:r>
      <w:r>
        <w:t xml:space="preserve">lacionamento entre os objetos. </w:t>
      </w:r>
    </w:p>
    <w:p w14:paraId="0552C57B" w14:textId="77777777" w:rsidR="009642F1" w:rsidRDefault="009642F1" w:rsidP="009642F1">
      <w:r>
        <w:t>Na fase de análise, não é preciso se preocupar com código e implementação. Esqueça programação, pois o que importa no diagrama de classes é ter uma visão geral do sistema como um todo. Nesta fase não devemos levar em conta nem a linguagem de programação que o software será programado, pois a UML é uma linguagem de modelagem unificada que vale para qualquer linguagem de programação orientada a objetos.</w:t>
      </w:r>
    </w:p>
    <w:p w14:paraId="536EBB8D" w14:textId="77777777" w:rsidR="009642F1" w:rsidRDefault="009642F1" w:rsidP="009642F1">
      <w:r>
        <w:t>Modelar o relacionamento entre as classes é importante pois nos possibilita detectar possíveis falhas de planejamento antes mesmo de ter um software rodando, e tendo detectado estas possíveis falhas fica mais rápido corrigi-la</w:t>
      </w:r>
      <w:r w:rsidR="006C52CC">
        <w:t xml:space="preserve">s </w:t>
      </w:r>
      <w:r>
        <w:t>nesta fase de modelagem do que quando o software já está codificado.</w:t>
      </w:r>
    </w:p>
    <w:p w14:paraId="5A1DEF15" w14:textId="77777777" w:rsidR="00FE7872" w:rsidRDefault="00FE7872" w:rsidP="009642F1"/>
    <w:p w14:paraId="4969D0D2" w14:textId="77777777" w:rsidR="006C52CC" w:rsidRPr="006C52CC" w:rsidRDefault="00FE7872" w:rsidP="00293A3D">
      <w:pPr>
        <w:pStyle w:val="Ttulo4"/>
      </w:pPr>
      <w:r>
        <w:t xml:space="preserve">1.2.1. </w:t>
      </w:r>
      <w:r w:rsidR="009642F1">
        <w:t>Perspectivas de co</w:t>
      </w:r>
      <w:r w:rsidR="006C52CC">
        <w:t>nstrução do Diagrama de Classes</w:t>
      </w:r>
    </w:p>
    <w:p w14:paraId="7B7CDA1C" w14:textId="77777777" w:rsidR="009642F1" w:rsidRPr="00FE7872" w:rsidRDefault="009642F1" w:rsidP="009642F1">
      <w:pPr>
        <w:rPr>
          <w:color w:val="000000" w:themeColor="text1"/>
        </w:rPr>
      </w:pPr>
      <w:r w:rsidRPr="00FE7872">
        <w:rPr>
          <w:color w:val="000000" w:themeColor="text1"/>
        </w:rPr>
        <w:t>Quando projetamos, existem três perspectivas de classes que podemos utilizar</w:t>
      </w:r>
      <w:r w:rsidR="006C52CC" w:rsidRPr="00FE7872">
        <w:rPr>
          <w:color w:val="000000" w:themeColor="text1"/>
        </w:rPr>
        <w:t xml:space="preserve">: a Conceitual, a de Especificação e a de Implementação. Estas perspectivas </w:t>
      </w:r>
      <w:r w:rsidRPr="00FE7872">
        <w:rPr>
          <w:color w:val="000000" w:themeColor="text1"/>
        </w:rPr>
        <w:t>são cruciais para desenhar e compreender os diagramas de classes</w:t>
      </w:r>
      <w:r w:rsidR="006C52CC" w:rsidRPr="00FE7872">
        <w:rPr>
          <w:color w:val="000000" w:themeColor="text1"/>
        </w:rPr>
        <w:t>.</w:t>
      </w:r>
    </w:p>
    <w:p w14:paraId="7FC84B7F" w14:textId="77777777" w:rsidR="009642F1" w:rsidRPr="00FE7872" w:rsidRDefault="009642F1" w:rsidP="006C52CC">
      <w:pPr>
        <w:pStyle w:val="PargrafodaLista"/>
        <w:numPr>
          <w:ilvl w:val="0"/>
          <w:numId w:val="28"/>
        </w:numPr>
        <w:rPr>
          <w:color w:val="000000" w:themeColor="text1"/>
        </w:rPr>
      </w:pPr>
      <w:r w:rsidRPr="00FE7872">
        <w:rPr>
          <w:b/>
          <w:color w:val="000000" w:themeColor="text1"/>
        </w:rPr>
        <w:t>Conceitual</w:t>
      </w:r>
      <w:r w:rsidRPr="00FE7872">
        <w:rPr>
          <w:color w:val="000000" w:themeColor="text1"/>
        </w:rPr>
        <w:t>: Um diagrama simples, que apresenta apenas análises do problema em foco, relacionadas às classes que irão executá-lo. Este apresenta apenas uma perspectiva do programa e não possui envolvimento com a linguagem a ser implementada.</w:t>
      </w:r>
    </w:p>
    <w:p w14:paraId="4205338F" w14:textId="77777777" w:rsidR="009642F1" w:rsidRPr="00FE7872" w:rsidRDefault="009642F1" w:rsidP="006C52CC">
      <w:pPr>
        <w:pStyle w:val="PargrafodaLista"/>
        <w:numPr>
          <w:ilvl w:val="0"/>
          <w:numId w:val="28"/>
        </w:numPr>
        <w:rPr>
          <w:color w:val="000000" w:themeColor="text1"/>
        </w:rPr>
      </w:pPr>
      <w:r w:rsidRPr="00FE7872">
        <w:rPr>
          <w:b/>
          <w:color w:val="000000" w:themeColor="text1"/>
        </w:rPr>
        <w:lastRenderedPageBreak/>
        <w:t>Especificação</w:t>
      </w:r>
      <w:r w:rsidRPr="00FE7872">
        <w:rPr>
          <w:color w:val="000000" w:themeColor="text1"/>
        </w:rPr>
        <w:t>: É obtido com a adição de mais detalhes ao modelo anterior, conforme a interface escolhida. Esta perspectiva é o projeto para a solução do problema em questão, conforme o software que foi escolhido.</w:t>
      </w:r>
    </w:p>
    <w:p w14:paraId="5C97C87E" w14:textId="77777777" w:rsidR="009642F1" w:rsidRPr="00FE7872" w:rsidRDefault="009642F1" w:rsidP="00293A3D">
      <w:pPr>
        <w:pStyle w:val="PargrafodaLista"/>
        <w:numPr>
          <w:ilvl w:val="0"/>
          <w:numId w:val="28"/>
        </w:numPr>
        <w:rPr>
          <w:color w:val="000000" w:themeColor="text1"/>
        </w:rPr>
      </w:pPr>
      <w:r w:rsidRPr="00FE7872">
        <w:rPr>
          <w:b/>
          <w:color w:val="000000" w:themeColor="text1"/>
        </w:rPr>
        <w:t>Implementação</w:t>
      </w:r>
      <w:r w:rsidRPr="00FE7872">
        <w:rPr>
          <w:color w:val="000000" w:themeColor="text1"/>
        </w:rPr>
        <w:t xml:space="preserve">: É a perspectiva usada com maior frequência e corresponde </w:t>
      </w:r>
      <w:r w:rsidR="00C13B98" w:rsidRPr="00FE7872">
        <w:rPr>
          <w:color w:val="000000" w:themeColor="text1"/>
        </w:rPr>
        <w:t>pel</w:t>
      </w:r>
      <w:r w:rsidRPr="00FE7872">
        <w:rPr>
          <w:color w:val="000000" w:themeColor="text1"/>
        </w:rPr>
        <w:t>a implementação das classes na linguagem de programação escolhida.</w:t>
      </w:r>
    </w:p>
    <w:p w14:paraId="45F377EB" w14:textId="77777777" w:rsidR="006C52CC" w:rsidRPr="006C52CC" w:rsidRDefault="009642F1" w:rsidP="006C52CC">
      <w:pPr>
        <w:pStyle w:val="Ttulo3"/>
      </w:pPr>
      <w:r>
        <w:t xml:space="preserve">1.3 - </w:t>
      </w:r>
      <w:proofErr w:type="gramStart"/>
      <w:r>
        <w:t>Classes, métodos e atributos</w:t>
      </w:r>
      <w:proofErr w:type="gramEnd"/>
    </w:p>
    <w:p w14:paraId="284C4CA9" w14:textId="77777777" w:rsidR="009642F1" w:rsidRPr="00FE7872" w:rsidRDefault="009642F1" w:rsidP="009642F1">
      <w:pPr>
        <w:rPr>
          <w:color w:val="000000" w:themeColor="text1"/>
        </w:rPr>
      </w:pPr>
      <w:r w:rsidRPr="00FE7872">
        <w:rPr>
          <w:color w:val="000000" w:themeColor="text1"/>
        </w:rPr>
        <w:t xml:space="preserve">Vários </w:t>
      </w:r>
      <w:r w:rsidR="00C13B98" w:rsidRPr="00FE7872">
        <w:rPr>
          <w:color w:val="000000" w:themeColor="text1"/>
        </w:rPr>
        <w:t>dos conceitos que veremos agora</w:t>
      </w:r>
      <w:r w:rsidRPr="00FE7872">
        <w:rPr>
          <w:color w:val="000000" w:themeColor="text1"/>
        </w:rPr>
        <w:t xml:space="preserve"> já foram aprofundados nas aulas anteriores, o que iremos fazer é criar um paralelo para a criação de diagramas de classes.</w:t>
      </w:r>
    </w:p>
    <w:p w14:paraId="1225C484" w14:textId="77777777" w:rsidR="006C52CC" w:rsidRPr="00FE7872" w:rsidRDefault="009642F1" w:rsidP="009642F1">
      <w:pPr>
        <w:rPr>
          <w:color w:val="000000" w:themeColor="text1"/>
        </w:rPr>
      </w:pPr>
      <w:r w:rsidRPr="00FE7872">
        <w:rPr>
          <w:color w:val="000000" w:themeColor="text1"/>
        </w:rPr>
        <w:t xml:space="preserve">As classes aqui, são representadas por retângulos, com três subdivisões. Como sabemos que classes são um conjunto de atributos agindo sobre seus métodos, elas serão representadas nos diagramas por estas mesmas propriedades. </w:t>
      </w:r>
    </w:p>
    <w:p w14:paraId="4DF0BC9E" w14:textId="77777777" w:rsidR="009642F1" w:rsidRPr="00FE7872" w:rsidRDefault="00D7521D" w:rsidP="009642F1">
      <w:pPr>
        <w:rPr>
          <w:color w:val="000000" w:themeColor="text1"/>
        </w:rPr>
      </w:pPr>
      <w:r w:rsidRPr="00FE7872">
        <w:rPr>
          <w:color w:val="000000" w:themeColor="text1"/>
        </w:rPr>
        <w:t>Na</w:t>
      </w:r>
      <w:r w:rsidR="009642F1" w:rsidRPr="00FE7872">
        <w:rPr>
          <w:color w:val="000000" w:themeColor="text1"/>
        </w:rPr>
        <w:t xml:space="preserve"> primeira subdivisão está representada a </w:t>
      </w:r>
      <w:r w:rsidR="009642F1" w:rsidRPr="00FE7872">
        <w:rPr>
          <w:b/>
          <w:color w:val="000000" w:themeColor="text1"/>
        </w:rPr>
        <w:t>Descrição ou Nome da classe</w:t>
      </w:r>
      <w:r w:rsidRPr="00FE7872">
        <w:rPr>
          <w:color w:val="000000" w:themeColor="text1"/>
        </w:rPr>
        <w:t xml:space="preserve">. Na </w:t>
      </w:r>
      <w:proofErr w:type="gramStart"/>
      <w:r w:rsidRPr="00FE7872">
        <w:rPr>
          <w:color w:val="000000" w:themeColor="text1"/>
        </w:rPr>
        <w:t>segunda  estão</w:t>
      </w:r>
      <w:proofErr w:type="gramEnd"/>
      <w:r w:rsidR="009642F1" w:rsidRPr="00FE7872">
        <w:rPr>
          <w:color w:val="000000" w:themeColor="text1"/>
        </w:rPr>
        <w:t xml:space="preserve"> os </w:t>
      </w:r>
      <w:r w:rsidR="009642F1" w:rsidRPr="00FE7872">
        <w:rPr>
          <w:b/>
          <w:color w:val="000000" w:themeColor="text1"/>
        </w:rPr>
        <w:t>atributos</w:t>
      </w:r>
      <w:r w:rsidR="009642F1" w:rsidRPr="00FE7872">
        <w:rPr>
          <w:color w:val="000000" w:themeColor="text1"/>
        </w:rPr>
        <w:t xml:space="preserve"> (com seus tipos e a visibili</w:t>
      </w:r>
      <w:r w:rsidRPr="00FE7872">
        <w:rPr>
          <w:color w:val="000000" w:themeColor="text1"/>
        </w:rPr>
        <w:t>dade) da classe descrita, e na ú</w:t>
      </w:r>
      <w:r w:rsidR="009642F1" w:rsidRPr="00FE7872">
        <w:rPr>
          <w:color w:val="000000" w:themeColor="text1"/>
        </w:rPr>
        <w:t xml:space="preserve">ltima subdivisão está a lista dos </w:t>
      </w:r>
      <w:r w:rsidR="009642F1" w:rsidRPr="00FE7872">
        <w:rPr>
          <w:b/>
          <w:color w:val="000000" w:themeColor="text1"/>
        </w:rPr>
        <w:t>métodos</w:t>
      </w:r>
      <w:r w:rsidR="009642F1" w:rsidRPr="00FE7872">
        <w:rPr>
          <w:color w:val="000000" w:themeColor="text1"/>
        </w:rPr>
        <w:t xml:space="preserve"> da classe</w:t>
      </w:r>
      <w:r w:rsidRPr="00FE7872">
        <w:rPr>
          <w:color w:val="000000" w:themeColor="text1"/>
        </w:rPr>
        <w:t>,</w:t>
      </w:r>
      <w:r w:rsidR="009642F1" w:rsidRPr="00FE7872">
        <w:rPr>
          <w:color w:val="000000" w:themeColor="text1"/>
        </w:rPr>
        <w:t xml:space="preserve"> como no exemplo a seguir</w:t>
      </w:r>
      <w:r w:rsidR="006C52CC" w:rsidRPr="00FE7872">
        <w:rPr>
          <w:color w:val="000000" w:themeColor="text1"/>
        </w:rPr>
        <w:t xml:space="preserve"> (classe Carro)</w:t>
      </w:r>
      <w:r w:rsidR="009642F1" w:rsidRPr="00FE7872">
        <w:rPr>
          <w:color w:val="000000" w:themeColor="text1"/>
        </w:rPr>
        <w:t xml:space="preserve">, onde vários atributos como marca, modelo e cor são representados </w:t>
      </w:r>
      <w:r w:rsidRPr="00FE7872">
        <w:rPr>
          <w:color w:val="000000" w:themeColor="text1"/>
        </w:rPr>
        <w:t xml:space="preserve">logo após a descrição da classe </w:t>
      </w:r>
      <w:r w:rsidR="009642F1" w:rsidRPr="00FE7872">
        <w:rPr>
          <w:color w:val="000000" w:themeColor="text1"/>
        </w:rPr>
        <w:t>e na subdivisão seguinte, são mostrado</w:t>
      </w:r>
      <w:r w:rsidR="006C52CC" w:rsidRPr="00FE7872">
        <w:rPr>
          <w:color w:val="000000" w:themeColor="text1"/>
        </w:rPr>
        <w:t xml:space="preserve">s os métodos </w:t>
      </w:r>
      <w:r w:rsidR="006C52CC" w:rsidRPr="00FE7872">
        <w:rPr>
          <w:rFonts w:ascii="Courier New" w:hAnsi="Courier New" w:cs="Courier New"/>
          <w:color w:val="000000" w:themeColor="text1"/>
        </w:rPr>
        <w:t>drive()</w:t>
      </w:r>
      <w:r w:rsidR="006C52CC" w:rsidRPr="00FE7872">
        <w:rPr>
          <w:color w:val="000000" w:themeColor="text1"/>
        </w:rPr>
        <w:t xml:space="preserve"> e </w:t>
      </w:r>
      <w:r w:rsidR="006C52CC" w:rsidRPr="00FE7872">
        <w:rPr>
          <w:rFonts w:ascii="Courier New" w:hAnsi="Courier New" w:cs="Courier New"/>
          <w:color w:val="000000" w:themeColor="text1"/>
        </w:rPr>
        <w:t>stop()</w:t>
      </w:r>
      <w:r w:rsidR="006C52CC" w:rsidRPr="00FE7872">
        <w:rPr>
          <w:color w:val="000000" w:themeColor="text1"/>
        </w:rPr>
        <w:t xml:space="preserve">. </w:t>
      </w:r>
    </w:p>
    <w:p w14:paraId="2780C9E0" w14:textId="77777777" w:rsidR="006C52CC" w:rsidRDefault="006C52CC" w:rsidP="009642F1"/>
    <w:p w14:paraId="12CD4D00" w14:textId="77777777" w:rsidR="006C52CC" w:rsidRDefault="006C52CC" w:rsidP="006C52CC">
      <w:pPr>
        <w:keepNext/>
        <w:jc w:val="center"/>
      </w:pPr>
      <w:r>
        <w:rPr>
          <w:noProof/>
        </w:rPr>
        <w:drawing>
          <wp:inline distT="0" distB="0" distL="0" distR="0" wp14:anchorId="774C9779" wp14:editId="505BEA0D">
            <wp:extent cx="3745962" cy="1686961"/>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o_cap4_img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7269" cy="1710066"/>
                    </a:xfrm>
                    <a:prstGeom prst="rect">
                      <a:avLst/>
                    </a:prstGeom>
                  </pic:spPr>
                </pic:pic>
              </a:graphicData>
            </a:graphic>
          </wp:inline>
        </w:drawing>
      </w:r>
    </w:p>
    <w:p w14:paraId="690FBC6F" w14:textId="77777777" w:rsidR="006C52CC" w:rsidRDefault="006C52CC" w:rsidP="006C52CC">
      <w:pPr>
        <w:pStyle w:val="Legenda"/>
        <w:jc w:val="center"/>
      </w:pPr>
      <w:r>
        <w:t xml:space="preserve">Figura 4. </w:t>
      </w:r>
      <w:fldSimple w:instr=" SEQ Figura_4. \* ARABIC ">
        <w:r w:rsidR="00444A11">
          <w:rPr>
            <w:noProof/>
          </w:rPr>
          <w:t>3</w:t>
        </w:r>
      </w:fldSimple>
      <w:r w:rsidR="00FE7872">
        <w:rPr>
          <w:noProof/>
        </w:rPr>
        <w:t xml:space="preserve"> – Representação de uma classe no diagrama de classes</w:t>
      </w:r>
    </w:p>
    <w:p w14:paraId="1BBCDA73" w14:textId="77777777" w:rsidR="006C52CC" w:rsidRDefault="006C52CC" w:rsidP="009642F1"/>
    <w:p w14:paraId="37152560" w14:textId="77777777" w:rsidR="009642F1" w:rsidRPr="00FE7872" w:rsidRDefault="00D7521D" w:rsidP="009642F1">
      <w:pPr>
        <w:rPr>
          <w:color w:val="000000" w:themeColor="text1"/>
        </w:rPr>
      </w:pPr>
      <w:r w:rsidRPr="00FE7872">
        <w:rPr>
          <w:color w:val="000000" w:themeColor="text1"/>
        </w:rPr>
        <w:t>Podem-se</w:t>
      </w:r>
      <w:r w:rsidR="009642F1" w:rsidRPr="00FE7872">
        <w:rPr>
          <w:color w:val="000000" w:themeColor="text1"/>
        </w:rPr>
        <w:t xml:space="preserve"> notar na representação anterior, sinais positivos e negativos. Estes se referem </w:t>
      </w:r>
      <w:r w:rsidRPr="00FE7872">
        <w:rPr>
          <w:color w:val="000000" w:themeColor="text1"/>
        </w:rPr>
        <w:t>à</w:t>
      </w:r>
      <w:r w:rsidR="009642F1" w:rsidRPr="00FE7872">
        <w:rPr>
          <w:color w:val="000000" w:themeColor="text1"/>
        </w:rPr>
        <w:t xml:space="preserve"> visibilidade dos atributos e métodos e qualificam seus modificadores de acesso, onde </w:t>
      </w:r>
      <w:r w:rsidR="009642F1" w:rsidRPr="00FE7872">
        <w:rPr>
          <w:b/>
          <w:color w:val="000000" w:themeColor="text1"/>
        </w:rPr>
        <w:t>“+”</w:t>
      </w:r>
      <w:r w:rsidR="009642F1" w:rsidRPr="00FE7872">
        <w:rPr>
          <w:color w:val="000000" w:themeColor="text1"/>
        </w:rPr>
        <w:t xml:space="preserve"> representa o acesso </w:t>
      </w:r>
      <w:r w:rsidR="009642F1" w:rsidRPr="00FE7872">
        <w:rPr>
          <w:rFonts w:ascii="Courier New" w:hAnsi="Courier New" w:cs="Courier New"/>
          <w:color w:val="000000" w:themeColor="text1"/>
        </w:rPr>
        <w:t>public</w:t>
      </w:r>
      <w:r w:rsidR="009642F1" w:rsidRPr="00FE7872">
        <w:rPr>
          <w:color w:val="000000" w:themeColor="text1"/>
        </w:rPr>
        <w:t xml:space="preserve">, </w:t>
      </w:r>
      <w:r w:rsidR="009642F1" w:rsidRPr="00FE7872">
        <w:rPr>
          <w:b/>
          <w:color w:val="000000" w:themeColor="text1"/>
        </w:rPr>
        <w:t xml:space="preserve">“-” </w:t>
      </w:r>
      <w:r w:rsidR="009642F1" w:rsidRPr="00FE7872">
        <w:rPr>
          <w:color w:val="000000" w:themeColor="text1"/>
        </w:rPr>
        <w:t xml:space="preserve">representa </w:t>
      </w:r>
      <w:proofErr w:type="spellStart"/>
      <w:r w:rsidR="009642F1" w:rsidRPr="00FE7872">
        <w:rPr>
          <w:rFonts w:ascii="Courier New" w:hAnsi="Courier New" w:cs="Courier New"/>
          <w:color w:val="000000" w:themeColor="text1"/>
        </w:rPr>
        <w:t>private</w:t>
      </w:r>
      <w:proofErr w:type="spellEnd"/>
      <w:r w:rsidR="009642F1" w:rsidRPr="00FE7872">
        <w:rPr>
          <w:color w:val="000000" w:themeColor="text1"/>
        </w:rPr>
        <w:t xml:space="preserve"> e </w:t>
      </w:r>
      <w:proofErr w:type="spellStart"/>
      <w:r w:rsidR="009642F1" w:rsidRPr="00FE7872">
        <w:rPr>
          <w:rFonts w:ascii="Courier New" w:hAnsi="Courier New" w:cs="Courier New"/>
          <w:color w:val="000000" w:themeColor="text1"/>
        </w:rPr>
        <w:t>protect</w:t>
      </w:r>
      <w:r w:rsidR="006C52CC" w:rsidRPr="00FE7872">
        <w:rPr>
          <w:rFonts w:ascii="Courier New" w:hAnsi="Courier New" w:cs="Courier New"/>
          <w:color w:val="000000" w:themeColor="text1"/>
        </w:rPr>
        <w:t>ed</w:t>
      </w:r>
      <w:proofErr w:type="spellEnd"/>
      <w:r w:rsidR="009642F1" w:rsidRPr="00FE7872">
        <w:rPr>
          <w:color w:val="000000" w:themeColor="text1"/>
        </w:rPr>
        <w:t xml:space="preserve"> é representado pela ausência de sinais. </w:t>
      </w:r>
    </w:p>
    <w:p w14:paraId="4147A52C" w14:textId="77777777" w:rsidR="009642F1" w:rsidRDefault="009642F1" w:rsidP="009642F1">
      <w:r w:rsidRPr="00FE7872">
        <w:rPr>
          <w:color w:val="000000" w:themeColor="text1"/>
        </w:rPr>
        <w:t xml:space="preserve">Nem sempre todos os atributos e métodos da classe são representados no </w:t>
      </w:r>
      <w:proofErr w:type="gramStart"/>
      <w:r w:rsidRPr="00FE7872">
        <w:rPr>
          <w:color w:val="000000" w:themeColor="text1"/>
        </w:rPr>
        <w:t xml:space="preserve">diagrama, </w:t>
      </w:r>
      <w:r w:rsidR="00FE7872" w:rsidRPr="00FE7872">
        <w:rPr>
          <w:color w:val="000000" w:themeColor="text1"/>
        </w:rPr>
        <w:t xml:space="preserve"> portanto</w:t>
      </w:r>
      <w:proofErr w:type="gramEnd"/>
      <w:r w:rsidRPr="00FE7872">
        <w:rPr>
          <w:color w:val="000000" w:themeColor="text1"/>
        </w:rPr>
        <w:t xml:space="preserve"> não é necessário que as três subdivisões sejam preenchidas. É possível que haja um diagrama de classe apenas com </w:t>
      </w:r>
      <w:r w:rsidR="00FE7872" w:rsidRPr="00FE7872">
        <w:rPr>
          <w:color w:val="000000" w:themeColor="text1"/>
        </w:rPr>
        <w:t>n</w:t>
      </w:r>
      <w:r w:rsidRPr="00FE7872">
        <w:rPr>
          <w:color w:val="000000" w:themeColor="text1"/>
        </w:rPr>
        <w:t xml:space="preserve">ome e </w:t>
      </w:r>
      <w:r w:rsidR="00FE7872" w:rsidRPr="00FE7872">
        <w:rPr>
          <w:color w:val="000000" w:themeColor="text1"/>
        </w:rPr>
        <w:t>a</w:t>
      </w:r>
      <w:r w:rsidRPr="00FE7872">
        <w:rPr>
          <w:color w:val="000000" w:themeColor="text1"/>
        </w:rPr>
        <w:t xml:space="preserve">tributos ou então </w:t>
      </w:r>
      <w:r w:rsidR="00FE7872" w:rsidRPr="00FE7872">
        <w:rPr>
          <w:color w:val="000000" w:themeColor="text1"/>
        </w:rPr>
        <w:t>n</w:t>
      </w:r>
      <w:r w:rsidRPr="00FE7872">
        <w:rPr>
          <w:color w:val="000000" w:themeColor="text1"/>
        </w:rPr>
        <w:t xml:space="preserve">ome e </w:t>
      </w:r>
      <w:r w:rsidR="00FE7872" w:rsidRPr="00FE7872">
        <w:rPr>
          <w:color w:val="000000" w:themeColor="text1"/>
        </w:rPr>
        <w:t>m</w:t>
      </w:r>
      <w:r w:rsidRPr="00FE7872">
        <w:rPr>
          <w:color w:val="000000" w:themeColor="text1"/>
        </w:rPr>
        <w:t xml:space="preserve">étodos, ou somente o </w:t>
      </w:r>
      <w:r w:rsidR="00FE7872" w:rsidRPr="00FE7872">
        <w:rPr>
          <w:color w:val="000000" w:themeColor="text1"/>
        </w:rPr>
        <w:t>n</w:t>
      </w:r>
      <w:r w:rsidRPr="00FE7872">
        <w:rPr>
          <w:color w:val="000000" w:themeColor="text1"/>
        </w:rPr>
        <w:t>ome da classe (única subdivisão obrigatória para representar o diagrama de classes). A omissão de algumas subdivisões representa uma abstração no detalhamento da classe, ou seja, necessita-se de poucos detalhes na representação da classe e evit</w:t>
      </w:r>
      <w:r w:rsidR="006C52CC" w:rsidRPr="00FE7872">
        <w:rPr>
          <w:color w:val="000000" w:themeColor="text1"/>
        </w:rPr>
        <w:t>a-se</w:t>
      </w:r>
      <w:r w:rsidRPr="00FE7872">
        <w:rPr>
          <w:color w:val="000000" w:themeColor="text1"/>
        </w:rPr>
        <w:t xml:space="preserve"> que tenhamos um diagrama poluído e de difícil compreensão. Outro motivo da omissão da</w:t>
      </w:r>
      <w:r>
        <w:t xml:space="preserve"> sessão de atributos ou métodos é que a classe simplesmente não possua atributos ou métodos.</w:t>
      </w:r>
    </w:p>
    <w:p w14:paraId="749865E4" w14:textId="77777777" w:rsidR="009642F1" w:rsidRDefault="009642F1" w:rsidP="009642F1"/>
    <w:p w14:paraId="1589E506" w14:textId="77777777" w:rsidR="009642F1" w:rsidRDefault="006C52CC" w:rsidP="006C52CC">
      <w:pPr>
        <w:pStyle w:val="Ttulo3"/>
      </w:pPr>
      <w:r>
        <w:lastRenderedPageBreak/>
        <w:t>1.4 - Interfaces</w:t>
      </w:r>
    </w:p>
    <w:p w14:paraId="6623E122" w14:textId="77777777" w:rsidR="006C52CC" w:rsidRDefault="009642F1" w:rsidP="009642F1">
      <w:r w:rsidRPr="00FE7872">
        <w:rPr>
          <w:color w:val="000000" w:themeColor="text1"/>
        </w:rPr>
        <w:t>Como vimos anteriormente, uma interface defin</w:t>
      </w:r>
      <w:r w:rsidR="006C52CC" w:rsidRPr="00FE7872">
        <w:rPr>
          <w:color w:val="000000" w:themeColor="text1"/>
        </w:rPr>
        <w:t>e</w:t>
      </w:r>
      <w:r w:rsidRPr="00FE7872">
        <w:rPr>
          <w:color w:val="000000" w:themeColor="text1"/>
        </w:rPr>
        <w:t xml:space="preserve"> um conjunto de o</w:t>
      </w:r>
      <w:r w:rsidR="008F2B82" w:rsidRPr="00FE7872">
        <w:rPr>
          <w:color w:val="000000" w:themeColor="text1"/>
        </w:rPr>
        <w:t>perações que outras classes deva</w:t>
      </w:r>
      <w:r w:rsidRPr="00FE7872">
        <w:rPr>
          <w:color w:val="000000" w:themeColor="text1"/>
        </w:rPr>
        <w:t>m seguir. A partir de agora vamos chamar as classes que implementam uma</w:t>
      </w:r>
      <w:r>
        <w:t xml:space="preserve"> interface de classe concreta da interface. Em diagrama de classes, uma interface é representada com uma etiqueta acima do nome </w:t>
      </w:r>
      <w:r w:rsidR="006C52CC">
        <w:t>da classe, da seguinte maneira:</w:t>
      </w:r>
    </w:p>
    <w:p w14:paraId="0980B9E9" w14:textId="77777777" w:rsidR="006C52CC" w:rsidRDefault="006C52CC" w:rsidP="006C52CC">
      <w:pPr>
        <w:keepNext/>
        <w:jc w:val="center"/>
      </w:pPr>
      <w:r>
        <w:rPr>
          <w:noProof/>
        </w:rPr>
        <w:drawing>
          <wp:inline distT="0" distB="0" distL="0" distR="0" wp14:anchorId="712EE08B" wp14:editId="2E691CF3">
            <wp:extent cx="4454993" cy="1096711"/>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o_cap4_img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0112" cy="1105356"/>
                    </a:xfrm>
                    <a:prstGeom prst="rect">
                      <a:avLst/>
                    </a:prstGeom>
                  </pic:spPr>
                </pic:pic>
              </a:graphicData>
            </a:graphic>
          </wp:inline>
        </w:drawing>
      </w:r>
    </w:p>
    <w:p w14:paraId="2A68C9FB" w14:textId="77777777" w:rsidR="006C52CC" w:rsidRDefault="006C52CC" w:rsidP="006C52CC">
      <w:pPr>
        <w:pStyle w:val="Legenda"/>
        <w:jc w:val="center"/>
      </w:pPr>
      <w:r>
        <w:t xml:space="preserve">Figura 4. </w:t>
      </w:r>
      <w:fldSimple w:instr=" SEQ Figura_4. \* ARABIC ">
        <w:r w:rsidR="00444A11">
          <w:rPr>
            <w:noProof/>
          </w:rPr>
          <w:t>4</w:t>
        </w:r>
      </w:fldSimple>
      <w:r w:rsidR="00FE7872">
        <w:rPr>
          <w:noProof/>
        </w:rPr>
        <w:t xml:space="preserve"> – Representação de uma interface no diagrama de classes</w:t>
      </w:r>
    </w:p>
    <w:p w14:paraId="11196DB7" w14:textId="3B1E107F" w:rsidR="006C52CC" w:rsidRDefault="006C52CC" w:rsidP="009642F1">
      <w:r>
        <w:t xml:space="preserve">No exemplo </w:t>
      </w:r>
      <w:r w:rsidR="00D85911">
        <w:t xml:space="preserve">acima, </w:t>
      </w:r>
      <w:r>
        <w:t xml:space="preserve">dos animais domesticáveis, mostramos uma interface chamada Domesticável. Em uma explicação complementar, esta interface obriga que todos as classes que a implementam tenham um comportamento específico. No caso do diagrama acima, a interface define que um animal domesticável terá um nome (este nome pode ser dado através do método </w:t>
      </w:r>
      <w:r w:rsidRPr="006C52CC">
        <w:rPr>
          <w:rFonts w:ascii="Courier New" w:hAnsi="Courier New" w:cs="Courier New"/>
        </w:rPr>
        <w:t>set</w:t>
      </w:r>
      <w:r>
        <w:t xml:space="preserve"> e obtido através do </w:t>
      </w:r>
      <w:proofErr w:type="spellStart"/>
      <w:r w:rsidRPr="00293A3D">
        <w:rPr>
          <w:rFonts w:ascii="Courier New" w:hAnsi="Courier New" w:cs="Courier New"/>
        </w:rPr>
        <w:t>get</w:t>
      </w:r>
      <w:proofErr w:type="spellEnd"/>
      <w:r>
        <w:t xml:space="preserve">) e terá um dono. Estas são duas características que animais domesticáveis deverão seguir. Este é só um exemplo ilustrativo, um animal domesticável pode ter muitas outras características e seu diagrama pode ser desenhado de inúmeras maneiras. </w:t>
      </w:r>
    </w:p>
    <w:p w14:paraId="1792BC8E" w14:textId="77777777" w:rsidR="006C52CC" w:rsidRDefault="009642F1" w:rsidP="00293A3D">
      <w:r>
        <w:t>Na próxima aula você ficará sabendo como representamos o ato de implementar uma interface (ou a relação entre a interface e suas classes concretas).</w:t>
      </w:r>
    </w:p>
    <w:p w14:paraId="73585A77" w14:textId="77777777" w:rsidR="00B90896" w:rsidRDefault="00B90896" w:rsidP="00293A3D"/>
    <w:p w14:paraId="1F9380FE" w14:textId="77777777" w:rsidR="009642F1" w:rsidRDefault="009642F1" w:rsidP="006C52CC">
      <w:pPr>
        <w:pStyle w:val="Ttulo3"/>
      </w:pPr>
      <w:r>
        <w:t>1.5 - Classes abstratas</w:t>
      </w:r>
    </w:p>
    <w:p w14:paraId="78C84A31" w14:textId="77777777" w:rsidR="009642F1" w:rsidRDefault="009642F1" w:rsidP="009642F1">
      <w:r>
        <w:t>Como as interfaces, a classe abstrata é identificada com uma etiqueta. Diferente das interfaces, as classes abstratas podem conter atributos, e não somente métodos, então ela</w:t>
      </w:r>
      <w:r w:rsidR="006C52CC">
        <w:t xml:space="preserve"> é</w:t>
      </w:r>
      <w:r>
        <w:t xml:space="preserve"> representada</w:t>
      </w:r>
      <w:r w:rsidR="006C52CC">
        <w:t xml:space="preserve"> </w:t>
      </w:r>
      <w:r>
        <w:t>da seguinte maneira:</w:t>
      </w:r>
    </w:p>
    <w:p w14:paraId="36D3234D" w14:textId="77777777" w:rsidR="009642F1" w:rsidRDefault="009642F1" w:rsidP="009642F1"/>
    <w:p w14:paraId="5CFE1138" w14:textId="77777777" w:rsidR="006C52CC" w:rsidRDefault="006C52CC" w:rsidP="006C52CC">
      <w:pPr>
        <w:keepNext/>
        <w:jc w:val="center"/>
      </w:pPr>
      <w:r>
        <w:rPr>
          <w:noProof/>
        </w:rPr>
        <w:drawing>
          <wp:inline distT="0" distB="0" distL="0" distR="0" wp14:anchorId="118851D9" wp14:editId="35B8B4D2">
            <wp:extent cx="4226393" cy="1170738"/>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o_cap4_img0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72171" cy="1183419"/>
                    </a:xfrm>
                    <a:prstGeom prst="rect">
                      <a:avLst/>
                    </a:prstGeom>
                  </pic:spPr>
                </pic:pic>
              </a:graphicData>
            </a:graphic>
          </wp:inline>
        </w:drawing>
      </w:r>
    </w:p>
    <w:p w14:paraId="19E77FCA" w14:textId="77777777" w:rsidR="006C52CC" w:rsidRDefault="006C52CC" w:rsidP="006C52CC">
      <w:pPr>
        <w:pStyle w:val="Legenda"/>
        <w:jc w:val="center"/>
      </w:pPr>
      <w:r>
        <w:t xml:space="preserve">Figura 4. </w:t>
      </w:r>
      <w:fldSimple w:instr=" SEQ Figura_4. \* ARABIC ">
        <w:r w:rsidR="00444A11">
          <w:rPr>
            <w:noProof/>
          </w:rPr>
          <w:t>5</w:t>
        </w:r>
      </w:fldSimple>
      <w:r w:rsidR="00FE7872">
        <w:rPr>
          <w:noProof/>
        </w:rPr>
        <w:t xml:space="preserve"> – Representação de uma classe abstrata no diagrama de classes</w:t>
      </w:r>
    </w:p>
    <w:p w14:paraId="611E382E" w14:textId="77777777" w:rsidR="006C52CC" w:rsidRDefault="006C52CC" w:rsidP="006C52CC">
      <w:r>
        <w:t xml:space="preserve">No exemplo Funcionário definimos que a classe </w:t>
      </w:r>
      <w:proofErr w:type="spellStart"/>
      <w:r w:rsidRPr="006C52CC">
        <w:rPr>
          <w:rFonts w:ascii="Courier New" w:hAnsi="Courier New" w:cs="Courier New"/>
        </w:rPr>
        <w:t>Employee</w:t>
      </w:r>
      <w:proofErr w:type="spellEnd"/>
      <w:r>
        <w:rPr>
          <w:rFonts w:ascii="Courier New" w:hAnsi="Courier New" w:cs="Courier New"/>
        </w:rPr>
        <w:t xml:space="preserve"> </w:t>
      </w:r>
      <w:r>
        <w:rPr>
          <w:rFonts w:cs="Courier New"/>
        </w:rPr>
        <w:t xml:space="preserve">deveria ser abstrata pois deveríamos separar os funcionários por cargos, e a classe em questão não consegue definir um cargo por si só. Utilizamos herança e polimorfismo para isto. No diagrama de classes, uma classe abstrata é representada pela etiqueta </w:t>
      </w:r>
      <w:r w:rsidRPr="006C52CC">
        <w:rPr>
          <w:rFonts w:ascii="Courier New" w:hAnsi="Courier New" w:cs="Courier New"/>
        </w:rPr>
        <w:t>&lt;&lt;abstract&gt;&gt;</w:t>
      </w:r>
      <w:r>
        <w:rPr>
          <w:rFonts w:ascii="Courier New" w:hAnsi="Courier New" w:cs="Courier New"/>
        </w:rPr>
        <w:t xml:space="preserve"> </w:t>
      </w:r>
      <w:r>
        <w:rPr>
          <w:rFonts w:cs="Courier New"/>
        </w:rPr>
        <w:t>e diferente de uma interface, a classe abstrata pode conter métodos e atributos.</w:t>
      </w:r>
    </w:p>
    <w:p w14:paraId="5F5E27B5" w14:textId="77777777" w:rsidR="006C52CC" w:rsidRDefault="006C52CC" w:rsidP="009642F1"/>
    <w:p w14:paraId="3A263348" w14:textId="77777777" w:rsidR="00FE7872" w:rsidRDefault="00FE7872" w:rsidP="00FE7872">
      <w:pPr>
        <w:pStyle w:val="Ttulo3"/>
      </w:pPr>
      <w:r>
        <w:lastRenderedPageBreak/>
        <w:t>1.6 – Resumo</w:t>
      </w:r>
    </w:p>
    <w:p w14:paraId="668A138A" w14:textId="77777777" w:rsidR="00966EC6" w:rsidRPr="00966EC6" w:rsidRDefault="00966EC6" w:rsidP="00966EC6">
      <w:r>
        <w:t>Definitivamente é mais fácil entender um desenho do que um punhado de código. A UML vem para facilitar a vida dos programadores que caem de paraquedas no meio de um projeto. Com ela temos uma representação objetiva do projeto como um todo, sem ater-se a detalhes como lógica de programação. Neste capítulo você conheceu a UML e seu vasto mundo de diagramas. Um deles foi o diagrama de classes. Vimos como algumas entidades da programação orientada a objetos são representadas no diagrama de classes.</w:t>
      </w:r>
    </w:p>
    <w:p w14:paraId="5A1C92C9" w14:textId="77777777" w:rsidR="00FE7872" w:rsidRDefault="00FE7872" w:rsidP="00FE7872">
      <w:pPr>
        <w:pStyle w:val="Ttulo3"/>
      </w:pPr>
      <w:r>
        <w:t>1.7 – Exercícios</w:t>
      </w:r>
    </w:p>
    <w:tbl>
      <w:tblPr>
        <w:tblW w:w="0" w:type="auto"/>
        <w:tblCellMar>
          <w:left w:w="0" w:type="dxa"/>
          <w:right w:w="0" w:type="dxa"/>
        </w:tblCellMar>
        <w:tblLook w:val="04A0" w:firstRow="1" w:lastRow="0" w:firstColumn="1" w:lastColumn="0" w:noHBand="0" w:noVBand="1"/>
      </w:tblPr>
      <w:tblGrid>
        <w:gridCol w:w="258"/>
        <w:gridCol w:w="8330"/>
      </w:tblGrid>
      <w:tr w:rsidR="00966EC6" w:rsidRPr="00966EC6" w14:paraId="1B26AF63" w14:textId="77777777" w:rsidTr="00966EC6">
        <w:trPr>
          <w:trHeight w:val="315"/>
        </w:trPr>
        <w:tc>
          <w:tcPr>
            <w:tcW w:w="0" w:type="auto"/>
            <w:tcMar>
              <w:top w:w="30" w:type="dxa"/>
              <w:left w:w="45" w:type="dxa"/>
              <w:bottom w:w="30" w:type="dxa"/>
              <w:right w:w="45" w:type="dxa"/>
            </w:tcMar>
            <w:hideMark/>
          </w:tcPr>
          <w:p w14:paraId="15381A50" w14:textId="77777777" w:rsidR="00966EC6" w:rsidRPr="00966EC6" w:rsidRDefault="00966EC6" w:rsidP="00966EC6">
            <w:r w:rsidRPr="00966EC6">
              <w:t>1</w:t>
            </w:r>
          </w:p>
        </w:tc>
        <w:tc>
          <w:tcPr>
            <w:tcW w:w="0" w:type="auto"/>
            <w:tcMar>
              <w:top w:w="30" w:type="dxa"/>
              <w:left w:w="45" w:type="dxa"/>
              <w:bottom w:w="30" w:type="dxa"/>
              <w:right w:w="45" w:type="dxa"/>
            </w:tcMar>
            <w:hideMark/>
          </w:tcPr>
          <w:p w14:paraId="24563B1E" w14:textId="77777777" w:rsidR="00966EC6" w:rsidRPr="00966EC6" w:rsidRDefault="00966EC6" w:rsidP="00966EC6">
            <w:r w:rsidRPr="00966EC6">
              <w:t>O que é UML?</w:t>
            </w:r>
          </w:p>
        </w:tc>
      </w:tr>
      <w:tr w:rsidR="00966EC6" w:rsidRPr="00966EC6" w14:paraId="76DFF864" w14:textId="77777777" w:rsidTr="00966EC6">
        <w:trPr>
          <w:trHeight w:val="315"/>
        </w:trPr>
        <w:tc>
          <w:tcPr>
            <w:tcW w:w="0" w:type="auto"/>
            <w:tcMar>
              <w:top w:w="30" w:type="dxa"/>
              <w:left w:w="45" w:type="dxa"/>
              <w:bottom w:w="30" w:type="dxa"/>
              <w:right w:w="45" w:type="dxa"/>
            </w:tcMar>
            <w:hideMark/>
          </w:tcPr>
          <w:p w14:paraId="3623395D" w14:textId="77777777" w:rsidR="00966EC6" w:rsidRPr="00966EC6" w:rsidRDefault="00966EC6" w:rsidP="00966EC6">
            <w:r w:rsidRPr="00966EC6">
              <w:t>2</w:t>
            </w:r>
            <w:r>
              <w:t>.</w:t>
            </w:r>
          </w:p>
        </w:tc>
        <w:tc>
          <w:tcPr>
            <w:tcW w:w="0" w:type="auto"/>
            <w:tcMar>
              <w:top w:w="30" w:type="dxa"/>
              <w:left w:w="45" w:type="dxa"/>
              <w:bottom w:w="30" w:type="dxa"/>
              <w:right w:w="45" w:type="dxa"/>
            </w:tcMar>
            <w:hideMark/>
          </w:tcPr>
          <w:p w14:paraId="005C7ACF" w14:textId="77777777" w:rsidR="00966EC6" w:rsidRPr="00966EC6" w:rsidRDefault="00966EC6" w:rsidP="00966EC6">
            <w:r w:rsidRPr="00966EC6">
              <w:t>O que é Diagrama de classes?</w:t>
            </w:r>
          </w:p>
        </w:tc>
      </w:tr>
      <w:tr w:rsidR="00966EC6" w:rsidRPr="00966EC6" w14:paraId="76E70EAC" w14:textId="77777777" w:rsidTr="00966EC6">
        <w:trPr>
          <w:trHeight w:val="315"/>
        </w:trPr>
        <w:tc>
          <w:tcPr>
            <w:tcW w:w="0" w:type="auto"/>
            <w:tcMar>
              <w:top w:w="30" w:type="dxa"/>
              <w:left w:w="45" w:type="dxa"/>
              <w:bottom w:w="30" w:type="dxa"/>
              <w:right w:w="45" w:type="dxa"/>
            </w:tcMar>
            <w:hideMark/>
          </w:tcPr>
          <w:p w14:paraId="09490015" w14:textId="77777777" w:rsidR="00966EC6" w:rsidRPr="00966EC6" w:rsidRDefault="00966EC6" w:rsidP="00966EC6">
            <w:r w:rsidRPr="00966EC6">
              <w:t>3</w:t>
            </w:r>
            <w:r>
              <w:t>.</w:t>
            </w:r>
          </w:p>
        </w:tc>
        <w:tc>
          <w:tcPr>
            <w:tcW w:w="0" w:type="auto"/>
            <w:tcMar>
              <w:top w:w="30" w:type="dxa"/>
              <w:left w:w="45" w:type="dxa"/>
              <w:bottom w:w="30" w:type="dxa"/>
              <w:right w:w="45" w:type="dxa"/>
            </w:tcMar>
            <w:hideMark/>
          </w:tcPr>
          <w:p w14:paraId="5094C8C5" w14:textId="77777777" w:rsidR="00966EC6" w:rsidRPr="00966EC6" w:rsidRDefault="00966EC6" w:rsidP="00966EC6">
            <w:r w:rsidRPr="00966EC6">
              <w:t>Em qual fase do projeto o Diagrama de classes deve ser desenhado?</w:t>
            </w:r>
          </w:p>
        </w:tc>
      </w:tr>
      <w:tr w:rsidR="00966EC6" w:rsidRPr="00966EC6" w14:paraId="611EE42B" w14:textId="77777777" w:rsidTr="00966EC6">
        <w:trPr>
          <w:trHeight w:val="315"/>
        </w:trPr>
        <w:tc>
          <w:tcPr>
            <w:tcW w:w="0" w:type="auto"/>
            <w:tcMar>
              <w:top w:w="30" w:type="dxa"/>
              <w:left w:w="45" w:type="dxa"/>
              <w:bottom w:w="30" w:type="dxa"/>
              <w:right w:w="45" w:type="dxa"/>
            </w:tcMar>
            <w:hideMark/>
          </w:tcPr>
          <w:p w14:paraId="192AC5E9" w14:textId="77777777" w:rsidR="00966EC6" w:rsidRPr="00966EC6" w:rsidRDefault="00966EC6" w:rsidP="00966EC6">
            <w:r w:rsidRPr="00966EC6">
              <w:t>4</w:t>
            </w:r>
            <w:r>
              <w:t>.</w:t>
            </w:r>
          </w:p>
        </w:tc>
        <w:tc>
          <w:tcPr>
            <w:tcW w:w="0" w:type="auto"/>
            <w:tcMar>
              <w:top w:w="30" w:type="dxa"/>
              <w:left w:w="45" w:type="dxa"/>
              <w:bottom w:w="30" w:type="dxa"/>
              <w:right w:w="45" w:type="dxa"/>
            </w:tcMar>
            <w:hideMark/>
          </w:tcPr>
          <w:p w14:paraId="18F74501" w14:textId="77777777" w:rsidR="00966EC6" w:rsidRPr="00966EC6" w:rsidRDefault="00966EC6" w:rsidP="00966EC6">
            <w:r w:rsidRPr="00966EC6">
              <w:t>Quais são as perspectivas de construção do Diagrama de classes? Explique-as.</w:t>
            </w:r>
          </w:p>
        </w:tc>
      </w:tr>
      <w:tr w:rsidR="00966EC6" w:rsidRPr="00966EC6" w14:paraId="60ECE7C0" w14:textId="77777777" w:rsidTr="00966EC6">
        <w:trPr>
          <w:trHeight w:val="315"/>
        </w:trPr>
        <w:tc>
          <w:tcPr>
            <w:tcW w:w="0" w:type="auto"/>
            <w:tcMar>
              <w:top w:w="30" w:type="dxa"/>
              <w:left w:w="45" w:type="dxa"/>
              <w:bottom w:w="30" w:type="dxa"/>
              <w:right w:w="45" w:type="dxa"/>
            </w:tcMar>
            <w:hideMark/>
          </w:tcPr>
          <w:p w14:paraId="79243749" w14:textId="77777777" w:rsidR="00966EC6" w:rsidRPr="00966EC6" w:rsidRDefault="00966EC6" w:rsidP="00966EC6">
            <w:r w:rsidRPr="00966EC6">
              <w:t>5</w:t>
            </w:r>
            <w:r>
              <w:t>.</w:t>
            </w:r>
          </w:p>
        </w:tc>
        <w:tc>
          <w:tcPr>
            <w:tcW w:w="0" w:type="auto"/>
            <w:tcMar>
              <w:top w:w="30" w:type="dxa"/>
              <w:left w:w="45" w:type="dxa"/>
              <w:bottom w:w="30" w:type="dxa"/>
              <w:right w:w="45" w:type="dxa"/>
            </w:tcMar>
            <w:hideMark/>
          </w:tcPr>
          <w:p w14:paraId="7D69DA69" w14:textId="77777777" w:rsidR="00966EC6" w:rsidRPr="00966EC6" w:rsidRDefault="00966EC6" w:rsidP="00966EC6">
            <w:r w:rsidRPr="00966EC6">
              <w:t>Como classes, métodos e atributos são representados no Diagrama de classes? Explique com um exemplo.</w:t>
            </w:r>
          </w:p>
        </w:tc>
      </w:tr>
      <w:tr w:rsidR="00966EC6" w:rsidRPr="00966EC6" w14:paraId="40694389" w14:textId="77777777" w:rsidTr="00966EC6">
        <w:trPr>
          <w:trHeight w:val="315"/>
        </w:trPr>
        <w:tc>
          <w:tcPr>
            <w:tcW w:w="0" w:type="auto"/>
            <w:tcMar>
              <w:top w:w="30" w:type="dxa"/>
              <w:left w:w="45" w:type="dxa"/>
              <w:bottom w:w="30" w:type="dxa"/>
              <w:right w:w="45" w:type="dxa"/>
            </w:tcMar>
            <w:hideMark/>
          </w:tcPr>
          <w:p w14:paraId="7B83A975" w14:textId="77777777" w:rsidR="00966EC6" w:rsidRPr="00966EC6" w:rsidRDefault="00966EC6" w:rsidP="00966EC6">
            <w:r w:rsidRPr="00966EC6">
              <w:t>6</w:t>
            </w:r>
            <w:r>
              <w:t>.</w:t>
            </w:r>
          </w:p>
        </w:tc>
        <w:tc>
          <w:tcPr>
            <w:tcW w:w="0" w:type="auto"/>
            <w:tcMar>
              <w:top w:w="30" w:type="dxa"/>
              <w:left w:w="45" w:type="dxa"/>
              <w:bottom w:w="30" w:type="dxa"/>
              <w:right w:w="45" w:type="dxa"/>
            </w:tcMar>
            <w:hideMark/>
          </w:tcPr>
          <w:p w14:paraId="0508DF40" w14:textId="77777777" w:rsidR="00966EC6" w:rsidRPr="00966EC6" w:rsidRDefault="00966EC6" w:rsidP="00966EC6">
            <w:r w:rsidRPr="00966EC6">
              <w:t>É possível que métodos e atributos ou até mesmo subdivisões sejam omitidos no diagrama? Caso a resposta for positiva, o que isto representa?</w:t>
            </w:r>
          </w:p>
        </w:tc>
      </w:tr>
      <w:tr w:rsidR="00966EC6" w:rsidRPr="00966EC6" w14:paraId="64B874A8" w14:textId="77777777" w:rsidTr="00966EC6">
        <w:trPr>
          <w:trHeight w:val="315"/>
        </w:trPr>
        <w:tc>
          <w:tcPr>
            <w:tcW w:w="0" w:type="auto"/>
            <w:tcMar>
              <w:top w:w="30" w:type="dxa"/>
              <w:left w:w="45" w:type="dxa"/>
              <w:bottom w:w="30" w:type="dxa"/>
              <w:right w:w="45" w:type="dxa"/>
            </w:tcMar>
            <w:hideMark/>
          </w:tcPr>
          <w:p w14:paraId="2150BBD5" w14:textId="77777777" w:rsidR="00966EC6" w:rsidRPr="00966EC6" w:rsidRDefault="00966EC6" w:rsidP="00966EC6">
            <w:r w:rsidRPr="00966EC6">
              <w:t>7</w:t>
            </w:r>
            <w:r>
              <w:t>.</w:t>
            </w:r>
          </w:p>
        </w:tc>
        <w:tc>
          <w:tcPr>
            <w:tcW w:w="0" w:type="auto"/>
            <w:tcMar>
              <w:top w:w="30" w:type="dxa"/>
              <w:left w:w="45" w:type="dxa"/>
              <w:bottom w:w="30" w:type="dxa"/>
              <w:right w:w="45" w:type="dxa"/>
            </w:tcMar>
            <w:hideMark/>
          </w:tcPr>
          <w:p w14:paraId="3142A4C9" w14:textId="77777777" w:rsidR="00966EC6" w:rsidRPr="00966EC6" w:rsidRDefault="00966EC6" w:rsidP="00966EC6">
            <w:r w:rsidRPr="00966EC6">
              <w:t>Como uma interface é representada no Diagrama de classes?</w:t>
            </w:r>
          </w:p>
        </w:tc>
      </w:tr>
      <w:tr w:rsidR="00966EC6" w:rsidRPr="00966EC6" w14:paraId="3BDEAA67" w14:textId="77777777" w:rsidTr="00966EC6">
        <w:trPr>
          <w:trHeight w:val="315"/>
        </w:trPr>
        <w:tc>
          <w:tcPr>
            <w:tcW w:w="0" w:type="auto"/>
            <w:tcMar>
              <w:top w:w="30" w:type="dxa"/>
              <w:left w:w="45" w:type="dxa"/>
              <w:bottom w:w="30" w:type="dxa"/>
              <w:right w:w="45" w:type="dxa"/>
            </w:tcMar>
            <w:hideMark/>
          </w:tcPr>
          <w:p w14:paraId="13602F5E" w14:textId="77777777" w:rsidR="00966EC6" w:rsidRPr="00966EC6" w:rsidRDefault="00966EC6" w:rsidP="00966EC6">
            <w:r w:rsidRPr="00966EC6">
              <w:t>8</w:t>
            </w:r>
            <w:r>
              <w:t>.</w:t>
            </w:r>
          </w:p>
        </w:tc>
        <w:tc>
          <w:tcPr>
            <w:tcW w:w="0" w:type="auto"/>
            <w:tcMar>
              <w:top w:w="30" w:type="dxa"/>
              <w:left w:w="45" w:type="dxa"/>
              <w:bottom w:w="30" w:type="dxa"/>
              <w:right w:w="45" w:type="dxa"/>
            </w:tcMar>
            <w:hideMark/>
          </w:tcPr>
          <w:p w14:paraId="6C05F6EC" w14:textId="77777777" w:rsidR="00966EC6" w:rsidRPr="00966EC6" w:rsidRDefault="00966EC6" w:rsidP="00966EC6">
            <w:r w:rsidRPr="00966EC6">
              <w:t>Como as classes abstratas são representadas em um Diagrama de classes?</w:t>
            </w:r>
          </w:p>
        </w:tc>
      </w:tr>
    </w:tbl>
    <w:p w14:paraId="683C1632" w14:textId="77777777" w:rsidR="00966EC6" w:rsidRPr="00966EC6" w:rsidRDefault="00966EC6" w:rsidP="00966EC6"/>
    <w:p w14:paraId="642C61C4" w14:textId="77777777" w:rsidR="00FE7872" w:rsidRDefault="00FE7872" w:rsidP="00FE7872">
      <w:pPr>
        <w:pStyle w:val="Ttulo3"/>
      </w:pPr>
      <w:r>
        <w:t>1.8 – TDP</w:t>
      </w:r>
    </w:p>
    <w:p w14:paraId="15AF81BC" w14:textId="77777777" w:rsidR="00FE7872" w:rsidRDefault="00FE7872" w:rsidP="00FE7872">
      <w:pPr>
        <w:pStyle w:val="Ttulo4"/>
      </w:pPr>
      <w:r>
        <w:t>1.8.1 - A necessidade de diagramar</w:t>
      </w:r>
    </w:p>
    <w:p w14:paraId="0910C17F" w14:textId="77777777" w:rsidR="00FE7872" w:rsidRDefault="00FE7872" w:rsidP="00FE7872">
      <w:r>
        <w:t xml:space="preserve">Finalmente novos programadores chegaram para suprir a falta. </w:t>
      </w:r>
      <w:r w:rsidRPr="00CB48BE">
        <w:rPr>
          <w:b/>
        </w:rPr>
        <w:t>Pedro</w:t>
      </w:r>
      <w:r>
        <w:t xml:space="preserve"> irá te ajudar a programar, mas ele não está entendendo nada sobre o código e sobre o fluxo dos dados.</w:t>
      </w:r>
    </w:p>
    <w:p w14:paraId="62DBE174" w14:textId="77777777" w:rsidR="00FE7872" w:rsidRDefault="00FE7872" w:rsidP="00FE7872">
      <w:r>
        <w:t>Você está aprendendo UML. Que tal implementar os diagramas agora que, com a ajuda de um novo programador, o prazo não está tão apertado assim? O diagrama vai ajudar Pedro a entender como é o funcionamento do código de uma maneira geral. Isso irá ajudar futuros programadores deste projeto também. Então ao invés de perder horas explicando linhas de código a Pedro (e a qualquer outro programador que participe do projeto), vamos criar um diagrama de classes.</w:t>
      </w:r>
    </w:p>
    <w:p w14:paraId="28650173" w14:textId="77777777" w:rsidR="00FE7872" w:rsidRDefault="00FE7872" w:rsidP="00FE7872">
      <w:r>
        <w:t>Além disso, seu desempenho tem sido excelente. Logo os diretores irão te selecionar para coordenar outros projetos, e você não estará lá para explicar o código do projeto Filmes aos novos programadores. A UML fará isto pra você!</w:t>
      </w:r>
    </w:p>
    <w:p w14:paraId="45F5583E" w14:textId="77777777" w:rsidR="00FE7872" w:rsidRDefault="00493755" w:rsidP="00FE7872">
      <w:pPr>
        <w:pStyle w:val="Ttulo4"/>
      </w:pPr>
      <w:r>
        <w:rPr>
          <w:rFonts w:ascii="Calibri" w:eastAsia="Times New Roman" w:hAnsi="Calibri"/>
          <w:b w:val="0"/>
          <w:bCs/>
          <w:i/>
          <w:iCs w:val="0"/>
          <w:color w:val="4FA1DB"/>
          <w:szCs w:val="22"/>
        </w:rPr>
        <w:lastRenderedPageBreak/>
        <w:pict w14:anchorId="09FD9E9B">
          <v:rect id="_x0000_i1025" style="width:0;height:1.5pt" o:hralign="center" o:hrstd="t" o:hr="t" fillcolor="#aaa" stroked="f"/>
        </w:pict>
      </w:r>
    </w:p>
    <w:p w14:paraId="70471697" w14:textId="77777777" w:rsidR="00FE7872" w:rsidRDefault="00FE7872" w:rsidP="00FE7872">
      <w:pPr>
        <w:pStyle w:val="Ttulo4"/>
        <w:ind w:left="567"/>
      </w:pPr>
      <w:r>
        <w:t>Tarefa</w:t>
      </w:r>
    </w:p>
    <w:p w14:paraId="723A976A" w14:textId="77777777" w:rsidR="00FE7872" w:rsidRDefault="00FE7872" w:rsidP="00FE7872">
      <w:pPr>
        <w:ind w:left="567" w:right="560"/>
      </w:pPr>
      <w:r>
        <w:t>J</w:t>
      </w:r>
      <w:commentRangeStart w:id="3"/>
      <w:commentRangeStart w:id="4"/>
      <w:r>
        <w:t xml:space="preserve">unte-se em dupla. </w:t>
      </w:r>
      <w:commentRangeStart w:id="5"/>
      <w:r>
        <w:t>F</w:t>
      </w:r>
      <w:commentRangeEnd w:id="3"/>
      <w:r w:rsidR="00D85911">
        <w:rPr>
          <w:rStyle w:val="Refdecomentrio"/>
        </w:rPr>
        <w:commentReference w:id="3"/>
      </w:r>
      <w:commentRangeEnd w:id="4"/>
      <w:commentRangeEnd w:id="5"/>
      <w:r w:rsidR="00DC49DF">
        <w:rPr>
          <w:rStyle w:val="Refdecomentrio"/>
        </w:rPr>
        <w:commentReference w:id="5"/>
      </w:r>
      <w:r w:rsidR="00EF627F">
        <w:rPr>
          <w:rStyle w:val="Refdecomentrio"/>
        </w:rPr>
        <w:commentReference w:id="4"/>
      </w:r>
      <w:r>
        <w:t>aça o diagrama de classes dos models. Insira os atributos e métodos. Não implemente herança, interface e demais relações entre classes. Apenas crie as classes.</w:t>
      </w:r>
    </w:p>
    <w:p w14:paraId="4CCFA163" w14:textId="77777777" w:rsidR="00FE7872" w:rsidRDefault="00FE7872" w:rsidP="00FE7872"/>
    <w:p w14:paraId="546F31C0" w14:textId="77777777" w:rsidR="009642F1" w:rsidRDefault="009642F1" w:rsidP="006C52CC">
      <w:pPr>
        <w:pStyle w:val="Ttulo2"/>
      </w:pPr>
      <w:r>
        <w:t>Aula 2 - Relacionamento entre objetos</w:t>
      </w:r>
    </w:p>
    <w:p w14:paraId="48D463F9" w14:textId="77777777" w:rsidR="006C52CC" w:rsidRPr="006C52CC" w:rsidRDefault="006C52CC" w:rsidP="006C52CC"/>
    <w:p w14:paraId="170C1D67" w14:textId="77777777" w:rsidR="009642F1" w:rsidRDefault="009642F1" w:rsidP="006C52CC">
      <w:pPr>
        <w:pStyle w:val="Ttulo3"/>
      </w:pPr>
      <w:r>
        <w:t>2.1 - Relacionamentos</w:t>
      </w:r>
    </w:p>
    <w:p w14:paraId="46D0B902" w14:textId="77777777" w:rsidR="006C52CC" w:rsidRDefault="009642F1" w:rsidP="009642F1">
      <w:r>
        <w:t xml:space="preserve">As classes </w:t>
      </w:r>
      <w:r w:rsidR="006C52CC">
        <w:t>relacionam-se</w:t>
      </w:r>
      <w:r>
        <w:t xml:space="preserve"> entre si com o intuito de compartilhar informações que colaborem umas com as outras para permitir as execuções dos processos pelo sistema. </w:t>
      </w:r>
      <w:r w:rsidR="006C52CC">
        <w:t>N</w:t>
      </w:r>
      <w:r>
        <w:t>a verdade, o diagrama mostra as relações entre os objetos e outras informações das classes, e não entre as classes em si. Você entenderá mais a seguir.</w:t>
      </w:r>
    </w:p>
    <w:p w14:paraId="50564B3B" w14:textId="77777777" w:rsidR="006C52CC" w:rsidRDefault="006C52CC" w:rsidP="009642F1"/>
    <w:p w14:paraId="1990F78B" w14:textId="77777777" w:rsidR="006C52CC" w:rsidRDefault="006C52CC" w:rsidP="006C52CC">
      <w:pPr>
        <w:keepNext/>
        <w:jc w:val="center"/>
      </w:pPr>
      <w:r>
        <w:rPr>
          <w:noProof/>
        </w:rPr>
        <w:drawing>
          <wp:inline distT="0" distB="0" distL="0" distR="0" wp14:anchorId="61BA4A44" wp14:editId="42C0081E">
            <wp:extent cx="1778957" cy="2178815"/>
            <wp:effectExtent l="0" t="0" r="0"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o_cap4_img06.g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78957" cy="2178815"/>
                    </a:xfrm>
                    <a:prstGeom prst="rect">
                      <a:avLst/>
                    </a:prstGeom>
                  </pic:spPr>
                </pic:pic>
              </a:graphicData>
            </a:graphic>
          </wp:inline>
        </w:drawing>
      </w:r>
    </w:p>
    <w:p w14:paraId="6975528E" w14:textId="77777777" w:rsidR="009642F1" w:rsidRDefault="006C52CC" w:rsidP="00293A3D">
      <w:pPr>
        <w:pStyle w:val="Legenda"/>
        <w:jc w:val="center"/>
      </w:pPr>
      <w:r>
        <w:t xml:space="preserve">Figura 4. </w:t>
      </w:r>
      <w:r w:rsidR="006C5124">
        <w:fldChar w:fldCharType="begin"/>
      </w:r>
      <w:r w:rsidR="00821C9E">
        <w:rPr>
          <w:i w:val="0"/>
          <w:iCs w:val="0"/>
        </w:rPr>
        <w:instrText xml:space="preserve"> SEQ Figura_4. \* ARABIC </w:instrText>
      </w:r>
      <w:r w:rsidR="006C5124">
        <w:fldChar w:fldCharType="separate"/>
      </w:r>
      <w:r w:rsidR="00444A11">
        <w:rPr>
          <w:i w:val="0"/>
          <w:iCs w:val="0"/>
          <w:noProof/>
        </w:rPr>
        <w:t>6</w:t>
      </w:r>
      <w:r w:rsidR="006C5124">
        <w:rPr>
          <w:noProof/>
        </w:rPr>
        <w:fldChar w:fldCharType="end"/>
      </w:r>
      <w:r w:rsidR="004E195C">
        <w:rPr>
          <w:noProof/>
        </w:rPr>
        <w:t xml:space="preserve"> – Representação dos relacionamentos no diagrama de classes</w:t>
      </w:r>
    </w:p>
    <w:p w14:paraId="54ED013A" w14:textId="77777777" w:rsidR="006C52CC" w:rsidRDefault="006C52CC" w:rsidP="006C52CC">
      <w:pPr>
        <w:pStyle w:val="Ttulo3"/>
      </w:pPr>
    </w:p>
    <w:p w14:paraId="235500A3" w14:textId="77777777" w:rsidR="009642F1" w:rsidRDefault="009642F1" w:rsidP="006C52CC">
      <w:pPr>
        <w:pStyle w:val="Ttulo3"/>
      </w:pPr>
      <w:r>
        <w:t>2.2 - Herança</w:t>
      </w:r>
    </w:p>
    <w:p w14:paraId="0F063CA4" w14:textId="77777777" w:rsidR="006C52CC" w:rsidRDefault="009642F1" w:rsidP="009642F1">
      <w:r>
        <w:t>Na aula anterior aprendemos como representar uma class</w:t>
      </w:r>
      <w:r w:rsidR="006C52CC">
        <w:t>e,</w:t>
      </w:r>
      <w:r>
        <w:t xml:space="preserve"> uma interface e uma classe abstrata com diagrama de classes</w:t>
      </w:r>
      <w:r w:rsidR="006C52CC">
        <w:t>. M</w:t>
      </w:r>
      <w:r>
        <w:t xml:space="preserve">as como é representada a relação entre superclasse e subclasse? É mais simples do que você imagina. No capítulo anterior utilizamos uma estrutura de </w:t>
      </w:r>
      <w:r w:rsidR="006C52CC">
        <w:t>á</w:t>
      </w:r>
      <w:r>
        <w:t>rvore de herança para representar o relacionamento entre as classes que a compõem. Pois bem, a representação de herança é exatamente aquela que utilizamos. A seta utilizada para representar uma relação de herança é a seguinte:</w:t>
      </w:r>
    </w:p>
    <w:p w14:paraId="7D5127BB" w14:textId="77777777" w:rsidR="009642F1" w:rsidRDefault="009642F1" w:rsidP="009642F1"/>
    <w:p w14:paraId="2D6E2E11" w14:textId="77777777" w:rsidR="006C52CC" w:rsidRDefault="006C52CC" w:rsidP="006C52CC">
      <w:pPr>
        <w:keepNext/>
        <w:jc w:val="center"/>
      </w:pPr>
      <w:r>
        <w:rPr>
          <w:noProof/>
        </w:rPr>
        <w:drawing>
          <wp:inline distT="0" distB="0" distL="0" distR="0" wp14:anchorId="5C043293" wp14:editId="28151CC7">
            <wp:extent cx="1483193" cy="257087"/>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o_cap4_img0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22004" cy="263814"/>
                    </a:xfrm>
                    <a:prstGeom prst="rect">
                      <a:avLst/>
                    </a:prstGeom>
                  </pic:spPr>
                </pic:pic>
              </a:graphicData>
            </a:graphic>
          </wp:inline>
        </w:drawing>
      </w:r>
    </w:p>
    <w:p w14:paraId="76EA02D6" w14:textId="77777777" w:rsidR="009642F1" w:rsidRDefault="006C52CC" w:rsidP="00293A3D">
      <w:pPr>
        <w:pStyle w:val="Legenda"/>
        <w:jc w:val="center"/>
      </w:pPr>
      <w:r>
        <w:t xml:space="preserve">Figura 4. </w:t>
      </w:r>
      <w:r w:rsidR="006C5124">
        <w:fldChar w:fldCharType="begin"/>
      </w:r>
      <w:r w:rsidR="00821C9E">
        <w:rPr>
          <w:i w:val="0"/>
          <w:iCs w:val="0"/>
        </w:rPr>
        <w:instrText xml:space="preserve"> SEQ Figura_4. \* ARABIC </w:instrText>
      </w:r>
      <w:r w:rsidR="006C5124">
        <w:fldChar w:fldCharType="separate"/>
      </w:r>
      <w:r w:rsidR="00444A11">
        <w:rPr>
          <w:i w:val="0"/>
          <w:iCs w:val="0"/>
          <w:noProof/>
        </w:rPr>
        <w:t>7</w:t>
      </w:r>
      <w:r w:rsidR="006C5124">
        <w:rPr>
          <w:noProof/>
        </w:rPr>
        <w:fldChar w:fldCharType="end"/>
      </w:r>
      <w:r w:rsidR="004E195C">
        <w:rPr>
          <w:noProof/>
        </w:rPr>
        <w:t xml:space="preserve"> – Representação de relacionamento de herança no diagrama de classes</w:t>
      </w:r>
    </w:p>
    <w:p w14:paraId="0A7BC295" w14:textId="77777777" w:rsidR="006C52CC" w:rsidRDefault="006C52CC" w:rsidP="009642F1"/>
    <w:p w14:paraId="48E484E7" w14:textId="77777777" w:rsidR="009642F1" w:rsidRDefault="009642F1" w:rsidP="009642F1">
      <w:r>
        <w:t xml:space="preserve">A direção que a seta aponta é sempre para a classe generalizada (superclasse) e a origem vem da classe especializada (subclasse). Para que seja mais intuitivo, sempre que possível posicione a classe mãe acima das classes filhas, similar a uma </w:t>
      </w:r>
      <w:r w:rsidR="006C52CC">
        <w:t xml:space="preserve">estrutura de </w:t>
      </w:r>
      <w:r>
        <w:t>árvore genealógica. Veja como seria o exemplo dos Animais com uma modelagem mais detalhada:</w:t>
      </w:r>
    </w:p>
    <w:p w14:paraId="01CB634B" w14:textId="77777777" w:rsidR="006C52CC" w:rsidRDefault="006C52CC" w:rsidP="006C52CC">
      <w:pPr>
        <w:keepNext/>
        <w:jc w:val="center"/>
      </w:pPr>
      <w:r>
        <w:rPr>
          <w:noProof/>
        </w:rPr>
        <w:drawing>
          <wp:inline distT="0" distB="0" distL="0" distR="0" wp14:anchorId="4CFDBCEF" wp14:editId="3D45F0F8">
            <wp:extent cx="2740493" cy="3675297"/>
            <wp:effectExtent l="0" t="0" r="3175" b="825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o_cap4_img0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5956" cy="3682623"/>
                    </a:xfrm>
                    <a:prstGeom prst="rect">
                      <a:avLst/>
                    </a:prstGeom>
                  </pic:spPr>
                </pic:pic>
              </a:graphicData>
            </a:graphic>
          </wp:inline>
        </w:drawing>
      </w:r>
    </w:p>
    <w:p w14:paraId="72ACF1C2" w14:textId="77777777" w:rsidR="006C52CC" w:rsidRDefault="006C52CC" w:rsidP="006C52CC">
      <w:pPr>
        <w:pStyle w:val="Legenda"/>
        <w:jc w:val="center"/>
      </w:pPr>
      <w:r>
        <w:t xml:space="preserve">Figura 4. </w:t>
      </w:r>
      <w:fldSimple w:instr=" SEQ Figura_4. \* ARABIC ">
        <w:r w:rsidR="00444A11">
          <w:rPr>
            <w:noProof/>
          </w:rPr>
          <w:t>8</w:t>
        </w:r>
      </w:fldSimple>
      <w:r w:rsidR="004E195C">
        <w:rPr>
          <w:noProof/>
        </w:rPr>
        <w:t xml:space="preserve"> – Representação de uma herança no diagrama de classes</w:t>
      </w:r>
    </w:p>
    <w:p w14:paraId="6FC3A48D" w14:textId="77777777" w:rsidR="006C52CC" w:rsidRDefault="006C52CC" w:rsidP="009642F1"/>
    <w:p w14:paraId="3F8C968E" w14:textId="77777777" w:rsidR="009642F1" w:rsidRDefault="00C32940" w:rsidP="009642F1">
      <w:r>
        <w:t xml:space="preserve">No diagrama acima especificamos um pequeno exemplo de herança entre Felino e suas subclasses Gato e Leão. Para nível de entendimento, definimos que um felino tem </w:t>
      </w:r>
      <w:r>
        <w:rPr>
          <w:i/>
        </w:rPr>
        <w:t xml:space="preserve">cor, expectativa de vida, peso, dias em gestação, família </w:t>
      </w:r>
      <w:r>
        <w:t xml:space="preserve">e que ele </w:t>
      </w:r>
      <w:r>
        <w:rPr>
          <w:i/>
        </w:rPr>
        <w:t>caça e emite sinal sonoro.</w:t>
      </w:r>
    </w:p>
    <w:p w14:paraId="0F789DA1" w14:textId="77777777" w:rsidR="00C32940" w:rsidRPr="00C32940" w:rsidRDefault="00C32940" w:rsidP="009642F1">
      <w:r>
        <w:t xml:space="preserve">Sua subclasse Leão terá uma </w:t>
      </w:r>
      <w:r>
        <w:rPr>
          <w:i/>
        </w:rPr>
        <w:t xml:space="preserve">espécie, idade, habitat </w:t>
      </w:r>
      <w:r>
        <w:t xml:space="preserve">e como ações ele </w:t>
      </w:r>
      <w:r>
        <w:rPr>
          <w:i/>
        </w:rPr>
        <w:t xml:space="preserve">reina e dorme. </w:t>
      </w:r>
      <w:r>
        <w:t xml:space="preserve">Já o gato tem </w:t>
      </w:r>
      <w:r>
        <w:rPr>
          <w:i/>
        </w:rPr>
        <w:t xml:space="preserve">raça, vidas, nome </w:t>
      </w:r>
      <w:r>
        <w:t xml:space="preserve">e como ações ele </w:t>
      </w:r>
      <w:r>
        <w:rPr>
          <w:i/>
        </w:rPr>
        <w:t>ronrona e ignora o dono.</w:t>
      </w:r>
      <w:r>
        <w:t xml:space="preserve"> As subclasses também possuem as características de Felino, pois são especializações da mesma</w:t>
      </w:r>
    </w:p>
    <w:p w14:paraId="2143ED60" w14:textId="77777777" w:rsidR="006C52CC" w:rsidRDefault="006C52CC" w:rsidP="009642F1"/>
    <w:p w14:paraId="45F64514" w14:textId="77777777" w:rsidR="009642F1" w:rsidRDefault="006C52CC" w:rsidP="006C52CC">
      <w:pPr>
        <w:pStyle w:val="Ttulo3"/>
      </w:pPr>
      <w:r>
        <w:t>2.3 - Interfaces</w:t>
      </w:r>
    </w:p>
    <w:p w14:paraId="13C4FBDE" w14:textId="77777777" w:rsidR="009642F1" w:rsidRDefault="009642F1" w:rsidP="009642F1">
      <w:r>
        <w:t>Para definirmos uma relação de interface precisamos de uma seta parecida com a de herança, com a diferença que esta é tracejada.</w:t>
      </w:r>
    </w:p>
    <w:p w14:paraId="06FF20D6" w14:textId="77777777" w:rsidR="00C32940" w:rsidRDefault="00C32940" w:rsidP="00C32940">
      <w:pPr>
        <w:keepNext/>
        <w:jc w:val="center"/>
      </w:pPr>
      <w:r>
        <w:rPr>
          <w:noProof/>
        </w:rPr>
        <w:lastRenderedPageBreak/>
        <w:drawing>
          <wp:inline distT="0" distB="0" distL="0" distR="0" wp14:anchorId="3F3A3342" wp14:editId="36CD4AA9">
            <wp:extent cx="1141919" cy="205545"/>
            <wp:effectExtent l="0" t="0" r="127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177300" cy="211914"/>
                    </a:xfrm>
                    <a:prstGeom prst="rect">
                      <a:avLst/>
                    </a:prstGeom>
                  </pic:spPr>
                </pic:pic>
              </a:graphicData>
            </a:graphic>
          </wp:inline>
        </w:drawing>
      </w:r>
    </w:p>
    <w:p w14:paraId="049B532A" w14:textId="77777777" w:rsidR="009642F1" w:rsidRDefault="00C32940" w:rsidP="00C32940">
      <w:pPr>
        <w:pStyle w:val="Legenda"/>
        <w:jc w:val="center"/>
      </w:pPr>
      <w:r>
        <w:t xml:space="preserve">Figura 4. </w:t>
      </w:r>
      <w:fldSimple w:instr=" SEQ Figura_4. \* ARABIC ">
        <w:r w:rsidR="00444A11">
          <w:rPr>
            <w:noProof/>
          </w:rPr>
          <w:t>9</w:t>
        </w:r>
      </w:fldSimple>
      <w:r w:rsidR="004E195C">
        <w:rPr>
          <w:noProof/>
        </w:rPr>
        <w:t xml:space="preserve"> -  Representação do relacionamento de interface no diagrama de classes</w:t>
      </w:r>
    </w:p>
    <w:p w14:paraId="55D2262F" w14:textId="77777777" w:rsidR="009642F1" w:rsidRDefault="009642F1" w:rsidP="009642F1">
      <w:r>
        <w:t xml:space="preserve">O elemento de origem da seta é sempre a classe concreta, ou seja, a classe que a implementa, e o elemento </w:t>
      </w:r>
      <w:r w:rsidR="006C52CC">
        <w:t>o qual</w:t>
      </w:r>
      <w:r>
        <w:t xml:space="preserve"> ela aponta é a interface em si. </w:t>
      </w:r>
    </w:p>
    <w:p w14:paraId="7A0FAE31" w14:textId="77777777" w:rsidR="009642F1" w:rsidRDefault="009642F1" w:rsidP="009642F1"/>
    <w:p w14:paraId="469A74D4" w14:textId="77777777" w:rsidR="00C32940" w:rsidRDefault="00C32940" w:rsidP="00C32940">
      <w:pPr>
        <w:keepNext/>
        <w:jc w:val="center"/>
      </w:pPr>
      <w:r>
        <w:rPr>
          <w:noProof/>
        </w:rPr>
        <w:drawing>
          <wp:inline distT="0" distB="0" distL="0" distR="0" wp14:anchorId="46BD1856" wp14:editId="5F5B62DF">
            <wp:extent cx="4866444" cy="3906669"/>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o_cap4_img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903384" cy="3936324"/>
                    </a:xfrm>
                    <a:prstGeom prst="rect">
                      <a:avLst/>
                    </a:prstGeom>
                  </pic:spPr>
                </pic:pic>
              </a:graphicData>
            </a:graphic>
          </wp:inline>
        </w:drawing>
      </w:r>
    </w:p>
    <w:p w14:paraId="2E80B991" w14:textId="77777777" w:rsidR="00C32940" w:rsidRDefault="00C32940" w:rsidP="00C32940">
      <w:pPr>
        <w:pStyle w:val="Legenda"/>
        <w:jc w:val="center"/>
      </w:pPr>
      <w:r>
        <w:t xml:space="preserve">Figura 4. </w:t>
      </w:r>
      <w:fldSimple w:instr=" SEQ Figura_4. \* ARABIC ">
        <w:r w:rsidR="00444A11">
          <w:rPr>
            <w:noProof/>
          </w:rPr>
          <w:t>10</w:t>
        </w:r>
      </w:fldSimple>
      <w:r w:rsidR="004E195C">
        <w:rPr>
          <w:noProof/>
        </w:rPr>
        <w:t xml:space="preserve"> – Exemplo do reino animal utilizando diagrama de classes</w:t>
      </w:r>
    </w:p>
    <w:p w14:paraId="1B5BAD45" w14:textId="77777777" w:rsidR="009642F1" w:rsidRDefault="00C32940" w:rsidP="009642F1">
      <w:r>
        <w:t>O exemplo acima mostra como é feito o relacionamento entre uma interface e uma classe concreta. Traduzindo podemos ver que Gato e Papagaio são domesticáveis.</w:t>
      </w:r>
    </w:p>
    <w:p w14:paraId="2712EF62" w14:textId="77777777" w:rsidR="00B90896" w:rsidRDefault="00B90896" w:rsidP="006C52CC">
      <w:pPr>
        <w:pStyle w:val="Ttulo3"/>
      </w:pPr>
    </w:p>
    <w:p w14:paraId="1C7648BD" w14:textId="77777777" w:rsidR="009642F1" w:rsidRDefault="009642F1" w:rsidP="006C52CC">
      <w:pPr>
        <w:pStyle w:val="Ttulo3"/>
      </w:pPr>
      <w:r>
        <w:t>2.4 - Classes abstratas</w:t>
      </w:r>
    </w:p>
    <w:p w14:paraId="00D12EBD" w14:textId="77777777" w:rsidR="009642F1" w:rsidRDefault="009642F1" w:rsidP="009642F1">
      <w:r>
        <w:t>A representação utilizada para definir o relacionamento entre a classe abstrata e sua classe concreta é o mesmo utilizado pela herança, já que a maneira de utilizar uma classe abstrata é especializando-a em uma subclasse. O diferencial está apenas na etiqueta que acompanha o nome da classe. Modelando o exemplo de Funcionários, teremos o seguinte diagrama:</w:t>
      </w:r>
    </w:p>
    <w:p w14:paraId="73FAC559" w14:textId="77777777" w:rsidR="00C32940" w:rsidRDefault="00C32940" w:rsidP="00C32940">
      <w:pPr>
        <w:keepNext/>
        <w:jc w:val="center"/>
      </w:pPr>
      <w:r>
        <w:rPr>
          <w:noProof/>
        </w:rPr>
        <w:lastRenderedPageBreak/>
        <w:drawing>
          <wp:inline distT="0" distB="0" distL="0" distR="0" wp14:anchorId="4B764B93" wp14:editId="143E130F">
            <wp:extent cx="3087697" cy="2022870"/>
            <wp:effectExtent l="0" t="0" r="11430" b="9525"/>
            <wp:docPr id="5" name="Imagem 5" descr="abstr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ão.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94271" cy="2027177"/>
                    </a:xfrm>
                    <a:prstGeom prst="rect">
                      <a:avLst/>
                    </a:prstGeom>
                    <a:noFill/>
                    <a:ln>
                      <a:noFill/>
                    </a:ln>
                  </pic:spPr>
                </pic:pic>
              </a:graphicData>
            </a:graphic>
          </wp:inline>
        </w:drawing>
      </w:r>
    </w:p>
    <w:p w14:paraId="7671EC7A" w14:textId="77777777" w:rsidR="009642F1" w:rsidRDefault="00C32940" w:rsidP="00C32940">
      <w:pPr>
        <w:pStyle w:val="Legenda"/>
        <w:jc w:val="center"/>
      </w:pPr>
      <w:r>
        <w:t xml:space="preserve">Figura 4. </w:t>
      </w:r>
      <w:fldSimple w:instr=" SEQ Figura_4. \* ARABIC ">
        <w:r w:rsidR="00444A11">
          <w:rPr>
            <w:noProof/>
          </w:rPr>
          <w:t>11</w:t>
        </w:r>
      </w:fldSimple>
      <w:r w:rsidR="004E195C">
        <w:rPr>
          <w:noProof/>
        </w:rPr>
        <w:t xml:space="preserve"> – Exeplo de relacionamento de herança com classe abstrata em UML</w:t>
      </w:r>
    </w:p>
    <w:p w14:paraId="0B8A0786" w14:textId="77777777" w:rsidR="009642F1" w:rsidRDefault="009654A3" w:rsidP="009642F1">
      <w:r>
        <w:t>Como as subclasses de Funcionário não possuem nenhum método ou atributo que diferencie as especializações, vemos as seções de atributos e métodos vazias, isto porque a herança feita neste exemplo tem como único propósito calcular o bônus que cada funcionário receberá de acordo com seu cargo.</w:t>
      </w:r>
    </w:p>
    <w:p w14:paraId="494F5541" w14:textId="77777777" w:rsidR="006C52CC" w:rsidRDefault="006C52CC" w:rsidP="009642F1"/>
    <w:p w14:paraId="03867396" w14:textId="77777777" w:rsidR="009642F1" w:rsidRDefault="009642F1" w:rsidP="006C52CC">
      <w:pPr>
        <w:pStyle w:val="Ttulo3"/>
      </w:pPr>
      <w:r>
        <w:t>2.5 - Associação</w:t>
      </w:r>
    </w:p>
    <w:p w14:paraId="580CF438" w14:textId="77777777" w:rsidR="009642F1" w:rsidRDefault="009642F1" w:rsidP="009642F1">
      <w:r>
        <w:t xml:space="preserve">Associações são descrições de vínculos entre as classes ou mesmo vínculos com ela mesma, representados por linhas que conectam as classes envolvidas e podem conter setas de navegação entre </w:t>
      </w:r>
      <w:r w:rsidR="006C52CC">
        <w:t>elas</w:t>
      </w:r>
      <w:r>
        <w:t xml:space="preserve">. </w:t>
      </w:r>
    </w:p>
    <w:p w14:paraId="0401E110" w14:textId="77777777" w:rsidR="009642F1" w:rsidRDefault="009642F1" w:rsidP="009642F1">
      <w:r>
        <w:t xml:space="preserve">Tais vínculos indicam ligações de instâncias de uma classe com outras instâncias de outras classes. Além disso, indica troca de informações e compartilhamento de métodos entre as classes e também que uma instância de uma classe origine outras instâncias das outras classes associadas. Também identifica os níveis de dependência entre as classes envolvidas. </w:t>
      </w:r>
    </w:p>
    <w:p w14:paraId="5723D8AF" w14:textId="77777777" w:rsidR="009642F1" w:rsidRDefault="00855F8B" w:rsidP="009642F1">
      <w:r>
        <w:t>Em casos mais comuns</w:t>
      </w:r>
      <w:r w:rsidR="009642F1">
        <w:t xml:space="preserve">, há a associação entre duas classes, chamada de associação binária. O caso em que a classe esta vinculada a si mesma chamamos de associação unária e quando uma mesma associação é compartilhada por várias classes, chamamos de associação ternária ou N-ária, em que esta ultima é um tipo mais raro e </w:t>
      </w:r>
      <w:commentRangeStart w:id="6"/>
      <w:commentRangeStart w:id="7"/>
      <w:commentRangeStart w:id="8"/>
      <w:commentRangeStart w:id="9"/>
      <w:r w:rsidR="009642F1">
        <w:t>complexo.</w:t>
      </w:r>
      <w:commentRangeEnd w:id="6"/>
      <w:r>
        <w:rPr>
          <w:rStyle w:val="Refdecomentrio"/>
        </w:rPr>
        <w:commentReference w:id="6"/>
      </w:r>
      <w:commentRangeEnd w:id="7"/>
      <w:commentRangeEnd w:id="8"/>
      <w:commentRangeEnd w:id="9"/>
      <w:r w:rsidR="00E75465">
        <w:rPr>
          <w:rStyle w:val="Refdecomentrio"/>
        </w:rPr>
        <w:commentReference w:id="7"/>
      </w:r>
      <w:r w:rsidR="00081967">
        <w:rPr>
          <w:rStyle w:val="Refdecomentrio"/>
        </w:rPr>
        <w:commentReference w:id="8"/>
      </w:r>
      <w:r w:rsidR="005E387B">
        <w:rPr>
          <w:rStyle w:val="Refdecomentrio"/>
        </w:rPr>
        <w:commentReference w:id="9"/>
      </w:r>
      <w:r w:rsidR="009642F1">
        <w:t xml:space="preserve"> Resumindo,</w:t>
      </w:r>
      <w:r w:rsidR="006C52CC">
        <w:t xml:space="preserve"> o </w:t>
      </w:r>
      <w:r w:rsidR="009642F1">
        <w:t>objetivo das associações é definir a maneira como as classes se interligam e interagem entre si, estabelecendo um fluxo de informações entre elas.</w:t>
      </w:r>
    </w:p>
    <w:p w14:paraId="153CA26B" w14:textId="77777777" w:rsidR="009642F1" w:rsidRDefault="009642F1" w:rsidP="009642F1">
      <w:r>
        <w:t>A representação das associações por linhas e setas indicam a navegabilidade das associações, que indica o fluxo em que as informações são transmitidas entre as classes associadas. O uso das setas não é obrigatório mas traz um modo de leitura mais fluído e organizado.</w:t>
      </w:r>
    </w:p>
    <w:p w14:paraId="522FAB7A" w14:textId="77777777" w:rsidR="009642F1" w:rsidRDefault="009642F1" w:rsidP="009642F1">
      <w:r>
        <w:t>As associações podem conter títulos, úteis quando é necessário esclarecer qual é o tipo de vínculo entre as classes.</w:t>
      </w:r>
    </w:p>
    <w:p w14:paraId="09D2418A" w14:textId="77777777" w:rsidR="009642F1" w:rsidRDefault="004E195C" w:rsidP="006C52CC">
      <w:pPr>
        <w:pStyle w:val="Ttulo4"/>
      </w:pPr>
      <w:r>
        <w:t xml:space="preserve">2.5.1 - </w:t>
      </w:r>
      <w:r w:rsidR="009642F1">
        <w:t>Binária</w:t>
      </w:r>
      <w:r>
        <w:t xml:space="preserve"> </w:t>
      </w:r>
    </w:p>
    <w:p w14:paraId="6228F2EB" w14:textId="77777777" w:rsidR="00B90896" w:rsidRDefault="009642F1" w:rsidP="00293A3D">
      <w:pPr>
        <w:rPr>
          <w:b/>
        </w:rPr>
      </w:pPr>
      <w:r>
        <w:t>Associações binárias são vínculos entre duas classes e é a mais comum no diagrama de classes. Nesta associação, um objeto pod</w:t>
      </w:r>
      <w:r w:rsidR="00240F6A">
        <w:t xml:space="preserve">e se relacionar ou </w:t>
      </w:r>
      <w:r w:rsidR="00240F6A" w:rsidRPr="004E195C">
        <w:rPr>
          <w:color w:val="000000" w:themeColor="text1"/>
        </w:rPr>
        <w:t>não com instâ</w:t>
      </w:r>
      <w:r w:rsidRPr="004E195C">
        <w:rPr>
          <w:color w:val="000000" w:themeColor="text1"/>
        </w:rPr>
        <w:t>ncias de</w:t>
      </w:r>
      <w:r w:rsidR="004E195C" w:rsidRPr="004E195C">
        <w:rPr>
          <w:color w:val="000000" w:themeColor="text1"/>
        </w:rPr>
        <w:t xml:space="preserve"> </w:t>
      </w:r>
      <w:r w:rsidRPr="004E195C">
        <w:rPr>
          <w:color w:val="000000" w:themeColor="text1"/>
        </w:rPr>
        <w:t>outra</w:t>
      </w:r>
      <w:r>
        <w:t xml:space="preserve"> classe</w:t>
      </w:r>
      <w:r w:rsidR="00240F6A">
        <w:rPr>
          <w:color w:val="FF0000"/>
        </w:rPr>
        <w:t>,</w:t>
      </w:r>
      <w:r>
        <w:t xml:space="preserve"> dependendo de sua multiplicidade</w:t>
      </w:r>
    </w:p>
    <w:p w14:paraId="57FC0C84" w14:textId="77777777" w:rsidR="009642F1" w:rsidRPr="00293A3D" w:rsidRDefault="009642F1" w:rsidP="00293A3D">
      <w:pPr>
        <w:rPr>
          <w:b/>
        </w:rPr>
      </w:pPr>
      <w:r w:rsidRPr="00293A3D">
        <w:rPr>
          <w:b/>
        </w:rPr>
        <w:t>Multiplicidade</w:t>
      </w:r>
    </w:p>
    <w:p w14:paraId="7B791A69" w14:textId="77777777" w:rsidR="006C52CC" w:rsidRPr="006C52CC" w:rsidRDefault="009642F1" w:rsidP="00293A3D">
      <w:pPr>
        <w:rPr>
          <w:rFonts w:ascii="Times New Roman" w:eastAsia="Times New Roman" w:hAnsi="Times New Roman"/>
          <w:sz w:val="24"/>
        </w:rPr>
      </w:pPr>
      <w:r>
        <w:lastRenderedPageBreak/>
        <w:t>A multiplicidade procura determinar qual das classes envolvidas em uma associação fornece informações para as outras, além de permitir especificar o nível de dependência de uma classe para com as outras envolvidas na associação. A seguir, uma tabela explicativa pa</w:t>
      </w:r>
      <w:r w:rsidR="006C52CC">
        <w:t>ra cada tipo de multiplicidade.</w:t>
      </w:r>
    </w:p>
    <w:tbl>
      <w:tblPr>
        <w:tblW w:w="0" w:type="auto"/>
        <w:tblCellMar>
          <w:top w:w="15" w:type="dxa"/>
          <w:left w:w="15" w:type="dxa"/>
          <w:bottom w:w="15" w:type="dxa"/>
          <w:right w:w="15" w:type="dxa"/>
        </w:tblCellMar>
        <w:tblLook w:val="04A0" w:firstRow="1" w:lastRow="0" w:firstColumn="1" w:lastColumn="0" w:noHBand="0" w:noVBand="1"/>
      </w:tblPr>
      <w:tblGrid>
        <w:gridCol w:w="1677"/>
        <w:gridCol w:w="7031"/>
      </w:tblGrid>
      <w:tr w:rsidR="006C52CC" w:rsidRPr="006C52CC" w14:paraId="64017618" w14:textId="77777777" w:rsidTr="006C52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F73503" w14:textId="77777777" w:rsidR="006C52CC" w:rsidRPr="006C52CC" w:rsidRDefault="006C52CC" w:rsidP="006C52CC">
            <w:pPr>
              <w:spacing w:before="0" w:after="0"/>
              <w:jc w:val="center"/>
              <w:rPr>
                <w:rFonts w:ascii="Times New Roman" w:hAnsi="Times New Roman"/>
                <w:sz w:val="24"/>
              </w:rPr>
            </w:pPr>
            <w:r w:rsidRPr="006C52CC">
              <w:rPr>
                <w:rFonts w:ascii="Arial" w:hAnsi="Arial" w:cs="Arial"/>
                <w:b/>
                <w:bCs/>
                <w:color w:val="000000"/>
                <w:szCs w:val="22"/>
              </w:rPr>
              <w:t>Multiplicidade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9B27E" w14:textId="77777777" w:rsidR="006C52CC" w:rsidRPr="006C52CC" w:rsidRDefault="006C52CC" w:rsidP="006C52CC">
            <w:pPr>
              <w:spacing w:before="0" w:after="0"/>
              <w:jc w:val="center"/>
              <w:rPr>
                <w:rFonts w:ascii="Times New Roman" w:hAnsi="Times New Roman"/>
                <w:sz w:val="24"/>
              </w:rPr>
            </w:pPr>
            <w:r w:rsidRPr="006C52CC">
              <w:rPr>
                <w:rFonts w:ascii="Arial" w:hAnsi="Arial" w:cs="Arial"/>
                <w:b/>
                <w:bCs/>
                <w:color w:val="000000"/>
                <w:szCs w:val="22"/>
              </w:rPr>
              <w:t>Significado</w:t>
            </w:r>
          </w:p>
        </w:tc>
      </w:tr>
      <w:tr w:rsidR="006C52CC" w:rsidRPr="006C52CC" w14:paraId="41D9362B" w14:textId="77777777" w:rsidTr="006C52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71C6D55" w14:textId="77777777" w:rsidR="006C52CC" w:rsidRPr="006C52CC" w:rsidRDefault="006C52CC" w:rsidP="006C52CC">
            <w:pPr>
              <w:spacing w:before="0" w:after="0"/>
              <w:jc w:val="center"/>
              <w:rPr>
                <w:rFonts w:ascii="Times New Roman" w:hAnsi="Times New Roman"/>
                <w:szCs w:val="22"/>
              </w:rPr>
            </w:pPr>
            <w:r w:rsidRPr="006C52CC">
              <w:rPr>
                <w:rFonts w:ascii="Arial" w:hAnsi="Arial" w:cs="Arial"/>
                <w:color w:val="000000"/>
                <w:szCs w:val="22"/>
              </w:rPr>
              <w:t>0..1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9B1DF7" w14:textId="77777777" w:rsidR="006C52CC" w:rsidRPr="006C52CC" w:rsidRDefault="006C52CC" w:rsidP="006C52CC">
            <w:pPr>
              <w:spacing w:before="0" w:after="0"/>
              <w:jc w:val="left"/>
              <w:rPr>
                <w:rFonts w:ascii="Times New Roman" w:hAnsi="Times New Roman"/>
                <w:szCs w:val="22"/>
              </w:rPr>
            </w:pPr>
            <w:r w:rsidRPr="006C52CC">
              <w:rPr>
                <w:rFonts w:ascii="Arial" w:hAnsi="Arial" w:cs="Arial"/>
                <w:color w:val="000000"/>
                <w:szCs w:val="22"/>
              </w:rPr>
              <w:t xml:space="preserve">No mínimo zero (nenhum) e no máximo um.  Os objetos das classes associadas não precisam obrigatoriamente estar relacionados, mas se </w:t>
            </w:r>
            <w:r w:rsidRPr="004E195C">
              <w:rPr>
                <w:rFonts w:ascii="Arial" w:hAnsi="Arial" w:cs="Arial"/>
                <w:color w:val="000000" w:themeColor="text1"/>
                <w:szCs w:val="22"/>
              </w:rPr>
              <w:t>estiver</w:t>
            </w:r>
            <w:r w:rsidR="00240F6A" w:rsidRPr="004E195C">
              <w:rPr>
                <w:rFonts w:ascii="Arial" w:hAnsi="Arial" w:cs="Arial"/>
                <w:color w:val="000000" w:themeColor="text1"/>
                <w:szCs w:val="22"/>
              </w:rPr>
              <w:t>em</w:t>
            </w:r>
            <w:r w:rsidRPr="004E195C">
              <w:rPr>
                <w:rFonts w:ascii="Arial" w:hAnsi="Arial" w:cs="Arial"/>
                <w:color w:val="000000" w:themeColor="text1"/>
                <w:szCs w:val="22"/>
              </w:rPr>
              <w:t xml:space="preserve"> indica</w:t>
            </w:r>
            <w:r w:rsidRPr="006C52CC">
              <w:rPr>
                <w:rFonts w:ascii="Arial" w:hAnsi="Arial" w:cs="Arial"/>
                <w:color w:val="000000"/>
                <w:szCs w:val="22"/>
              </w:rPr>
              <w:t xml:space="preserve"> que apenas uma instância da classe se relaciona com as instâncias da outra classe.</w:t>
            </w:r>
          </w:p>
        </w:tc>
      </w:tr>
      <w:tr w:rsidR="006C52CC" w:rsidRPr="006C52CC" w14:paraId="0751E978" w14:textId="77777777" w:rsidTr="006C52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4FFD441" w14:textId="77777777" w:rsidR="006C52CC" w:rsidRPr="006C52CC" w:rsidRDefault="006C52CC" w:rsidP="006C52CC">
            <w:pPr>
              <w:spacing w:before="0" w:after="0"/>
              <w:jc w:val="center"/>
              <w:rPr>
                <w:rFonts w:ascii="Times New Roman" w:hAnsi="Times New Roman"/>
                <w:szCs w:val="22"/>
              </w:rPr>
            </w:pPr>
            <w:r w:rsidRPr="006C52CC">
              <w:rPr>
                <w:rFonts w:ascii="Arial" w:hAnsi="Arial" w:cs="Arial"/>
                <w:color w:val="000000"/>
                <w:szCs w:val="22"/>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7EAA24" w14:textId="77777777" w:rsidR="006C52CC" w:rsidRPr="006C52CC" w:rsidRDefault="006C52CC" w:rsidP="006C52CC">
            <w:pPr>
              <w:spacing w:before="0" w:after="0"/>
              <w:jc w:val="left"/>
              <w:rPr>
                <w:rFonts w:ascii="Times New Roman" w:hAnsi="Times New Roman"/>
                <w:szCs w:val="22"/>
              </w:rPr>
            </w:pPr>
            <w:r w:rsidRPr="006C52CC">
              <w:rPr>
                <w:rFonts w:ascii="Arial" w:hAnsi="Arial" w:cs="Arial"/>
                <w:color w:val="000000"/>
                <w:szCs w:val="22"/>
              </w:rPr>
              <w:t>Um e somente um. Indica que apenas um objeto da classe se relaciona com os objetos da outra classe.</w:t>
            </w:r>
          </w:p>
        </w:tc>
      </w:tr>
      <w:tr w:rsidR="006C52CC" w:rsidRPr="006C52CC" w14:paraId="48E1C8B9" w14:textId="77777777" w:rsidTr="006C52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C765185" w14:textId="77777777" w:rsidR="006C52CC" w:rsidRPr="006C52CC" w:rsidRDefault="006C52CC" w:rsidP="006C52CC">
            <w:pPr>
              <w:spacing w:before="0" w:after="0"/>
              <w:jc w:val="center"/>
              <w:rPr>
                <w:rFonts w:ascii="Times New Roman" w:hAnsi="Times New Roman"/>
                <w:szCs w:val="22"/>
              </w:rPr>
            </w:pPr>
            <w:r w:rsidRPr="006C52CC">
              <w:rPr>
                <w:rFonts w:ascii="Arial" w:hAnsi="Arial" w:cs="Arial"/>
                <w:color w:val="000000"/>
                <w:szCs w:val="22"/>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224C9C" w14:textId="77777777" w:rsidR="006C52CC" w:rsidRPr="006C52CC" w:rsidRDefault="006C52CC" w:rsidP="006C52CC">
            <w:pPr>
              <w:spacing w:before="0" w:after="0"/>
              <w:jc w:val="left"/>
              <w:rPr>
                <w:rFonts w:ascii="Times New Roman" w:hAnsi="Times New Roman"/>
                <w:szCs w:val="22"/>
              </w:rPr>
            </w:pPr>
            <w:r w:rsidRPr="006C52CC">
              <w:rPr>
                <w:rFonts w:ascii="Arial" w:hAnsi="Arial" w:cs="Arial"/>
                <w:color w:val="000000"/>
                <w:szCs w:val="22"/>
              </w:rPr>
              <w:t>No mínimo nenhum e no máximo muitos. Indica que pode ou não haver instâncias da classe participando do relacionamento.</w:t>
            </w:r>
          </w:p>
        </w:tc>
      </w:tr>
      <w:tr w:rsidR="006C52CC" w:rsidRPr="006C52CC" w14:paraId="144858C1" w14:textId="77777777" w:rsidTr="006C52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8DE490F" w14:textId="77777777" w:rsidR="006C52CC" w:rsidRPr="006C52CC" w:rsidRDefault="006C52CC" w:rsidP="006C52CC">
            <w:pPr>
              <w:spacing w:before="0" w:after="0"/>
              <w:jc w:val="center"/>
              <w:rPr>
                <w:rFonts w:ascii="Times New Roman" w:hAnsi="Times New Roman"/>
                <w:szCs w:val="22"/>
              </w:rPr>
            </w:pPr>
            <w:r w:rsidRPr="006C52CC">
              <w:rPr>
                <w:rFonts w:ascii="Arial" w:hAnsi="Arial" w:cs="Arial"/>
                <w:color w:val="000000"/>
                <w:szCs w:val="22"/>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A594D9" w14:textId="77777777" w:rsidR="006C52CC" w:rsidRPr="006C52CC" w:rsidRDefault="006C52CC" w:rsidP="006C52CC">
            <w:pPr>
              <w:spacing w:before="0" w:after="0"/>
              <w:jc w:val="left"/>
              <w:rPr>
                <w:rFonts w:ascii="Times New Roman" w:hAnsi="Times New Roman"/>
                <w:szCs w:val="22"/>
              </w:rPr>
            </w:pPr>
            <w:r w:rsidRPr="006C52CC">
              <w:rPr>
                <w:rFonts w:ascii="Arial" w:hAnsi="Arial" w:cs="Arial"/>
                <w:color w:val="000000"/>
                <w:szCs w:val="22"/>
              </w:rPr>
              <w:t>Muitos. Indica que muitos objetos da</w:t>
            </w:r>
          </w:p>
          <w:p w14:paraId="454C1EDA" w14:textId="77777777" w:rsidR="006C52CC" w:rsidRPr="006C52CC" w:rsidRDefault="006C52CC" w:rsidP="006C52CC">
            <w:pPr>
              <w:spacing w:before="0" w:after="0"/>
              <w:jc w:val="left"/>
              <w:rPr>
                <w:rFonts w:ascii="Times New Roman" w:hAnsi="Times New Roman"/>
                <w:szCs w:val="22"/>
              </w:rPr>
            </w:pPr>
            <w:r w:rsidRPr="006C52CC">
              <w:rPr>
                <w:rFonts w:ascii="Arial" w:hAnsi="Arial" w:cs="Arial"/>
                <w:color w:val="000000"/>
                <w:szCs w:val="22"/>
              </w:rPr>
              <w:t>classe estão envolvidos no relacionamento.</w:t>
            </w:r>
          </w:p>
        </w:tc>
      </w:tr>
      <w:tr w:rsidR="006C52CC" w:rsidRPr="006C52CC" w14:paraId="4EE4E94D" w14:textId="77777777" w:rsidTr="006C52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681A97F" w14:textId="77777777" w:rsidR="006C52CC" w:rsidRPr="006C52CC" w:rsidRDefault="006C52CC" w:rsidP="006C52CC">
            <w:pPr>
              <w:spacing w:before="0" w:after="0"/>
              <w:jc w:val="center"/>
              <w:rPr>
                <w:rFonts w:ascii="Times New Roman" w:hAnsi="Times New Roman"/>
                <w:szCs w:val="22"/>
              </w:rPr>
            </w:pPr>
            <w:r w:rsidRPr="006C52CC">
              <w:rPr>
                <w:rFonts w:ascii="Arial" w:hAnsi="Arial" w:cs="Arial"/>
                <w:color w:val="000000"/>
                <w:szCs w:val="22"/>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504E9F" w14:textId="77777777" w:rsidR="006C52CC" w:rsidRPr="006C52CC" w:rsidRDefault="006C52CC" w:rsidP="006C52CC">
            <w:pPr>
              <w:spacing w:before="0" w:after="0"/>
              <w:jc w:val="left"/>
              <w:rPr>
                <w:rFonts w:ascii="Times New Roman" w:hAnsi="Times New Roman"/>
                <w:szCs w:val="22"/>
              </w:rPr>
            </w:pPr>
            <w:r w:rsidRPr="006C52CC">
              <w:rPr>
                <w:rFonts w:ascii="Arial" w:hAnsi="Arial" w:cs="Arial"/>
                <w:color w:val="000000"/>
                <w:szCs w:val="22"/>
              </w:rPr>
              <w:t>No mínimo um e no máximo muitos. Indica que há pelo menos um objeto envolvido no relacionamento, podendo haver muito envolvidos.</w:t>
            </w:r>
          </w:p>
        </w:tc>
      </w:tr>
      <w:tr w:rsidR="006C52CC" w:rsidRPr="006C52CC" w14:paraId="75C2A66F" w14:textId="77777777" w:rsidTr="006C52C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ED70A03" w14:textId="77777777" w:rsidR="006C52CC" w:rsidRPr="006C52CC" w:rsidRDefault="006C52CC" w:rsidP="006C52CC">
            <w:pPr>
              <w:spacing w:before="0" w:after="0"/>
              <w:jc w:val="center"/>
              <w:rPr>
                <w:rFonts w:ascii="Times New Roman" w:hAnsi="Times New Roman"/>
                <w:szCs w:val="22"/>
              </w:rPr>
            </w:pPr>
            <w:r w:rsidRPr="006C52CC">
              <w:rPr>
                <w:rFonts w:ascii="Arial" w:hAnsi="Arial" w:cs="Arial"/>
                <w:color w:val="000000"/>
                <w:szCs w:val="22"/>
              </w:rPr>
              <w:t>3..5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AA7E32A" w14:textId="77777777" w:rsidR="006C52CC" w:rsidRPr="006C52CC" w:rsidRDefault="006C52CC" w:rsidP="006C52CC">
            <w:pPr>
              <w:keepNext/>
              <w:spacing w:before="0" w:after="0"/>
              <w:jc w:val="left"/>
              <w:rPr>
                <w:rFonts w:ascii="Times New Roman" w:hAnsi="Times New Roman"/>
                <w:szCs w:val="22"/>
              </w:rPr>
            </w:pPr>
            <w:r w:rsidRPr="006C52CC">
              <w:rPr>
                <w:rFonts w:ascii="Arial" w:hAnsi="Arial" w:cs="Arial"/>
                <w:color w:val="000000"/>
                <w:szCs w:val="22"/>
              </w:rPr>
              <w:t>No mínimo três e no máximo cinco. Indica que existem pelo menos três instâncias envolvidas no relacionamento e que podem ser quatro ou cinco as instâncias envolvidas, mas não mais do que isso.</w:t>
            </w:r>
          </w:p>
        </w:tc>
      </w:tr>
    </w:tbl>
    <w:p w14:paraId="4777EAE8" w14:textId="77777777" w:rsidR="009642F1" w:rsidRDefault="006C52CC" w:rsidP="00293A3D">
      <w:pPr>
        <w:pStyle w:val="Legenda"/>
        <w:jc w:val="center"/>
      </w:pPr>
      <w:r>
        <w:t xml:space="preserve">Tabela 4. </w:t>
      </w:r>
      <w:fldSimple w:instr=" SEQ Tabela_4. \* ARABIC ">
        <w:r>
          <w:rPr>
            <w:noProof/>
          </w:rPr>
          <w:t>1</w:t>
        </w:r>
      </w:fldSimple>
      <w:r w:rsidR="004E195C">
        <w:rPr>
          <w:noProof/>
        </w:rPr>
        <w:t xml:space="preserve"> - Multiplicidades</w:t>
      </w:r>
    </w:p>
    <w:p w14:paraId="5E7BA66A" w14:textId="77777777" w:rsidR="009642F1" w:rsidRDefault="004E195C" w:rsidP="006C52CC">
      <w:pPr>
        <w:pStyle w:val="Ttulo4"/>
      </w:pPr>
      <w:r>
        <w:t xml:space="preserve">2.5.2 - </w:t>
      </w:r>
      <w:r w:rsidR="009642F1">
        <w:t xml:space="preserve">Ternária ou </w:t>
      </w:r>
      <w:proofErr w:type="spellStart"/>
      <w:r w:rsidR="009642F1">
        <w:t>N-árias</w:t>
      </w:r>
      <w:proofErr w:type="spellEnd"/>
    </w:p>
    <w:p w14:paraId="48AC0C12" w14:textId="77777777" w:rsidR="009642F1" w:rsidRDefault="009642F1" w:rsidP="009642F1">
      <w:r>
        <w:t xml:space="preserve">Conectam mais de duas classes e é representada por um losango para onde </w:t>
      </w:r>
      <w:r w:rsidRPr="004E195C">
        <w:rPr>
          <w:color w:val="000000" w:themeColor="text1"/>
        </w:rPr>
        <w:t>converge</w:t>
      </w:r>
      <w:r w:rsidR="00240F6A" w:rsidRPr="004E195C">
        <w:rPr>
          <w:color w:val="000000" w:themeColor="text1"/>
        </w:rPr>
        <w:t>m</w:t>
      </w:r>
      <w:r w:rsidRPr="004E195C">
        <w:rPr>
          <w:color w:val="000000" w:themeColor="text1"/>
        </w:rPr>
        <w:t xml:space="preserve"> todas</w:t>
      </w:r>
      <w:r>
        <w:t xml:space="preserve"> as ligações.</w:t>
      </w:r>
    </w:p>
    <w:p w14:paraId="0B57E708" w14:textId="77777777" w:rsidR="009654A3" w:rsidRDefault="009654A3" w:rsidP="009642F1"/>
    <w:p w14:paraId="4646E53D" w14:textId="77777777" w:rsidR="009654A3" w:rsidRDefault="009654A3" w:rsidP="009654A3">
      <w:pPr>
        <w:keepNext/>
        <w:spacing w:before="0" w:after="0"/>
        <w:jc w:val="center"/>
      </w:pPr>
      <w:r>
        <w:rPr>
          <w:rFonts w:ascii="Times New Roman" w:eastAsia="Times New Roman" w:hAnsi="Times New Roman"/>
          <w:noProof/>
          <w:sz w:val="24"/>
        </w:rPr>
        <w:drawing>
          <wp:inline distT="0" distB="0" distL="0" distR="0" wp14:anchorId="2C6DD2F5" wp14:editId="0C42D6CD">
            <wp:extent cx="2970719" cy="1238791"/>
            <wp:effectExtent l="0" t="0" r="1270" b="6350"/>
            <wp:docPr id="10" name="Imagem 10" descr="../../../Desktop/cap4/poo_cap4_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4/poo_cap4_img1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77413" cy="1241582"/>
                    </a:xfrm>
                    <a:prstGeom prst="rect">
                      <a:avLst/>
                    </a:prstGeom>
                    <a:noFill/>
                    <a:ln>
                      <a:noFill/>
                    </a:ln>
                  </pic:spPr>
                </pic:pic>
              </a:graphicData>
            </a:graphic>
          </wp:inline>
        </w:drawing>
      </w:r>
    </w:p>
    <w:p w14:paraId="28D52C01" w14:textId="77777777" w:rsidR="009654A3" w:rsidRPr="009654A3" w:rsidRDefault="009654A3" w:rsidP="009654A3">
      <w:pPr>
        <w:pStyle w:val="Legenda"/>
        <w:jc w:val="center"/>
        <w:rPr>
          <w:rFonts w:ascii="Times New Roman" w:eastAsia="Times New Roman" w:hAnsi="Times New Roman"/>
          <w:sz w:val="24"/>
        </w:rPr>
      </w:pPr>
      <w:r>
        <w:t xml:space="preserve">Figura 4. </w:t>
      </w:r>
      <w:fldSimple w:instr=" SEQ Figura_4. \* ARABIC ">
        <w:r w:rsidR="00444A11">
          <w:rPr>
            <w:noProof/>
          </w:rPr>
          <w:t>12</w:t>
        </w:r>
      </w:fldSimple>
      <w:r w:rsidR="004E195C">
        <w:rPr>
          <w:noProof/>
        </w:rPr>
        <w:t xml:space="preserve"> – Relacionamento ternário no diagrama de classes</w:t>
      </w:r>
    </w:p>
    <w:p w14:paraId="1505E9D9" w14:textId="77777777" w:rsidR="009642F1" w:rsidRDefault="009642F1" w:rsidP="009642F1"/>
    <w:p w14:paraId="1EE8E840" w14:textId="77777777" w:rsidR="009642F1" w:rsidRDefault="009642F1" w:rsidP="009642F1">
      <w:r>
        <w:t xml:space="preserve">Estas associações indicam associações mais complexas, no entanto devem ser evitadas para que sua leitura não seja difícil de interpretar.  </w:t>
      </w:r>
    </w:p>
    <w:p w14:paraId="68229E7D" w14:textId="1D7672B4" w:rsidR="009642F1" w:rsidRDefault="00234574" w:rsidP="006C52CC">
      <w:pPr>
        <w:pStyle w:val="Ttulo4"/>
      </w:pPr>
      <w:r>
        <w:t xml:space="preserve">2.5.3 - </w:t>
      </w:r>
      <w:r w:rsidR="009642F1">
        <w:t>Unária</w:t>
      </w:r>
    </w:p>
    <w:p w14:paraId="132706F1" w14:textId="77777777" w:rsidR="009642F1" w:rsidRDefault="009642F1" w:rsidP="009642F1">
      <w:r>
        <w:t>Ocorre quando existe o relacionamento de uma classe consigo mesma. Veja a Figura:</w:t>
      </w:r>
    </w:p>
    <w:p w14:paraId="5B4203BF" w14:textId="77777777" w:rsidR="009654A3" w:rsidRDefault="009654A3" w:rsidP="009654A3">
      <w:pPr>
        <w:pStyle w:val="Ttulo3"/>
        <w:jc w:val="center"/>
      </w:pPr>
      <w:r>
        <w:rPr>
          <w:noProof/>
        </w:rPr>
        <w:lastRenderedPageBreak/>
        <w:drawing>
          <wp:inline distT="0" distB="0" distL="0" distR="0" wp14:anchorId="7B37291F" wp14:editId="0E318260">
            <wp:extent cx="1256219" cy="896477"/>
            <wp:effectExtent l="0" t="0" r="0" b="0"/>
            <wp:docPr id="14" name="Imagem 14" descr="../../../Desktop/cap4/poo_cap4_img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4/poo_cap4_img1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60208" cy="899324"/>
                    </a:xfrm>
                    <a:prstGeom prst="rect">
                      <a:avLst/>
                    </a:prstGeom>
                    <a:noFill/>
                    <a:ln>
                      <a:noFill/>
                    </a:ln>
                  </pic:spPr>
                </pic:pic>
              </a:graphicData>
            </a:graphic>
          </wp:inline>
        </w:drawing>
      </w:r>
    </w:p>
    <w:p w14:paraId="0E969912" w14:textId="77777777" w:rsidR="00B90896" w:rsidRDefault="009654A3" w:rsidP="009654A3">
      <w:pPr>
        <w:pStyle w:val="Legenda"/>
        <w:jc w:val="center"/>
      </w:pPr>
      <w:r>
        <w:t xml:space="preserve">Figura 4. </w:t>
      </w:r>
      <w:fldSimple w:instr=" SEQ Figura_4. \* ARABIC ">
        <w:r w:rsidR="00444A11">
          <w:rPr>
            <w:noProof/>
          </w:rPr>
          <w:t>13</w:t>
        </w:r>
      </w:fldSimple>
      <w:r w:rsidR="004E195C">
        <w:rPr>
          <w:noProof/>
        </w:rPr>
        <w:t xml:space="preserve"> – Relacionamento unário no</w:t>
      </w:r>
      <w:r w:rsidR="00B806E2">
        <w:rPr>
          <w:noProof/>
        </w:rPr>
        <w:t xml:space="preserve"> diagrama de classes</w:t>
      </w:r>
    </w:p>
    <w:p w14:paraId="427B037B" w14:textId="77777777" w:rsidR="009642F1" w:rsidRDefault="009642F1" w:rsidP="006C52CC">
      <w:pPr>
        <w:pStyle w:val="Ttulo3"/>
      </w:pPr>
      <w:r>
        <w:t xml:space="preserve">2.6 - </w:t>
      </w:r>
      <w:r w:rsidR="009654A3">
        <w:t>Composição</w:t>
      </w:r>
      <w:r w:rsidR="00B90896">
        <w:t xml:space="preserve"> </w:t>
      </w:r>
    </w:p>
    <w:p w14:paraId="04416B84" w14:textId="77777777" w:rsidR="009E730A" w:rsidRDefault="009642F1" w:rsidP="009642F1">
      <w:r>
        <w:t xml:space="preserve">No caso da </w:t>
      </w:r>
      <w:r w:rsidR="009654A3">
        <w:t>composição</w:t>
      </w:r>
      <w:r>
        <w:t xml:space="preserve"> é diferente.</w:t>
      </w:r>
      <w:r w:rsidR="004E195C">
        <w:t xml:space="preserve"> A lista de objetos que </w:t>
      </w:r>
      <w:r w:rsidR="004E195C" w:rsidRPr="00B806E2">
        <w:rPr>
          <w:color w:val="000000" w:themeColor="text1"/>
        </w:rPr>
        <w:t>compõem</w:t>
      </w:r>
      <w:r w:rsidRPr="00B806E2">
        <w:rPr>
          <w:color w:val="000000" w:themeColor="text1"/>
        </w:rPr>
        <w:t xml:space="preserve"> outro</w:t>
      </w:r>
      <w:r w:rsidR="00240F6A" w:rsidRPr="00B806E2">
        <w:rPr>
          <w:color w:val="000000" w:themeColor="text1"/>
        </w:rPr>
        <w:t>s</w:t>
      </w:r>
      <w:r w:rsidRPr="00B806E2">
        <w:rPr>
          <w:color w:val="000000" w:themeColor="text1"/>
        </w:rPr>
        <w:t xml:space="preserve"> objetos</w:t>
      </w:r>
      <w:r>
        <w:t xml:space="preserve"> não faz sentido, ou não existe, sem a presença </w:t>
      </w:r>
      <w:r w:rsidR="009E730A">
        <w:t>do objeto-todo</w:t>
      </w:r>
      <w:r>
        <w:t>. Por exemplo: Relacionamento entre Pedido e Itens. Um pedido não existe sem que haja pelo menos um item.</w:t>
      </w:r>
    </w:p>
    <w:p w14:paraId="5CC654A8" w14:textId="77777777" w:rsidR="009E730A" w:rsidRDefault="009E730A" w:rsidP="009E730A">
      <w:pPr>
        <w:keepNext/>
        <w:jc w:val="center"/>
      </w:pPr>
      <w:r>
        <w:rPr>
          <w:noProof/>
        </w:rPr>
        <w:drawing>
          <wp:inline distT="0" distB="0" distL="0" distR="0" wp14:anchorId="1C6356F2" wp14:editId="2A0B52FD">
            <wp:extent cx="1370519" cy="329919"/>
            <wp:effectExtent l="0" t="0" r="1270" b="635"/>
            <wp:docPr id="15" name="Imagem 15" descr="../../../Desktop/cap4/poo_cap4_img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cap4/poo_cap4_img14.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89195" cy="334415"/>
                    </a:xfrm>
                    <a:prstGeom prst="rect">
                      <a:avLst/>
                    </a:prstGeom>
                    <a:noFill/>
                    <a:ln>
                      <a:noFill/>
                    </a:ln>
                  </pic:spPr>
                </pic:pic>
              </a:graphicData>
            </a:graphic>
          </wp:inline>
        </w:drawing>
      </w:r>
    </w:p>
    <w:p w14:paraId="3FAAA997" w14:textId="77777777" w:rsidR="00B90896" w:rsidRDefault="009E730A" w:rsidP="009E730A">
      <w:pPr>
        <w:pStyle w:val="Legenda"/>
        <w:jc w:val="center"/>
      </w:pPr>
      <w:r>
        <w:t xml:space="preserve">Figura 4. </w:t>
      </w:r>
      <w:fldSimple w:instr=" SEQ Figura_4. \* ARABIC ">
        <w:r w:rsidR="00444A11">
          <w:rPr>
            <w:noProof/>
          </w:rPr>
          <w:t>14</w:t>
        </w:r>
      </w:fldSimple>
      <w:r w:rsidR="00B806E2">
        <w:rPr>
          <w:noProof/>
        </w:rPr>
        <w:t xml:space="preserve"> – Representação do relacionamento de composição no diagrama de classes</w:t>
      </w:r>
    </w:p>
    <w:p w14:paraId="1138E9AA" w14:textId="77777777" w:rsidR="009642F1" w:rsidRDefault="009E730A" w:rsidP="009E730A">
      <w:r>
        <w:t>Exemplo:</w:t>
      </w:r>
    </w:p>
    <w:p w14:paraId="4F68D023" w14:textId="77777777" w:rsidR="009E730A" w:rsidRDefault="009E730A" w:rsidP="009E730A"/>
    <w:p w14:paraId="03059D18" w14:textId="77777777" w:rsidR="00444A11" w:rsidRDefault="00444A11" w:rsidP="00444A11">
      <w:pPr>
        <w:keepNext/>
        <w:jc w:val="center"/>
      </w:pPr>
      <w:r>
        <w:rPr>
          <w:noProof/>
        </w:rPr>
        <w:drawing>
          <wp:inline distT="0" distB="0" distL="0" distR="0" wp14:anchorId="0F7B7BEB" wp14:editId="0F4DAF34">
            <wp:extent cx="2399219" cy="779322"/>
            <wp:effectExtent l="0" t="0" r="0" b="8255"/>
            <wp:docPr id="18" name="Imagem 18" descr="../../../Desktop/cap4/poo_cap4_img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cap4/poo_cap4_img16.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45704" cy="794421"/>
                    </a:xfrm>
                    <a:prstGeom prst="rect">
                      <a:avLst/>
                    </a:prstGeom>
                    <a:noFill/>
                    <a:ln>
                      <a:noFill/>
                    </a:ln>
                  </pic:spPr>
                </pic:pic>
              </a:graphicData>
            </a:graphic>
          </wp:inline>
        </w:drawing>
      </w:r>
    </w:p>
    <w:p w14:paraId="0968550C" w14:textId="77777777" w:rsidR="009E730A" w:rsidRDefault="00444A11" w:rsidP="00444A11">
      <w:pPr>
        <w:pStyle w:val="Legenda"/>
        <w:jc w:val="center"/>
      </w:pPr>
      <w:r>
        <w:t xml:space="preserve">Figura 4. </w:t>
      </w:r>
      <w:fldSimple w:instr=" SEQ Figura_4. \* ARABIC ">
        <w:r>
          <w:rPr>
            <w:noProof/>
          </w:rPr>
          <w:t>15</w:t>
        </w:r>
      </w:fldSimple>
      <w:r w:rsidR="00B806E2">
        <w:rPr>
          <w:noProof/>
        </w:rPr>
        <w:t xml:space="preserve"> – Exemplo de relacionamento de composição no diagrama de classes</w:t>
      </w:r>
    </w:p>
    <w:p w14:paraId="0293711A" w14:textId="77777777" w:rsidR="009E730A" w:rsidRDefault="009E730A" w:rsidP="006C52CC">
      <w:pPr>
        <w:pStyle w:val="Ttulo3"/>
      </w:pPr>
    </w:p>
    <w:p w14:paraId="6D669E57" w14:textId="77777777" w:rsidR="009642F1" w:rsidRDefault="009642F1" w:rsidP="006C52CC">
      <w:pPr>
        <w:pStyle w:val="Ttulo3"/>
      </w:pPr>
      <w:r>
        <w:t xml:space="preserve">2.7 </w:t>
      </w:r>
      <w:r w:rsidR="009654A3">
        <w:t>–</w:t>
      </w:r>
      <w:r>
        <w:t xml:space="preserve"> </w:t>
      </w:r>
      <w:r w:rsidR="009654A3">
        <w:t>Agregação</w:t>
      </w:r>
    </w:p>
    <w:p w14:paraId="14D5717D" w14:textId="77777777" w:rsidR="009642F1" w:rsidRDefault="009642F1" w:rsidP="009642F1">
      <w:r>
        <w:t xml:space="preserve">Um relacionamento do </w:t>
      </w:r>
      <w:r w:rsidRPr="004E195C">
        <w:rPr>
          <w:color w:val="000000" w:themeColor="text1"/>
        </w:rPr>
        <w:t xml:space="preserve">tipo </w:t>
      </w:r>
      <w:r w:rsidR="004E195C" w:rsidRPr="004E195C">
        <w:rPr>
          <w:color w:val="000000" w:themeColor="text1"/>
        </w:rPr>
        <w:t>agregação</w:t>
      </w:r>
      <w:r w:rsidRPr="004E195C">
        <w:rPr>
          <w:color w:val="000000" w:themeColor="text1"/>
        </w:rPr>
        <w:t xml:space="preserve"> é caracterizado quando uma lista de objetos que está relacionada a outro objeto pode existir sem que sejam parte deste objeto. </w:t>
      </w:r>
      <w:r w:rsidR="00444A11" w:rsidRPr="004E195C">
        <w:rPr>
          <w:color w:val="000000" w:themeColor="text1"/>
        </w:rPr>
        <w:t>Por exemplo, um time é formado por atletas, ou seja, os atletas são parte integrante de um time, mas os atletas existem independentemente de um time existir. Nesse</w:t>
      </w:r>
      <w:r w:rsidR="00444A11" w:rsidRPr="00444A11">
        <w:t xml:space="preserve"> caso, chamamos esse relacionamento de </w:t>
      </w:r>
      <w:r w:rsidR="00444A11">
        <w:t>agregação.</w:t>
      </w:r>
    </w:p>
    <w:p w14:paraId="5B6F9210" w14:textId="77777777" w:rsidR="009E730A" w:rsidRDefault="009E730A" w:rsidP="009E730A">
      <w:pPr>
        <w:keepNext/>
        <w:jc w:val="center"/>
      </w:pPr>
      <w:r>
        <w:rPr>
          <w:noProof/>
        </w:rPr>
        <w:drawing>
          <wp:inline distT="0" distB="0" distL="0" distR="0" wp14:anchorId="324726A6" wp14:editId="6EA27017">
            <wp:extent cx="1444659" cy="368882"/>
            <wp:effectExtent l="0" t="0" r="3175" b="12700"/>
            <wp:docPr id="16" name="Imagem 16" descr="../../../Desktop/cap4/poo_cap4_img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cap4/poo_cap4_img15.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64589" cy="373971"/>
                    </a:xfrm>
                    <a:prstGeom prst="rect">
                      <a:avLst/>
                    </a:prstGeom>
                    <a:noFill/>
                    <a:ln>
                      <a:noFill/>
                    </a:ln>
                  </pic:spPr>
                </pic:pic>
              </a:graphicData>
            </a:graphic>
          </wp:inline>
        </w:drawing>
      </w:r>
    </w:p>
    <w:p w14:paraId="62435EDB" w14:textId="77777777" w:rsidR="009642F1" w:rsidRDefault="009E730A" w:rsidP="009E730A">
      <w:pPr>
        <w:pStyle w:val="Legenda"/>
        <w:jc w:val="center"/>
      </w:pPr>
      <w:r>
        <w:t xml:space="preserve">Figura 4. </w:t>
      </w:r>
      <w:fldSimple w:instr=" SEQ Figura_4. \* ARABIC ">
        <w:r w:rsidR="00444A11">
          <w:rPr>
            <w:noProof/>
          </w:rPr>
          <w:t>16</w:t>
        </w:r>
      </w:fldSimple>
      <w:r w:rsidR="00B806E2">
        <w:rPr>
          <w:noProof/>
        </w:rPr>
        <w:t xml:space="preserve"> - Representação do relacionamento de composição no diagrama de classes</w:t>
      </w:r>
    </w:p>
    <w:p w14:paraId="4D9AD8BD" w14:textId="77777777" w:rsidR="009642F1" w:rsidRDefault="00444A11" w:rsidP="009642F1">
      <w:r>
        <w:t>Exemplo:</w:t>
      </w:r>
    </w:p>
    <w:p w14:paraId="4879BB0D" w14:textId="77777777" w:rsidR="00444A11" w:rsidRDefault="00444A11" w:rsidP="00444A11">
      <w:pPr>
        <w:keepNext/>
        <w:spacing w:before="0" w:after="0"/>
        <w:jc w:val="center"/>
      </w:pPr>
      <w:r>
        <w:rPr>
          <w:noProof/>
        </w:rPr>
        <w:drawing>
          <wp:inline distT="0" distB="0" distL="0" distR="0" wp14:anchorId="68B30EA0" wp14:editId="3844FC19">
            <wp:extent cx="2742119" cy="460969"/>
            <wp:effectExtent l="0" t="0" r="1270" b="0"/>
            <wp:docPr id="19" name="Imagem 19" descr="../../../Desktop/cap4/poo_cap4_img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cap4/poo_cap4_img17.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65265" cy="464860"/>
                    </a:xfrm>
                    <a:prstGeom prst="rect">
                      <a:avLst/>
                    </a:prstGeom>
                    <a:noFill/>
                    <a:ln>
                      <a:noFill/>
                    </a:ln>
                  </pic:spPr>
                </pic:pic>
              </a:graphicData>
            </a:graphic>
          </wp:inline>
        </w:drawing>
      </w:r>
    </w:p>
    <w:p w14:paraId="0109CD40" w14:textId="77777777" w:rsidR="00444A11" w:rsidRDefault="00444A11" w:rsidP="00444A11">
      <w:pPr>
        <w:pStyle w:val="Legenda"/>
        <w:jc w:val="center"/>
        <w:rPr>
          <w:rFonts w:eastAsiaTheme="majorEastAsia" w:cstheme="majorBidi"/>
          <w:color w:val="2E74B5" w:themeColor="accent1" w:themeShade="BF"/>
          <w:sz w:val="56"/>
          <w:szCs w:val="26"/>
        </w:rPr>
      </w:pPr>
      <w:r>
        <w:t xml:space="preserve">Figura 4. </w:t>
      </w:r>
      <w:r w:rsidR="006C5124">
        <w:fldChar w:fldCharType="begin"/>
      </w:r>
      <w:r w:rsidR="003A70C3">
        <w:instrText xml:space="preserve"> SEQ Figura_4. \* ARABIC </w:instrText>
      </w:r>
      <w:r w:rsidR="006C5124">
        <w:fldChar w:fldCharType="separate"/>
      </w:r>
      <w:r>
        <w:rPr>
          <w:noProof/>
        </w:rPr>
        <w:t>17</w:t>
      </w:r>
      <w:r w:rsidR="006C5124">
        <w:rPr>
          <w:noProof/>
        </w:rPr>
        <w:fldChar w:fldCharType="end"/>
      </w:r>
      <w:r w:rsidR="00B806E2">
        <w:rPr>
          <w:noProof/>
        </w:rPr>
        <w:t xml:space="preserve"> - Exemplo de relacionamento de agregação no diagrama de classes</w:t>
      </w:r>
    </w:p>
    <w:p w14:paraId="7013B676" w14:textId="77777777" w:rsidR="00444A11" w:rsidRDefault="00444A11" w:rsidP="00B806E2">
      <w:pPr>
        <w:spacing w:before="0" w:after="0"/>
      </w:pPr>
    </w:p>
    <w:p w14:paraId="3F4BBF22" w14:textId="77777777" w:rsidR="00B806E2" w:rsidRDefault="00B806E2" w:rsidP="00234574">
      <w:pPr>
        <w:pStyle w:val="Ttulo3"/>
      </w:pPr>
      <w:r>
        <w:lastRenderedPageBreak/>
        <w:t>2.8 – Resumo</w:t>
      </w:r>
    </w:p>
    <w:p w14:paraId="0D40B509" w14:textId="066DE1AE" w:rsidR="001C5D6E" w:rsidRPr="001C5D6E" w:rsidRDefault="001C5D6E" w:rsidP="001C5D6E">
      <w:pPr>
        <w:rPr>
          <w:rFonts w:ascii="Times New Roman" w:hAnsi="Times New Roman"/>
          <w:sz w:val="24"/>
        </w:rPr>
      </w:pPr>
      <w:r w:rsidRPr="001C5D6E">
        <w:rPr>
          <w:shd w:val="clear" w:color="auto" w:fill="FFFFFF"/>
        </w:rPr>
        <w:t>Nesta aula você aprendeu sobre o relacionamento entre os objetos. Para permitir as execuções dos processos pelo nosso sistema, as classes relacionam-se entre si com o intuito de compartilhar informações que colaborem umas com as outras.</w:t>
      </w:r>
      <w:r>
        <w:rPr>
          <w:shd w:val="clear" w:color="auto" w:fill="FFFFFF"/>
        </w:rPr>
        <w:t xml:space="preserve"> </w:t>
      </w:r>
      <w:r w:rsidRPr="001C5D6E">
        <w:rPr>
          <w:shd w:val="clear" w:color="auto" w:fill="FFFFFF"/>
        </w:rPr>
        <w:t xml:space="preserve">Associação, herança, dependência, agregação e composição são relacionamentos entre as classes e nesta aula, você aprendeu a representá-las. </w:t>
      </w:r>
    </w:p>
    <w:p w14:paraId="471C4672" w14:textId="77777777" w:rsidR="001C5D6E" w:rsidRPr="001C5D6E" w:rsidRDefault="001C5D6E" w:rsidP="001C5D6E"/>
    <w:p w14:paraId="57F060E1" w14:textId="77777777" w:rsidR="00491CCA" w:rsidRDefault="00491CCA" w:rsidP="00234574">
      <w:pPr>
        <w:pStyle w:val="Ttulo3"/>
      </w:pPr>
      <w:r>
        <w:t>2.9 – Exercícios</w:t>
      </w:r>
    </w:p>
    <w:tbl>
      <w:tblPr>
        <w:tblW w:w="0" w:type="auto"/>
        <w:tblCellMar>
          <w:left w:w="0" w:type="dxa"/>
          <w:right w:w="0" w:type="dxa"/>
        </w:tblCellMar>
        <w:tblLook w:val="04A0" w:firstRow="1" w:lastRow="0" w:firstColumn="1" w:lastColumn="0" w:noHBand="0" w:noVBand="1"/>
      </w:tblPr>
      <w:tblGrid>
        <w:gridCol w:w="369"/>
        <w:gridCol w:w="8219"/>
      </w:tblGrid>
      <w:tr w:rsidR="001C5D6E" w:rsidRPr="001C5D6E" w14:paraId="4057E6C8" w14:textId="77777777" w:rsidTr="001C5D6E">
        <w:trPr>
          <w:trHeight w:val="315"/>
        </w:trPr>
        <w:tc>
          <w:tcPr>
            <w:tcW w:w="0" w:type="auto"/>
            <w:tcMar>
              <w:top w:w="30" w:type="dxa"/>
              <w:left w:w="45" w:type="dxa"/>
              <w:bottom w:w="30" w:type="dxa"/>
              <w:right w:w="45" w:type="dxa"/>
            </w:tcMar>
            <w:hideMark/>
          </w:tcPr>
          <w:p w14:paraId="7ADCAF6C" w14:textId="2250407E" w:rsidR="001C5D6E" w:rsidRPr="001C5D6E" w:rsidRDefault="001C5D6E" w:rsidP="001C5D6E">
            <w:r w:rsidRPr="001C5D6E">
              <w:t>1</w:t>
            </w:r>
            <w:r>
              <w:t>.</w:t>
            </w:r>
          </w:p>
        </w:tc>
        <w:tc>
          <w:tcPr>
            <w:tcW w:w="0" w:type="auto"/>
            <w:tcMar>
              <w:top w:w="30" w:type="dxa"/>
              <w:left w:w="45" w:type="dxa"/>
              <w:bottom w:w="30" w:type="dxa"/>
              <w:right w:w="45" w:type="dxa"/>
            </w:tcMar>
            <w:hideMark/>
          </w:tcPr>
          <w:p w14:paraId="7F42CA4D" w14:textId="77777777" w:rsidR="001C5D6E" w:rsidRPr="001C5D6E" w:rsidRDefault="001C5D6E" w:rsidP="001C5D6E">
            <w:r w:rsidRPr="001C5D6E">
              <w:t>Como é a representação de Herança no Diagrama de classes?</w:t>
            </w:r>
          </w:p>
        </w:tc>
      </w:tr>
      <w:tr w:rsidR="001C5D6E" w:rsidRPr="001C5D6E" w14:paraId="0E4EDBC6" w14:textId="77777777" w:rsidTr="001C5D6E">
        <w:trPr>
          <w:trHeight w:val="315"/>
        </w:trPr>
        <w:tc>
          <w:tcPr>
            <w:tcW w:w="0" w:type="auto"/>
            <w:tcMar>
              <w:top w:w="30" w:type="dxa"/>
              <w:left w:w="45" w:type="dxa"/>
              <w:bottom w:w="30" w:type="dxa"/>
              <w:right w:w="45" w:type="dxa"/>
            </w:tcMar>
            <w:hideMark/>
          </w:tcPr>
          <w:p w14:paraId="073D5569" w14:textId="7BC6F58A" w:rsidR="001C5D6E" w:rsidRPr="001C5D6E" w:rsidRDefault="001C5D6E" w:rsidP="001C5D6E">
            <w:r w:rsidRPr="001C5D6E">
              <w:t>2</w:t>
            </w:r>
            <w:r>
              <w:t>.</w:t>
            </w:r>
          </w:p>
        </w:tc>
        <w:tc>
          <w:tcPr>
            <w:tcW w:w="0" w:type="auto"/>
            <w:tcMar>
              <w:top w:w="30" w:type="dxa"/>
              <w:left w:w="45" w:type="dxa"/>
              <w:bottom w:w="30" w:type="dxa"/>
              <w:right w:w="45" w:type="dxa"/>
            </w:tcMar>
            <w:hideMark/>
          </w:tcPr>
          <w:p w14:paraId="57024CF3" w14:textId="77777777" w:rsidR="001C5D6E" w:rsidRPr="001C5D6E" w:rsidRDefault="001C5D6E" w:rsidP="001C5D6E">
            <w:r w:rsidRPr="001C5D6E">
              <w:t>Como definimos uma relação de interface no Diagrama de classes?</w:t>
            </w:r>
          </w:p>
        </w:tc>
      </w:tr>
      <w:tr w:rsidR="001C5D6E" w:rsidRPr="001C5D6E" w14:paraId="1E3EE06E" w14:textId="77777777" w:rsidTr="001C5D6E">
        <w:trPr>
          <w:trHeight w:val="315"/>
        </w:trPr>
        <w:tc>
          <w:tcPr>
            <w:tcW w:w="0" w:type="auto"/>
            <w:tcMar>
              <w:top w:w="30" w:type="dxa"/>
              <w:left w:w="45" w:type="dxa"/>
              <w:bottom w:w="30" w:type="dxa"/>
              <w:right w:w="45" w:type="dxa"/>
            </w:tcMar>
            <w:hideMark/>
          </w:tcPr>
          <w:p w14:paraId="0251F813" w14:textId="1AC6B22F" w:rsidR="001C5D6E" w:rsidRPr="001C5D6E" w:rsidRDefault="001C5D6E" w:rsidP="001C5D6E">
            <w:r w:rsidRPr="001C5D6E">
              <w:t>3</w:t>
            </w:r>
            <w:r>
              <w:t>.</w:t>
            </w:r>
          </w:p>
        </w:tc>
        <w:tc>
          <w:tcPr>
            <w:tcW w:w="0" w:type="auto"/>
            <w:tcMar>
              <w:top w:w="30" w:type="dxa"/>
              <w:left w:w="45" w:type="dxa"/>
              <w:bottom w:w="30" w:type="dxa"/>
              <w:right w:w="45" w:type="dxa"/>
            </w:tcMar>
            <w:hideMark/>
          </w:tcPr>
          <w:p w14:paraId="1DA6ACC6" w14:textId="77777777" w:rsidR="001C5D6E" w:rsidRPr="001C5D6E" w:rsidRDefault="001C5D6E" w:rsidP="001C5D6E">
            <w:r w:rsidRPr="001C5D6E">
              <w:t>Qual é a representação utilizada para definir o relacionamento entre a classe abstrata e sua classe concreta?</w:t>
            </w:r>
          </w:p>
        </w:tc>
      </w:tr>
      <w:tr w:rsidR="001C5D6E" w:rsidRPr="001C5D6E" w14:paraId="5AF2BEB9" w14:textId="77777777" w:rsidTr="001C5D6E">
        <w:trPr>
          <w:trHeight w:val="315"/>
        </w:trPr>
        <w:tc>
          <w:tcPr>
            <w:tcW w:w="0" w:type="auto"/>
            <w:tcMar>
              <w:top w:w="30" w:type="dxa"/>
              <w:left w:w="45" w:type="dxa"/>
              <w:bottom w:w="30" w:type="dxa"/>
              <w:right w:w="45" w:type="dxa"/>
            </w:tcMar>
            <w:hideMark/>
          </w:tcPr>
          <w:p w14:paraId="6D34A4CA" w14:textId="53AE8313" w:rsidR="001C5D6E" w:rsidRPr="001C5D6E" w:rsidRDefault="001C5D6E" w:rsidP="001C5D6E">
            <w:r w:rsidRPr="001C5D6E">
              <w:t>4</w:t>
            </w:r>
            <w:r>
              <w:t>.</w:t>
            </w:r>
          </w:p>
        </w:tc>
        <w:tc>
          <w:tcPr>
            <w:tcW w:w="0" w:type="auto"/>
            <w:tcMar>
              <w:top w:w="30" w:type="dxa"/>
              <w:left w:w="45" w:type="dxa"/>
              <w:bottom w:w="30" w:type="dxa"/>
              <w:right w:w="45" w:type="dxa"/>
            </w:tcMar>
            <w:hideMark/>
          </w:tcPr>
          <w:p w14:paraId="17A2C881" w14:textId="77777777" w:rsidR="001C5D6E" w:rsidRPr="001C5D6E" w:rsidRDefault="001C5D6E" w:rsidP="001C5D6E">
            <w:r w:rsidRPr="001C5D6E">
              <w:t>O que é uma associação e qual o seu objetivo?</w:t>
            </w:r>
          </w:p>
        </w:tc>
      </w:tr>
      <w:tr w:rsidR="001C5D6E" w:rsidRPr="001C5D6E" w14:paraId="1B9FCC3C" w14:textId="77777777" w:rsidTr="001C5D6E">
        <w:trPr>
          <w:trHeight w:val="315"/>
        </w:trPr>
        <w:tc>
          <w:tcPr>
            <w:tcW w:w="0" w:type="auto"/>
            <w:tcMar>
              <w:top w:w="30" w:type="dxa"/>
              <w:left w:w="45" w:type="dxa"/>
              <w:bottom w:w="30" w:type="dxa"/>
              <w:right w:w="45" w:type="dxa"/>
            </w:tcMar>
            <w:hideMark/>
          </w:tcPr>
          <w:p w14:paraId="2D8BB273" w14:textId="68E74D1C" w:rsidR="001C5D6E" w:rsidRPr="001C5D6E" w:rsidRDefault="001C5D6E" w:rsidP="001C5D6E">
            <w:r w:rsidRPr="001C5D6E">
              <w:t>5</w:t>
            </w:r>
            <w:r>
              <w:t>.</w:t>
            </w:r>
          </w:p>
        </w:tc>
        <w:tc>
          <w:tcPr>
            <w:tcW w:w="0" w:type="auto"/>
            <w:tcMar>
              <w:top w:w="30" w:type="dxa"/>
              <w:left w:w="45" w:type="dxa"/>
              <w:bottom w:w="30" w:type="dxa"/>
              <w:right w:w="45" w:type="dxa"/>
            </w:tcMar>
            <w:hideMark/>
          </w:tcPr>
          <w:p w14:paraId="6349A730" w14:textId="77777777" w:rsidR="001C5D6E" w:rsidRPr="001C5D6E" w:rsidRDefault="001C5D6E" w:rsidP="001C5D6E">
            <w:r w:rsidRPr="001C5D6E">
              <w:t>Quais os tipos de associação?</w:t>
            </w:r>
          </w:p>
        </w:tc>
      </w:tr>
      <w:tr w:rsidR="001C5D6E" w:rsidRPr="001C5D6E" w14:paraId="7D900E65" w14:textId="77777777" w:rsidTr="001C5D6E">
        <w:trPr>
          <w:trHeight w:val="315"/>
        </w:trPr>
        <w:tc>
          <w:tcPr>
            <w:tcW w:w="0" w:type="auto"/>
            <w:tcMar>
              <w:top w:w="30" w:type="dxa"/>
              <w:left w:w="45" w:type="dxa"/>
              <w:bottom w:w="30" w:type="dxa"/>
              <w:right w:w="45" w:type="dxa"/>
            </w:tcMar>
            <w:hideMark/>
          </w:tcPr>
          <w:p w14:paraId="5C6ACD92" w14:textId="0C8629E1" w:rsidR="001C5D6E" w:rsidRPr="001C5D6E" w:rsidRDefault="001C5D6E" w:rsidP="001C5D6E">
            <w:r w:rsidRPr="001C5D6E">
              <w:t>6</w:t>
            </w:r>
            <w:r>
              <w:t>.</w:t>
            </w:r>
          </w:p>
        </w:tc>
        <w:tc>
          <w:tcPr>
            <w:tcW w:w="0" w:type="auto"/>
            <w:tcMar>
              <w:top w:w="30" w:type="dxa"/>
              <w:left w:w="45" w:type="dxa"/>
              <w:bottom w:w="30" w:type="dxa"/>
              <w:right w:w="45" w:type="dxa"/>
            </w:tcMar>
            <w:hideMark/>
          </w:tcPr>
          <w:p w14:paraId="085D4797" w14:textId="77777777" w:rsidR="001C5D6E" w:rsidRPr="001C5D6E" w:rsidRDefault="001C5D6E" w:rsidP="001C5D6E">
            <w:r w:rsidRPr="001C5D6E">
              <w:t>O que são associações binárias? E Ternária ou N-árias? E Unária?</w:t>
            </w:r>
          </w:p>
        </w:tc>
      </w:tr>
      <w:tr w:rsidR="001C5D6E" w:rsidRPr="001C5D6E" w14:paraId="4828726F" w14:textId="77777777" w:rsidTr="001C5D6E">
        <w:trPr>
          <w:trHeight w:val="315"/>
        </w:trPr>
        <w:tc>
          <w:tcPr>
            <w:tcW w:w="0" w:type="auto"/>
            <w:tcMar>
              <w:top w:w="30" w:type="dxa"/>
              <w:left w:w="45" w:type="dxa"/>
              <w:bottom w:w="30" w:type="dxa"/>
              <w:right w:w="45" w:type="dxa"/>
            </w:tcMar>
            <w:hideMark/>
          </w:tcPr>
          <w:p w14:paraId="1A852EC8" w14:textId="12015623" w:rsidR="001C5D6E" w:rsidRPr="001C5D6E" w:rsidRDefault="001C5D6E" w:rsidP="001C5D6E">
            <w:r w:rsidRPr="001C5D6E">
              <w:t>7</w:t>
            </w:r>
            <w:r>
              <w:t>.</w:t>
            </w:r>
          </w:p>
        </w:tc>
        <w:tc>
          <w:tcPr>
            <w:tcW w:w="0" w:type="auto"/>
            <w:tcMar>
              <w:top w:w="30" w:type="dxa"/>
              <w:left w:w="45" w:type="dxa"/>
              <w:bottom w:w="30" w:type="dxa"/>
              <w:right w:w="45" w:type="dxa"/>
            </w:tcMar>
            <w:hideMark/>
          </w:tcPr>
          <w:p w14:paraId="02606C54" w14:textId="77777777" w:rsidR="001C5D6E" w:rsidRPr="001C5D6E" w:rsidRDefault="001C5D6E" w:rsidP="001C5D6E">
            <w:r w:rsidRPr="001C5D6E">
              <w:t>O que determina a multiplicidade?</w:t>
            </w:r>
          </w:p>
        </w:tc>
      </w:tr>
      <w:tr w:rsidR="001C5D6E" w:rsidRPr="001C5D6E" w14:paraId="66A4FCEF" w14:textId="77777777" w:rsidTr="001C5D6E">
        <w:trPr>
          <w:trHeight w:val="315"/>
        </w:trPr>
        <w:tc>
          <w:tcPr>
            <w:tcW w:w="0" w:type="auto"/>
            <w:tcMar>
              <w:top w:w="30" w:type="dxa"/>
              <w:left w:w="45" w:type="dxa"/>
              <w:bottom w:w="30" w:type="dxa"/>
              <w:right w:w="45" w:type="dxa"/>
            </w:tcMar>
            <w:hideMark/>
          </w:tcPr>
          <w:p w14:paraId="52BAF4B3" w14:textId="5852356F" w:rsidR="001C5D6E" w:rsidRPr="001C5D6E" w:rsidRDefault="001C5D6E" w:rsidP="001C5D6E">
            <w:r w:rsidRPr="001C5D6E">
              <w:t>8</w:t>
            </w:r>
            <w:r>
              <w:t>.</w:t>
            </w:r>
          </w:p>
        </w:tc>
        <w:tc>
          <w:tcPr>
            <w:tcW w:w="0" w:type="auto"/>
            <w:tcMar>
              <w:top w:w="30" w:type="dxa"/>
              <w:left w:w="45" w:type="dxa"/>
              <w:bottom w:w="30" w:type="dxa"/>
              <w:right w:w="45" w:type="dxa"/>
            </w:tcMar>
            <w:hideMark/>
          </w:tcPr>
          <w:p w14:paraId="694A68D7" w14:textId="77777777" w:rsidR="001C5D6E" w:rsidRPr="001C5D6E" w:rsidRDefault="001C5D6E" w:rsidP="001C5D6E">
            <w:r w:rsidRPr="001C5D6E">
              <w:t>Dê um exemplo de multiplicidade ternária.</w:t>
            </w:r>
          </w:p>
        </w:tc>
      </w:tr>
      <w:tr w:rsidR="001C5D6E" w:rsidRPr="001C5D6E" w14:paraId="2056DC05" w14:textId="77777777" w:rsidTr="001C5D6E">
        <w:trPr>
          <w:trHeight w:val="315"/>
        </w:trPr>
        <w:tc>
          <w:tcPr>
            <w:tcW w:w="0" w:type="auto"/>
            <w:tcMar>
              <w:top w:w="30" w:type="dxa"/>
              <w:left w:w="45" w:type="dxa"/>
              <w:bottom w:w="30" w:type="dxa"/>
              <w:right w:w="45" w:type="dxa"/>
            </w:tcMar>
            <w:hideMark/>
          </w:tcPr>
          <w:p w14:paraId="62884E30" w14:textId="64D8D06B" w:rsidR="001C5D6E" w:rsidRPr="001C5D6E" w:rsidRDefault="001C5D6E" w:rsidP="001C5D6E">
            <w:r w:rsidRPr="001C5D6E">
              <w:t>9</w:t>
            </w:r>
            <w:r>
              <w:t>.</w:t>
            </w:r>
          </w:p>
        </w:tc>
        <w:tc>
          <w:tcPr>
            <w:tcW w:w="0" w:type="auto"/>
            <w:tcMar>
              <w:top w:w="30" w:type="dxa"/>
              <w:left w:w="45" w:type="dxa"/>
              <w:bottom w:w="30" w:type="dxa"/>
              <w:right w:w="45" w:type="dxa"/>
            </w:tcMar>
            <w:hideMark/>
          </w:tcPr>
          <w:p w14:paraId="222C80D3" w14:textId="77777777" w:rsidR="001C5D6E" w:rsidRPr="001C5D6E" w:rsidRDefault="001C5D6E" w:rsidP="001C5D6E">
            <w:r w:rsidRPr="001C5D6E">
              <w:t>Qual a diferença entre composição e agregação?</w:t>
            </w:r>
          </w:p>
        </w:tc>
      </w:tr>
      <w:tr w:rsidR="001C5D6E" w:rsidRPr="001C5D6E" w14:paraId="3C957903" w14:textId="77777777" w:rsidTr="001C5D6E">
        <w:trPr>
          <w:trHeight w:val="315"/>
        </w:trPr>
        <w:tc>
          <w:tcPr>
            <w:tcW w:w="0" w:type="auto"/>
            <w:tcMar>
              <w:top w:w="30" w:type="dxa"/>
              <w:left w:w="45" w:type="dxa"/>
              <w:bottom w:w="30" w:type="dxa"/>
              <w:right w:w="45" w:type="dxa"/>
            </w:tcMar>
            <w:hideMark/>
          </w:tcPr>
          <w:p w14:paraId="3F437C97" w14:textId="6CC084B1" w:rsidR="001C5D6E" w:rsidRPr="001C5D6E" w:rsidRDefault="001C5D6E" w:rsidP="001C5D6E">
            <w:r w:rsidRPr="001C5D6E">
              <w:t>10</w:t>
            </w:r>
            <w:r>
              <w:t>.</w:t>
            </w:r>
          </w:p>
        </w:tc>
        <w:tc>
          <w:tcPr>
            <w:tcW w:w="0" w:type="auto"/>
            <w:tcMar>
              <w:top w:w="30" w:type="dxa"/>
              <w:left w:w="45" w:type="dxa"/>
              <w:bottom w:w="30" w:type="dxa"/>
              <w:right w:w="45" w:type="dxa"/>
            </w:tcMar>
            <w:hideMark/>
          </w:tcPr>
          <w:p w14:paraId="1B0F7F5B" w14:textId="77777777" w:rsidR="001C5D6E" w:rsidRPr="001C5D6E" w:rsidRDefault="001C5D6E" w:rsidP="001C5D6E">
            <w:r w:rsidRPr="001C5D6E">
              <w:t>Por que o relacionamento é entre objetos e não classes?</w:t>
            </w:r>
          </w:p>
        </w:tc>
      </w:tr>
    </w:tbl>
    <w:p w14:paraId="407787A8" w14:textId="77777777" w:rsidR="001C5D6E" w:rsidRPr="001C5D6E" w:rsidRDefault="001C5D6E" w:rsidP="001C5D6E"/>
    <w:p w14:paraId="3BC1764C" w14:textId="77777777" w:rsidR="00491CCA" w:rsidRDefault="00491CCA" w:rsidP="00234574">
      <w:pPr>
        <w:pStyle w:val="Ttulo3"/>
      </w:pPr>
      <w:r>
        <w:t>2.10 – TDP</w:t>
      </w:r>
    </w:p>
    <w:p w14:paraId="3AA9881A" w14:textId="744646EF" w:rsidR="001C5D6E" w:rsidRDefault="001C5D6E" w:rsidP="001C5D6E">
      <w:pPr>
        <w:pStyle w:val="Ttulo4"/>
      </w:pPr>
      <w:r>
        <w:t>2.10.1 Com UML não há dúvidas</w:t>
      </w:r>
    </w:p>
    <w:p w14:paraId="14D71DD9" w14:textId="77777777" w:rsidR="001C5D6E" w:rsidRDefault="001C5D6E" w:rsidP="001C5D6E">
      <w:r>
        <w:t>Você e Pedro modelaram as classes muito bem, porém é preciso mostrar a forma como os objetos se relacionam entre si.</w:t>
      </w:r>
    </w:p>
    <w:p w14:paraId="1BA0BD7D" w14:textId="77777777" w:rsidR="001C5D6E" w:rsidRDefault="001C5D6E" w:rsidP="001C5D6E">
      <w:r>
        <w:t>Na UML não pode haver dúvidas. Uma UML bem definida faz com que o programador nem pense para programar. Ele só lê o diagrama e o traduz para a linguagem de programação.</w:t>
      </w:r>
    </w:p>
    <w:p w14:paraId="00922BF9" w14:textId="77777777" w:rsidR="001C5D6E" w:rsidRDefault="001C5D6E" w:rsidP="001C5D6E">
      <w:r>
        <w:t>Dentre vários diagramas da UML, existe um chamado Diagrama de Comunicação, que detalha a comunicação entre os objetos. Com o diagrama de classes podemos mostrar o relacionamento entre os objetos e dar uma boa noção ao programador na hora de implementar o código.</w:t>
      </w:r>
    </w:p>
    <w:p w14:paraId="02AD8E7B" w14:textId="77777777" w:rsidR="001C5D6E" w:rsidRDefault="00493755" w:rsidP="001C5D6E">
      <w:r>
        <w:rPr>
          <w:rFonts w:ascii="Calibri" w:eastAsia="Times New Roman" w:hAnsi="Calibri"/>
          <w:b/>
          <w:bCs/>
          <w:i/>
          <w:iCs/>
          <w:color w:val="4FA1DB"/>
          <w:szCs w:val="22"/>
        </w:rPr>
        <w:pict w14:anchorId="0F7C9D41">
          <v:rect id="_x0000_i1026" style="width:0;height:1.5pt" o:hralign="center" o:hrstd="t" o:hr="t" fillcolor="#aaa" stroked="f"/>
        </w:pict>
      </w:r>
    </w:p>
    <w:p w14:paraId="573FBFCD" w14:textId="77777777" w:rsidR="001C5D6E" w:rsidRDefault="001C5D6E" w:rsidP="001C5D6E">
      <w:pPr>
        <w:pStyle w:val="Ttulo4"/>
        <w:ind w:left="567"/>
      </w:pPr>
      <w:r>
        <w:lastRenderedPageBreak/>
        <w:t>Tarefa</w:t>
      </w:r>
    </w:p>
    <w:p w14:paraId="43AE0CE0" w14:textId="77777777" w:rsidR="001C5D6E" w:rsidRDefault="001C5D6E" w:rsidP="001C5D6E">
      <w:pPr>
        <w:pStyle w:val="PargrafodaLista"/>
        <w:numPr>
          <w:ilvl w:val="0"/>
          <w:numId w:val="34"/>
        </w:numPr>
        <w:ind w:left="993" w:right="560"/>
      </w:pPr>
      <w:r>
        <w:t>Defina os relacionamentos entre os objetos.</w:t>
      </w:r>
    </w:p>
    <w:p w14:paraId="0730C01A" w14:textId="77777777" w:rsidR="001C5D6E" w:rsidRDefault="001C5D6E" w:rsidP="001C5D6E">
      <w:pPr>
        <w:pStyle w:val="PargrafodaLista"/>
        <w:numPr>
          <w:ilvl w:val="0"/>
          <w:numId w:val="34"/>
        </w:numPr>
        <w:ind w:left="993" w:right="560"/>
      </w:pPr>
      <w:r>
        <w:t>Leia sobre os outros diagramas importantes da UML: o diagrama de caso de uso e o diagrama de comunicação.</w:t>
      </w:r>
    </w:p>
    <w:p w14:paraId="01963CB0" w14:textId="77777777" w:rsidR="00234574" w:rsidRPr="00234574" w:rsidRDefault="00234574" w:rsidP="00234574"/>
    <w:p w14:paraId="641B2CE5" w14:textId="77777777" w:rsidR="00234574" w:rsidRDefault="00234574">
      <w:pPr>
        <w:spacing w:before="0" w:after="0"/>
        <w:jc w:val="left"/>
      </w:pPr>
    </w:p>
    <w:p w14:paraId="07E4244B" w14:textId="77777777" w:rsidR="00B806E2" w:rsidRDefault="00B806E2">
      <w:pPr>
        <w:spacing w:before="0" w:after="0"/>
        <w:jc w:val="left"/>
      </w:pPr>
      <w:r>
        <w:br w:type="page"/>
      </w:r>
    </w:p>
    <w:p w14:paraId="56510D30" w14:textId="77777777" w:rsidR="00B806E2" w:rsidRDefault="00B806E2" w:rsidP="00B806E2">
      <w:pPr>
        <w:spacing w:before="0" w:after="0"/>
        <w:rPr>
          <w:rFonts w:eastAsiaTheme="majorEastAsia" w:cstheme="majorBidi"/>
          <w:color w:val="2E74B5" w:themeColor="accent1" w:themeShade="BF"/>
          <w:sz w:val="56"/>
          <w:szCs w:val="26"/>
        </w:rPr>
      </w:pPr>
    </w:p>
    <w:p w14:paraId="7E73D043" w14:textId="77777777" w:rsidR="009642F1" w:rsidRDefault="009642F1" w:rsidP="006C52CC">
      <w:pPr>
        <w:pStyle w:val="Ttulo2"/>
      </w:pPr>
      <w:r>
        <w:t>Aula 3 - Arquitetura de software</w:t>
      </w:r>
    </w:p>
    <w:p w14:paraId="3C0994C6" w14:textId="77777777" w:rsidR="009642F1" w:rsidRDefault="009642F1" w:rsidP="009642F1"/>
    <w:p w14:paraId="569D4246" w14:textId="77777777" w:rsidR="009642F1" w:rsidRDefault="009642F1" w:rsidP="006C52CC">
      <w:pPr>
        <w:pStyle w:val="Ttulo3"/>
      </w:pPr>
      <w:r>
        <w:t>3.1 - O que é arquitetura de software</w:t>
      </w:r>
    </w:p>
    <w:p w14:paraId="6A04692B" w14:textId="77777777" w:rsidR="009642F1" w:rsidRDefault="009642F1" w:rsidP="009642F1">
      <w:r>
        <w:t xml:space="preserve">A arquitetura de software surgiu como uma vertente da engenharia de software. De forma geral, é um </w:t>
      </w:r>
      <w:r w:rsidR="00491CCA">
        <w:t>conjunto de divisões e relações</w:t>
      </w:r>
      <w:r w:rsidR="00AA7FA0">
        <w:t xml:space="preserve"> do</w:t>
      </w:r>
      <w:r>
        <w:t xml:space="preserve"> todo com suas partes.</w:t>
      </w:r>
    </w:p>
    <w:p w14:paraId="46438C7C" w14:textId="77777777" w:rsidR="009642F1" w:rsidRDefault="00491CCA" w:rsidP="006C52CC">
      <w:pPr>
        <w:pStyle w:val="Ttulo4"/>
      </w:pPr>
      <w:r>
        <w:t xml:space="preserve">3.1.1 - </w:t>
      </w:r>
      <w:r w:rsidR="009642F1">
        <w:t>Definição</w:t>
      </w:r>
    </w:p>
    <w:p w14:paraId="7019C9BD" w14:textId="10121D3A" w:rsidR="009642F1" w:rsidRDefault="009642F1" w:rsidP="009642F1">
      <w:r>
        <w:t>A arquitetura é um projeto, mas nem todo projeto pode ser considerado arquitetura, pois muitas decisões de projetos são deixadas de lado na arquitetura</w:t>
      </w:r>
      <w:del w:id="10" w:author="Willian" w:date="2016-07-25T01:16:00Z">
        <w:r w:rsidR="00AA7FA0" w:rsidRPr="00AA7FA0" w:rsidDel="005E387B">
          <w:rPr>
            <w:color w:val="FF0000"/>
          </w:rPr>
          <w:delText>,</w:delText>
        </w:r>
        <w:r w:rsidR="00055EFE" w:rsidDel="005E387B">
          <w:rPr>
            <w:color w:val="FF0000"/>
          </w:rPr>
          <w:delText xml:space="preserve"> </w:delText>
        </w:r>
      </w:del>
      <w:del w:id="11" w:author="Willian" w:date="2016-07-25T01:14:00Z">
        <w:r w:rsidR="00055EFE" w:rsidDel="005E387B">
          <w:rPr>
            <w:color w:val="FF0000"/>
          </w:rPr>
          <w:delText xml:space="preserve">pois </w:delText>
        </w:r>
        <w:r w:rsidDel="005E387B">
          <w:delText>os programadores</w:delText>
        </w:r>
        <w:commentRangeStart w:id="12"/>
        <w:commentRangeStart w:id="13"/>
        <w:r w:rsidR="00055EFE" w:rsidDel="005E387B">
          <w:delText xml:space="preserve"> observam a inviabilidade</w:delText>
        </w:r>
      </w:del>
      <w:r>
        <w:t>.</w:t>
      </w:r>
      <w:commentRangeEnd w:id="12"/>
      <w:r w:rsidR="00055EFE">
        <w:rPr>
          <w:rStyle w:val="Refdecomentrio"/>
        </w:rPr>
        <w:commentReference w:id="12"/>
      </w:r>
      <w:commentRangeEnd w:id="13"/>
      <w:r w:rsidR="005E387B">
        <w:rPr>
          <w:rStyle w:val="Refdecomentrio"/>
        </w:rPr>
        <w:commentReference w:id="13"/>
      </w:r>
      <w:r>
        <w:t xml:space="preserve"> </w:t>
      </w:r>
      <w:r w:rsidR="00055EFE">
        <w:t xml:space="preserve">A arquitetura </w:t>
      </w:r>
      <w:r>
        <w:t>serve para deixar restrições nas atividades futuras, que devem produzir códigos ou projetos mais detalhados conforme a arquitetura.</w:t>
      </w:r>
    </w:p>
    <w:p w14:paraId="285D3D0A" w14:textId="77777777" w:rsidR="009642F1" w:rsidRDefault="00491CCA" w:rsidP="006C52CC">
      <w:pPr>
        <w:pStyle w:val="Ttulo4"/>
      </w:pPr>
      <w:r>
        <w:t xml:space="preserve">3.1.2 - </w:t>
      </w:r>
      <w:r w:rsidR="009642F1">
        <w:t>Importância</w:t>
      </w:r>
    </w:p>
    <w:p w14:paraId="1BFB7955" w14:textId="77777777" w:rsidR="009642F1" w:rsidRDefault="009642F1" w:rsidP="009642F1">
      <w:r>
        <w:t>A arquitetura de software apresenta uma abstração comum de um sistema que a maioria dos grupos de interesse (</w:t>
      </w:r>
      <w:r w:rsidRPr="009B13C8">
        <w:rPr>
          <w:i/>
        </w:rPr>
        <w:t>stakeholders</w:t>
      </w:r>
      <w:r>
        <w:t>) po</w:t>
      </w:r>
      <w:r w:rsidR="00B90896">
        <w:t>de</w:t>
      </w:r>
      <w:r>
        <w:t xml:space="preserve"> utilizar como base de negociação, consenso, entendimento e comunicação.</w:t>
      </w:r>
    </w:p>
    <w:p w14:paraId="196A7D69" w14:textId="77777777" w:rsidR="00B90896" w:rsidRDefault="009642F1" w:rsidP="009642F1">
      <w:r>
        <w:t>Também pode ser usada para abstração transferível do sistema, pois ela constitui um modelo relativamente simples da estrutura e da relação entre os elementos de um sistema e esse modelo pode ser utilizado em outros sistemas que sejam similares.</w:t>
      </w:r>
    </w:p>
    <w:p w14:paraId="2559DC38" w14:textId="77777777" w:rsidR="009642F1" w:rsidRDefault="009642F1" w:rsidP="009642F1"/>
    <w:p w14:paraId="0362173B" w14:textId="77777777" w:rsidR="009642F1" w:rsidRDefault="009642F1" w:rsidP="006C52CC">
      <w:pPr>
        <w:pStyle w:val="Ttulo3"/>
      </w:pPr>
      <w:r>
        <w:t>3.2 - O que faz um arquiteto de software</w:t>
      </w:r>
    </w:p>
    <w:p w14:paraId="6521DF77" w14:textId="77777777" w:rsidR="009642F1" w:rsidRDefault="009642F1" w:rsidP="009642F1">
      <w:r>
        <w:t>De acordo com o tipo de sistema, as funções do arquiteto podem ser:</w:t>
      </w:r>
    </w:p>
    <w:p w14:paraId="5F86B870" w14:textId="77777777" w:rsidR="009642F1" w:rsidRDefault="009642F1" w:rsidP="00293A3D">
      <w:pPr>
        <w:pStyle w:val="PargrafodaLista"/>
        <w:numPr>
          <w:ilvl w:val="0"/>
          <w:numId w:val="31"/>
        </w:numPr>
      </w:pPr>
      <w:r>
        <w:t xml:space="preserve">Estabelecimento de requisitos: onde o arquiteto é responsável pelo entendimento e gestão dos requisitos não funcionais do sistema. Os arquitetos podem trabalhar diretamente com os </w:t>
      </w:r>
      <w:r w:rsidRPr="009B13C8">
        <w:rPr>
          <w:i/>
        </w:rPr>
        <w:t>stakeholders.</w:t>
      </w:r>
    </w:p>
    <w:p w14:paraId="4E5E8338" w14:textId="77777777" w:rsidR="009642F1" w:rsidRDefault="009642F1" w:rsidP="00293A3D">
      <w:pPr>
        <w:pStyle w:val="PargrafodaLista"/>
        <w:numPr>
          <w:ilvl w:val="0"/>
          <w:numId w:val="31"/>
        </w:numPr>
      </w:pPr>
      <w:r>
        <w:t>Avaliação do risco técnico do sistema: o arquiteto fornece um plano de risco e avalia o impacto e os riscos que alguma mudança terá no sistema.</w:t>
      </w:r>
    </w:p>
    <w:p w14:paraId="1ADCCFB7" w14:textId="77777777" w:rsidR="009642F1" w:rsidRDefault="009642F1" w:rsidP="00293A3D">
      <w:pPr>
        <w:pStyle w:val="PargrafodaLista"/>
        <w:numPr>
          <w:ilvl w:val="0"/>
          <w:numId w:val="31"/>
        </w:numPr>
      </w:pPr>
      <w:r>
        <w:t>Análise do domínio do sistema: o arquiteto deve dividir os problemas em partes e estruturar soluções que possam abordar as necessidades da organização.</w:t>
      </w:r>
    </w:p>
    <w:p w14:paraId="24196730" w14:textId="77777777" w:rsidR="009642F1" w:rsidRDefault="009642F1" w:rsidP="00293A3D">
      <w:pPr>
        <w:pStyle w:val="PargrafodaLista"/>
        <w:numPr>
          <w:ilvl w:val="0"/>
          <w:numId w:val="31"/>
        </w:numPr>
      </w:pPr>
      <w:r>
        <w:t xml:space="preserve">Também pode ser revisor dos entregáveis do sistema, desenvolvedor e mentor de projetistas e desenvolvedores, </w:t>
      </w:r>
      <w:r w:rsidR="00B90896">
        <w:t xml:space="preserve">e </w:t>
      </w:r>
      <w:r>
        <w:t>líder de equipe.</w:t>
      </w:r>
    </w:p>
    <w:p w14:paraId="7D986FC1" w14:textId="77777777" w:rsidR="006C52CC" w:rsidRDefault="006C52CC" w:rsidP="009642F1"/>
    <w:p w14:paraId="5C043EB7" w14:textId="77777777" w:rsidR="009642F1" w:rsidRDefault="009642F1" w:rsidP="006C52CC">
      <w:pPr>
        <w:pStyle w:val="Ttulo3"/>
      </w:pPr>
      <w:r>
        <w:t>3.3 - O MVC</w:t>
      </w:r>
    </w:p>
    <w:p w14:paraId="29E6D935" w14:textId="77777777" w:rsidR="009642F1" w:rsidRDefault="009642F1" w:rsidP="009642F1">
      <w:r>
        <w:t xml:space="preserve">A </w:t>
      </w:r>
      <w:r w:rsidR="00B90896">
        <w:t>r</w:t>
      </w:r>
      <w:r>
        <w:t>eusabilidade e manutenibilidade são parâmetros de qualidade importantes para a orientação a objetos e devem ser sempre melhorados pelo desenvolvedor. Para isso devem</w:t>
      </w:r>
      <w:r w:rsidR="00B90896">
        <w:t xml:space="preserve"> ser</w:t>
      </w:r>
      <w:r>
        <w:t xml:space="preserve"> cria</w:t>
      </w:r>
      <w:r w:rsidR="00B90896">
        <w:t>das</w:t>
      </w:r>
      <w:r>
        <w:t xml:space="preserve"> classes cada vez mais independentes de outras e</w:t>
      </w:r>
      <w:r w:rsidR="00B90896">
        <w:t xml:space="preserve"> que</w:t>
      </w:r>
      <w:r>
        <w:t xml:space="preserve"> sejam focadas apenas em </w:t>
      </w:r>
      <w:r>
        <w:lastRenderedPageBreak/>
        <w:t>su</w:t>
      </w:r>
      <w:r w:rsidR="00B90896">
        <w:t>as</w:t>
      </w:r>
      <w:r>
        <w:t xml:space="preserve"> </w:t>
      </w:r>
      <w:r w:rsidRPr="009107B5">
        <w:t>responsabilidades. O MVC vem ao encontro disso quando prop</w:t>
      </w:r>
      <w:r w:rsidR="00B90896" w:rsidRPr="009107B5">
        <w:t>õ</w:t>
      </w:r>
      <w:r w:rsidRPr="009107B5">
        <w:t>e a separação da aplicação em três tipos de classes</w:t>
      </w:r>
      <w:r w:rsidR="00B90896" w:rsidRPr="009107B5">
        <w:t>:</w:t>
      </w:r>
      <w:r w:rsidR="0064440E" w:rsidRPr="009107B5">
        <w:t xml:space="preserve"> </w:t>
      </w:r>
      <w:r w:rsidR="0064440E" w:rsidRPr="009107B5">
        <w:rPr>
          <w:b/>
        </w:rPr>
        <w:t>M</w:t>
      </w:r>
      <w:r w:rsidR="0064440E" w:rsidRPr="009107B5">
        <w:rPr>
          <w:i/>
        </w:rPr>
        <w:t xml:space="preserve">odel, </w:t>
      </w:r>
      <w:r w:rsidR="0064440E" w:rsidRPr="009107B5">
        <w:rPr>
          <w:b/>
        </w:rPr>
        <w:t>V</w:t>
      </w:r>
      <w:r w:rsidR="0064440E" w:rsidRPr="009107B5">
        <w:rPr>
          <w:i/>
        </w:rPr>
        <w:t xml:space="preserve">iew e </w:t>
      </w:r>
      <w:r w:rsidR="0064440E" w:rsidRPr="009107B5">
        <w:rPr>
          <w:b/>
        </w:rPr>
        <w:t>C</w:t>
      </w:r>
      <w:r w:rsidRPr="009107B5">
        <w:rPr>
          <w:i/>
        </w:rPr>
        <w:t>ontroller.</w:t>
      </w:r>
    </w:p>
    <w:p w14:paraId="1827A138" w14:textId="0D68D301" w:rsidR="009642F1" w:rsidRDefault="009642F1" w:rsidP="009642F1">
      <w:r>
        <w:t xml:space="preserve">A estrutura MVC é um padrão de arquitetura de software que foi proposta em 1979 pelo grupo que trabalhava na linguagem </w:t>
      </w:r>
      <w:proofErr w:type="spellStart"/>
      <w:r w:rsidRPr="009B13C8">
        <w:rPr>
          <w:i/>
        </w:rPr>
        <w:t>Smalltalk</w:t>
      </w:r>
      <w:proofErr w:type="spellEnd"/>
      <w:r w:rsidR="00B90896" w:rsidRPr="009B13C8">
        <w:rPr>
          <w:i/>
        </w:rPr>
        <w:t>.</w:t>
      </w:r>
      <w:r w:rsidR="00B90896">
        <w:t xml:space="preserve"> </w:t>
      </w:r>
      <w:r w:rsidR="00EF627F">
        <w:t>Este padrão</w:t>
      </w:r>
      <w:r w:rsidR="00055EFE">
        <w:t xml:space="preserve"> é</w:t>
      </w:r>
      <w:r>
        <w:t xml:space="preserve"> utilizad</w:t>
      </w:r>
      <w:r w:rsidR="00EF627F">
        <w:t>o</w:t>
      </w:r>
      <w:r>
        <w:t xml:space="preserve"> pa</w:t>
      </w:r>
      <w:r w:rsidR="009B13C8">
        <w:t>ra que o usuário vis</w:t>
      </w:r>
      <w:r>
        <w:t>ualize o mesmo modelo de dados simu</w:t>
      </w:r>
      <w:r w:rsidR="00B90896">
        <w:t>lt</w:t>
      </w:r>
      <w:r>
        <w:t xml:space="preserve">aneamente sob diferentes pontos de vista, propondo a separação da aplicação em: </w:t>
      </w:r>
      <w:r w:rsidRPr="009B13C8">
        <w:rPr>
          <w:i/>
        </w:rPr>
        <w:t>model</w:t>
      </w:r>
      <w:r>
        <w:t xml:space="preserve">, que é a camada de manipulação dos dados; </w:t>
      </w:r>
      <w:r w:rsidRPr="009B13C8">
        <w:rPr>
          <w:i/>
        </w:rPr>
        <w:t>view</w:t>
      </w:r>
      <w:r>
        <w:t xml:space="preserve">, a camada de interação com o usuário e </w:t>
      </w:r>
      <w:r w:rsidRPr="009B13C8">
        <w:rPr>
          <w:i/>
        </w:rPr>
        <w:t>controller</w:t>
      </w:r>
      <w:r>
        <w:t>, que é a camada de controle.</w:t>
      </w:r>
    </w:p>
    <w:p w14:paraId="4360A873" w14:textId="77777777" w:rsidR="009642F1" w:rsidRDefault="009642F1" w:rsidP="009642F1"/>
    <w:p w14:paraId="6E2B2C13" w14:textId="09739141" w:rsidR="009642F1" w:rsidRDefault="006C52CC" w:rsidP="006C52CC">
      <w:pPr>
        <w:pStyle w:val="Ttulo3"/>
      </w:pPr>
      <w:r>
        <w:t xml:space="preserve">3.4 - Sistema Agenda </w:t>
      </w:r>
      <w:r w:rsidR="00EF627F">
        <w:t>E</w:t>
      </w:r>
      <w:r>
        <w:t>letrônica</w:t>
      </w:r>
    </w:p>
    <w:p w14:paraId="0946CF1D" w14:textId="7D4CD6FD" w:rsidR="009642F1" w:rsidRDefault="009642F1" w:rsidP="009642F1">
      <w:r>
        <w:t>Para entendermos melhor a arquitetura MVC, vamos criar nosso último exemplo. O sistema de cadastro de contatos. Este sistema será completo e terá interface gráfica, que iremos criar no próximo capítulo.</w:t>
      </w:r>
      <w:r w:rsidR="009202B9">
        <w:t xml:space="preserve"> A partir de agora, todas as etapas e conhecimentos a seguir serão em função da agenda eletrônica, afinal vamos aprender na prática tudo isso!</w:t>
      </w:r>
    </w:p>
    <w:p w14:paraId="0C67985D" w14:textId="77777777" w:rsidR="009202B9" w:rsidRDefault="009202B9" w:rsidP="009642F1"/>
    <w:p w14:paraId="7C8448E6" w14:textId="77777777" w:rsidR="009642F1" w:rsidRDefault="00491CCA" w:rsidP="00293A3D">
      <w:pPr>
        <w:pStyle w:val="Ttulo4"/>
      </w:pPr>
      <w:r>
        <w:t xml:space="preserve">3.4.1 - </w:t>
      </w:r>
      <w:r w:rsidR="009642F1">
        <w:t>Requisitos do sistema</w:t>
      </w:r>
    </w:p>
    <w:p w14:paraId="07E09263" w14:textId="77777777" w:rsidR="009202B9" w:rsidRDefault="009202B9" w:rsidP="009642F1">
      <w:r>
        <w:t>Vamos começar pelos requisitos.</w:t>
      </w:r>
    </w:p>
    <w:p w14:paraId="79ED96B0" w14:textId="4D5C97C9" w:rsidR="009642F1" w:rsidRPr="009107B5" w:rsidRDefault="009642F1" w:rsidP="009642F1">
      <w:r>
        <w:t xml:space="preserve">O </w:t>
      </w:r>
      <w:r w:rsidRPr="009107B5">
        <w:t xml:space="preserve">sistema Agenda permitirá </w:t>
      </w:r>
      <w:r w:rsidR="0064440E" w:rsidRPr="009107B5">
        <w:t>a</w:t>
      </w:r>
      <w:r w:rsidRPr="009107B5">
        <w:t>o usuário cadastrar, visualizar, editar e deletar um contato na agenda eletrônica. O sistema deverá atender os requisitos para as seguintes funcionalidades:</w:t>
      </w:r>
    </w:p>
    <w:p w14:paraId="2ABAD6F3" w14:textId="77777777" w:rsidR="009642F1" w:rsidRPr="009107B5" w:rsidRDefault="009642F1" w:rsidP="006C52CC">
      <w:pPr>
        <w:pStyle w:val="PargrafodaLista"/>
        <w:numPr>
          <w:ilvl w:val="0"/>
          <w:numId w:val="29"/>
        </w:numPr>
      </w:pPr>
      <w:r w:rsidRPr="009107B5">
        <w:rPr>
          <w:b/>
        </w:rPr>
        <w:t>Cadastrar contato:</w:t>
      </w:r>
      <w:r w:rsidRPr="009107B5">
        <w:t xml:space="preserve"> O usuário deverá informar o </w:t>
      </w:r>
      <w:r w:rsidRPr="009107B5">
        <w:rPr>
          <w:i/>
        </w:rPr>
        <w:t>nome</w:t>
      </w:r>
      <w:r w:rsidRPr="009107B5">
        <w:t xml:space="preserve">, </w:t>
      </w:r>
      <w:r w:rsidR="0064440E" w:rsidRPr="009107B5">
        <w:t xml:space="preserve">o </w:t>
      </w:r>
      <w:r w:rsidRPr="009107B5">
        <w:rPr>
          <w:i/>
        </w:rPr>
        <w:t>email</w:t>
      </w:r>
      <w:r w:rsidRPr="009107B5">
        <w:t xml:space="preserve">, </w:t>
      </w:r>
      <w:r w:rsidR="0064440E" w:rsidRPr="009107B5">
        <w:t xml:space="preserve">o </w:t>
      </w:r>
      <w:r w:rsidRPr="009107B5">
        <w:rPr>
          <w:i/>
        </w:rPr>
        <w:t>endereço</w:t>
      </w:r>
      <w:r w:rsidRPr="009107B5">
        <w:t xml:space="preserve"> e um </w:t>
      </w:r>
      <w:r w:rsidRPr="009107B5">
        <w:rPr>
          <w:i/>
        </w:rPr>
        <w:t>grupo</w:t>
      </w:r>
      <w:r w:rsidRPr="009107B5">
        <w:t xml:space="preserve"> para o </w:t>
      </w:r>
      <w:r w:rsidRPr="009107B5">
        <w:rPr>
          <w:i/>
        </w:rPr>
        <w:t>contato</w:t>
      </w:r>
      <w:r w:rsidRPr="009107B5">
        <w:t xml:space="preserve">. O contato poderá participar de um dos seguintes grupos: </w:t>
      </w:r>
      <w:r w:rsidRPr="009107B5">
        <w:rPr>
          <w:i/>
        </w:rPr>
        <w:t>escola</w:t>
      </w:r>
      <w:r w:rsidRPr="009107B5">
        <w:t xml:space="preserve">, </w:t>
      </w:r>
      <w:r w:rsidRPr="009107B5">
        <w:rPr>
          <w:i/>
        </w:rPr>
        <w:t>trabalho</w:t>
      </w:r>
      <w:r w:rsidRPr="009107B5">
        <w:t xml:space="preserve">, </w:t>
      </w:r>
      <w:r w:rsidRPr="009107B5">
        <w:rPr>
          <w:i/>
        </w:rPr>
        <w:t>família</w:t>
      </w:r>
      <w:r w:rsidRPr="009107B5">
        <w:t xml:space="preserve">, </w:t>
      </w:r>
      <w:r w:rsidRPr="009107B5">
        <w:rPr>
          <w:i/>
        </w:rPr>
        <w:t>amigos</w:t>
      </w:r>
      <w:r w:rsidRPr="009107B5">
        <w:t xml:space="preserve"> e </w:t>
      </w:r>
      <w:r w:rsidRPr="009107B5">
        <w:rPr>
          <w:i/>
        </w:rPr>
        <w:t>conhecidos</w:t>
      </w:r>
      <w:r w:rsidRPr="009107B5">
        <w:t>.</w:t>
      </w:r>
    </w:p>
    <w:p w14:paraId="5CD4E93D" w14:textId="77777777" w:rsidR="009642F1" w:rsidRPr="009107B5" w:rsidRDefault="009642F1" w:rsidP="006C52CC">
      <w:pPr>
        <w:pStyle w:val="PargrafodaLista"/>
        <w:numPr>
          <w:ilvl w:val="0"/>
          <w:numId w:val="29"/>
        </w:numPr>
      </w:pPr>
      <w:r w:rsidRPr="009107B5">
        <w:rPr>
          <w:b/>
        </w:rPr>
        <w:t>Editar contato:</w:t>
      </w:r>
      <w:r w:rsidRPr="009107B5">
        <w:t xml:space="preserve"> O usuário poderá selecionar e </w:t>
      </w:r>
      <w:r w:rsidRPr="009107B5">
        <w:rPr>
          <w:i/>
        </w:rPr>
        <w:t>editar</w:t>
      </w:r>
      <w:r w:rsidRPr="009107B5">
        <w:t xml:space="preserve"> todos os dados de um contato</w:t>
      </w:r>
      <w:r w:rsidR="006C52CC" w:rsidRPr="009107B5">
        <w:t>.</w:t>
      </w:r>
    </w:p>
    <w:p w14:paraId="6F04B581" w14:textId="77777777" w:rsidR="009642F1" w:rsidRPr="009107B5" w:rsidRDefault="009642F1" w:rsidP="006C52CC">
      <w:pPr>
        <w:pStyle w:val="PargrafodaLista"/>
        <w:numPr>
          <w:ilvl w:val="0"/>
          <w:numId w:val="29"/>
        </w:numPr>
      </w:pPr>
      <w:r w:rsidRPr="009107B5">
        <w:rPr>
          <w:b/>
        </w:rPr>
        <w:t>Deletar contato:</w:t>
      </w:r>
      <w:r w:rsidRPr="009107B5">
        <w:t xml:space="preserve"> O usuário poderá selecionar e </w:t>
      </w:r>
      <w:r w:rsidRPr="009107B5">
        <w:rPr>
          <w:i/>
        </w:rPr>
        <w:t>deletar</w:t>
      </w:r>
      <w:r w:rsidRPr="009107B5">
        <w:t xml:space="preserve"> um contato</w:t>
      </w:r>
      <w:r w:rsidR="006C52CC" w:rsidRPr="009107B5">
        <w:t>.</w:t>
      </w:r>
    </w:p>
    <w:p w14:paraId="22B408BB" w14:textId="77777777" w:rsidR="009642F1" w:rsidRDefault="009642F1" w:rsidP="006C52CC">
      <w:pPr>
        <w:pStyle w:val="PargrafodaLista"/>
        <w:numPr>
          <w:ilvl w:val="0"/>
          <w:numId w:val="29"/>
        </w:numPr>
      </w:pPr>
      <w:r w:rsidRPr="009107B5">
        <w:rPr>
          <w:b/>
        </w:rPr>
        <w:t>Visualizar contato:</w:t>
      </w:r>
      <w:r w:rsidRPr="009107B5">
        <w:t xml:space="preserve"> O usuário poderá selecionar e </w:t>
      </w:r>
      <w:r w:rsidRPr="009107B5">
        <w:rPr>
          <w:i/>
        </w:rPr>
        <w:t>visualizar</w:t>
      </w:r>
      <w:r w:rsidRPr="009107B5">
        <w:t xml:space="preserve"> </w:t>
      </w:r>
      <w:r>
        <w:t>os detalhes de um contato.</w:t>
      </w:r>
    </w:p>
    <w:p w14:paraId="2840AC8E" w14:textId="77777777" w:rsidR="009642F1" w:rsidRDefault="00ED2F9B" w:rsidP="009642F1">
      <w:r>
        <w:t>A fase de definição de requisitos é bem maior e detalhada. Como este não é o foco do curso, definimos alguns requisitos de forma mínima suficiente para conseguirmos prosseguir com o desenvolvimento do sistema Agenda.</w:t>
      </w:r>
    </w:p>
    <w:p w14:paraId="542897BB" w14:textId="77777777" w:rsidR="009642F1" w:rsidRDefault="006C52CC" w:rsidP="006C52CC">
      <w:pPr>
        <w:pStyle w:val="Ttulo3"/>
      </w:pPr>
      <w:r>
        <w:t>3.5 - Criando nossos Models</w:t>
      </w:r>
    </w:p>
    <w:p w14:paraId="1EA1BB42" w14:textId="31980D75" w:rsidR="009202B9" w:rsidRDefault="009202B9" w:rsidP="009642F1">
      <w:r>
        <w:t>Agora que você j</w:t>
      </w:r>
      <w:r w:rsidR="00EF627F">
        <w:t>á</w:t>
      </w:r>
      <w:r>
        <w:t xml:space="preserve"> tem os requisitos vamos criar os models da agenda</w:t>
      </w:r>
      <w:r w:rsidR="00EF627F">
        <w:t>.</w:t>
      </w:r>
    </w:p>
    <w:p w14:paraId="3451BA19" w14:textId="3D9990A5" w:rsidR="009642F1" w:rsidRDefault="009642F1" w:rsidP="009642F1">
      <w:r>
        <w:t>No decorrer do curso demos destaque total à camada Model. Na prática a camada Model é a representação de objetos ou entidades do mundo real ou do contexto do sistema, ou seja, nos nossos exemplos estivemos sempre manipulando os dados ou representando-os. O exemplo do reino animal, dos carros e dos funcionários apresentam o uso da camada Model. Agora vamos identificar os candidatos a modelo.</w:t>
      </w:r>
    </w:p>
    <w:p w14:paraId="3E5D30C4" w14:textId="77777777" w:rsidR="009642F1" w:rsidRDefault="009642F1" w:rsidP="006C52CC">
      <w:pPr>
        <w:pStyle w:val="PargrafodaLista"/>
        <w:numPr>
          <w:ilvl w:val="0"/>
          <w:numId w:val="29"/>
        </w:numPr>
      </w:pPr>
      <w:r>
        <w:t xml:space="preserve">O usuário irá criar um </w:t>
      </w:r>
      <w:r w:rsidRPr="006C52CC">
        <w:rPr>
          <w:b/>
        </w:rPr>
        <w:t>contato</w:t>
      </w:r>
      <w:r>
        <w:t>. Contato será uma classe de Model.</w:t>
      </w:r>
    </w:p>
    <w:p w14:paraId="1824A752" w14:textId="77777777" w:rsidR="009642F1" w:rsidRDefault="009642F1" w:rsidP="00293A3D">
      <w:pPr>
        <w:pStyle w:val="PargrafodaLista"/>
        <w:numPr>
          <w:ilvl w:val="0"/>
          <w:numId w:val="29"/>
        </w:numPr>
      </w:pPr>
      <w:r>
        <w:t xml:space="preserve">O contato participará de </w:t>
      </w:r>
      <w:r w:rsidRPr="00293A3D">
        <w:rPr>
          <w:b/>
          <w:i/>
        </w:rPr>
        <w:t>grupos</w:t>
      </w:r>
      <w:r>
        <w:t xml:space="preserve">. </w:t>
      </w:r>
      <w:r w:rsidR="00B90896">
        <w:t>O</w:t>
      </w:r>
      <w:r>
        <w:t xml:space="preserve">s </w:t>
      </w:r>
      <w:r w:rsidRPr="00B90896">
        <w:t>grupos</w:t>
      </w:r>
      <w:r>
        <w:t xml:space="preserve"> já foram pré-determinados acima. Para este exemplo temos apenas um componente na camada Model.</w:t>
      </w:r>
    </w:p>
    <w:p w14:paraId="5133BFA4" w14:textId="77777777" w:rsidR="009642F1" w:rsidRDefault="009642F1" w:rsidP="009642F1">
      <w:r>
        <w:t>Agora que definimos a entidade que irá compor a camada Model, vamos model</w:t>
      </w:r>
      <w:r w:rsidR="00B90896">
        <w:t>á</w:t>
      </w:r>
      <w:r>
        <w:t>-la utilizando o diagrama de classes:</w:t>
      </w:r>
    </w:p>
    <w:p w14:paraId="494BE206" w14:textId="77777777" w:rsidR="009642F1" w:rsidRDefault="009642F1" w:rsidP="006C52CC">
      <w:pPr>
        <w:pStyle w:val="PargrafodaLista"/>
        <w:numPr>
          <w:ilvl w:val="0"/>
          <w:numId w:val="30"/>
        </w:numPr>
      </w:pPr>
      <w:r>
        <w:t>Defina uma enumeração para os grupos.</w:t>
      </w:r>
    </w:p>
    <w:p w14:paraId="7F2AEC26" w14:textId="77777777" w:rsidR="00B90896" w:rsidRDefault="009642F1" w:rsidP="006C52CC">
      <w:pPr>
        <w:pStyle w:val="PargrafodaLista"/>
        <w:numPr>
          <w:ilvl w:val="0"/>
          <w:numId w:val="30"/>
        </w:numPr>
      </w:pPr>
      <w:r>
        <w:lastRenderedPageBreak/>
        <w:t>Identifique e defina os Atributos de Contato.</w:t>
      </w:r>
    </w:p>
    <w:p w14:paraId="2CB26431" w14:textId="77777777" w:rsidR="006C52CC" w:rsidRDefault="009642F1" w:rsidP="00293A3D">
      <w:pPr>
        <w:pStyle w:val="PargrafodaLista"/>
        <w:numPr>
          <w:ilvl w:val="0"/>
          <w:numId w:val="30"/>
        </w:numPr>
      </w:pPr>
      <w:r>
        <w:t>Identifique e defina os métodos de Contato (lembrando que no diagrama de classes não explicita</w:t>
      </w:r>
      <w:r w:rsidR="006C52CC">
        <w:t>mos métodos de encapsulamento).</w:t>
      </w:r>
    </w:p>
    <w:p w14:paraId="7ABC18C0" w14:textId="77777777" w:rsidR="00055EFE" w:rsidRDefault="00055EFE" w:rsidP="00EF627F">
      <w:pPr>
        <w:pStyle w:val="PargrafodaLista"/>
      </w:pPr>
    </w:p>
    <w:p w14:paraId="3992DBB6" w14:textId="77777777" w:rsidR="00EF627F" w:rsidRDefault="00EF627F" w:rsidP="00EF627F">
      <w:pPr>
        <w:pStyle w:val="PargrafodaLista"/>
      </w:pPr>
    </w:p>
    <w:p w14:paraId="4EF05C2C" w14:textId="43C97CD9" w:rsidR="00EF627F" w:rsidRDefault="00EF627F" w:rsidP="00EF627F">
      <w:pPr>
        <w:pStyle w:val="PargrafodaLista"/>
        <w:ind w:left="0"/>
      </w:pPr>
      <w:r>
        <w:t>Pronto. Até então estamos realizando o papel de arquiteto de software para o Sistema Agenda Eletrônica. Coletamos os requisitos e agora estamos modularizando-os. Você reparou que nesta etapa conseguimos focar apenas nos Models? Esta é uma das vantagens da POO, a modularização, que é desenvolver partes independentes do software, que posteriormente irão se relacionar. Organizando o código para o padrão MVC, simplesmente conseguimos planejar a camada. Model sem se preocupar com o restante do software. Continuemos então com as definições da nossa camada Model.</w:t>
      </w:r>
    </w:p>
    <w:p w14:paraId="6EE17637" w14:textId="77777777" w:rsidR="00EF627F" w:rsidRDefault="00EF627F" w:rsidP="00EF627F">
      <w:pPr>
        <w:pStyle w:val="PargrafodaLista"/>
        <w:ind w:left="0"/>
      </w:pPr>
    </w:p>
    <w:p w14:paraId="52BA8557" w14:textId="77777777" w:rsidR="006C52CC" w:rsidRDefault="00ED2F9B" w:rsidP="00293A3D">
      <w:pPr>
        <w:pStyle w:val="Ttulo4"/>
      </w:pPr>
      <w:r>
        <w:t xml:space="preserve">3.5.1 - </w:t>
      </w:r>
      <w:r w:rsidR="009642F1">
        <w:t>Enumerações</w:t>
      </w:r>
    </w:p>
    <w:p w14:paraId="7D5E1770" w14:textId="77777777" w:rsidR="009202B9" w:rsidRDefault="009202B9" w:rsidP="009642F1">
      <w:r>
        <w:t>Temos um detalhe importante na agenda, as enumerações. Vamos entender um pouco mais!</w:t>
      </w:r>
    </w:p>
    <w:p w14:paraId="589A36C4" w14:textId="1DB62996" w:rsidR="009642F1" w:rsidRPr="009107B5" w:rsidRDefault="009642F1" w:rsidP="009642F1">
      <w:r>
        <w:t xml:space="preserve">Enumerações ou enums são estruturas de dados definidas pelo programador utilizadas para </w:t>
      </w:r>
      <w:r w:rsidRPr="009107B5">
        <w:t xml:space="preserve">enumerar determinado elemento. Muitas vezes precisamos trabalhar com um conjunto de dados que é representado por números inteiros mas simbolizam estados ou valores significativos a aplicação. Com o </w:t>
      </w:r>
      <w:r w:rsidRPr="009107B5">
        <w:rPr>
          <w:rFonts w:ascii="Courier New" w:hAnsi="Courier New" w:cs="Courier New"/>
        </w:rPr>
        <w:t>enum</w:t>
      </w:r>
      <w:r w:rsidRPr="009107B5">
        <w:t xml:space="preserve"> é possível apelidar e agrupar em um contexto estes números inteiros simbólicos. </w:t>
      </w:r>
    </w:p>
    <w:p w14:paraId="2F33E714" w14:textId="77777777" w:rsidR="00021AF4" w:rsidRPr="009107B5" w:rsidRDefault="009642F1" w:rsidP="00021AF4">
      <w:r w:rsidRPr="009107B5">
        <w:t xml:space="preserve">No exemplo temos uma sequência de valores predefinidos que representam os grupos de contatos. </w:t>
      </w:r>
      <w:r w:rsidR="00021AF4" w:rsidRPr="009107B5">
        <w:t xml:space="preserve">Teríamos </w:t>
      </w:r>
      <w:r w:rsidRPr="009107B5">
        <w:t xml:space="preserve">que grupo é do tipo </w:t>
      </w:r>
      <w:r w:rsidRPr="009107B5">
        <w:rPr>
          <w:rFonts w:ascii="Courier New" w:hAnsi="Courier New" w:cs="Courier New"/>
        </w:rPr>
        <w:t>Integer</w:t>
      </w:r>
      <w:r w:rsidRPr="009107B5">
        <w:t xml:space="preserve"> e corresponde aos seguintes valores</w:t>
      </w:r>
    </w:p>
    <w:p w14:paraId="7534B6FD" w14:textId="77777777" w:rsidR="009642F1" w:rsidRPr="009107B5" w:rsidRDefault="009642F1" w:rsidP="00021AF4">
      <w:pPr>
        <w:pStyle w:val="PargrafodaLista"/>
        <w:numPr>
          <w:ilvl w:val="0"/>
          <w:numId w:val="32"/>
        </w:numPr>
      </w:pPr>
      <w:r w:rsidRPr="009107B5">
        <w:t>escola = 0</w:t>
      </w:r>
    </w:p>
    <w:p w14:paraId="025D081E" w14:textId="77777777" w:rsidR="009642F1" w:rsidRPr="009107B5" w:rsidRDefault="009642F1" w:rsidP="00293A3D">
      <w:pPr>
        <w:pStyle w:val="PargrafodaLista"/>
        <w:numPr>
          <w:ilvl w:val="0"/>
          <w:numId w:val="32"/>
        </w:numPr>
      </w:pPr>
      <w:r w:rsidRPr="009107B5">
        <w:t>trabalho = 1</w:t>
      </w:r>
    </w:p>
    <w:p w14:paraId="460D1248" w14:textId="77777777" w:rsidR="009642F1" w:rsidRPr="009107B5" w:rsidRDefault="009642F1" w:rsidP="00293A3D">
      <w:pPr>
        <w:pStyle w:val="PargrafodaLista"/>
        <w:numPr>
          <w:ilvl w:val="0"/>
          <w:numId w:val="32"/>
        </w:numPr>
      </w:pPr>
      <w:r w:rsidRPr="009107B5">
        <w:t>família = 2</w:t>
      </w:r>
    </w:p>
    <w:p w14:paraId="7E833483" w14:textId="77777777" w:rsidR="00B90896" w:rsidRPr="009107B5" w:rsidRDefault="009642F1" w:rsidP="00293A3D">
      <w:pPr>
        <w:pStyle w:val="PargrafodaLista"/>
        <w:numPr>
          <w:ilvl w:val="0"/>
          <w:numId w:val="32"/>
        </w:numPr>
      </w:pPr>
      <w:r w:rsidRPr="009107B5">
        <w:t>amigos = 3</w:t>
      </w:r>
    </w:p>
    <w:p w14:paraId="0A828D10" w14:textId="77777777" w:rsidR="00021AF4" w:rsidRPr="009107B5" w:rsidRDefault="00021AF4" w:rsidP="00293A3D">
      <w:pPr>
        <w:pStyle w:val="PargrafodaLista"/>
        <w:numPr>
          <w:ilvl w:val="0"/>
          <w:numId w:val="32"/>
        </w:numPr>
      </w:pPr>
      <w:r w:rsidRPr="009107B5">
        <w:t>conhecidos = 4</w:t>
      </w:r>
    </w:p>
    <w:p w14:paraId="4D6A61DF" w14:textId="77777777" w:rsidR="00293A3D" w:rsidRDefault="009642F1" w:rsidP="00293A3D">
      <w:r>
        <w:t>Desta forma organizamos os possíveis grupos para corresponder a um número inteiro. Assim, por exemplo, quando</w:t>
      </w:r>
      <w:r w:rsidR="00B90896">
        <w:t xml:space="preserve"> definíssemos um</w:t>
      </w:r>
      <w:r>
        <w:t xml:space="preserve"> valor ao atributo </w:t>
      </w:r>
      <w:r w:rsidRPr="00444A11">
        <w:rPr>
          <w:i/>
        </w:rPr>
        <w:t>grupo</w:t>
      </w:r>
      <w:r>
        <w:t xml:space="preserve"> do usuário fa</w:t>
      </w:r>
      <w:r w:rsidR="00B90896">
        <w:t>ríamos</w:t>
      </w:r>
      <w:r>
        <w:t xml:space="preserve"> da seguinte maneira:</w:t>
      </w:r>
    </w:p>
    <w:p w14:paraId="053997A9" w14:textId="77777777" w:rsidR="00293A3D" w:rsidRDefault="00293A3D" w:rsidP="00293A3D">
      <w:pPr>
        <w:jc w:val="center"/>
        <w:rPr>
          <w:rFonts w:ascii="Consolas" w:eastAsia="Times New Roman" w:hAnsi="Consolas"/>
          <w:color w:val="008200"/>
          <w:sz w:val="18"/>
          <w:szCs w:val="18"/>
          <w:bdr w:val="none" w:sz="0" w:space="0" w:color="auto" w:frame="1"/>
        </w:rPr>
      </w:pPr>
      <w:r w:rsidRPr="00293A3D">
        <w:rPr>
          <w:rFonts w:ascii="Consolas" w:eastAsia="Times New Roman" w:hAnsi="Consolas"/>
          <w:color w:val="000000"/>
          <w:sz w:val="18"/>
          <w:szCs w:val="18"/>
          <w:bdr w:val="none" w:sz="0" w:space="0" w:color="auto" w:frame="1"/>
        </w:rPr>
        <w:t>contact.group = </w:t>
      </w:r>
      <w:r w:rsidR="004044F1">
        <w:rPr>
          <w:rFonts w:ascii="Consolas" w:eastAsia="Times New Roman" w:hAnsi="Consolas"/>
          <w:color w:val="C00000"/>
          <w:sz w:val="18"/>
          <w:szCs w:val="18"/>
          <w:bdr w:val="none" w:sz="0" w:space="0" w:color="auto" w:frame="1"/>
        </w:rPr>
        <w:t>1</w:t>
      </w:r>
      <w:r w:rsidRPr="00293A3D">
        <w:rPr>
          <w:rFonts w:ascii="Consolas" w:eastAsia="Times New Roman" w:hAnsi="Consolas"/>
          <w:color w:val="000000"/>
          <w:sz w:val="18"/>
          <w:szCs w:val="18"/>
          <w:bdr w:val="none" w:sz="0" w:space="0" w:color="auto" w:frame="1"/>
        </w:rPr>
        <w:t>   </w:t>
      </w:r>
      <w:r>
        <w:rPr>
          <w:rFonts w:ascii="Consolas" w:eastAsia="Times New Roman" w:hAnsi="Consolas"/>
          <w:color w:val="008200"/>
          <w:sz w:val="18"/>
          <w:szCs w:val="18"/>
          <w:bdr w:val="none" w:sz="0" w:space="0" w:color="auto" w:frame="1"/>
        </w:rPr>
        <w:t>// Diz que o contato está</w:t>
      </w:r>
      <w:r w:rsidRPr="00293A3D">
        <w:rPr>
          <w:rFonts w:ascii="Consolas" w:eastAsia="Times New Roman" w:hAnsi="Consolas"/>
          <w:color w:val="008200"/>
          <w:sz w:val="18"/>
          <w:szCs w:val="18"/>
          <w:bdr w:val="none" w:sz="0" w:space="0" w:color="auto" w:frame="1"/>
        </w:rPr>
        <w:t> no grupo Trabalho</w:t>
      </w:r>
    </w:p>
    <w:p w14:paraId="0D7BD43D" w14:textId="77777777" w:rsidR="00293A3D" w:rsidRPr="00293A3D" w:rsidRDefault="00293A3D" w:rsidP="00293A3D">
      <w:pPr>
        <w:jc w:val="center"/>
      </w:pPr>
    </w:p>
    <w:p w14:paraId="6289D138" w14:textId="77777777" w:rsidR="009642F1" w:rsidRDefault="009642F1" w:rsidP="009642F1">
      <w:r>
        <w:t xml:space="preserve">Como boa prática, antes de começar a programar, vamos diagramar. Veja o diagrama para o exemplo até então: </w:t>
      </w:r>
    </w:p>
    <w:p w14:paraId="5C2C3FDD" w14:textId="77777777" w:rsidR="00444A11" w:rsidRDefault="00444A11" w:rsidP="00444A11">
      <w:pPr>
        <w:keepNext/>
        <w:jc w:val="center"/>
      </w:pPr>
      <w:r>
        <w:rPr>
          <w:noProof/>
        </w:rPr>
        <w:drawing>
          <wp:inline distT="0" distB="0" distL="0" distR="0" wp14:anchorId="49881B1B" wp14:editId="50DBF2F2">
            <wp:extent cx="1475637" cy="1277769"/>
            <wp:effectExtent l="0" t="0" r="0" b="0"/>
            <wp:docPr id="20" name="Imagem 20" descr="../../../Desktop/cap4/poo_cap4_im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cap4/poo_cap4_img18.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03356" cy="1301771"/>
                    </a:xfrm>
                    <a:prstGeom prst="rect">
                      <a:avLst/>
                    </a:prstGeom>
                    <a:noFill/>
                    <a:ln>
                      <a:noFill/>
                    </a:ln>
                  </pic:spPr>
                </pic:pic>
              </a:graphicData>
            </a:graphic>
          </wp:inline>
        </w:drawing>
      </w:r>
    </w:p>
    <w:p w14:paraId="289AD80E" w14:textId="329BAD16" w:rsidR="009642F1" w:rsidRDefault="00444A11" w:rsidP="00444A11">
      <w:pPr>
        <w:pStyle w:val="Legenda"/>
        <w:jc w:val="center"/>
      </w:pPr>
      <w:r>
        <w:t xml:space="preserve">Figura 4. </w:t>
      </w:r>
      <w:fldSimple w:instr=" SEQ Figura_4. \* ARABIC ">
        <w:r>
          <w:rPr>
            <w:noProof/>
          </w:rPr>
          <w:t>18</w:t>
        </w:r>
      </w:fldSimple>
      <w:r w:rsidR="001C5D6E">
        <w:rPr>
          <w:noProof/>
        </w:rPr>
        <w:t xml:space="preserve"> – Classe Contact</w:t>
      </w:r>
    </w:p>
    <w:p w14:paraId="575F5199" w14:textId="77777777" w:rsidR="009642F1" w:rsidRPr="009107B5" w:rsidRDefault="009642F1" w:rsidP="009642F1">
      <w:r w:rsidRPr="009107B5">
        <w:t xml:space="preserve">Podemos perceber que tratar </w:t>
      </w:r>
      <w:r w:rsidR="00021AF4" w:rsidRPr="009107B5">
        <w:t xml:space="preserve">com </w:t>
      </w:r>
      <w:r w:rsidRPr="009107B5">
        <w:t xml:space="preserve">números </w:t>
      </w:r>
      <w:r w:rsidR="00B90896" w:rsidRPr="009107B5">
        <w:t>é</w:t>
      </w:r>
      <w:r w:rsidRPr="009107B5">
        <w:t xml:space="preserve"> mais difícil </w:t>
      </w:r>
      <w:r w:rsidR="00021AF4" w:rsidRPr="009107B5">
        <w:t xml:space="preserve">de </w:t>
      </w:r>
      <w:r w:rsidRPr="009107B5">
        <w:t xml:space="preserve">interpretar. Dizemos que é menos semântico, e nada orientado a objetos. A medida que o aplicativo crescer, surgirão novos </w:t>
      </w:r>
      <w:r w:rsidRPr="009107B5">
        <w:lastRenderedPageBreak/>
        <w:t xml:space="preserve">grupos para que o usuário possa classificar seus contatos, e isso será cada vez mais difícil de ser gerenciado pelo programador. Por isso existe o </w:t>
      </w:r>
      <w:r w:rsidRPr="009107B5">
        <w:rPr>
          <w:rFonts w:ascii="Courier New" w:hAnsi="Courier New" w:cs="Courier New"/>
        </w:rPr>
        <w:t>enum</w:t>
      </w:r>
      <w:r w:rsidRPr="009107B5">
        <w:t>.</w:t>
      </w:r>
    </w:p>
    <w:p w14:paraId="7ECA437A" w14:textId="77777777" w:rsidR="009642F1" w:rsidRPr="009107B5" w:rsidRDefault="009642F1" w:rsidP="009642F1">
      <w:r w:rsidRPr="009107B5">
        <w:t xml:space="preserve">Com uma estrutura </w:t>
      </w:r>
      <w:r w:rsidRPr="009107B5">
        <w:rPr>
          <w:rFonts w:ascii="Courier New" w:hAnsi="Courier New" w:cs="Courier New"/>
        </w:rPr>
        <w:t>enum</w:t>
      </w:r>
      <w:r w:rsidRPr="009107B5">
        <w:t xml:space="preserve"> criada podemos substituir o </w:t>
      </w:r>
      <w:r w:rsidR="00C85DFC" w:rsidRPr="009107B5">
        <w:t xml:space="preserve">atributo </w:t>
      </w:r>
      <w:r w:rsidRPr="009107B5">
        <w:t xml:space="preserve">tipo de </w:t>
      </w:r>
      <w:r w:rsidRPr="009107B5">
        <w:rPr>
          <w:i/>
        </w:rPr>
        <w:t>grupo</w:t>
      </w:r>
      <w:r w:rsidRPr="009107B5">
        <w:t xml:space="preserve"> para </w:t>
      </w:r>
      <w:r w:rsidR="00C85DFC" w:rsidRPr="009107B5">
        <w:t xml:space="preserve">o enum </w:t>
      </w:r>
      <w:r w:rsidRPr="009107B5">
        <w:t xml:space="preserve">Grupo, ao invés de </w:t>
      </w:r>
      <w:r w:rsidRPr="009107B5">
        <w:rPr>
          <w:rFonts w:ascii="Courier New" w:hAnsi="Courier New" w:cs="Courier New"/>
        </w:rPr>
        <w:t>Integer</w:t>
      </w:r>
      <w:r w:rsidRPr="009107B5">
        <w:t xml:space="preserve">. O </w:t>
      </w:r>
      <w:r w:rsidRPr="009107B5">
        <w:rPr>
          <w:rFonts w:ascii="Courier New" w:hAnsi="Courier New" w:cs="Courier New"/>
        </w:rPr>
        <w:t>enum</w:t>
      </w:r>
      <w:r w:rsidRPr="009107B5">
        <w:t xml:space="preserve"> se parece com um tipo de variável, podendo ser assimilado como tal, mas não é uma classe, é apenas uma estrutura de dados. O diagrama de classes de Contato atu</w:t>
      </w:r>
      <w:r w:rsidR="00B90896" w:rsidRPr="009107B5">
        <w:t>a</w:t>
      </w:r>
      <w:r w:rsidRPr="009107B5">
        <w:t xml:space="preserve">lizado com </w:t>
      </w:r>
      <w:r w:rsidRPr="009107B5">
        <w:rPr>
          <w:rFonts w:ascii="Courier New" w:hAnsi="Courier New" w:cs="Courier New"/>
        </w:rPr>
        <w:t>enum</w:t>
      </w:r>
      <w:r w:rsidRPr="009107B5">
        <w:t xml:space="preserve"> ficaria da seguinte maneira.</w:t>
      </w:r>
    </w:p>
    <w:p w14:paraId="308BAAEA" w14:textId="77777777" w:rsidR="00444A11" w:rsidRDefault="00444A11" w:rsidP="00444A11">
      <w:pPr>
        <w:keepNext/>
        <w:jc w:val="center"/>
      </w:pPr>
      <w:r>
        <w:rPr>
          <w:noProof/>
        </w:rPr>
        <w:drawing>
          <wp:inline distT="0" distB="0" distL="0" distR="0" wp14:anchorId="4F07967E" wp14:editId="1505BCA5">
            <wp:extent cx="3872761" cy="1463787"/>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cap4/poo_cap4_img19.pn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3880070" cy="1466550"/>
                    </a:xfrm>
                    <a:prstGeom prst="rect">
                      <a:avLst/>
                    </a:prstGeom>
                    <a:noFill/>
                    <a:ln>
                      <a:noFill/>
                    </a:ln>
                  </pic:spPr>
                </pic:pic>
              </a:graphicData>
            </a:graphic>
          </wp:inline>
        </w:drawing>
      </w:r>
    </w:p>
    <w:p w14:paraId="792895C4" w14:textId="33280DCF" w:rsidR="009642F1" w:rsidRDefault="00444A11" w:rsidP="00444A11">
      <w:pPr>
        <w:pStyle w:val="Legenda"/>
        <w:jc w:val="center"/>
      </w:pPr>
      <w:r>
        <w:t xml:space="preserve">Figura 4. </w:t>
      </w:r>
      <w:fldSimple w:instr=" SEQ Figura_4. \* ARABIC ">
        <w:r>
          <w:rPr>
            <w:noProof/>
          </w:rPr>
          <w:t>19</w:t>
        </w:r>
      </w:fldSimple>
      <w:r w:rsidR="001C5D6E">
        <w:rPr>
          <w:noProof/>
        </w:rPr>
        <w:t xml:space="preserve"> – Relação Contact e Group</w:t>
      </w:r>
    </w:p>
    <w:p w14:paraId="25067A57" w14:textId="314906BD" w:rsidR="009642F1" w:rsidRDefault="009642F1" w:rsidP="009642F1">
      <w:r w:rsidRPr="001C5D6E">
        <w:t xml:space="preserve">Perceba que o atributo </w:t>
      </w:r>
      <w:r w:rsidRPr="001C5D6E">
        <w:rPr>
          <w:i/>
        </w:rPr>
        <w:t>grupo</w:t>
      </w:r>
      <w:r w:rsidRPr="001C5D6E">
        <w:t xml:space="preserve"> foi retirado da classe, isso porque o relacionamento entre Contato e Grupo implica que Contato pertence a um grupo. </w:t>
      </w:r>
    </w:p>
    <w:p w14:paraId="58D8A847" w14:textId="77777777" w:rsidR="00EF627F" w:rsidRDefault="00EF627F" w:rsidP="009642F1"/>
    <w:p w14:paraId="7F3CAF10" w14:textId="77777777" w:rsidR="00605980" w:rsidRDefault="00EF627F" w:rsidP="009642F1">
      <w:r>
        <w:t xml:space="preserve">DICA: </w:t>
      </w:r>
      <w:r w:rsidRPr="001C5D6E">
        <w:t xml:space="preserve">Na hora de traduzir o diagrama para código não podemos esquecer de analisar os relacionamentos! </w:t>
      </w:r>
    </w:p>
    <w:p w14:paraId="301F1D72" w14:textId="56150633" w:rsidR="00EF627F" w:rsidRPr="001C5D6E" w:rsidRDefault="00EF627F" w:rsidP="009642F1">
      <w:r>
        <w:t xml:space="preserve">É comum esquecermos de levar em conta os relacionamentos, pois na prática, um relacionamento geralmente resulta em um atributo na classe. Neste exemplo, o relacionamento resultará em um atributo </w:t>
      </w:r>
      <w:proofErr w:type="spellStart"/>
      <w:r w:rsidRPr="00605980">
        <w:rPr>
          <w:rFonts w:ascii="Courier New" w:hAnsi="Courier New" w:cs="Courier New"/>
        </w:rPr>
        <w:t>group</w:t>
      </w:r>
      <w:proofErr w:type="spellEnd"/>
      <w:r>
        <w:t xml:space="preserve"> do tipo </w:t>
      </w:r>
      <w:proofErr w:type="spellStart"/>
      <w:r w:rsidRPr="00605980">
        <w:rPr>
          <w:rFonts w:ascii="Courier New" w:hAnsi="Courier New" w:cs="Courier New"/>
        </w:rPr>
        <w:t>Group</w:t>
      </w:r>
      <w:proofErr w:type="spellEnd"/>
      <w:r>
        <w:t xml:space="preserve"> na classe </w:t>
      </w:r>
      <w:r w:rsidRPr="00605980">
        <w:rPr>
          <w:rFonts w:ascii="Courier New" w:hAnsi="Courier New" w:cs="Courier New"/>
        </w:rPr>
        <w:t>Contact</w:t>
      </w:r>
      <w:r>
        <w:t>.</w:t>
      </w:r>
    </w:p>
    <w:p w14:paraId="04901215" w14:textId="77777777" w:rsidR="00605830" w:rsidRPr="001C5D6E" w:rsidRDefault="00C85DFC" w:rsidP="009642F1">
      <w:r w:rsidRPr="001C5D6E">
        <w:t>Antes de definirmos como pronto,</w:t>
      </w:r>
      <w:r w:rsidR="00327683" w:rsidRPr="001C5D6E">
        <w:t xml:space="preserve"> </w:t>
      </w:r>
      <w:r w:rsidRPr="001C5D6E">
        <w:t>é</w:t>
      </w:r>
      <w:r w:rsidR="00327683" w:rsidRPr="001C5D6E">
        <w:t xml:space="preserve"> boa prática que exista um atributo que sirva como identificador único ao objeto. Adicionaremos o atributo </w:t>
      </w:r>
      <w:r w:rsidR="00327683" w:rsidRPr="001C5D6E">
        <w:rPr>
          <w:rFonts w:ascii="Courier New" w:hAnsi="Courier New" w:cs="Courier New"/>
        </w:rPr>
        <w:t xml:space="preserve">id </w:t>
      </w:r>
      <w:r w:rsidR="00327683" w:rsidRPr="001C5D6E">
        <w:rPr>
          <w:rFonts w:cs="Courier New"/>
        </w:rPr>
        <w:t xml:space="preserve">ao nosso modelo </w:t>
      </w:r>
      <w:r w:rsidR="00327683" w:rsidRPr="001C5D6E">
        <w:rPr>
          <w:rFonts w:ascii="Courier New" w:hAnsi="Courier New" w:cs="Courier New"/>
        </w:rPr>
        <w:t>Contact</w:t>
      </w:r>
      <w:r w:rsidR="00327683" w:rsidRPr="001C5D6E">
        <w:rPr>
          <w:rFonts w:cs="Courier New"/>
        </w:rPr>
        <w:t>, portanto ele pode ser omitido do diagrama de classes, por se tratar de um atributo que se torna repetitivo entre os diversos models do projeto.</w:t>
      </w:r>
    </w:p>
    <w:p w14:paraId="26126521" w14:textId="7FCC99A1" w:rsidR="0053136B" w:rsidRPr="001C5D6E" w:rsidRDefault="009642F1" w:rsidP="0053136B">
      <w:r w:rsidRPr="001C5D6E">
        <w:t xml:space="preserve">Nossa camada Model está pronta! View é o próximo passo, já que o Controller </w:t>
      </w:r>
      <w:r w:rsidR="00BD1C96">
        <w:t>seria como</w:t>
      </w:r>
      <w:r w:rsidRPr="001C5D6E">
        <w:t xml:space="preserve"> o intermediador entre o Model e a View, por isso o deixaremos por último. Na verdade ele está bastante relacionado com o funcionamento da View, por isso abordaremos juntos a View e o Controller no exemplo</w:t>
      </w:r>
      <w:r w:rsidR="00B90896" w:rsidRPr="001C5D6E">
        <w:t>.</w:t>
      </w:r>
    </w:p>
    <w:p w14:paraId="7BC51C33" w14:textId="77777777" w:rsidR="001C5D6E" w:rsidRDefault="001C5D6E" w:rsidP="0053136B"/>
    <w:p w14:paraId="53D7BF58" w14:textId="53B5221A" w:rsidR="001C5D6E" w:rsidRDefault="001C5D6E" w:rsidP="001C5D6E">
      <w:pPr>
        <w:pStyle w:val="Ttulo3"/>
      </w:pPr>
      <w:r>
        <w:t xml:space="preserve">3.6 – Resumo </w:t>
      </w:r>
    </w:p>
    <w:p w14:paraId="33F62D7E" w14:textId="77777777" w:rsidR="001C5D6E" w:rsidRPr="001C5D6E" w:rsidRDefault="001C5D6E" w:rsidP="001C5D6E">
      <w:pPr>
        <w:rPr>
          <w:rFonts w:ascii="Times New Roman" w:hAnsi="Times New Roman"/>
          <w:sz w:val="24"/>
        </w:rPr>
      </w:pPr>
      <w:r w:rsidRPr="001C5D6E">
        <w:rPr>
          <w:shd w:val="clear" w:color="auto" w:fill="FFFFFF"/>
        </w:rPr>
        <w:t xml:space="preserve">Nesta aula definimos e vimos a importância da Arquitetura de Software. O MVC é um padrão de arquitetura de software que propõe a separação da aplicação em três camadas: model, view e controller. É uma maneira de criar classes cada vez mais independentes de outras e que sejam focadas apenas em suas responsabilidades. Nesta aula, criamos a camada Model sendo sua aplicação importante para a manipulação de dados de um sistema. </w:t>
      </w:r>
    </w:p>
    <w:p w14:paraId="252FB955" w14:textId="77777777" w:rsidR="001C5D6E" w:rsidRPr="001C5D6E" w:rsidRDefault="001C5D6E" w:rsidP="001C5D6E"/>
    <w:p w14:paraId="66EA1709" w14:textId="4FB94BBD" w:rsidR="001C5D6E" w:rsidRDefault="001C5D6E" w:rsidP="001C5D6E">
      <w:pPr>
        <w:pStyle w:val="Ttulo3"/>
      </w:pPr>
      <w:r>
        <w:lastRenderedPageBreak/>
        <w:t>3.7 – Exercícios</w:t>
      </w:r>
    </w:p>
    <w:tbl>
      <w:tblPr>
        <w:tblW w:w="0" w:type="auto"/>
        <w:tblCellMar>
          <w:left w:w="0" w:type="dxa"/>
          <w:right w:w="0" w:type="dxa"/>
        </w:tblCellMar>
        <w:tblLook w:val="04A0" w:firstRow="1" w:lastRow="0" w:firstColumn="1" w:lastColumn="0" w:noHBand="0" w:noVBand="1"/>
      </w:tblPr>
      <w:tblGrid>
        <w:gridCol w:w="202"/>
        <w:gridCol w:w="5208"/>
      </w:tblGrid>
      <w:tr w:rsidR="001C5D6E" w:rsidRPr="001C5D6E" w14:paraId="6D5533DF" w14:textId="77777777" w:rsidTr="001C5D6E">
        <w:trPr>
          <w:trHeight w:val="315"/>
        </w:trPr>
        <w:tc>
          <w:tcPr>
            <w:tcW w:w="0" w:type="auto"/>
            <w:tcMar>
              <w:top w:w="30" w:type="dxa"/>
              <w:left w:w="45" w:type="dxa"/>
              <w:bottom w:w="30" w:type="dxa"/>
              <w:right w:w="45" w:type="dxa"/>
            </w:tcMar>
            <w:hideMark/>
          </w:tcPr>
          <w:p w14:paraId="0B2749C3" w14:textId="77777777" w:rsidR="001C5D6E" w:rsidRPr="001C5D6E" w:rsidRDefault="001C5D6E" w:rsidP="001C5D6E">
            <w:r w:rsidRPr="001C5D6E">
              <w:t>1</w:t>
            </w:r>
          </w:p>
        </w:tc>
        <w:tc>
          <w:tcPr>
            <w:tcW w:w="0" w:type="auto"/>
            <w:tcMar>
              <w:top w:w="30" w:type="dxa"/>
              <w:left w:w="45" w:type="dxa"/>
              <w:bottom w:w="30" w:type="dxa"/>
              <w:right w:w="45" w:type="dxa"/>
            </w:tcMar>
            <w:hideMark/>
          </w:tcPr>
          <w:p w14:paraId="7D45798E" w14:textId="77777777" w:rsidR="001C5D6E" w:rsidRPr="001C5D6E" w:rsidRDefault="001C5D6E" w:rsidP="001C5D6E">
            <w:r w:rsidRPr="001C5D6E">
              <w:t>Defina arquitetura de software e sua importância.</w:t>
            </w:r>
          </w:p>
        </w:tc>
      </w:tr>
      <w:tr w:rsidR="001C5D6E" w:rsidRPr="001C5D6E" w14:paraId="1A5CD35D" w14:textId="77777777" w:rsidTr="001C5D6E">
        <w:trPr>
          <w:trHeight w:val="315"/>
        </w:trPr>
        <w:tc>
          <w:tcPr>
            <w:tcW w:w="0" w:type="auto"/>
            <w:tcMar>
              <w:top w:w="30" w:type="dxa"/>
              <w:left w:w="45" w:type="dxa"/>
              <w:bottom w:w="30" w:type="dxa"/>
              <w:right w:w="45" w:type="dxa"/>
            </w:tcMar>
            <w:hideMark/>
          </w:tcPr>
          <w:p w14:paraId="78B3D271" w14:textId="77777777" w:rsidR="001C5D6E" w:rsidRPr="001C5D6E" w:rsidRDefault="001C5D6E" w:rsidP="001C5D6E">
            <w:r w:rsidRPr="001C5D6E">
              <w:t>2</w:t>
            </w:r>
          </w:p>
        </w:tc>
        <w:tc>
          <w:tcPr>
            <w:tcW w:w="0" w:type="auto"/>
            <w:tcMar>
              <w:top w:w="30" w:type="dxa"/>
              <w:left w:w="45" w:type="dxa"/>
              <w:bottom w:w="30" w:type="dxa"/>
              <w:right w:w="45" w:type="dxa"/>
            </w:tcMar>
            <w:hideMark/>
          </w:tcPr>
          <w:p w14:paraId="259D3090" w14:textId="77777777" w:rsidR="001C5D6E" w:rsidRPr="001C5D6E" w:rsidRDefault="001C5D6E" w:rsidP="001C5D6E">
            <w:r w:rsidRPr="001C5D6E">
              <w:t>Quais são as competências de um arquiteto de software?</w:t>
            </w:r>
          </w:p>
        </w:tc>
      </w:tr>
      <w:tr w:rsidR="001C5D6E" w:rsidRPr="001C5D6E" w14:paraId="7AC3ED3C" w14:textId="77777777" w:rsidTr="001C5D6E">
        <w:trPr>
          <w:trHeight w:val="315"/>
        </w:trPr>
        <w:tc>
          <w:tcPr>
            <w:tcW w:w="0" w:type="auto"/>
            <w:tcMar>
              <w:top w:w="30" w:type="dxa"/>
              <w:left w:w="45" w:type="dxa"/>
              <w:bottom w:w="30" w:type="dxa"/>
              <w:right w:w="45" w:type="dxa"/>
            </w:tcMar>
            <w:hideMark/>
          </w:tcPr>
          <w:p w14:paraId="76256276" w14:textId="77777777" w:rsidR="001C5D6E" w:rsidRPr="001C5D6E" w:rsidRDefault="001C5D6E" w:rsidP="001C5D6E">
            <w:r w:rsidRPr="001C5D6E">
              <w:t>3</w:t>
            </w:r>
          </w:p>
        </w:tc>
        <w:tc>
          <w:tcPr>
            <w:tcW w:w="0" w:type="auto"/>
            <w:tcMar>
              <w:top w:w="30" w:type="dxa"/>
              <w:left w:w="45" w:type="dxa"/>
              <w:bottom w:w="30" w:type="dxa"/>
              <w:right w:w="45" w:type="dxa"/>
            </w:tcMar>
            <w:hideMark/>
          </w:tcPr>
          <w:p w14:paraId="133F343E" w14:textId="77777777" w:rsidR="001C5D6E" w:rsidRPr="001C5D6E" w:rsidRDefault="001C5D6E" w:rsidP="001C5D6E">
            <w:r w:rsidRPr="001C5D6E">
              <w:t>O que é MVC?</w:t>
            </w:r>
          </w:p>
        </w:tc>
      </w:tr>
      <w:tr w:rsidR="001C5D6E" w:rsidRPr="001C5D6E" w14:paraId="7947A403" w14:textId="77777777" w:rsidTr="001C5D6E">
        <w:trPr>
          <w:trHeight w:val="315"/>
        </w:trPr>
        <w:tc>
          <w:tcPr>
            <w:tcW w:w="0" w:type="auto"/>
            <w:tcMar>
              <w:top w:w="30" w:type="dxa"/>
              <w:left w:w="45" w:type="dxa"/>
              <w:bottom w:w="30" w:type="dxa"/>
              <w:right w:w="45" w:type="dxa"/>
            </w:tcMar>
            <w:hideMark/>
          </w:tcPr>
          <w:p w14:paraId="49711846" w14:textId="77777777" w:rsidR="001C5D6E" w:rsidRPr="001C5D6E" w:rsidRDefault="001C5D6E" w:rsidP="001C5D6E">
            <w:r w:rsidRPr="001C5D6E">
              <w:t>4</w:t>
            </w:r>
          </w:p>
        </w:tc>
        <w:tc>
          <w:tcPr>
            <w:tcW w:w="0" w:type="auto"/>
            <w:tcMar>
              <w:top w:w="30" w:type="dxa"/>
              <w:left w:w="45" w:type="dxa"/>
              <w:bottom w:w="30" w:type="dxa"/>
              <w:right w:w="45" w:type="dxa"/>
            </w:tcMar>
            <w:hideMark/>
          </w:tcPr>
          <w:p w14:paraId="12BD0A7A" w14:textId="77777777" w:rsidR="001C5D6E" w:rsidRPr="001C5D6E" w:rsidRDefault="001C5D6E" w:rsidP="001C5D6E">
            <w:r w:rsidRPr="001C5D6E">
              <w:t>Defina model, view e controller.</w:t>
            </w:r>
          </w:p>
        </w:tc>
      </w:tr>
      <w:tr w:rsidR="001C5D6E" w:rsidRPr="001C5D6E" w14:paraId="58BF9149" w14:textId="77777777" w:rsidTr="001C5D6E">
        <w:trPr>
          <w:trHeight w:val="315"/>
        </w:trPr>
        <w:tc>
          <w:tcPr>
            <w:tcW w:w="0" w:type="auto"/>
            <w:tcMar>
              <w:top w:w="30" w:type="dxa"/>
              <w:left w:w="45" w:type="dxa"/>
              <w:bottom w:w="30" w:type="dxa"/>
              <w:right w:w="45" w:type="dxa"/>
            </w:tcMar>
            <w:hideMark/>
          </w:tcPr>
          <w:p w14:paraId="4C6C020C" w14:textId="77777777" w:rsidR="001C5D6E" w:rsidRPr="001C5D6E" w:rsidRDefault="001C5D6E" w:rsidP="001C5D6E">
            <w:r w:rsidRPr="001C5D6E">
              <w:t>5</w:t>
            </w:r>
          </w:p>
        </w:tc>
        <w:tc>
          <w:tcPr>
            <w:tcW w:w="0" w:type="auto"/>
            <w:tcMar>
              <w:top w:w="30" w:type="dxa"/>
              <w:left w:w="45" w:type="dxa"/>
              <w:bottom w:w="30" w:type="dxa"/>
              <w:right w:w="45" w:type="dxa"/>
            </w:tcMar>
            <w:hideMark/>
          </w:tcPr>
          <w:p w14:paraId="6697630B" w14:textId="77777777" w:rsidR="001C5D6E" w:rsidRPr="001C5D6E" w:rsidRDefault="001C5D6E" w:rsidP="001C5D6E">
            <w:r w:rsidRPr="001C5D6E">
              <w:t>O que são enumerações?</w:t>
            </w:r>
          </w:p>
        </w:tc>
      </w:tr>
      <w:tr w:rsidR="001C5D6E" w:rsidRPr="001C5D6E" w14:paraId="2D5E555C" w14:textId="77777777" w:rsidTr="001C5D6E">
        <w:trPr>
          <w:trHeight w:val="315"/>
        </w:trPr>
        <w:tc>
          <w:tcPr>
            <w:tcW w:w="0" w:type="auto"/>
            <w:tcMar>
              <w:top w:w="30" w:type="dxa"/>
              <w:left w:w="45" w:type="dxa"/>
              <w:bottom w:w="30" w:type="dxa"/>
              <w:right w:w="45" w:type="dxa"/>
            </w:tcMar>
            <w:hideMark/>
          </w:tcPr>
          <w:p w14:paraId="483573C3" w14:textId="77777777" w:rsidR="001C5D6E" w:rsidRPr="001C5D6E" w:rsidRDefault="001C5D6E" w:rsidP="001C5D6E">
            <w:r w:rsidRPr="001C5D6E">
              <w:t>6</w:t>
            </w:r>
          </w:p>
        </w:tc>
        <w:tc>
          <w:tcPr>
            <w:tcW w:w="0" w:type="auto"/>
            <w:tcMar>
              <w:top w:w="30" w:type="dxa"/>
              <w:left w:w="45" w:type="dxa"/>
              <w:bottom w:w="30" w:type="dxa"/>
              <w:right w:w="45" w:type="dxa"/>
            </w:tcMar>
            <w:hideMark/>
          </w:tcPr>
          <w:p w14:paraId="45A6DC4D" w14:textId="77777777" w:rsidR="001C5D6E" w:rsidRPr="001C5D6E" w:rsidRDefault="001C5D6E" w:rsidP="001C5D6E">
            <w:r w:rsidRPr="001C5D6E">
              <w:t>Quais são as vantagens de utiliar enumerações?</w:t>
            </w:r>
          </w:p>
        </w:tc>
      </w:tr>
    </w:tbl>
    <w:p w14:paraId="22A696C4" w14:textId="77777777" w:rsidR="001C5D6E" w:rsidRPr="001C5D6E" w:rsidRDefault="001C5D6E" w:rsidP="001C5D6E"/>
    <w:p w14:paraId="4B492265" w14:textId="62FB8698" w:rsidR="001C5D6E" w:rsidRDefault="001C5D6E" w:rsidP="001C5D6E">
      <w:pPr>
        <w:pStyle w:val="Ttulo3"/>
      </w:pPr>
      <w:r>
        <w:t>3.8 – TDP</w:t>
      </w:r>
    </w:p>
    <w:p w14:paraId="0D8A0552" w14:textId="4F9E5542" w:rsidR="001C5D6E" w:rsidRDefault="001C5D6E" w:rsidP="001C5D6E">
      <w:pPr>
        <w:pStyle w:val="Ttulo4"/>
      </w:pPr>
      <w:r>
        <w:t>3.8.1 - A fase de design</w:t>
      </w:r>
    </w:p>
    <w:p w14:paraId="02FAC2BB" w14:textId="77777777" w:rsidR="001C5D6E" w:rsidRDefault="001C5D6E" w:rsidP="001C5D6E">
      <w:r>
        <w:t xml:space="preserve">Enquanto os arquitetos identificam as entidades e esboçam os diagramas, o time de designer esboça os protótipos e os </w:t>
      </w:r>
      <w:proofErr w:type="spellStart"/>
      <w:r>
        <w:t>mockups</w:t>
      </w:r>
      <w:proofErr w:type="spellEnd"/>
      <w:r>
        <w:t>.</w:t>
      </w:r>
    </w:p>
    <w:p w14:paraId="5771652F" w14:textId="6B7F5FCB" w:rsidR="002C4F8B" w:rsidRDefault="002C4F8B" w:rsidP="001C5D6E">
      <w:r>
        <w:t>Um protótipo é um produto em fase de testes, que é utilizado para validação e verificação conceitual de uma idéia. No caso da programação, protótipos são desenhos de baixo nível que roteirizam as telas e o fluxo de navegação do aplicativo.</w:t>
      </w:r>
    </w:p>
    <w:p w14:paraId="690D2C4A" w14:textId="08399C59" w:rsidR="001C5D6E" w:rsidRDefault="001C5D6E" w:rsidP="001C5D6E">
      <w:r>
        <w:t>Os protótipos não chegam aos olhos dos desenvolvedores, pois servem para definir a organização estrutural do aplicativo. Eles são feitos de maneira rápida e passam por validação do cliente. Uma vez reprovado, o protótipo é descartado e um novo é feito. Uma vez aprovado, o protótipo passa por um refinamento e enfim os mockups são gerados.</w:t>
      </w:r>
    </w:p>
    <w:p w14:paraId="108AEA28" w14:textId="58245CD7" w:rsidR="002C4F8B" w:rsidRDefault="002C4F8B" w:rsidP="001C5D6E">
      <w:r>
        <w:t>Os mockups, assim como os protótipos, são representações conceituais do software mas neste caso são de alto nível, com uma fidelidade maior ao produto final. São imagens que mostram a aparência exata que o software deverá conter.</w:t>
      </w:r>
    </w:p>
    <w:p w14:paraId="3969011B" w14:textId="77777777" w:rsidR="001C5D6E" w:rsidRDefault="001C5D6E" w:rsidP="001C5D6E">
      <w:r w:rsidRPr="009C05F3">
        <w:rPr>
          <w:b/>
        </w:rPr>
        <w:t>Mariana</w:t>
      </w:r>
      <w:r>
        <w:t>, a designer, está com dificuldades em ter um protótipo aprovado. Ajude-a a trilhar o caminho do sucesso!</w:t>
      </w:r>
    </w:p>
    <w:p w14:paraId="0C5C3AB5" w14:textId="77777777" w:rsidR="001C5D6E" w:rsidRDefault="00493755" w:rsidP="001C5D6E">
      <w:r>
        <w:rPr>
          <w:rFonts w:ascii="Calibri" w:eastAsia="Times New Roman" w:hAnsi="Calibri"/>
          <w:b/>
          <w:bCs/>
          <w:i/>
          <w:iCs/>
          <w:color w:val="4FA1DB"/>
          <w:szCs w:val="22"/>
        </w:rPr>
        <w:pict w14:anchorId="362D93C0">
          <v:rect id="_x0000_i1027" style="width:0;height:1.5pt" o:hralign="center" o:hrstd="t" o:hr="t" fillcolor="#aaa" stroked="f"/>
        </w:pict>
      </w:r>
    </w:p>
    <w:p w14:paraId="4944F9AF" w14:textId="77777777" w:rsidR="001C5D6E" w:rsidRDefault="001C5D6E" w:rsidP="001C5D6E">
      <w:pPr>
        <w:pStyle w:val="Ttulo4"/>
        <w:ind w:left="567"/>
      </w:pPr>
      <w:r>
        <w:t>Tarefa</w:t>
      </w:r>
    </w:p>
    <w:p w14:paraId="762B96CC" w14:textId="77777777" w:rsidR="001C5D6E" w:rsidRDefault="001C5D6E" w:rsidP="001C5D6E">
      <w:pPr>
        <w:ind w:left="567" w:right="560"/>
      </w:pPr>
      <w:r>
        <w:t xml:space="preserve">Pegue folhas de sulfite e caneta grossa e tente desenhar as telas do aplicativo como elas vêm em sua mente. Não tenha medo de errar. </w:t>
      </w:r>
    </w:p>
    <w:p w14:paraId="0145035A" w14:textId="77777777" w:rsidR="001C5D6E" w:rsidRDefault="001C5D6E" w:rsidP="001C5D6E">
      <w:pPr>
        <w:ind w:left="567" w:right="560"/>
      </w:pPr>
      <w:r>
        <w:t>Faça de uma maneira rápida que apenas passe a ideia do que você deseja nesta tela. Sendo assim, faça diversos protótipos até que você encontre um ideal.</w:t>
      </w:r>
    </w:p>
    <w:p w14:paraId="4AABA6DF" w14:textId="77777777" w:rsidR="001C5D6E" w:rsidRPr="001C5D6E" w:rsidRDefault="001C5D6E" w:rsidP="001C5D6E"/>
    <w:p w14:paraId="129B83B4" w14:textId="77777777" w:rsidR="001C5D6E" w:rsidRPr="001C5D6E" w:rsidRDefault="001C5D6E" w:rsidP="001C5D6E"/>
    <w:sectPr w:rsidR="001C5D6E" w:rsidRPr="001C5D6E" w:rsidSect="005853A1">
      <w:footerReference w:type="default" r:id="rId31"/>
      <w:pgSz w:w="11900" w:h="16840"/>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yara Vicente" w:date="2016-07-19T10:08:00Z" w:initials="REV">
    <w:p w14:paraId="6FF77DF7" w14:textId="6D01585B" w:rsidR="007915A5" w:rsidRDefault="007915A5">
      <w:pPr>
        <w:pStyle w:val="Textodecomentrio"/>
      </w:pPr>
      <w:r>
        <w:rPr>
          <w:rStyle w:val="Refdecomentrio"/>
        </w:rPr>
        <w:annotationRef/>
      </w:r>
      <w:r>
        <w:t>Sugiro que no livro do educador seja colocado algum link ou fonte que tenha explicação sobre todos pois em sala de aula podemos ter questionamentos dos alunos sobre quais são, para que servem etc.</w:t>
      </w:r>
    </w:p>
  </w:comment>
  <w:comment w:id="3" w:author="Mayara Vicente" w:date="2016-07-19T10:16:00Z" w:initials="REV">
    <w:p w14:paraId="0B6B9A27" w14:textId="02956502" w:rsidR="00D85911" w:rsidRDefault="00D85911">
      <w:pPr>
        <w:pStyle w:val="Textodecomentrio"/>
      </w:pPr>
      <w:r>
        <w:rPr>
          <w:rStyle w:val="Refdecomentrio"/>
        </w:rPr>
        <w:annotationRef/>
      </w:r>
      <w:r>
        <w:t>Por que em dupla?</w:t>
      </w:r>
    </w:p>
    <w:p w14:paraId="3850AA76" w14:textId="77777777" w:rsidR="00D85911" w:rsidRDefault="00D85911">
      <w:pPr>
        <w:pStyle w:val="Textodecomentrio"/>
      </w:pPr>
    </w:p>
    <w:p w14:paraId="09A83535" w14:textId="52AB97AA" w:rsidR="00D85911" w:rsidRDefault="00D85911">
      <w:pPr>
        <w:pStyle w:val="Textodecomentrio"/>
      </w:pPr>
      <w:r>
        <w:t xml:space="preserve">É em </w:t>
      </w:r>
      <w:proofErr w:type="gramStart"/>
      <w:r>
        <w:t>dupla</w:t>
      </w:r>
      <w:proofErr w:type="gramEnd"/>
      <w:r>
        <w:t xml:space="preserve"> mas cada um anota no seu ao final correto?</w:t>
      </w:r>
    </w:p>
  </w:comment>
  <w:comment w:id="5" w:author="Mayara Vicente" w:date="2016-07-22T11:51:00Z" w:initials="REV">
    <w:p w14:paraId="53934D9D" w14:textId="42A722D8" w:rsidR="00DC49DF" w:rsidRDefault="00DC49DF">
      <w:pPr>
        <w:pStyle w:val="Textodecomentrio"/>
      </w:pPr>
      <w:r>
        <w:rPr>
          <w:rStyle w:val="Refdecomentrio"/>
        </w:rPr>
        <w:annotationRef/>
      </w:r>
      <w:r>
        <w:t>Ok colocar essa informação no livro do educador</w:t>
      </w:r>
    </w:p>
  </w:comment>
  <w:comment w:id="4" w:author="Willian" w:date="2016-07-19T23:12:00Z" w:initials="WFSP">
    <w:p w14:paraId="395D03A7" w14:textId="07AC1B8F" w:rsidR="00EF627F" w:rsidRDefault="00EF627F">
      <w:pPr>
        <w:pStyle w:val="Textodecomentrio"/>
      </w:pPr>
      <w:r>
        <w:rPr>
          <w:rStyle w:val="Refdecomentrio"/>
        </w:rPr>
        <w:annotationRef/>
      </w:r>
      <w:r>
        <w:t>Sim. Tive a ideia da dupla para seguir a história</w:t>
      </w:r>
    </w:p>
  </w:comment>
  <w:comment w:id="6" w:author="Mayara Vicente" w:date="2016-06-17T15:44:00Z" w:initials="REV">
    <w:p w14:paraId="0EEA5B01" w14:textId="77777777" w:rsidR="0050031A" w:rsidRDefault="0050031A">
      <w:pPr>
        <w:pStyle w:val="Textodecomentrio"/>
      </w:pPr>
      <w:r>
        <w:rPr>
          <w:rStyle w:val="Refdecomentrio"/>
        </w:rPr>
        <w:annotationRef/>
      </w:r>
      <w:r>
        <w:t>Seria legal exemplificar o complexo?</w:t>
      </w:r>
    </w:p>
  </w:comment>
  <w:comment w:id="7" w:author="Mayara Vicente" w:date="2016-07-19T10:25:00Z" w:initials="REV">
    <w:p w14:paraId="6A0BF528" w14:textId="2718F500" w:rsidR="00E75465" w:rsidRDefault="00E75465">
      <w:pPr>
        <w:pStyle w:val="Textodecomentrio"/>
      </w:pPr>
      <w:r>
        <w:rPr>
          <w:rStyle w:val="Refdecomentrio"/>
        </w:rPr>
        <w:annotationRef/>
      </w:r>
      <w:r>
        <w:t xml:space="preserve">Colocar no livro do educador </w:t>
      </w:r>
      <w:proofErr w:type="gramStart"/>
      <w:r>
        <w:t>então..</w:t>
      </w:r>
      <w:proofErr w:type="spellStart"/>
      <w:proofErr w:type="gramEnd"/>
      <w:r>
        <w:t>rsrs</w:t>
      </w:r>
      <w:proofErr w:type="spellEnd"/>
    </w:p>
    <w:p w14:paraId="7D906253" w14:textId="77777777" w:rsidR="00E75465" w:rsidRDefault="00E75465">
      <w:pPr>
        <w:pStyle w:val="Textodecomentrio"/>
      </w:pPr>
    </w:p>
    <w:p w14:paraId="037BDB98" w14:textId="34DC0F1D" w:rsidR="00E75465" w:rsidRDefault="00E75465">
      <w:pPr>
        <w:pStyle w:val="Textodecomentrio"/>
      </w:pPr>
      <w:r>
        <w:t xml:space="preserve">Pode ser com links que façam referência, para que ele pincele o assunto na aula. </w:t>
      </w:r>
      <w:r>
        <w:sym w:font="Wingdings" w:char="F04A"/>
      </w:r>
    </w:p>
  </w:comment>
  <w:comment w:id="8" w:author="Willian" w:date="2016-07-18T13:44:00Z" w:initials="WFSP">
    <w:p w14:paraId="4FB1EBE9" w14:textId="77777777" w:rsidR="0050031A" w:rsidRDefault="0050031A">
      <w:pPr>
        <w:pStyle w:val="Textodecomentrio"/>
      </w:pPr>
      <w:r>
        <w:rPr>
          <w:rStyle w:val="Refdecomentrio"/>
        </w:rPr>
        <w:annotationRef/>
      </w:r>
      <w:r>
        <w:t xml:space="preserve">Então... É complexo MESMO... </w:t>
      </w:r>
      <w:r>
        <w:sym w:font="Wingdings" w:char="F04B"/>
      </w:r>
    </w:p>
  </w:comment>
  <w:comment w:id="9" w:author="Willian" w:date="2016-07-25T01:13:00Z" w:initials="WFSP">
    <w:p w14:paraId="35A60E72" w14:textId="633AC8C6" w:rsidR="005E387B" w:rsidRDefault="005E387B">
      <w:pPr>
        <w:pStyle w:val="Textodecomentrio"/>
      </w:pPr>
      <w:r>
        <w:rPr>
          <w:rStyle w:val="Refdecomentrio"/>
        </w:rPr>
        <w:annotationRef/>
      </w:r>
      <w:r>
        <w:t>Colocarei a explicação detalhada no livro do professor</w:t>
      </w:r>
    </w:p>
  </w:comment>
  <w:comment w:id="12" w:author="Mayara Vicente" w:date="2016-07-22T18:54:00Z" w:initials="REV">
    <w:p w14:paraId="2308CF26" w14:textId="08855C90" w:rsidR="00055EFE" w:rsidRDefault="00055EFE">
      <w:pPr>
        <w:pStyle w:val="Textodecomentrio"/>
      </w:pPr>
      <w:r>
        <w:rPr>
          <w:rStyle w:val="Refdecomentrio"/>
        </w:rPr>
        <w:annotationRef/>
      </w:r>
      <w:proofErr w:type="gramStart"/>
      <w:r>
        <w:t>correto</w:t>
      </w:r>
      <w:proofErr w:type="gramEnd"/>
      <w:r>
        <w:t xml:space="preserve"> isso?</w:t>
      </w:r>
      <w:r w:rsidR="00605980">
        <w:t xml:space="preserve"> Seria interessante citar algum </w:t>
      </w:r>
      <w:proofErr w:type="spellStart"/>
      <w:r w:rsidR="00605980">
        <w:t>ex</w:t>
      </w:r>
      <w:proofErr w:type="spellEnd"/>
      <w:r w:rsidR="00605980">
        <w:t xml:space="preserve"> de inviabilidade?</w:t>
      </w:r>
    </w:p>
  </w:comment>
  <w:comment w:id="13" w:author="Willian" w:date="2016-07-25T01:16:00Z" w:initials="WFSP">
    <w:p w14:paraId="21F7E708" w14:textId="732760E4" w:rsidR="005E387B" w:rsidRDefault="005E387B">
      <w:pPr>
        <w:pStyle w:val="Textodecomentrio"/>
      </w:pPr>
      <w:r>
        <w:rPr>
          <w:rStyle w:val="Refdecomentrio"/>
        </w:rPr>
        <w:annotationRef/>
      </w:r>
      <w:r>
        <w:t xml:space="preserve">Acho que este trecho não foi desenvolvido corretamente. </w:t>
      </w:r>
      <w:r>
        <w:t>Removido</w:t>
      </w:r>
      <w:bookmarkStart w:id="14" w:name="_GoBack"/>
      <w:bookmarkEnd w:id="14"/>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F77DF7" w15:done="0"/>
  <w15:commentEx w15:paraId="09A83535" w15:done="0"/>
  <w15:commentEx w15:paraId="53934D9D" w15:paraIdParent="09A83535" w15:done="0"/>
  <w15:commentEx w15:paraId="395D03A7" w15:paraIdParent="09A83535" w15:done="0"/>
  <w15:commentEx w15:paraId="0EEA5B01" w15:done="0"/>
  <w15:commentEx w15:paraId="037BDB98" w15:paraIdParent="0EEA5B01" w15:done="0"/>
  <w15:commentEx w15:paraId="4FB1EBE9" w15:paraIdParent="0EEA5B01" w15:done="0"/>
  <w15:commentEx w15:paraId="35A60E72" w15:paraIdParent="0EEA5B01" w15:done="0"/>
  <w15:commentEx w15:paraId="2308CF26" w15:done="0"/>
  <w15:commentEx w15:paraId="21F7E708" w15:paraIdParent="2308CF2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D268CE" w14:textId="77777777" w:rsidR="00493755" w:rsidRDefault="00493755" w:rsidP="005853A1">
      <w:r>
        <w:separator/>
      </w:r>
    </w:p>
  </w:endnote>
  <w:endnote w:type="continuationSeparator" w:id="0">
    <w:p w14:paraId="39BC10E2" w14:textId="77777777" w:rsidR="00493755" w:rsidRDefault="00493755" w:rsidP="00585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2093475"/>
      <w:docPartObj>
        <w:docPartGallery w:val="Page Numbers (Bottom of Page)"/>
        <w:docPartUnique/>
      </w:docPartObj>
    </w:sdtPr>
    <w:sdtEndPr/>
    <w:sdtContent>
      <w:p w14:paraId="1E932138" w14:textId="77777777" w:rsidR="0050031A" w:rsidRDefault="0050031A">
        <w:pPr>
          <w:pStyle w:val="Rodap"/>
          <w:jc w:val="right"/>
        </w:pPr>
        <w:r>
          <w:fldChar w:fldCharType="begin"/>
        </w:r>
        <w:r>
          <w:instrText>PAGE   \* MERGEFORMAT</w:instrText>
        </w:r>
        <w:r>
          <w:fldChar w:fldCharType="separate"/>
        </w:r>
        <w:r w:rsidR="00B3753D">
          <w:rPr>
            <w:noProof/>
          </w:rPr>
          <w:t>7</w:t>
        </w:r>
        <w:r>
          <w:rPr>
            <w:noProof/>
          </w:rPr>
          <w:fldChar w:fldCharType="end"/>
        </w:r>
      </w:p>
    </w:sdtContent>
  </w:sdt>
  <w:p w14:paraId="0D6E2C47" w14:textId="77777777" w:rsidR="0050031A" w:rsidRDefault="0050031A">
    <w:pPr>
      <w:pStyle w:val="Rodap"/>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77EDF5" w14:textId="77777777" w:rsidR="00493755" w:rsidRDefault="00493755" w:rsidP="005853A1">
      <w:r>
        <w:separator/>
      </w:r>
    </w:p>
  </w:footnote>
  <w:footnote w:type="continuationSeparator" w:id="0">
    <w:p w14:paraId="0592FD0A" w14:textId="77777777" w:rsidR="00493755" w:rsidRDefault="00493755" w:rsidP="005853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35E4E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A91857"/>
    <w:multiLevelType w:val="multilevel"/>
    <w:tmpl w:val="D00CE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225BF3"/>
    <w:multiLevelType w:val="hybridMultilevel"/>
    <w:tmpl w:val="9BF486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8B65A97"/>
    <w:multiLevelType w:val="multilevel"/>
    <w:tmpl w:val="2CE6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B27CA4"/>
    <w:multiLevelType w:val="multilevel"/>
    <w:tmpl w:val="E3442F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CB11EA"/>
    <w:multiLevelType w:val="multilevel"/>
    <w:tmpl w:val="DBAA8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A94EE9"/>
    <w:multiLevelType w:val="hybridMultilevel"/>
    <w:tmpl w:val="B296A9EC"/>
    <w:lvl w:ilvl="0" w:tplc="603C761E">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47E4B4B"/>
    <w:multiLevelType w:val="multilevel"/>
    <w:tmpl w:val="79AE6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5E4FA6"/>
    <w:multiLevelType w:val="hybridMultilevel"/>
    <w:tmpl w:val="C52E11D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1D86515B"/>
    <w:multiLevelType w:val="multilevel"/>
    <w:tmpl w:val="CC102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1E047B0"/>
    <w:multiLevelType w:val="multilevel"/>
    <w:tmpl w:val="CFF0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1A56B3"/>
    <w:multiLevelType w:val="multilevel"/>
    <w:tmpl w:val="A69E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C6B5265"/>
    <w:multiLevelType w:val="multilevel"/>
    <w:tmpl w:val="78C4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24EAB"/>
    <w:multiLevelType w:val="multilevel"/>
    <w:tmpl w:val="6F627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CA0381"/>
    <w:multiLevelType w:val="multilevel"/>
    <w:tmpl w:val="5A9EF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9324D6"/>
    <w:multiLevelType w:val="multilevel"/>
    <w:tmpl w:val="9D46F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9A3D94"/>
    <w:multiLevelType w:val="hybridMultilevel"/>
    <w:tmpl w:val="259C3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3B057E29"/>
    <w:multiLevelType w:val="multilevel"/>
    <w:tmpl w:val="6798A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B87D2A"/>
    <w:multiLevelType w:val="multilevel"/>
    <w:tmpl w:val="F6B8B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23F2043"/>
    <w:multiLevelType w:val="multilevel"/>
    <w:tmpl w:val="D83E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72E66B9"/>
    <w:multiLevelType w:val="multilevel"/>
    <w:tmpl w:val="29D2D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7D219C3"/>
    <w:multiLevelType w:val="multilevel"/>
    <w:tmpl w:val="F536B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B9267BC"/>
    <w:multiLevelType w:val="multilevel"/>
    <w:tmpl w:val="B226D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CB177F0"/>
    <w:multiLevelType w:val="multilevel"/>
    <w:tmpl w:val="02FAA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D1E55"/>
    <w:multiLevelType w:val="hybridMultilevel"/>
    <w:tmpl w:val="853A60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59107897"/>
    <w:multiLevelType w:val="multilevel"/>
    <w:tmpl w:val="3456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0A61857"/>
    <w:multiLevelType w:val="multilevel"/>
    <w:tmpl w:val="ECAA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74331C0"/>
    <w:multiLevelType w:val="multilevel"/>
    <w:tmpl w:val="9CB0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E016E57"/>
    <w:multiLevelType w:val="multilevel"/>
    <w:tmpl w:val="7D7C8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E091D0E"/>
    <w:multiLevelType w:val="multilevel"/>
    <w:tmpl w:val="FD703FE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E7D7B3F"/>
    <w:multiLevelType w:val="hybridMultilevel"/>
    <w:tmpl w:val="EB4C73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nsid w:val="717F5CC9"/>
    <w:multiLevelType w:val="hybridMultilevel"/>
    <w:tmpl w:val="94865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nsid w:val="718A10B3"/>
    <w:multiLevelType w:val="multilevel"/>
    <w:tmpl w:val="AB8A7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94F23C9"/>
    <w:multiLevelType w:val="multilevel"/>
    <w:tmpl w:val="2402C34E"/>
    <w:lvl w:ilvl="0">
      <w:start w:val="1"/>
      <w:numFmt w:val="decimal"/>
      <w:lvlText w:val="%1"/>
      <w:lvlJc w:val="left"/>
      <w:pPr>
        <w:ind w:left="800" w:hanging="800"/>
      </w:pPr>
      <w:rPr>
        <w:rFonts w:hint="default"/>
      </w:rPr>
    </w:lvl>
    <w:lvl w:ilvl="1">
      <w:start w:val="1"/>
      <w:numFmt w:val="decimal"/>
      <w:lvlText w:val="%1.%2"/>
      <w:lvlJc w:val="left"/>
      <w:pPr>
        <w:ind w:left="800" w:hanging="800"/>
      </w:pPr>
      <w:rPr>
        <w:rFonts w:hint="default"/>
      </w:rPr>
    </w:lvl>
    <w:lvl w:ilvl="2">
      <w:start w:val="1"/>
      <w:numFmt w:val="decimal"/>
      <w:lvlText w:val="%1.%2.%3"/>
      <w:lvlJc w:val="left"/>
      <w:pPr>
        <w:ind w:left="800" w:hanging="800"/>
      </w:pPr>
      <w:rPr>
        <w:rFonts w:hint="default"/>
      </w:rPr>
    </w:lvl>
    <w:lvl w:ilvl="3">
      <w:start w:val="1"/>
      <w:numFmt w:val="decimal"/>
      <w:lvlText w:val="%1.%2.%3.%4"/>
      <w:lvlJc w:val="left"/>
      <w:pPr>
        <w:ind w:left="800" w:hanging="8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1"/>
  </w:num>
  <w:num w:numId="3">
    <w:abstractNumId w:val="33"/>
  </w:num>
  <w:num w:numId="4">
    <w:abstractNumId w:val="4"/>
  </w:num>
  <w:num w:numId="5">
    <w:abstractNumId w:val="0"/>
  </w:num>
  <w:num w:numId="6">
    <w:abstractNumId w:val="27"/>
  </w:num>
  <w:num w:numId="7">
    <w:abstractNumId w:val="20"/>
  </w:num>
  <w:num w:numId="8">
    <w:abstractNumId w:val="9"/>
  </w:num>
  <w:num w:numId="9">
    <w:abstractNumId w:val="10"/>
  </w:num>
  <w:num w:numId="10">
    <w:abstractNumId w:val="13"/>
  </w:num>
  <w:num w:numId="11">
    <w:abstractNumId w:val="14"/>
  </w:num>
  <w:num w:numId="12">
    <w:abstractNumId w:val="21"/>
  </w:num>
  <w:num w:numId="13">
    <w:abstractNumId w:val="15"/>
  </w:num>
  <w:num w:numId="14">
    <w:abstractNumId w:val="11"/>
  </w:num>
  <w:num w:numId="15">
    <w:abstractNumId w:val="12"/>
  </w:num>
  <w:num w:numId="16">
    <w:abstractNumId w:val="25"/>
  </w:num>
  <w:num w:numId="17">
    <w:abstractNumId w:val="5"/>
  </w:num>
  <w:num w:numId="18">
    <w:abstractNumId w:val="22"/>
  </w:num>
  <w:num w:numId="19">
    <w:abstractNumId w:val="3"/>
  </w:num>
  <w:num w:numId="20">
    <w:abstractNumId w:val="17"/>
  </w:num>
  <w:num w:numId="21">
    <w:abstractNumId w:val="28"/>
  </w:num>
  <w:num w:numId="22">
    <w:abstractNumId w:val="26"/>
  </w:num>
  <w:num w:numId="23">
    <w:abstractNumId w:val="1"/>
  </w:num>
  <w:num w:numId="24">
    <w:abstractNumId w:val="32"/>
  </w:num>
  <w:num w:numId="25">
    <w:abstractNumId w:val="19"/>
  </w:num>
  <w:num w:numId="26">
    <w:abstractNumId w:val="18"/>
  </w:num>
  <w:num w:numId="27">
    <w:abstractNumId w:val="7"/>
  </w:num>
  <w:num w:numId="28">
    <w:abstractNumId w:val="16"/>
  </w:num>
  <w:num w:numId="29">
    <w:abstractNumId w:val="24"/>
  </w:num>
  <w:num w:numId="30">
    <w:abstractNumId w:val="8"/>
  </w:num>
  <w:num w:numId="31">
    <w:abstractNumId w:val="30"/>
  </w:num>
  <w:num w:numId="32">
    <w:abstractNumId w:val="6"/>
  </w:num>
  <w:num w:numId="33">
    <w:abstractNumId w:val="23"/>
  </w:num>
  <w:num w:numId="34">
    <w:abstractNumId w:val="2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trackRevision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E06"/>
    <w:rsid w:val="00004FF2"/>
    <w:rsid w:val="00007C53"/>
    <w:rsid w:val="00021AF4"/>
    <w:rsid w:val="00055EFE"/>
    <w:rsid w:val="0006090F"/>
    <w:rsid w:val="000678CD"/>
    <w:rsid w:val="00070892"/>
    <w:rsid w:val="00081967"/>
    <w:rsid w:val="000824C1"/>
    <w:rsid w:val="00092FC5"/>
    <w:rsid w:val="000A45AD"/>
    <w:rsid w:val="000B124B"/>
    <w:rsid w:val="000D5EE7"/>
    <w:rsid w:val="0014607E"/>
    <w:rsid w:val="001578A0"/>
    <w:rsid w:val="00162152"/>
    <w:rsid w:val="001678A9"/>
    <w:rsid w:val="0017639C"/>
    <w:rsid w:val="001770F5"/>
    <w:rsid w:val="00182C02"/>
    <w:rsid w:val="00185BDB"/>
    <w:rsid w:val="00185D7B"/>
    <w:rsid w:val="001A0E2E"/>
    <w:rsid w:val="001A1C81"/>
    <w:rsid w:val="001C5D6E"/>
    <w:rsid w:val="001D5520"/>
    <w:rsid w:val="001D7EC9"/>
    <w:rsid w:val="001E0824"/>
    <w:rsid w:val="001E6E27"/>
    <w:rsid w:val="001F5C26"/>
    <w:rsid w:val="002026A4"/>
    <w:rsid w:val="00205EAE"/>
    <w:rsid w:val="00234574"/>
    <w:rsid w:val="00240F6A"/>
    <w:rsid w:val="00293A3D"/>
    <w:rsid w:val="002962C8"/>
    <w:rsid w:val="00296780"/>
    <w:rsid w:val="002A377E"/>
    <w:rsid w:val="002B4EA3"/>
    <w:rsid w:val="002C4F8B"/>
    <w:rsid w:val="002F3398"/>
    <w:rsid w:val="00327683"/>
    <w:rsid w:val="00343A1E"/>
    <w:rsid w:val="00373EA1"/>
    <w:rsid w:val="0038029D"/>
    <w:rsid w:val="00384594"/>
    <w:rsid w:val="003A70C3"/>
    <w:rsid w:val="003D2BD3"/>
    <w:rsid w:val="003F27DD"/>
    <w:rsid w:val="003F2AD1"/>
    <w:rsid w:val="003F301E"/>
    <w:rsid w:val="003F57CB"/>
    <w:rsid w:val="004044F1"/>
    <w:rsid w:val="00444A11"/>
    <w:rsid w:val="004524FE"/>
    <w:rsid w:val="004644E8"/>
    <w:rsid w:val="00467BEF"/>
    <w:rsid w:val="00483C5C"/>
    <w:rsid w:val="004854CE"/>
    <w:rsid w:val="00491CCA"/>
    <w:rsid w:val="00493755"/>
    <w:rsid w:val="00493A11"/>
    <w:rsid w:val="004C71E8"/>
    <w:rsid w:val="004E195C"/>
    <w:rsid w:val="004E3287"/>
    <w:rsid w:val="004F6189"/>
    <w:rsid w:val="0050031A"/>
    <w:rsid w:val="0053136B"/>
    <w:rsid w:val="00540A8F"/>
    <w:rsid w:val="00551B69"/>
    <w:rsid w:val="0055255D"/>
    <w:rsid w:val="00557B73"/>
    <w:rsid w:val="0056115D"/>
    <w:rsid w:val="0056601B"/>
    <w:rsid w:val="005661EC"/>
    <w:rsid w:val="00583BEE"/>
    <w:rsid w:val="005853A1"/>
    <w:rsid w:val="00591079"/>
    <w:rsid w:val="005A10E1"/>
    <w:rsid w:val="005B01ED"/>
    <w:rsid w:val="005E387B"/>
    <w:rsid w:val="00605830"/>
    <w:rsid w:val="00605980"/>
    <w:rsid w:val="00606162"/>
    <w:rsid w:val="006113CB"/>
    <w:rsid w:val="006116D7"/>
    <w:rsid w:val="00617194"/>
    <w:rsid w:val="0064440E"/>
    <w:rsid w:val="006605C3"/>
    <w:rsid w:val="00661B1A"/>
    <w:rsid w:val="00671F11"/>
    <w:rsid w:val="00676D9D"/>
    <w:rsid w:val="006A2DCD"/>
    <w:rsid w:val="006C5124"/>
    <w:rsid w:val="006C52CC"/>
    <w:rsid w:val="006D4F62"/>
    <w:rsid w:val="006D566A"/>
    <w:rsid w:val="006F1D21"/>
    <w:rsid w:val="00721509"/>
    <w:rsid w:val="00752384"/>
    <w:rsid w:val="007549BD"/>
    <w:rsid w:val="00763ABF"/>
    <w:rsid w:val="00773B11"/>
    <w:rsid w:val="0077457E"/>
    <w:rsid w:val="00776022"/>
    <w:rsid w:val="007915A5"/>
    <w:rsid w:val="0079488E"/>
    <w:rsid w:val="00797A03"/>
    <w:rsid w:val="007C306D"/>
    <w:rsid w:val="008044BB"/>
    <w:rsid w:val="00807237"/>
    <w:rsid w:val="00821C9E"/>
    <w:rsid w:val="0084775E"/>
    <w:rsid w:val="00855F8B"/>
    <w:rsid w:val="0087399C"/>
    <w:rsid w:val="00876D6E"/>
    <w:rsid w:val="008903F5"/>
    <w:rsid w:val="008A53D4"/>
    <w:rsid w:val="008A6684"/>
    <w:rsid w:val="008C2612"/>
    <w:rsid w:val="008C5CE6"/>
    <w:rsid w:val="008D63C6"/>
    <w:rsid w:val="008E000D"/>
    <w:rsid w:val="008E6D15"/>
    <w:rsid w:val="008F056F"/>
    <w:rsid w:val="008F2B82"/>
    <w:rsid w:val="008F30CF"/>
    <w:rsid w:val="009107B5"/>
    <w:rsid w:val="00914289"/>
    <w:rsid w:val="00916659"/>
    <w:rsid w:val="009202B9"/>
    <w:rsid w:val="00920FD4"/>
    <w:rsid w:val="00937061"/>
    <w:rsid w:val="00943C45"/>
    <w:rsid w:val="00947425"/>
    <w:rsid w:val="00957634"/>
    <w:rsid w:val="009642F1"/>
    <w:rsid w:val="009654A3"/>
    <w:rsid w:val="00965EAD"/>
    <w:rsid w:val="00966EC6"/>
    <w:rsid w:val="00992947"/>
    <w:rsid w:val="00993E38"/>
    <w:rsid w:val="0099716E"/>
    <w:rsid w:val="009A0CD9"/>
    <w:rsid w:val="009A3977"/>
    <w:rsid w:val="009B1327"/>
    <w:rsid w:val="009B13C8"/>
    <w:rsid w:val="009D13AB"/>
    <w:rsid w:val="009E730A"/>
    <w:rsid w:val="00A113F1"/>
    <w:rsid w:val="00A11A90"/>
    <w:rsid w:val="00A16F67"/>
    <w:rsid w:val="00A17026"/>
    <w:rsid w:val="00A33CAD"/>
    <w:rsid w:val="00A57034"/>
    <w:rsid w:val="00A64E53"/>
    <w:rsid w:val="00A87A20"/>
    <w:rsid w:val="00AA53E0"/>
    <w:rsid w:val="00AA7FA0"/>
    <w:rsid w:val="00AF15AB"/>
    <w:rsid w:val="00AF3978"/>
    <w:rsid w:val="00AF6D00"/>
    <w:rsid w:val="00B022CD"/>
    <w:rsid w:val="00B0370E"/>
    <w:rsid w:val="00B11F0E"/>
    <w:rsid w:val="00B25888"/>
    <w:rsid w:val="00B27F27"/>
    <w:rsid w:val="00B3753D"/>
    <w:rsid w:val="00B400B2"/>
    <w:rsid w:val="00B42ECC"/>
    <w:rsid w:val="00B46EC5"/>
    <w:rsid w:val="00B719D7"/>
    <w:rsid w:val="00B806E2"/>
    <w:rsid w:val="00B90896"/>
    <w:rsid w:val="00B94BE0"/>
    <w:rsid w:val="00BA3E55"/>
    <w:rsid w:val="00BC77F2"/>
    <w:rsid w:val="00BD1C96"/>
    <w:rsid w:val="00C13B98"/>
    <w:rsid w:val="00C20B0E"/>
    <w:rsid w:val="00C24EAE"/>
    <w:rsid w:val="00C26131"/>
    <w:rsid w:val="00C32940"/>
    <w:rsid w:val="00C50F0D"/>
    <w:rsid w:val="00C73034"/>
    <w:rsid w:val="00C7762D"/>
    <w:rsid w:val="00C85DFC"/>
    <w:rsid w:val="00C93120"/>
    <w:rsid w:val="00C939B6"/>
    <w:rsid w:val="00CB119E"/>
    <w:rsid w:val="00CB37D2"/>
    <w:rsid w:val="00CB5E06"/>
    <w:rsid w:val="00CD6167"/>
    <w:rsid w:val="00D40421"/>
    <w:rsid w:val="00D55792"/>
    <w:rsid w:val="00D7521D"/>
    <w:rsid w:val="00D84EF0"/>
    <w:rsid w:val="00D85911"/>
    <w:rsid w:val="00DC49DF"/>
    <w:rsid w:val="00DF691F"/>
    <w:rsid w:val="00E04309"/>
    <w:rsid w:val="00E1353C"/>
    <w:rsid w:val="00E60462"/>
    <w:rsid w:val="00E662B7"/>
    <w:rsid w:val="00E73F36"/>
    <w:rsid w:val="00E75465"/>
    <w:rsid w:val="00EC1E7D"/>
    <w:rsid w:val="00ED2F9B"/>
    <w:rsid w:val="00ED5052"/>
    <w:rsid w:val="00EF3E89"/>
    <w:rsid w:val="00EF545A"/>
    <w:rsid w:val="00EF627F"/>
    <w:rsid w:val="00F0761E"/>
    <w:rsid w:val="00F078EE"/>
    <w:rsid w:val="00F175A9"/>
    <w:rsid w:val="00F51EA2"/>
    <w:rsid w:val="00F7102B"/>
    <w:rsid w:val="00F739F1"/>
    <w:rsid w:val="00F77B06"/>
    <w:rsid w:val="00F86827"/>
    <w:rsid w:val="00FA47C3"/>
    <w:rsid w:val="00FA73A5"/>
    <w:rsid w:val="00FB3AAB"/>
    <w:rsid w:val="00FE2E44"/>
    <w:rsid w:val="00FE6F79"/>
    <w:rsid w:val="00FE7872"/>
    <w:rsid w:val="00FF50D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CF8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pt-BR" w:eastAsia="pt-B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52CC"/>
    <w:pPr>
      <w:spacing w:before="120" w:after="120"/>
      <w:jc w:val="both"/>
    </w:pPr>
    <w:rPr>
      <w:rFonts w:cs="Times New Roman"/>
      <w:sz w:val="22"/>
    </w:rPr>
  </w:style>
  <w:style w:type="paragraph" w:styleId="Ttulo1">
    <w:name w:val="heading 1"/>
    <w:basedOn w:val="Normal"/>
    <w:next w:val="Normal"/>
    <w:link w:val="Ttulo1Char"/>
    <w:uiPriority w:val="9"/>
    <w:qFormat/>
    <w:rsid w:val="00CB5E06"/>
    <w:pPr>
      <w:keepNext/>
      <w:keepLines/>
      <w:spacing w:before="240"/>
      <w:jc w:val="right"/>
      <w:outlineLvl w:val="0"/>
    </w:pPr>
    <w:rPr>
      <w:rFonts w:asciiTheme="majorHAnsi" w:eastAsiaTheme="majorEastAsia" w:hAnsiTheme="majorHAnsi" w:cstheme="majorBidi"/>
      <w:b/>
      <w:color w:val="2E74B5" w:themeColor="accent1" w:themeShade="BF"/>
      <w:sz w:val="144"/>
      <w:szCs w:val="32"/>
    </w:rPr>
  </w:style>
  <w:style w:type="paragraph" w:styleId="Ttulo2">
    <w:name w:val="heading 2"/>
    <w:basedOn w:val="Normal"/>
    <w:next w:val="Normal"/>
    <w:link w:val="Ttulo2Char"/>
    <w:autoRedefine/>
    <w:uiPriority w:val="9"/>
    <w:unhideWhenUsed/>
    <w:qFormat/>
    <w:rsid w:val="00070892"/>
    <w:pPr>
      <w:keepNext/>
      <w:keepLines/>
      <w:spacing w:before="40"/>
      <w:outlineLvl w:val="1"/>
    </w:pPr>
    <w:rPr>
      <w:rFonts w:eastAsiaTheme="majorEastAsia" w:cstheme="majorBidi"/>
      <w:color w:val="2E74B5" w:themeColor="accent1" w:themeShade="BF"/>
      <w:sz w:val="56"/>
      <w:szCs w:val="26"/>
    </w:rPr>
  </w:style>
  <w:style w:type="paragraph" w:styleId="Ttulo3">
    <w:name w:val="heading 3"/>
    <w:basedOn w:val="Normal"/>
    <w:next w:val="Normal"/>
    <w:link w:val="Ttulo3Char"/>
    <w:uiPriority w:val="9"/>
    <w:unhideWhenUsed/>
    <w:qFormat/>
    <w:rsid w:val="006C52CC"/>
    <w:pPr>
      <w:keepNext/>
      <w:keepLines/>
      <w:spacing w:before="40" w:line="360" w:lineRule="auto"/>
      <w:outlineLvl w:val="2"/>
    </w:pPr>
    <w:rPr>
      <w:rFonts w:eastAsiaTheme="majorEastAsia" w:cstheme="majorBidi"/>
      <w:b/>
      <w:color w:val="5B9BD5" w:themeColor="accent1"/>
      <w:sz w:val="32"/>
    </w:rPr>
  </w:style>
  <w:style w:type="paragraph" w:styleId="Ttulo4">
    <w:name w:val="heading 4"/>
    <w:basedOn w:val="Normal"/>
    <w:next w:val="Normal"/>
    <w:link w:val="Ttulo4Char"/>
    <w:uiPriority w:val="9"/>
    <w:unhideWhenUsed/>
    <w:qFormat/>
    <w:rsid w:val="00FE7872"/>
    <w:pPr>
      <w:keepNext/>
      <w:keepLines/>
      <w:spacing w:before="40" w:line="360" w:lineRule="auto"/>
      <w:outlineLvl w:val="3"/>
    </w:pPr>
    <w:rPr>
      <w:rFonts w:eastAsiaTheme="majorEastAsia" w:cstheme="majorBidi"/>
      <w:b/>
      <w:iCs/>
      <w:color w:val="2E74B5" w:themeColor="accent1" w:themeShade="BF"/>
    </w:rPr>
  </w:style>
  <w:style w:type="paragraph" w:styleId="Ttulo5">
    <w:name w:val="heading 5"/>
    <w:basedOn w:val="Normal"/>
    <w:next w:val="Normal"/>
    <w:link w:val="Ttulo5Char"/>
    <w:uiPriority w:val="9"/>
    <w:unhideWhenUsed/>
    <w:qFormat/>
    <w:rsid w:val="00CB5E06"/>
    <w:pPr>
      <w:keepNext/>
      <w:keepLines/>
      <w:spacing w:before="4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5E06"/>
    <w:rPr>
      <w:rFonts w:asciiTheme="majorHAnsi" w:eastAsiaTheme="majorEastAsia" w:hAnsiTheme="majorHAnsi" w:cstheme="majorBidi"/>
      <w:b/>
      <w:color w:val="2E74B5" w:themeColor="accent1" w:themeShade="BF"/>
      <w:sz w:val="144"/>
      <w:szCs w:val="32"/>
    </w:rPr>
  </w:style>
  <w:style w:type="character" w:customStyle="1" w:styleId="Ttulo2Char">
    <w:name w:val="Título 2 Char"/>
    <w:basedOn w:val="Fontepargpadro"/>
    <w:link w:val="Ttulo2"/>
    <w:uiPriority w:val="9"/>
    <w:rsid w:val="00070892"/>
    <w:rPr>
      <w:rFonts w:eastAsiaTheme="majorEastAsia" w:cstheme="majorBidi"/>
      <w:color w:val="2E74B5" w:themeColor="accent1" w:themeShade="BF"/>
      <w:sz w:val="56"/>
      <w:szCs w:val="26"/>
    </w:rPr>
  </w:style>
  <w:style w:type="character" w:customStyle="1" w:styleId="Ttulo3Char">
    <w:name w:val="Título 3 Char"/>
    <w:basedOn w:val="Fontepargpadro"/>
    <w:link w:val="Ttulo3"/>
    <w:uiPriority w:val="9"/>
    <w:rsid w:val="006C52CC"/>
    <w:rPr>
      <w:rFonts w:eastAsiaTheme="majorEastAsia" w:cstheme="majorBidi"/>
      <w:b/>
      <w:color w:val="5B9BD5" w:themeColor="accent1"/>
      <w:sz w:val="32"/>
    </w:rPr>
  </w:style>
  <w:style w:type="character" w:customStyle="1" w:styleId="Ttulo4Char">
    <w:name w:val="Título 4 Char"/>
    <w:basedOn w:val="Fontepargpadro"/>
    <w:link w:val="Ttulo4"/>
    <w:uiPriority w:val="9"/>
    <w:rsid w:val="00FE7872"/>
    <w:rPr>
      <w:rFonts w:eastAsiaTheme="majorEastAsia" w:cstheme="majorBidi"/>
      <w:b/>
      <w:iCs/>
      <w:color w:val="2E74B5" w:themeColor="accent1" w:themeShade="BF"/>
      <w:sz w:val="22"/>
    </w:rPr>
  </w:style>
  <w:style w:type="character" w:customStyle="1" w:styleId="Ttulo5Char">
    <w:name w:val="Título 5 Char"/>
    <w:basedOn w:val="Fontepargpadro"/>
    <w:link w:val="Ttulo5"/>
    <w:uiPriority w:val="9"/>
    <w:rsid w:val="00CB5E06"/>
    <w:rPr>
      <w:rFonts w:asciiTheme="majorHAnsi" w:eastAsiaTheme="majorEastAsia" w:hAnsiTheme="majorHAnsi" w:cstheme="majorBidi"/>
      <w:color w:val="2E74B5" w:themeColor="accent1" w:themeShade="BF"/>
    </w:rPr>
  </w:style>
  <w:style w:type="paragraph" w:styleId="PargrafodaLista">
    <w:name w:val="List Paragraph"/>
    <w:basedOn w:val="Normal"/>
    <w:uiPriority w:val="34"/>
    <w:qFormat/>
    <w:rsid w:val="00CB5E06"/>
    <w:pPr>
      <w:ind w:left="720"/>
      <w:contextualSpacing/>
    </w:pPr>
  </w:style>
  <w:style w:type="paragraph" w:styleId="Ttulo">
    <w:name w:val="Title"/>
    <w:basedOn w:val="Normal"/>
    <w:next w:val="Normal"/>
    <w:link w:val="TtuloChar"/>
    <w:uiPriority w:val="10"/>
    <w:qFormat/>
    <w:rsid w:val="00CB5E06"/>
    <w:pPr>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B5E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B5E06"/>
    <w:pPr>
      <w:numPr>
        <w:ilvl w:val="1"/>
      </w:numPr>
      <w:spacing w:after="160"/>
    </w:pPr>
    <w:rPr>
      <w:color w:val="5A5A5A" w:themeColor="text1" w:themeTint="A5"/>
      <w:spacing w:val="15"/>
      <w:szCs w:val="22"/>
    </w:rPr>
  </w:style>
  <w:style w:type="character" w:customStyle="1" w:styleId="SubttuloChar">
    <w:name w:val="Subtítulo Char"/>
    <w:basedOn w:val="Fontepargpadro"/>
    <w:link w:val="Subttulo"/>
    <w:uiPriority w:val="11"/>
    <w:rsid w:val="00CB5E06"/>
    <w:rPr>
      <w:rFonts w:ascii="Times New Roman" w:hAnsi="Times New Roman" w:cs="Times New Roman"/>
      <w:color w:val="5A5A5A" w:themeColor="text1" w:themeTint="A5"/>
      <w:spacing w:val="15"/>
      <w:sz w:val="22"/>
      <w:szCs w:val="22"/>
    </w:rPr>
  </w:style>
  <w:style w:type="paragraph" w:styleId="CitaoIntensa">
    <w:name w:val="Intense Quote"/>
    <w:basedOn w:val="Normal"/>
    <w:next w:val="Normal"/>
    <w:link w:val="CitaoIntensaChar"/>
    <w:uiPriority w:val="30"/>
    <w:qFormat/>
    <w:rsid w:val="00CB5E0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oIntensaChar">
    <w:name w:val="Citação Intensa Char"/>
    <w:basedOn w:val="Fontepargpadro"/>
    <w:link w:val="CitaoIntensa"/>
    <w:uiPriority w:val="30"/>
    <w:rsid w:val="00CB5E06"/>
    <w:rPr>
      <w:rFonts w:ascii="Times New Roman" w:hAnsi="Times New Roman" w:cs="Times New Roman"/>
      <w:i/>
      <w:iCs/>
      <w:color w:val="5B9BD5" w:themeColor="accent1"/>
    </w:rPr>
  </w:style>
  <w:style w:type="character" w:styleId="Forte">
    <w:name w:val="Strong"/>
    <w:basedOn w:val="Fontepargpadro"/>
    <w:uiPriority w:val="22"/>
    <w:qFormat/>
    <w:rsid w:val="00CB5E06"/>
    <w:rPr>
      <w:b/>
      <w:bCs/>
    </w:rPr>
  </w:style>
  <w:style w:type="character" w:styleId="RefernciaSutil">
    <w:name w:val="Subtle Reference"/>
    <w:basedOn w:val="Fontepargpadro"/>
    <w:uiPriority w:val="31"/>
    <w:qFormat/>
    <w:rsid w:val="00CB5E06"/>
    <w:rPr>
      <w:smallCaps/>
      <w:color w:val="5A5A5A" w:themeColor="text1" w:themeTint="A5"/>
    </w:rPr>
  </w:style>
  <w:style w:type="character" w:styleId="RefernciaIntensa">
    <w:name w:val="Intense Reference"/>
    <w:basedOn w:val="Fontepargpadro"/>
    <w:uiPriority w:val="32"/>
    <w:qFormat/>
    <w:rsid w:val="00CB5E06"/>
    <w:rPr>
      <w:b/>
      <w:bCs/>
      <w:smallCaps/>
      <w:color w:val="5B9BD5" w:themeColor="accent1"/>
      <w:spacing w:val="5"/>
    </w:rPr>
  </w:style>
  <w:style w:type="character" w:styleId="Hiperlink">
    <w:name w:val="Hyperlink"/>
    <w:basedOn w:val="Fontepargpadro"/>
    <w:uiPriority w:val="99"/>
    <w:unhideWhenUsed/>
    <w:rsid w:val="00CB5E06"/>
    <w:rPr>
      <w:color w:val="0563C1" w:themeColor="hyperlink"/>
      <w:u w:val="single"/>
    </w:rPr>
  </w:style>
  <w:style w:type="paragraph" w:customStyle="1" w:styleId="Code">
    <w:name w:val="Code"/>
    <w:basedOn w:val="Normal"/>
    <w:qFormat/>
    <w:rsid w:val="00CB5E06"/>
    <w:rPr>
      <w:rFonts w:ascii="Consolas" w:hAnsi="Consolas"/>
      <w:sz w:val="20"/>
    </w:rPr>
  </w:style>
  <w:style w:type="character" w:styleId="Refdecomentrio">
    <w:name w:val="annotation reference"/>
    <w:basedOn w:val="Fontepargpadro"/>
    <w:uiPriority w:val="99"/>
    <w:semiHidden/>
    <w:unhideWhenUsed/>
    <w:rsid w:val="00CB5E06"/>
    <w:rPr>
      <w:sz w:val="16"/>
      <w:szCs w:val="16"/>
    </w:rPr>
  </w:style>
  <w:style w:type="paragraph" w:styleId="Textodecomentrio">
    <w:name w:val="annotation text"/>
    <w:basedOn w:val="Normal"/>
    <w:link w:val="TextodecomentrioChar"/>
    <w:uiPriority w:val="99"/>
    <w:semiHidden/>
    <w:unhideWhenUsed/>
    <w:rsid w:val="00CB5E06"/>
    <w:rPr>
      <w:sz w:val="20"/>
      <w:szCs w:val="20"/>
    </w:rPr>
  </w:style>
  <w:style w:type="character" w:customStyle="1" w:styleId="TextodecomentrioChar">
    <w:name w:val="Texto de comentário Char"/>
    <w:basedOn w:val="Fontepargpadro"/>
    <w:link w:val="Textodecomentrio"/>
    <w:uiPriority w:val="99"/>
    <w:semiHidden/>
    <w:rsid w:val="00CB5E06"/>
    <w:rPr>
      <w:rFonts w:ascii="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CB5E06"/>
    <w:rPr>
      <w:b/>
      <w:bCs/>
    </w:rPr>
  </w:style>
  <w:style w:type="character" w:customStyle="1" w:styleId="AssuntodocomentrioChar">
    <w:name w:val="Assunto do comentário Char"/>
    <w:basedOn w:val="TextodecomentrioChar"/>
    <w:link w:val="Assuntodocomentrio"/>
    <w:uiPriority w:val="99"/>
    <w:semiHidden/>
    <w:rsid w:val="00CB5E06"/>
    <w:rPr>
      <w:rFonts w:ascii="Times New Roman" w:hAnsi="Times New Roman" w:cs="Times New Roman"/>
      <w:b/>
      <w:bCs/>
      <w:sz w:val="20"/>
      <w:szCs w:val="20"/>
    </w:rPr>
  </w:style>
  <w:style w:type="paragraph" w:styleId="Textodebalo">
    <w:name w:val="Balloon Text"/>
    <w:basedOn w:val="Normal"/>
    <w:link w:val="TextodebaloChar"/>
    <w:uiPriority w:val="99"/>
    <w:semiHidden/>
    <w:unhideWhenUsed/>
    <w:rsid w:val="00CB5E06"/>
    <w:rPr>
      <w:rFonts w:ascii="Segoe UI" w:hAnsi="Segoe UI" w:cs="Segoe UI"/>
      <w:sz w:val="18"/>
      <w:szCs w:val="18"/>
    </w:rPr>
  </w:style>
  <w:style w:type="character" w:customStyle="1" w:styleId="TextodebaloChar">
    <w:name w:val="Texto de balão Char"/>
    <w:basedOn w:val="Fontepargpadro"/>
    <w:link w:val="Textodebalo"/>
    <w:uiPriority w:val="99"/>
    <w:semiHidden/>
    <w:rsid w:val="00CB5E06"/>
    <w:rPr>
      <w:rFonts w:ascii="Segoe UI" w:hAnsi="Segoe UI" w:cs="Segoe UI"/>
      <w:sz w:val="18"/>
      <w:szCs w:val="18"/>
    </w:rPr>
  </w:style>
  <w:style w:type="character" w:styleId="HiperlinkVisitado">
    <w:name w:val="FollowedHyperlink"/>
    <w:basedOn w:val="Fontepargpadro"/>
    <w:uiPriority w:val="99"/>
    <w:semiHidden/>
    <w:unhideWhenUsed/>
    <w:rsid w:val="00CB5E06"/>
    <w:rPr>
      <w:color w:val="954F72" w:themeColor="followedHyperlink"/>
      <w:u w:val="single"/>
    </w:rPr>
  </w:style>
  <w:style w:type="character" w:customStyle="1" w:styleId="comment">
    <w:name w:val="comment"/>
    <w:basedOn w:val="Fontepargpadro"/>
    <w:rsid w:val="00CB5E06"/>
  </w:style>
  <w:style w:type="character" w:customStyle="1" w:styleId="keyword">
    <w:name w:val="keyword"/>
    <w:basedOn w:val="Fontepargpadro"/>
    <w:rsid w:val="00CB5E06"/>
  </w:style>
  <w:style w:type="paragraph" w:customStyle="1" w:styleId="Listagem-Imagem-Tabela">
    <w:name w:val="Listagem - Imagem - Tabela"/>
    <w:basedOn w:val="Normal"/>
    <w:qFormat/>
    <w:rsid w:val="0079488E"/>
    <w:pPr>
      <w:jc w:val="center"/>
    </w:pPr>
    <w:rPr>
      <w:i/>
      <w:sz w:val="18"/>
    </w:rPr>
  </w:style>
  <w:style w:type="character" w:customStyle="1" w:styleId="apple-converted-space">
    <w:name w:val="apple-converted-space"/>
    <w:basedOn w:val="Fontepargpadro"/>
    <w:rsid w:val="00CB5E06"/>
  </w:style>
  <w:style w:type="character" w:styleId="CdigoHTML">
    <w:name w:val="HTML Code"/>
    <w:basedOn w:val="Fontepargpadro"/>
    <w:uiPriority w:val="99"/>
    <w:semiHidden/>
    <w:unhideWhenUsed/>
    <w:rsid w:val="00CB5E06"/>
    <w:rPr>
      <w:rFonts w:ascii="Courier New" w:eastAsiaTheme="minorEastAsia" w:hAnsi="Courier New" w:cs="Courier New"/>
      <w:sz w:val="20"/>
      <w:szCs w:val="20"/>
    </w:rPr>
  </w:style>
  <w:style w:type="character" w:customStyle="1" w:styleId="string">
    <w:name w:val="string"/>
    <w:basedOn w:val="Fontepargpadro"/>
    <w:rsid w:val="00CB5E06"/>
  </w:style>
  <w:style w:type="character" w:customStyle="1" w:styleId="number">
    <w:name w:val="number"/>
    <w:basedOn w:val="Fontepargpadro"/>
    <w:rsid w:val="00CB5E06"/>
  </w:style>
  <w:style w:type="character" w:customStyle="1" w:styleId="annotation">
    <w:name w:val="annotation"/>
    <w:basedOn w:val="Fontepargpadro"/>
    <w:rsid w:val="00CB5E06"/>
  </w:style>
  <w:style w:type="table" w:styleId="Tabelacomgrade">
    <w:name w:val="Table Grid"/>
    <w:basedOn w:val="Tabelanormal"/>
    <w:uiPriority w:val="39"/>
    <w:rsid w:val="000D5E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e">
    <w:name w:val="Emphasis"/>
    <w:basedOn w:val="Fontepargpadro"/>
    <w:uiPriority w:val="20"/>
    <w:qFormat/>
    <w:rsid w:val="000D5EE7"/>
    <w:rPr>
      <w:i/>
      <w:iCs/>
    </w:rPr>
  </w:style>
  <w:style w:type="paragraph" w:styleId="Legenda">
    <w:name w:val="caption"/>
    <w:basedOn w:val="Normal"/>
    <w:next w:val="Normal"/>
    <w:uiPriority w:val="35"/>
    <w:unhideWhenUsed/>
    <w:qFormat/>
    <w:rsid w:val="00807237"/>
    <w:pPr>
      <w:spacing w:after="200"/>
    </w:pPr>
    <w:rPr>
      <w:i/>
      <w:iCs/>
      <w:color w:val="44546A" w:themeColor="text2"/>
      <w:sz w:val="18"/>
      <w:szCs w:val="18"/>
    </w:rPr>
  </w:style>
  <w:style w:type="paragraph" w:styleId="CabealhodoSumrio">
    <w:name w:val="TOC Heading"/>
    <w:basedOn w:val="Ttulo1"/>
    <w:next w:val="Normal"/>
    <w:uiPriority w:val="39"/>
    <w:unhideWhenUsed/>
    <w:qFormat/>
    <w:rsid w:val="00F0761E"/>
    <w:pPr>
      <w:spacing w:line="259" w:lineRule="auto"/>
      <w:jc w:val="left"/>
      <w:outlineLvl w:val="9"/>
    </w:pPr>
    <w:rPr>
      <w:b w:val="0"/>
      <w:sz w:val="32"/>
    </w:rPr>
  </w:style>
  <w:style w:type="paragraph" w:styleId="Sumrio1">
    <w:name w:val="toc 1"/>
    <w:basedOn w:val="Normal"/>
    <w:next w:val="Normal"/>
    <w:autoRedefine/>
    <w:uiPriority w:val="39"/>
    <w:unhideWhenUsed/>
    <w:rsid w:val="005853A1"/>
    <w:pPr>
      <w:tabs>
        <w:tab w:val="right" w:leader="dot" w:pos="8488"/>
      </w:tabs>
      <w:spacing w:after="100"/>
    </w:pPr>
    <w:rPr>
      <w:b/>
      <w:noProof/>
      <w:sz w:val="28"/>
    </w:rPr>
  </w:style>
  <w:style w:type="paragraph" w:styleId="Sumrio2">
    <w:name w:val="toc 2"/>
    <w:basedOn w:val="Normal"/>
    <w:next w:val="Normal"/>
    <w:autoRedefine/>
    <w:uiPriority w:val="39"/>
    <w:unhideWhenUsed/>
    <w:rsid w:val="005853A1"/>
    <w:pPr>
      <w:tabs>
        <w:tab w:val="right" w:leader="dot" w:pos="8488"/>
      </w:tabs>
      <w:spacing w:after="100"/>
      <w:ind w:left="240"/>
    </w:pPr>
    <w:rPr>
      <w:b/>
      <w:noProof/>
    </w:rPr>
  </w:style>
  <w:style w:type="paragraph" w:styleId="Sumrio3">
    <w:name w:val="toc 3"/>
    <w:basedOn w:val="Normal"/>
    <w:next w:val="Normal"/>
    <w:autoRedefine/>
    <w:uiPriority w:val="39"/>
    <w:unhideWhenUsed/>
    <w:rsid w:val="00F0761E"/>
    <w:pPr>
      <w:spacing w:after="100"/>
      <w:ind w:left="480"/>
    </w:pPr>
  </w:style>
  <w:style w:type="paragraph" w:styleId="Cabealho">
    <w:name w:val="header"/>
    <w:basedOn w:val="Normal"/>
    <w:link w:val="CabealhoChar"/>
    <w:uiPriority w:val="99"/>
    <w:unhideWhenUsed/>
    <w:rsid w:val="005853A1"/>
    <w:pPr>
      <w:tabs>
        <w:tab w:val="center" w:pos="4513"/>
        <w:tab w:val="right" w:pos="9026"/>
      </w:tabs>
    </w:pPr>
  </w:style>
  <w:style w:type="character" w:customStyle="1" w:styleId="CabealhoChar">
    <w:name w:val="Cabeçalho Char"/>
    <w:basedOn w:val="Fontepargpadro"/>
    <w:link w:val="Cabealho"/>
    <w:uiPriority w:val="99"/>
    <w:rsid w:val="005853A1"/>
    <w:rPr>
      <w:rFonts w:cs="Times New Roman"/>
    </w:rPr>
  </w:style>
  <w:style w:type="paragraph" w:styleId="Rodap">
    <w:name w:val="footer"/>
    <w:basedOn w:val="Normal"/>
    <w:link w:val="RodapChar"/>
    <w:uiPriority w:val="99"/>
    <w:unhideWhenUsed/>
    <w:rsid w:val="005853A1"/>
    <w:pPr>
      <w:tabs>
        <w:tab w:val="center" w:pos="4513"/>
        <w:tab w:val="right" w:pos="9026"/>
      </w:tabs>
    </w:pPr>
  </w:style>
  <w:style w:type="character" w:customStyle="1" w:styleId="RodapChar">
    <w:name w:val="Rodapé Char"/>
    <w:basedOn w:val="Fontepargpadro"/>
    <w:link w:val="Rodap"/>
    <w:uiPriority w:val="99"/>
    <w:rsid w:val="005853A1"/>
    <w:rPr>
      <w:rFonts w:cs="Times New Roman"/>
    </w:rPr>
  </w:style>
  <w:style w:type="paragraph" w:styleId="NormalWeb">
    <w:name w:val="Normal (Web)"/>
    <w:basedOn w:val="Normal"/>
    <w:uiPriority w:val="99"/>
    <w:semiHidden/>
    <w:unhideWhenUsed/>
    <w:rsid w:val="006C52CC"/>
    <w:pPr>
      <w:spacing w:before="100" w:beforeAutospacing="1" w:after="100" w:afterAutospacing="1"/>
      <w:jc w:val="left"/>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7621">
      <w:bodyDiv w:val="1"/>
      <w:marLeft w:val="0"/>
      <w:marRight w:val="0"/>
      <w:marTop w:val="0"/>
      <w:marBottom w:val="0"/>
      <w:divBdr>
        <w:top w:val="none" w:sz="0" w:space="0" w:color="auto"/>
        <w:left w:val="none" w:sz="0" w:space="0" w:color="auto"/>
        <w:bottom w:val="none" w:sz="0" w:space="0" w:color="auto"/>
        <w:right w:val="none" w:sz="0" w:space="0" w:color="auto"/>
      </w:divBdr>
    </w:div>
    <w:div w:id="106392314">
      <w:bodyDiv w:val="1"/>
      <w:marLeft w:val="0"/>
      <w:marRight w:val="0"/>
      <w:marTop w:val="0"/>
      <w:marBottom w:val="0"/>
      <w:divBdr>
        <w:top w:val="none" w:sz="0" w:space="0" w:color="auto"/>
        <w:left w:val="none" w:sz="0" w:space="0" w:color="auto"/>
        <w:bottom w:val="none" w:sz="0" w:space="0" w:color="auto"/>
        <w:right w:val="none" w:sz="0" w:space="0" w:color="auto"/>
      </w:divBdr>
    </w:div>
    <w:div w:id="185214754">
      <w:bodyDiv w:val="1"/>
      <w:marLeft w:val="0"/>
      <w:marRight w:val="0"/>
      <w:marTop w:val="0"/>
      <w:marBottom w:val="0"/>
      <w:divBdr>
        <w:top w:val="none" w:sz="0" w:space="0" w:color="auto"/>
        <w:left w:val="none" w:sz="0" w:space="0" w:color="auto"/>
        <w:bottom w:val="none" w:sz="0" w:space="0" w:color="auto"/>
        <w:right w:val="none" w:sz="0" w:space="0" w:color="auto"/>
      </w:divBdr>
    </w:div>
    <w:div w:id="232665609">
      <w:bodyDiv w:val="1"/>
      <w:marLeft w:val="0"/>
      <w:marRight w:val="0"/>
      <w:marTop w:val="0"/>
      <w:marBottom w:val="0"/>
      <w:divBdr>
        <w:top w:val="none" w:sz="0" w:space="0" w:color="auto"/>
        <w:left w:val="none" w:sz="0" w:space="0" w:color="auto"/>
        <w:bottom w:val="none" w:sz="0" w:space="0" w:color="auto"/>
        <w:right w:val="none" w:sz="0" w:space="0" w:color="auto"/>
      </w:divBdr>
    </w:div>
    <w:div w:id="233324010">
      <w:bodyDiv w:val="1"/>
      <w:marLeft w:val="0"/>
      <w:marRight w:val="0"/>
      <w:marTop w:val="0"/>
      <w:marBottom w:val="0"/>
      <w:divBdr>
        <w:top w:val="none" w:sz="0" w:space="0" w:color="auto"/>
        <w:left w:val="none" w:sz="0" w:space="0" w:color="auto"/>
        <w:bottom w:val="none" w:sz="0" w:space="0" w:color="auto"/>
        <w:right w:val="none" w:sz="0" w:space="0" w:color="auto"/>
      </w:divBdr>
    </w:div>
    <w:div w:id="266036413">
      <w:bodyDiv w:val="1"/>
      <w:marLeft w:val="0"/>
      <w:marRight w:val="0"/>
      <w:marTop w:val="0"/>
      <w:marBottom w:val="0"/>
      <w:divBdr>
        <w:top w:val="none" w:sz="0" w:space="0" w:color="auto"/>
        <w:left w:val="none" w:sz="0" w:space="0" w:color="auto"/>
        <w:bottom w:val="none" w:sz="0" w:space="0" w:color="auto"/>
        <w:right w:val="none" w:sz="0" w:space="0" w:color="auto"/>
      </w:divBdr>
    </w:div>
    <w:div w:id="293682964">
      <w:bodyDiv w:val="1"/>
      <w:marLeft w:val="0"/>
      <w:marRight w:val="0"/>
      <w:marTop w:val="0"/>
      <w:marBottom w:val="0"/>
      <w:divBdr>
        <w:top w:val="none" w:sz="0" w:space="0" w:color="auto"/>
        <w:left w:val="none" w:sz="0" w:space="0" w:color="auto"/>
        <w:bottom w:val="none" w:sz="0" w:space="0" w:color="auto"/>
        <w:right w:val="none" w:sz="0" w:space="0" w:color="auto"/>
      </w:divBdr>
    </w:div>
    <w:div w:id="366761847">
      <w:bodyDiv w:val="1"/>
      <w:marLeft w:val="0"/>
      <w:marRight w:val="0"/>
      <w:marTop w:val="0"/>
      <w:marBottom w:val="0"/>
      <w:divBdr>
        <w:top w:val="none" w:sz="0" w:space="0" w:color="auto"/>
        <w:left w:val="none" w:sz="0" w:space="0" w:color="auto"/>
        <w:bottom w:val="none" w:sz="0" w:space="0" w:color="auto"/>
        <w:right w:val="none" w:sz="0" w:space="0" w:color="auto"/>
      </w:divBdr>
    </w:div>
    <w:div w:id="375812928">
      <w:bodyDiv w:val="1"/>
      <w:marLeft w:val="0"/>
      <w:marRight w:val="0"/>
      <w:marTop w:val="0"/>
      <w:marBottom w:val="0"/>
      <w:divBdr>
        <w:top w:val="none" w:sz="0" w:space="0" w:color="auto"/>
        <w:left w:val="none" w:sz="0" w:space="0" w:color="auto"/>
        <w:bottom w:val="none" w:sz="0" w:space="0" w:color="auto"/>
        <w:right w:val="none" w:sz="0" w:space="0" w:color="auto"/>
      </w:divBdr>
    </w:div>
    <w:div w:id="411507842">
      <w:bodyDiv w:val="1"/>
      <w:marLeft w:val="0"/>
      <w:marRight w:val="0"/>
      <w:marTop w:val="0"/>
      <w:marBottom w:val="0"/>
      <w:divBdr>
        <w:top w:val="none" w:sz="0" w:space="0" w:color="auto"/>
        <w:left w:val="none" w:sz="0" w:space="0" w:color="auto"/>
        <w:bottom w:val="none" w:sz="0" w:space="0" w:color="auto"/>
        <w:right w:val="none" w:sz="0" w:space="0" w:color="auto"/>
      </w:divBdr>
    </w:div>
    <w:div w:id="416679621">
      <w:bodyDiv w:val="1"/>
      <w:marLeft w:val="0"/>
      <w:marRight w:val="0"/>
      <w:marTop w:val="0"/>
      <w:marBottom w:val="0"/>
      <w:divBdr>
        <w:top w:val="none" w:sz="0" w:space="0" w:color="auto"/>
        <w:left w:val="none" w:sz="0" w:space="0" w:color="auto"/>
        <w:bottom w:val="none" w:sz="0" w:space="0" w:color="auto"/>
        <w:right w:val="none" w:sz="0" w:space="0" w:color="auto"/>
      </w:divBdr>
    </w:div>
    <w:div w:id="423306212">
      <w:bodyDiv w:val="1"/>
      <w:marLeft w:val="0"/>
      <w:marRight w:val="0"/>
      <w:marTop w:val="0"/>
      <w:marBottom w:val="0"/>
      <w:divBdr>
        <w:top w:val="none" w:sz="0" w:space="0" w:color="auto"/>
        <w:left w:val="none" w:sz="0" w:space="0" w:color="auto"/>
        <w:bottom w:val="none" w:sz="0" w:space="0" w:color="auto"/>
        <w:right w:val="none" w:sz="0" w:space="0" w:color="auto"/>
      </w:divBdr>
    </w:div>
    <w:div w:id="474683696">
      <w:bodyDiv w:val="1"/>
      <w:marLeft w:val="0"/>
      <w:marRight w:val="0"/>
      <w:marTop w:val="0"/>
      <w:marBottom w:val="0"/>
      <w:divBdr>
        <w:top w:val="none" w:sz="0" w:space="0" w:color="auto"/>
        <w:left w:val="none" w:sz="0" w:space="0" w:color="auto"/>
        <w:bottom w:val="none" w:sz="0" w:space="0" w:color="auto"/>
        <w:right w:val="none" w:sz="0" w:space="0" w:color="auto"/>
      </w:divBdr>
    </w:div>
    <w:div w:id="492794606">
      <w:bodyDiv w:val="1"/>
      <w:marLeft w:val="0"/>
      <w:marRight w:val="0"/>
      <w:marTop w:val="0"/>
      <w:marBottom w:val="0"/>
      <w:divBdr>
        <w:top w:val="none" w:sz="0" w:space="0" w:color="auto"/>
        <w:left w:val="none" w:sz="0" w:space="0" w:color="auto"/>
        <w:bottom w:val="none" w:sz="0" w:space="0" w:color="auto"/>
        <w:right w:val="none" w:sz="0" w:space="0" w:color="auto"/>
      </w:divBdr>
    </w:div>
    <w:div w:id="546642176">
      <w:bodyDiv w:val="1"/>
      <w:marLeft w:val="0"/>
      <w:marRight w:val="0"/>
      <w:marTop w:val="0"/>
      <w:marBottom w:val="0"/>
      <w:divBdr>
        <w:top w:val="none" w:sz="0" w:space="0" w:color="auto"/>
        <w:left w:val="none" w:sz="0" w:space="0" w:color="auto"/>
        <w:bottom w:val="none" w:sz="0" w:space="0" w:color="auto"/>
        <w:right w:val="none" w:sz="0" w:space="0" w:color="auto"/>
      </w:divBdr>
    </w:div>
    <w:div w:id="682588791">
      <w:bodyDiv w:val="1"/>
      <w:marLeft w:val="0"/>
      <w:marRight w:val="0"/>
      <w:marTop w:val="0"/>
      <w:marBottom w:val="0"/>
      <w:divBdr>
        <w:top w:val="none" w:sz="0" w:space="0" w:color="auto"/>
        <w:left w:val="none" w:sz="0" w:space="0" w:color="auto"/>
        <w:bottom w:val="none" w:sz="0" w:space="0" w:color="auto"/>
        <w:right w:val="none" w:sz="0" w:space="0" w:color="auto"/>
      </w:divBdr>
    </w:div>
    <w:div w:id="683900104">
      <w:bodyDiv w:val="1"/>
      <w:marLeft w:val="0"/>
      <w:marRight w:val="0"/>
      <w:marTop w:val="0"/>
      <w:marBottom w:val="0"/>
      <w:divBdr>
        <w:top w:val="none" w:sz="0" w:space="0" w:color="auto"/>
        <w:left w:val="none" w:sz="0" w:space="0" w:color="auto"/>
        <w:bottom w:val="none" w:sz="0" w:space="0" w:color="auto"/>
        <w:right w:val="none" w:sz="0" w:space="0" w:color="auto"/>
      </w:divBdr>
    </w:div>
    <w:div w:id="697001178">
      <w:bodyDiv w:val="1"/>
      <w:marLeft w:val="0"/>
      <w:marRight w:val="0"/>
      <w:marTop w:val="0"/>
      <w:marBottom w:val="0"/>
      <w:divBdr>
        <w:top w:val="none" w:sz="0" w:space="0" w:color="auto"/>
        <w:left w:val="none" w:sz="0" w:space="0" w:color="auto"/>
        <w:bottom w:val="none" w:sz="0" w:space="0" w:color="auto"/>
        <w:right w:val="none" w:sz="0" w:space="0" w:color="auto"/>
      </w:divBdr>
    </w:div>
    <w:div w:id="700520487">
      <w:bodyDiv w:val="1"/>
      <w:marLeft w:val="0"/>
      <w:marRight w:val="0"/>
      <w:marTop w:val="0"/>
      <w:marBottom w:val="0"/>
      <w:divBdr>
        <w:top w:val="none" w:sz="0" w:space="0" w:color="auto"/>
        <w:left w:val="none" w:sz="0" w:space="0" w:color="auto"/>
        <w:bottom w:val="none" w:sz="0" w:space="0" w:color="auto"/>
        <w:right w:val="none" w:sz="0" w:space="0" w:color="auto"/>
      </w:divBdr>
    </w:div>
    <w:div w:id="770199864">
      <w:bodyDiv w:val="1"/>
      <w:marLeft w:val="0"/>
      <w:marRight w:val="0"/>
      <w:marTop w:val="0"/>
      <w:marBottom w:val="0"/>
      <w:divBdr>
        <w:top w:val="none" w:sz="0" w:space="0" w:color="auto"/>
        <w:left w:val="none" w:sz="0" w:space="0" w:color="auto"/>
        <w:bottom w:val="none" w:sz="0" w:space="0" w:color="auto"/>
        <w:right w:val="none" w:sz="0" w:space="0" w:color="auto"/>
      </w:divBdr>
    </w:div>
    <w:div w:id="778448241">
      <w:bodyDiv w:val="1"/>
      <w:marLeft w:val="0"/>
      <w:marRight w:val="0"/>
      <w:marTop w:val="0"/>
      <w:marBottom w:val="0"/>
      <w:divBdr>
        <w:top w:val="none" w:sz="0" w:space="0" w:color="auto"/>
        <w:left w:val="none" w:sz="0" w:space="0" w:color="auto"/>
        <w:bottom w:val="none" w:sz="0" w:space="0" w:color="auto"/>
        <w:right w:val="none" w:sz="0" w:space="0" w:color="auto"/>
      </w:divBdr>
      <w:divsChild>
        <w:div w:id="698362404">
          <w:marLeft w:val="0"/>
          <w:marRight w:val="0"/>
          <w:marTop w:val="0"/>
          <w:marBottom w:val="0"/>
          <w:divBdr>
            <w:top w:val="none" w:sz="0" w:space="0" w:color="auto"/>
            <w:left w:val="none" w:sz="0" w:space="0" w:color="auto"/>
            <w:bottom w:val="none" w:sz="0" w:space="0" w:color="auto"/>
            <w:right w:val="none" w:sz="0" w:space="0" w:color="auto"/>
          </w:divBdr>
        </w:div>
      </w:divsChild>
    </w:div>
    <w:div w:id="792096631">
      <w:bodyDiv w:val="1"/>
      <w:marLeft w:val="0"/>
      <w:marRight w:val="0"/>
      <w:marTop w:val="0"/>
      <w:marBottom w:val="0"/>
      <w:divBdr>
        <w:top w:val="none" w:sz="0" w:space="0" w:color="auto"/>
        <w:left w:val="none" w:sz="0" w:space="0" w:color="auto"/>
        <w:bottom w:val="none" w:sz="0" w:space="0" w:color="auto"/>
        <w:right w:val="none" w:sz="0" w:space="0" w:color="auto"/>
      </w:divBdr>
    </w:div>
    <w:div w:id="873425666">
      <w:bodyDiv w:val="1"/>
      <w:marLeft w:val="0"/>
      <w:marRight w:val="0"/>
      <w:marTop w:val="0"/>
      <w:marBottom w:val="0"/>
      <w:divBdr>
        <w:top w:val="none" w:sz="0" w:space="0" w:color="auto"/>
        <w:left w:val="none" w:sz="0" w:space="0" w:color="auto"/>
        <w:bottom w:val="none" w:sz="0" w:space="0" w:color="auto"/>
        <w:right w:val="none" w:sz="0" w:space="0" w:color="auto"/>
      </w:divBdr>
    </w:div>
    <w:div w:id="885796588">
      <w:bodyDiv w:val="1"/>
      <w:marLeft w:val="0"/>
      <w:marRight w:val="0"/>
      <w:marTop w:val="0"/>
      <w:marBottom w:val="0"/>
      <w:divBdr>
        <w:top w:val="none" w:sz="0" w:space="0" w:color="auto"/>
        <w:left w:val="none" w:sz="0" w:space="0" w:color="auto"/>
        <w:bottom w:val="none" w:sz="0" w:space="0" w:color="auto"/>
        <w:right w:val="none" w:sz="0" w:space="0" w:color="auto"/>
      </w:divBdr>
    </w:div>
    <w:div w:id="937637692">
      <w:bodyDiv w:val="1"/>
      <w:marLeft w:val="0"/>
      <w:marRight w:val="0"/>
      <w:marTop w:val="0"/>
      <w:marBottom w:val="0"/>
      <w:divBdr>
        <w:top w:val="none" w:sz="0" w:space="0" w:color="auto"/>
        <w:left w:val="none" w:sz="0" w:space="0" w:color="auto"/>
        <w:bottom w:val="none" w:sz="0" w:space="0" w:color="auto"/>
        <w:right w:val="none" w:sz="0" w:space="0" w:color="auto"/>
      </w:divBdr>
    </w:div>
    <w:div w:id="984511983">
      <w:bodyDiv w:val="1"/>
      <w:marLeft w:val="0"/>
      <w:marRight w:val="0"/>
      <w:marTop w:val="0"/>
      <w:marBottom w:val="0"/>
      <w:divBdr>
        <w:top w:val="none" w:sz="0" w:space="0" w:color="auto"/>
        <w:left w:val="none" w:sz="0" w:space="0" w:color="auto"/>
        <w:bottom w:val="none" w:sz="0" w:space="0" w:color="auto"/>
        <w:right w:val="none" w:sz="0" w:space="0" w:color="auto"/>
      </w:divBdr>
    </w:div>
    <w:div w:id="1079596427">
      <w:bodyDiv w:val="1"/>
      <w:marLeft w:val="0"/>
      <w:marRight w:val="0"/>
      <w:marTop w:val="0"/>
      <w:marBottom w:val="0"/>
      <w:divBdr>
        <w:top w:val="none" w:sz="0" w:space="0" w:color="auto"/>
        <w:left w:val="none" w:sz="0" w:space="0" w:color="auto"/>
        <w:bottom w:val="none" w:sz="0" w:space="0" w:color="auto"/>
        <w:right w:val="none" w:sz="0" w:space="0" w:color="auto"/>
      </w:divBdr>
    </w:div>
    <w:div w:id="1081953298">
      <w:bodyDiv w:val="1"/>
      <w:marLeft w:val="0"/>
      <w:marRight w:val="0"/>
      <w:marTop w:val="0"/>
      <w:marBottom w:val="0"/>
      <w:divBdr>
        <w:top w:val="none" w:sz="0" w:space="0" w:color="auto"/>
        <w:left w:val="none" w:sz="0" w:space="0" w:color="auto"/>
        <w:bottom w:val="none" w:sz="0" w:space="0" w:color="auto"/>
        <w:right w:val="none" w:sz="0" w:space="0" w:color="auto"/>
      </w:divBdr>
    </w:div>
    <w:div w:id="1107196900">
      <w:bodyDiv w:val="1"/>
      <w:marLeft w:val="0"/>
      <w:marRight w:val="0"/>
      <w:marTop w:val="0"/>
      <w:marBottom w:val="0"/>
      <w:divBdr>
        <w:top w:val="none" w:sz="0" w:space="0" w:color="auto"/>
        <w:left w:val="none" w:sz="0" w:space="0" w:color="auto"/>
        <w:bottom w:val="none" w:sz="0" w:space="0" w:color="auto"/>
        <w:right w:val="none" w:sz="0" w:space="0" w:color="auto"/>
      </w:divBdr>
    </w:div>
    <w:div w:id="1150243545">
      <w:bodyDiv w:val="1"/>
      <w:marLeft w:val="0"/>
      <w:marRight w:val="0"/>
      <w:marTop w:val="0"/>
      <w:marBottom w:val="0"/>
      <w:divBdr>
        <w:top w:val="none" w:sz="0" w:space="0" w:color="auto"/>
        <w:left w:val="none" w:sz="0" w:space="0" w:color="auto"/>
        <w:bottom w:val="none" w:sz="0" w:space="0" w:color="auto"/>
        <w:right w:val="none" w:sz="0" w:space="0" w:color="auto"/>
      </w:divBdr>
    </w:div>
    <w:div w:id="1211921395">
      <w:bodyDiv w:val="1"/>
      <w:marLeft w:val="0"/>
      <w:marRight w:val="0"/>
      <w:marTop w:val="0"/>
      <w:marBottom w:val="0"/>
      <w:divBdr>
        <w:top w:val="none" w:sz="0" w:space="0" w:color="auto"/>
        <w:left w:val="none" w:sz="0" w:space="0" w:color="auto"/>
        <w:bottom w:val="none" w:sz="0" w:space="0" w:color="auto"/>
        <w:right w:val="none" w:sz="0" w:space="0" w:color="auto"/>
      </w:divBdr>
    </w:div>
    <w:div w:id="1256592348">
      <w:bodyDiv w:val="1"/>
      <w:marLeft w:val="0"/>
      <w:marRight w:val="0"/>
      <w:marTop w:val="0"/>
      <w:marBottom w:val="0"/>
      <w:divBdr>
        <w:top w:val="none" w:sz="0" w:space="0" w:color="auto"/>
        <w:left w:val="none" w:sz="0" w:space="0" w:color="auto"/>
        <w:bottom w:val="none" w:sz="0" w:space="0" w:color="auto"/>
        <w:right w:val="none" w:sz="0" w:space="0" w:color="auto"/>
      </w:divBdr>
    </w:div>
    <w:div w:id="1326324122">
      <w:bodyDiv w:val="1"/>
      <w:marLeft w:val="0"/>
      <w:marRight w:val="0"/>
      <w:marTop w:val="0"/>
      <w:marBottom w:val="0"/>
      <w:divBdr>
        <w:top w:val="none" w:sz="0" w:space="0" w:color="auto"/>
        <w:left w:val="none" w:sz="0" w:space="0" w:color="auto"/>
        <w:bottom w:val="none" w:sz="0" w:space="0" w:color="auto"/>
        <w:right w:val="none" w:sz="0" w:space="0" w:color="auto"/>
      </w:divBdr>
    </w:div>
    <w:div w:id="1589266644">
      <w:bodyDiv w:val="1"/>
      <w:marLeft w:val="0"/>
      <w:marRight w:val="0"/>
      <w:marTop w:val="0"/>
      <w:marBottom w:val="0"/>
      <w:divBdr>
        <w:top w:val="none" w:sz="0" w:space="0" w:color="auto"/>
        <w:left w:val="none" w:sz="0" w:space="0" w:color="auto"/>
        <w:bottom w:val="none" w:sz="0" w:space="0" w:color="auto"/>
        <w:right w:val="none" w:sz="0" w:space="0" w:color="auto"/>
      </w:divBdr>
    </w:div>
    <w:div w:id="1710955322">
      <w:bodyDiv w:val="1"/>
      <w:marLeft w:val="0"/>
      <w:marRight w:val="0"/>
      <w:marTop w:val="0"/>
      <w:marBottom w:val="0"/>
      <w:divBdr>
        <w:top w:val="none" w:sz="0" w:space="0" w:color="auto"/>
        <w:left w:val="none" w:sz="0" w:space="0" w:color="auto"/>
        <w:bottom w:val="none" w:sz="0" w:space="0" w:color="auto"/>
        <w:right w:val="none" w:sz="0" w:space="0" w:color="auto"/>
      </w:divBdr>
    </w:div>
    <w:div w:id="1855217990">
      <w:bodyDiv w:val="1"/>
      <w:marLeft w:val="0"/>
      <w:marRight w:val="0"/>
      <w:marTop w:val="0"/>
      <w:marBottom w:val="0"/>
      <w:divBdr>
        <w:top w:val="none" w:sz="0" w:space="0" w:color="auto"/>
        <w:left w:val="none" w:sz="0" w:space="0" w:color="auto"/>
        <w:bottom w:val="none" w:sz="0" w:space="0" w:color="auto"/>
        <w:right w:val="none" w:sz="0" w:space="0" w:color="auto"/>
      </w:divBdr>
    </w:div>
    <w:div w:id="1900048624">
      <w:bodyDiv w:val="1"/>
      <w:marLeft w:val="0"/>
      <w:marRight w:val="0"/>
      <w:marTop w:val="0"/>
      <w:marBottom w:val="0"/>
      <w:divBdr>
        <w:top w:val="none" w:sz="0" w:space="0" w:color="auto"/>
        <w:left w:val="none" w:sz="0" w:space="0" w:color="auto"/>
        <w:bottom w:val="none" w:sz="0" w:space="0" w:color="auto"/>
        <w:right w:val="none" w:sz="0" w:space="0" w:color="auto"/>
      </w:divBdr>
    </w:div>
    <w:div w:id="1973250457">
      <w:bodyDiv w:val="1"/>
      <w:marLeft w:val="0"/>
      <w:marRight w:val="0"/>
      <w:marTop w:val="0"/>
      <w:marBottom w:val="0"/>
      <w:divBdr>
        <w:top w:val="none" w:sz="0" w:space="0" w:color="auto"/>
        <w:left w:val="none" w:sz="0" w:space="0" w:color="auto"/>
        <w:bottom w:val="none" w:sz="0" w:space="0" w:color="auto"/>
        <w:right w:val="none" w:sz="0" w:space="0" w:color="auto"/>
      </w:divBdr>
    </w:div>
    <w:div w:id="2104492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9.png"/><Relationship Id="rId31" Type="http://schemas.openxmlformats.org/officeDocument/2006/relationships/footer" Target="footer1.xml"/><Relationship Id="rId32" Type="http://schemas.openxmlformats.org/officeDocument/2006/relationships/fontTable" Target="fontTable.xml"/><Relationship Id="rId9" Type="http://schemas.openxmlformats.org/officeDocument/2006/relationships/hyperlink" Target="http://www.diegomacedo.com.br/introducao-a-uml-e-seus-diagramas/"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2.png"/><Relationship Id="rId13" Type="http://schemas.openxmlformats.org/officeDocument/2006/relationships/hyperlink" Target="https://pt.wikipedia.org/wiki/UML"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B0EB6-B589-BE4D-9A0D-40A078AD79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4832</Words>
  <Characters>26094</Characters>
  <Application>Microsoft Macintosh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Willian</dc:creator>
  <cp:lastModifiedBy>Willian</cp:lastModifiedBy>
  <cp:revision>2</cp:revision>
  <dcterms:created xsi:type="dcterms:W3CDTF">2016-07-25T04:17:00Z</dcterms:created>
  <dcterms:modified xsi:type="dcterms:W3CDTF">2016-07-25T04:17:00Z</dcterms:modified>
</cp:coreProperties>
</file>